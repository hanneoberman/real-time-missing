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093E958C" w:rsidR="002214DA" w:rsidRPr="00043D69" w:rsidRDefault="002214DA" w:rsidP="00797D43">
      <w:pPr>
        <w:rPr>
          <w:vertAlign w:val="superscript"/>
          <w:lang w:val="en-GB"/>
        </w:rPr>
      </w:pPr>
      <w:commentRangeStart w:id="1"/>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00B16990">
        <w:rPr>
          <w:vertAlign w:val="superscript"/>
          <w:lang w:val="en-GB"/>
        </w:rPr>
        <w:t>*</w:t>
      </w:r>
      <w:r w:rsidRPr="00043D69">
        <w:rPr>
          <w:lang w:val="en-GB"/>
        </w:rPr>
        <w:t>, Debray TPA</w:t>
      </w:r>
      <w:r w:rsidRPr="00043D69">
        <w:rPr>
          <w:vertAlign w:val="superscript"/>
          <w:lang w:val="en-GB"/>
        </w:rPr>
        <w:t>af</w:t>
      </w:r>
      <w:commentRangeEnd w:id="1"/>
      <w:r w:rsidR="00140F57" w:rsidRPr="00043D69">
        <w:rPr>
          <w:rStyle w:val="CommentReference"/>
          <w:rFonts w:eastAsiaTheme="minorHAnsi"/>
          <w:lang w:val="en-GB"/>
        </w:rPr>
        <w:commentReference w:id="1"/>
      </w:r>
      <w:r w:rsidR="00512BFC">
        <w:rPr>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512BFC">
        <w:rPr>
          <w:vertAlign w:val="superscript"/>
          <w:lang w:val="en-GB"/>
        </w:rPr>
        <w:t>*</w:t>
      </w:r>
    </w:p>
    <w:p w14:paraId="7337FCBA" w14:textId="67E9E918" w:rsidR="002214DA" w:rsidRPr="00043D69" w:rsidRDefault="002214DA" w:rsidP="00797D43">
      <w:pPr>
        <w:rPr>
          <w:lang w:val="en-GB"/>
        </w:rPr>
      </w:pPr>
      <w:r w:rsidRPr="00043D69">
        <w:rPr>
          <w:lang w:val="en-GB"/>
        </w:rPr>
        <w:t>a Julius Center for Health Sciences and Primary Care, University Medical Center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c Department of Health, Ortec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2"/>
      <w:r w:rsidRPr="00043D69">
        <w:rPr>
          <w:lang w:val="en-GB"/>
        </w:rPr>
        <w:t>Briefly</w:t>
      </w:r>
      <w:commentRangeEnd w:id="2"/>
      <w:r>
        <w:rPr>
          <w:rStyle w:val="CommentReference"/>
          <w:rFonts w:eastAsiaTheme="minorHAnsi"/>
        </w:rPr>
        <w:commentReference w:id="2"/>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w:t>
      </w:r>
      <w:commentRangeStart w:id="3"/>
      <w:commentRangeStart w:id="4"/>
      <w:commentRangeStart w:id="5"/>
      <w:r w:rsidR="0019787C" w:rsidRPr="00043D69">
        <w:rPr>
          <w:bCs/>
          <w:lang w:val="en-GB"/>
        </w:rPr>
        <w:t>The aim is to identify strengths and weaknesses of these approaches on the ability to estimate individualized risk, as quantified by the discrimination and calibration of the predictions.</w:t>
      </w:r>
      <w:commentRangeEnd w:id="3"/>
      <w:r w:rsidR="00667FE8">
        <w:rPr>
          <w:rStyle w:val="CommentReference"/>
          <w:rFonts w:eastAsiaTheme="minorHAnsi"/>
        </w:rPr>
        <w:commentReference w:id="3"/>
      </w:r>
      <w:commentRangeEnd w:id="4"/>
      <w:r w:rsidR="00FC0B83">
        <w:rPr>
          <w:rStyle w:val="CommentReference"/>
          <w:rFonts w:eastAsiaTheme="minorHAnsi"/>
        </w:rPr>
        <w:commentReference w:id="4"/>
      </w:r>
      <w:commentRangeEnd w:id="5"/>
      <w:r w:rsidR="00A733E0">
        <w:rPr>
          <w:rStyle w:val="CommentReference"/>
          <w:rFonts w:eastAsiaTheme="minorHAnsi"/>
        </w:rPr>
        <w:commentReference w:id="5"/>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(ii) prediction models that adopt random forests with surrogate splits and (iii) prediction models that adopt a submodel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submodels</w:t>
      </w:r>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submodels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submodel</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submodels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submodels for prediction perform</w:t>
      </w:r>
      <w:r w:rsidR="00356E0B">
        <w:rPr>
          <w:bCs/>
        </w:rPr>
        <w:t>s</w:t>
      </w:r>
      <w:r w:rsidR="00F73091">
        <w:rPr>
          <w:bCs/>
        </w:rPr>
        <w:t xml:space="preserve"> similarly to multiple imputation</w:t>
      </w:r>
      <w:r w:rsidR="00356E0B">
        <w:rPr>
          <w:bCs/>
        </w:rPr>
        <w:t xml:space="preserve"> and can be </w:t>
      </w:r>
      <w:commentRangeStart w:id="6"/>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6"/>
      <w:r>
        <w:rPr>
          <w:rStyle w:val="CommentReference"/>
          <w:rFonts w:eastAsiaTheme="minorHAnsi"/>
        </w:rPr>
        <w:commentReference w:id="6"/>
      </w:r>
      <w:r w:rsidR="00F73091">
        <w:rPr>
          <w:bCs/>
        </w:rPr>
        <w:t xml:space="preserve"> As such, 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depiction of pattern submodels</w:t>
      </w:r>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r w:rsidR="00EE6957">
        <w:rPr>
          <w:i/>
          <w:iCs/>
          <w:lang w:val="en-GB" w:eastAsia="en-GB"/>
        </w:rPr>
        <w:t>submodels</w:t>
      </w:r>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7"/>
      <w:r w:rsidRPr="00B143AC">
        <w:rPr>
          <w:b/>
          <w:bCs/>
          <w:shd w:val="clear" w:color="auto" w:fill="FFFFFF"/>
          <w:lang w:val="en-GB" w:eastAsia="en-GB"/>
        </w:rPr>
        <w:lastRenderedPageBreak/>
        <w:t>Simulation study</w:t>
      </w:r>
      <w:commentRangeEnd w:id="7"/>
      <w:r w:rsidR="008D6ECD">
        <w:rPr>
          <w:rStyle w:val="CommentReference"/>
          <w:rFonts w:eastAsiaTheme="minorHAnsi"/>
        </w:rPr>
        <w:commentReference w:id="7"/>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8"/>
      <w:r w:rsidRPr="00175C21">
        <w:rPr>
          <w:i/>
          <w:iCs/>
          <w:shd w:val="clear" w:color="auto" w:fill="FFFFFF"/>
          <w:lang w:val="en-GB" w:eastAsia="en-GB"/>
        </w:rPr>
        <w:t xml:space="preserve">Figure </w:t>
      </w:r>
      <w:commentRangeEnd w:id="8"/>
      <w:r>
        <w:rPr>
          <w:rStyle w:val="CommentReference"/>
          <w:rFonts w:eastAsiaTheme="minorHAnsi"/>
        </w:rPr>
        <w:commentReference w:id="8"/>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26B18174" w:rsidR="00F50D7F" w:rsidRDefault="00A733E0" w:rsidP="00886036">
      <w:pPr>
        <w:rPr>
          <w:shd w:val="clear" w:color="auto" w:fill="FFFFFF"/>
          <w:lang w:val="en-GB" w:eastAsia="en-GB"/>
        </w:rPr>
      </w:pPr>
      <w:ins w:id="9" w:author="Oberman, H.I. (Hanne)" w:date="2021-10-28T17:37:00Z">
        <w:r>
          <w:rPr>
            <w:lang w:val="en-GB" w:eastAsia="en-GB"/>
          </w:rPr>
          <w:t xml:space="preserve">All data </w:t>
        </w:r>
      </w:ins>
      <w:ins w:id="10" w:author="Oberman, H.I. (Hanne)" w:date="2021-10-28T17:39:00Z">
        <w:r>
          <w:rPr>
            <w:lang w:val="en-GB" w:eastAsia="en-GB"/>
          </w:rPr>
          <w:t>are</w:t>
        </w:r>
      </w:ins>
      <w:ins w:id="11" w:author="Oberman, H.I. (Hanne)" w:date="2021-10-28T17:37:00Z">
        <w:r>
          <w:rPr>
            <w:lang w:val="en-GB" w:eastAsia="en-GB"/>
          </w:rPr>
          <w:t xml:space="preserve"> generated from a single model-based population</w:t>
        </w:r>
      </w:ins>
      <w:ins w:id="12" w:author="Oberman, H.I. (Hanne)" w:date="2021-10-28T17:52:00Z">
        <w:r w:rsidR="00406146">
          <w:rPr>
            <w:lang w:val="en-GB" w:eastAsia="en-GB"/>
          </w:rPr>
          <w:t xml:space="preserve">, consisting of </w:t>
        </w:r>
      </w:ins>
      <w:ins w:id="13" w:author="Oberman, H.I. (Hanne)" w:date="2021-10-28T18:17:00Z">
        <w:r w:rsidR="002911AB">
          <w:rPr>
            <w:lang w:val="en-GB" w:eastAsia="en-GB"/>
          </w:rPr>
          <w:t>ten</w:t>
        </w:r>
      </w:ins>
      <w:ins w:id="14" w:author="Oberman, H.I. (Hanne)" w:date="2021-10-28T17:52:00Z">
        <w:r w:rsidR="00406146">
          <w:rPr>
            <w:lang w:val="en-GB" w:eastAsia="en-GB"/>
          </w:rPr>
          <w:t xml:space="preserve"> co</w:t>
        </w:r>
      </w:ins>
      <w:ins w:id="15" w:author="Oberman, H.I. (Hanne)" w:date="2021-10-28T17:53:00Z">
        <w:r w:rsidR="00406146">
          <w:rPr>
            <w:lang w:val="en-GB" w:eastAsia="en-GB"/>
          </w:rPr>
          <w:t xml:space="preserve">ntinuous predictors and </w:t>
        </w:r>
      </w:ins>
      <w:ins w:id="16" w:author="Oberman, H.I. (Hanne)" w:date="2021-10-28T18:17:00Z">
        <w:r w:rsidR="002911AB">
          <w:rPr>
            <w:lang w:val="en-GB" w:eastAsia="en-GB"/>
          </w:rPr>
          <w:t>one</w:t>
        </w:r>
      </w:ins>
      <w:ins w:id="17" w:author="Oberman, H.I. (Hanne)" w:date="2021-10-28T17:53:00Z">
        <w:r w:rsidR="00406146">
          <w:rPr>
            <w:lang w:val="en-GB" w:eastAsia="en-GB"/>
          </w:rPr>
          <w:t xml:space="preserve"> dichotomous outcome.</w:t>
        </w:r>
      </w:ins>
      <w:ins w:id="18" w:author="Oberman, H.I. (Hanne)" w:date="2021-10-28T17:37:00Z">
        <w:r>
          <w:rPr>
            <w:lang w:val="en-GB" w:eastAsia="en-GB"/>
          </w:rPr>
          <w:t xml:space="preserve"> </w:t>
        </w:r>
      </w:ins>
      <w:ins w:id="19" w:author="Oberman, H.I. (Hanne)" w:date="2021-10-28T17:39:00Z">
        <w:r>
          <w:rPr>
            <w:lang w:val="en-GB" w:eastAsia="en-GB"/>
          </w:rPr>
          <w:t xml:space="preserve">In each simulation iteration, </w:t>
        </w:r>
      </w:ins>
      <w:ins w:id="20" w:author="Oberman, H.I. (Hanne)" w:date="2021-10-28T17:41:00Z">
        <w:r w:rsidR="008D6ECD">
          <w:rPr>
            <w:lang w:val="en-GB" w:eastAsia="en-GB"/>
          </w:rPr>
          <w:t xml:space="preserve">we draw </w:t>
        </w:r>
      </w:ins>
      <w:ins w:id="21" w:author="Oberman, H.I. (Hanne)" w:date="2021-10-28T17:39:00Z">
        <w:r>
          <w:rPr>
            <w:lang w:val="en-GB" w:eastAsia="en-GB"/>
          </w:rPr>
          <w:t>two s</w:t>
        </w:r>
      </w:ins>
      <w:ins w:id="22" w:author="Oberman, H.I. (Hanne)" w:date="2021-10-28T17:40:00Z">
        <w:r>
          <w:rPr>
            <w:lang w:val="en-GB" w:eastAsia="en-GB"/>
          </w:rPr>
          <w:t>amples</w:t>
        </w:r>
      </w:ins>
      <w:ins w:id="23" w:author="Oberman, H.I. (Hanne)" w:date="2021-10-28T17:45:00Z">
        <w:r w:rsidR="008D6ECD">
          <w:rPr>
            <w:lang w:val="en-GB" w:eastAsia="en-GB"/>
          </w:rPr>
          <w:t xml:space="preserve"> from th</w:t>
        </w:r>
      </w:ins>
      <w:ins w:id="24" w:author="Oberman, H.I. (Hanne)" w:date="2021-10-28T17:49:00Z">
        <w:r w:rsidR="008D6ECD">
          <w:rPr>
            <w:lang w:val="en-GB" w:eastAsia="en-GB"/>
          </w:rPr>
          <w:t>e</w:t>
        </w:r>
      </w:ins>
      <w:ins w:id="25" w:author="Oberman, H.I. (Hanne)" w:date="2021-10-28T17:45:00Z">
        <w:r w:rsidR="008D6ECD">
          <w:rPr>
            <w:lang w:val="en-GB" w:eastAsia="en-GB"/>
          </w:rPr>
          <w:t xml:space="preserve"> population</w:t>
        </w:r>
      </w:ins>
      <w:ins w:id="26" w:author="Oberman, H.I. (Hanne)" w:date="2021-10-28T17:40:00Z">
        <w:r>
          <w:rPr>
            <w:lang w:val="en-GB" w:eastAsia="en-GB"/>
          </w:rPr>
          <w:t>: a complete development set</w:t>
        </w:r>
      </w:ins>
      <w:ins w:id="27" w:author="Oberman, H.I. (Hanne)" w:date="2021-10-28T17:43:00Z">
        <w:r w:rsidR="008D6ECD">
          <w:rPr>
            <w:lang w:val="en-GB" w:eastAsia="en-GB"/>
          </w:rPr>
          <w:t xml:space="preserve"> (</w:t>
        </w:r>
        <w:r w:rsidR="008D6ECD" w:rsidRPr="00050BB9">
          <w:rPr>
            <w:i/>
            <w:iCs/>
            <w:lang w:val="en-GB" w:eastAsia="en-GB"/>
          </w:rPr>
          <w:t xml:space="preserve">n </w:t>
        </w:r>
        <w:r w:rsidR="008D6ECD">
          <w:rPr>
            <w:lang w:val="en-GB" w:eastAsia="en-GB"/>
          </w:rPr>
          <w:t>= 10.000)</w:t>
        </w:r>
      </w:ins>
      <w:ins w:id="28" w:author="Oberman, H.I. (Hanne)" w:date="2021-10-28T17:46:00Z">
        <w:r w:rsidR="008D6ECD">
          <w:rPr>
            <w:lang w:val="en-GB" w:eastAsia="en-GB"/>
          </w:rPr>
          <w:t>,</w:t>
        </w:r>
      </w:ins>
      <w:ins w:id="29" w:author="Oberman, H.I. (Hanne)" w:date="2021-10-28T17:43:00Z">
        <w:r w:rsidR="008D6ECD">
          <w:rPr>
            <w:lang w:val="en-GB" w:eastAsia="en-GB"/>
          </w:rPr>
          <w:t xml:space="preserve"> and </w:t>
        </w:r>
      </w:ins>
      <w:ins w:id="30" w:author="Oberman, H.I. (Hanne)" w:date="2021-10-28T17:46:00Z">
        <w:r w:rsidR="008D6ECD">
          <w:rPr>
            <w:lang w:val="en-GB" w:eastAsia="en-GB"/>
          </w:rPr>
          <w:t xml:space="preserve">a </w:t>
        </w:r>
      </w:ins>
      <w:ins w:id="31" w:author="Oberman, H.I. (Hanne)" w:date="2021-10-28T17:41:00Z">
        <w:r w:rsidR="008D6ECD">
          <w:rPr>
            <w:lang w:val="en-GB" w:eastAsia="en-GB"/>
          </w:rPr>
          <w:t>validation set</w:t>
        </w:r>
      </w:ins>
      <w:ins w:id="32" w:author="Oberman, H.I. (Hanne)" w:date="2021-10-28T17:42:00Z">
        <w:r w:rsidR="008D6ECD">
          <w:rPr>
            <w:lang w:val="en-GB" w:eastAsia="en-GB"/>
          </w:rPr>
          <w:t xml:space="preserve"> </w:t>
        </w:r>
      </w:ins>
      <w:ins w:id="33" w:author="Oberman, H.I. (Hanne)" w:date="2021-10-28T17:47:00Z">
        <w:r w:rsidR="008D6ECD">
          <w:rPr>
            <w:lang w:val="en-GB" w:eastAsia="en-GB"/>
          </w:rPr>
          <w:t xml:space="preserve">in which we introduce missingness </w:t>
        </w:r>
      </w:ins>
      <w:ins w:id="34" w:author="Oberman, H.I. (Hanne)" w:date="2021-10-28T17:48:00Z">
        <w:r w:rsidR="008D6ECD">
          <w:rPr>
            <w:lang w:val="en-GB" w:eastAsia="en-GB"/>
          </w:rPr>
          <w:t xml:space="preserve">to </w:t>
        </w:r>
        <w:r w:rsidR="008D6ECD">
          <w:rPr>
            <w:shd w:val="clear" w:color="auto" w:fill="FFFFFF"/>
            <w:lang w:val="en-GB" w:eastAsia="en-GB"/>
          </w:rPr>
          <w:t xml:space="preserve">mimic </w:t>
        </w:r>
      </w:ins>
      <w:ins w:id="35" w:author="Oberman, H.I. (Hanne)" w:date="2021-10-28T17:47:00Z">
        <w:r w:rsidR="008D6ECD">
          <w:rPr>
            <w:shd w:val="clear" w:color="auto" w:fill="FFFFFF"/>
            <w:lang w:val="en-GB" w:eastAsia="en-GB"/>
          </w:rPr>
          <w:t>how patients would present themselves in clinical practice</w:t>
        </w:r>
      </w:ins>
      <w:ins w:id="36" w:author="Oberman, H.I. (Hanne)" w:date="2021-10-28T17:48:00Z">
        <w:r w:rsidR="008D6ECD">
          <w:rPr>
            <w:shd w:val="clear" w:color="auto" w:fill="FFFFFF"/>
            <w:lang w:val="en-GB" w:eastAsia="en-GB"/>
          </w:rPr>
          <w:t xml:space="preserve"> (</w:t>
        </w:r>
        <w:r w:rsidR="008D6ECD" w:rsidRPr="00050BB9">
          <w:rPr>
            <w:i/>
            <w:iCs/>
            <w:shd w:val="clear" w:color="auto" w:fill="FFFFFF"/>
            <w:lang w:val="en-GB" w:eastAsia="en-GB"/>
          </w:rPr>
          <w:t>n</w:t>
        </w:r>
        <w:r w:rsidR="008D6ECD">
          <w:rPr>
            <w:shd w:val="clear" w:color="auto" w:fill="FFFFFF"/>
            <w:lang w:val="en-GB" w:eastAsia="en-GB"/>
          </w:rPr>
          <w:t xml:space="preserve"> = 20.000). </w:t>
        </w:r>
      </w:ins>
      <w:ins w:id="37" w:author="Oberman, H.I. (Hanne)" w:date="2021-10-28T17:47:00Z">
        <w:r w:rsidR="008D6ECD">
          <w:rPr>
            <w:lang w:val="en-GB" w:eastAsia="en-GB"/>
          </w:rPr>
          <w:t xml:space="preserve"> </w:t>
        </w:r>
      </w:ins>
      <w:del w:id="38" w:author="Oberman, H.I. (Hanne)" w:date="2021-10-28T17:38:00Z">
        <w:r w:rsidR="00886036" w:rsidDel="00A733E0">
          <w:rPr>
            <w:lang w:val="en-GB" w:eastAsia="en-GB"/>
          </w:rPr>
          <w:delText>A model-based simulation was considered</w:delText>
        </w:r>
        <w:r w:rsidR="00886036" w:rsidRPr="00497C90" w:rsidDel="00A733E0">
          <w:rPr>
            <w:lang w:val="en-GB" w:eastAsia="en-GB"/>
          </w:rPr>
          <w:delText>.</w:delText>
        </w:r>
        <w:r w:rsidR="00886036" w:rsidRPr="00886036" w:rsidDel="00A733E0">
          <w:rPr>
            <w:shd w:val="clear" w:color="auto" w:fill="FFFFFF"/>
            <w:lang w:val="en-GB" w:eastAsia="en-GB"/>
          </w:rPr>
          <w:delText xml:space="preserve"> </w:delText>
        </w:r>
      </w:del>
      <w:del w:id="39" w:author="Oberman, H.I. (Hanne)" w:date="2021-10-28T17:54:00Z">
        <w:r w:rsidR="00886036" w:rsidDel="00426A65">
          <w:rPr>
            <w:shd w:val="clear" w:color="auto" w:fill="FFFFFF"/>
            <w:lang w:val="en-GB" w:eastAsia="en-GB"/>
          </w:rPr>
          <w:delText>Briefly, we drew a dataset to estimate each model in separately (i.e., training data) and an external dataset mimicking the patients as would present themselves in clinical practice (i.e., set of 1.000 hypothetical individual patients). Whilst the training data was kept as is (i.e., complete), we introduced missing data in the hypothetical patients as would occur in clinical practice via various mechanisms.</w:delText>
        </w:r>
        <w:r w:rsidR="00886036" w:rsidRPr="00886036" w:rsidDel="00426A65">
          <w:rPr>
            <w:shd w:val="clear" w:color="auto" w:fill="FFFFFF"/>
            <w:lang w:val="en-GB" w:eastAsia="en-GB"/>
          </w:rPr>
          <w:delText xml:space="preserve"> </w:delText>
        </w:r>
      </w:del>
    </w:p>
    <w:p w14:paraId="6CF5A0A5" w14:textId="3C1A1CAC" w:rsidR="00B20734" w:rsidRDefault="00E42876" w:rsidP="00886036">
      <w:pPr>
        <w:rPr>
          <w:ins w:id="40" w:author="Oberman, H.I. (Hanne)" w:date="2021-10-28T18:05:00Z"/>
          <w:shd w:val="clear" w:color="auto" w:fill="FFFFFF"/>
          <w:lang w:val="en-GB" w:eastAsia="en-GB"/>
        </w:rPr>
      </w:pPr>
      <w:ins w:id="41" w:author="Oberman, H.I. (Hanne)" w:date="2021-10-28T17:56:00Z">
        <w:r w:rsidRPr="00E42876">
          <w:rPr>
            <w:shd w:val="clear" w:color="auto" w:fill="FFFFFF"/>
            <w:lang w:val="en-GB" w:eastAsia="en-GB"/>
          </w:rPr>
          <w:t>The data generating mechanism of the predictor space is a multivariate normal distribution,</w:t>
        </w:r>
      </w:ins>
      <w:r>
        <w:rPr>
          <w:shd w:val="clear" w:color="auto" w:fill="FFFFFF"/>
          <w:lang w:val="en-GB" w:eastAsia="en-GB"/>
        </w:rPr>
        <w:t xml:space="preserve"> </w:t>
      </w:r>
      <m:oMath>
        <m:r>
          <w:ins w:id="42" w:author="Oberman, H.I. (Hanne)" w:date="2021-10-28T17:58:00Z">
            <w:rPr>
              <w:rFonts w:ascii="Cambria Math" w:hAnsi="Cambria Math"/>
              <w:shd w:val="clear" w:color="auto" w:fill="FFFFFF"/>
              <w:lang w:val="en-GB" w:eastAsia="en-GB"/>
            </w:rPr>
            <m:t>X=</m:t>
          </w:ins>
        </m:r>
        <m:r>
          <w:ins w:id="43" w:author="Oberman, H.I. (Hanne)" w:date="2021-10-28T17:58:00Z">
            <m:rPr>
              <m:scr m:val="script"/>
            </m:rPr>
            <w:rPr>
              <w:rFonts w:ascii="Cambria Math" w:hAnsi="Cambria Math"/>
              <w:shd w:val="clear" w:color="auto" w:fill="FFFFFF"/>
              <w:lang w:val="en-GB" w:eastAsia="en-GB"/>
            </w:rPr>
            <m:t>N</m:t>
          </w:ins>
        </m:r>
        <m:d>
          <m:dPr>
            <m:ctrlPr>
              <w:ins w:id="44" w:author="Oberman, H.I. (Hanne)" w:date="2021-10-28T17:58:00Z">
                <w:rPr>
                  <w:rFonts w:ascii="Cambria Math" w:hAnsi="Cambria Math"/>
                  <w:i/>
                  <w:shd w:val="clear" w:color="auto" w:fill="FFFFFF"/>
                  <w:lang w:val="en-GB" w:eastAsia="en-GB"/>
                </w:rPr>
              </w:ins>
            </m:ctrlPr>
          </m:dPr>
          <m:e>
            <m:r>
              <m:rPr>
                <m:sty m:val="p"/>
              </m:rPr>
              <w:rPr>
                <w:rFonts w:ascii="Cambria Math" w:hAnsi="Cambria Math"/>
                <w:shd w:val="clear" w:color="auto" w:fill="FFFFFF"/>
                <w:lang w:val="en-GB" w:eastAsia="en-GB"/>
              </w:rPr>
              <m:t>μ</m:t>
            </m:r>
            <m:r>
              <w:ins w:id="45" w:author="Oberman, H.I. (Hanne)" w:date="2021-10-28T17:58:00Z">
                <w:rPr>
                  <w:rFonts w:ascii="Cambria Math" w:hAnsi="Cambria Math"/>
                  <w:shd w:val="clear" w:color="auto" w:fill="FFFFFF"/>
                  <w:lang w:val="en-GB" w:eastAsia="en-GB"/>
                </w:rPr>
                <m:t>,</m:t>
              </w:ins>
            </m:r>
            <m:r>
              <m:rPr>
                <m:nor/>
              </m:rPr>
              <w:rPr>
                <w:rFonts w:ascii="Cambria Math" w:hAnsi="Cambria Math"/>
                <w:shd w:val="clear" w:color="auto" w:fill="FFFFFF"/>
                <w:lang w:val="en-GB" w:eastAsia="en-GB"/>
              </w:rPr>
              <m:t>Σ</m:t>
            </m:r>
          </m:e>
        </m:d>
      </m:oMath>
      <w:ins w:id="46" w:author="Oberman, H.I. (Hanne)" w:date="2021-10-28T17:59:00Z">
        <w:r>
          <w:rPr>
            <w:shd w:val="clear" w:color="auto" w:fill="FFFFFF"/>
            <w:lang w:val="en-GB" w:eastAsia="en-GB"/>
          </w:rPr>
          <w:t xml:space="preserve">, </w:t>
        </w:r>
      </w:ins>
      <w:ins w:id="47" w:author="Oberman, H.I. (Hanne)" w:date="2021-10-28T18:00:00Z">
        <w:r>
          <w:rPr>
            <w:shd w:val="clear" w:color="auto" w:fill="FFFFFF"/>
            <w:lang w:val="en-GB" w:eastAsia="en-GB"/>
          </w:rPr>
          <w:t>with</w:t>
        </w:r>
      </w:ins>
      <w:ins w:id="48" w:author="Oberman, H.I. (Hanne)" w:date="2021-10-28T17:58:00Z">
        <w:r w:rsidRPr="00E42876">
          <w:rPr>
            <w:shd w:val="clear" w:color="auto" w:fill="FFFFFF"/>
            <w:lang w:val="en-GB" w:eastAsia="en-GB"/>
          </w:rPr>
          <w:t xml:space="preserve"> mean vector </w:t>
        </w:r>
      </w:ins>
      <m:oMath>
        <m:r>
          <w:ins w:id="49" w:author="Oberman, H.I. (Hanne)" w:date="2021-10-28T18:00:00Z">
            <w:rPr>
              <w:rFonts w:ascii="Cambria Math" w:hAnsi="Cambria Math"/>
              <w:shd w:val="clear" w:color="auto" w:fill="FFFFFF"/>
              <w:lang w:val="en-GB" w:eastAsia="en-GB"/>
            </w:rPr>
            <m:t>μ</m:t>
          </w:ins>
        </m:r>
      </m:oMath>
      <w:ins w:id="50" w:author="Oberman, H.I. (Hanne)" w:date="2021-10-28T18:00:00Z">
        <w:r w:rsidRPr="00E42876">
          <w:rPr>
            <w:shd w:val="clear" w:color="auto" w:fill="FFFFFF"/>
            <w:lang w:val="en-GB" w:eastAsia="en-GB"/>
          </w:rPr>
          <w:t xml:space="preserve"> </w:t>
        </w:r>
      </w:ins>
      <w:ins w:id="51" w:author="Oberman, H.I. (Hanne)" w:date="2021-10-28T17:58:00Z">
        <w:r w:rsidRPr="00E42876">
          <w:rPr>
            <w:shd w:val="clear" w:color="auto" w:fill="FFFFFF"/>
            <w:lang w:val="en-GB" w:eastAsia="en-GB"/>
          </w:rPr>
          <w:t>and covariance matrix Σ</w:t>
        </w:r>
      </w:ins>
      <w:ins w:id="52" w:author="Oberman, H.I. (Hanne)" w:date="2021-10-28T18:00:00Z">
        <w:r>
          <w:rPr>
            <w:shd w:val="clear" w:color="auto" w:fill="FFFFFF"/>
            <w:lang w:val="en-GB" w:eastAsia="en-GB"/>
          </w:rPr>
          <w:t xml:space="preserve">. </w:t>
        </w:r>
      </w:ins>
      <w:ins w:id="53" w:author="Oberman, H.I. (Hanne)" w:date="2021-10-28T18:01:00Z">
        <w:r>
          <w:rPr>
            <w:shd w:val="clear" w:color="auto" w:fill="FFFFFF"/>
            <w:lang w:val="en-GB" w:eastAsia="en-GB"/>
          </w:rPr>
          <w:t xml:space="preserve">All 10 predictors have a mean of </w:t>
        </w:r>
      </w:ins>
      <w:ins w:id="54" w:author="Oberman, H.I. (Hanne)" w:date="2021-10-28T18:18:00Z">
        <w:r w:rsidR="00050BB9">
          <w:rPr>
            <w:shd w:val="clear" w:color="auto" w:fill="FFFFFF"/>
            <w:lang w:val="en-GB" w:eastAsia="en-GB"/>
          </w:rPr>
          <w:t>zero</w:t>
        </w:r>
      </w:ins>
      <w:ins w:id="55" w:author="Oberman, H.I. (Hanne)" w:date="2021-10-28T18:01:00Z">
        <w:r>
          <w:rPr>
            <w:shd w:val="clear" w:color="auto" w:fill="FFFFFF"/>
            <w:lang w:val="en-GB" w:eastAsia="en-GB"/>
          </w:rPr>
          <w:t xml:space="preserve">, </w:t>
        </w:r>
      </w:ins>
      <m:oMath>
        <m:r>
          <m:rPr>
            <m:sty m:val="p"/>
          </m:rPr>
          <w:rPr>
            <w:rFonts w:ascii="Cambria Math" w:hAnsi="Cambria Math"/>
            <w:shd w:val="clear" w:color="auto" w:fill="FFFFFF"/>
            <w:lang w:val="en-GB" w:eastAsia="en-GB"/>
          </w:rPr>
          <m:t>μ</m:t>
        </m:r>
        <m:r>
          <w:ins w:id="56" w:author="Oberman, H.I. (Hanne)" w:date="2021-10-28T18:02:00Z">
            <w:rPr>
              <w:rFonts w:ascii="Cambria Math" w:hAnsi="Cambria Math"/>
              <w:shd w:val="clear" w:color="auto" w:fill="FFFFFF"/>
              <w:lang w:val="en-GB" w:eastAsia="en-GB"/>
            </w:rPr>
            <m:t>=</m:t>
          </w:ins>
        </m:r>
        <m:d>
          <m:dPr>
            <m:begChr m:val="["/>
            <m:endChr m:val="]"/>
            <m:ctrlPr>
              <w:ins w:id="57" w:author="Oberman, H.I. (Hanne)" w:date="2021-10-28T18:02:00Z">
                <w:rPr>
                  <w:rFonts w:ascii="Cambria Math" w:hAnsi="Cambria Math"/>
                  <w:shd w:val="clear" w:color="auto" w:fill="FFFFFF"/>
                  <w:lang w:val="en-GB" w:eastAsia="en-GB"/>
                </w:rPr>
              </w:ins>
            </m:ctrlPr>
          </m:dPr>
          <m:e>
            <m:r>
              <w:ins w:id="58" w:author="Oberman, H.I. (Hanne)" w:date="2021-10-28T18:02:00Z">
                <m:rPr>
                  <m:nor/>
                </m:rPr>
                <w:rPr>
                  <w:rFonts w:ascii="Cambria Math" w:hAnsi="Cambria Math"/>
                  <w:shd w:val="clear" w:color="auto" w:fill="FFFFFF"/>
                  <w:lang w:val="en-GB" w:eastAsia="en-GB"/>
                </w:rPr>
                <m:t>0,0,…,0</m:t>
              </w:ins>
            </m:r>
          </m:e>
        </m:d>
      </m:oMath>
      <w:ins w:id="59" w:author="Oberman, H.I. (Hanne)" w:date="2021-10-28T18:03:00Z">
        <w:r w:rsidR="00B20734">
          <w:rPr>
            <w:shd w:val="clear" w:color="auto" w:fill="FFFFFF"/>
            <w:lang w:val="en-GB" w:eastAsia="en-GB"/>
          </w:rPr>
          <w:t>.</w:t>
        </w:r>
      </w:ins>
      <w:ins w:id="60" w:author="Oberman, H.I. (Hanne)" w:date="2021-10-28T18:02:00Z">
        <w:r w:rsidR="00B20734">
          <w:rPr>
            <w:shd w:val="clear" w:color="auto" w:fill="FFFFFF"/>
            <w:lang w:val="en-GB" w:eastAsia="en-GB"/>
          </w:rPr>
          <w:t xml:space="preserve"> The covariance matrix </w:t>
        </w:r>
      </w:ins>
    </w:p>
    <w:p w14:paraId="3CF8E4A0" w14:textId="3367A93D" w:rsidR="00B20734" w:rsidRDefault="00B20734" w:rsidP="00886036">
      <w:pPr>
        <w:rPr>
          <w:ins w:id="61" w:author="Oberman, H.I. (Hanne)" w:date="2021-10-28T18:04:00Z"/>
          <w:shd w:val="clear" w:color="auto" w:fill="FFFFFF"/>
          <w:lang w:val="en-GB" w:eastAsia="en-GB"/>
        </w:rPr>
      </w:pPr>
      <m:oMathPara>
        <m:oMath>
          <m:r>
            <w:ins w:id="62" w:author="Oberman, H.I. (Hanne)" w:date="2021-10-28T18:05:00Z">
              <w:rPr>
                <w:rFonts w:ascii="Cambria Math" w:hAnsi="Cambria Math"/>
              </w:rPr>
              <m:t>Σ</m:t>
            </w:ins>
          </m:r>
          <m:r>
            <w:ins w:id="63" w:author="Oberman, H.I. (Hanne)" w:date="2021-10-28T18:05:00Z">
              <m:rPr>
                <m:sty m:val="p"/>
              </m:rPr>
              <w:rPr>
                <w:rFonts w:ascii="Cambria Math" w:hAnsi="Cambria Math"/>
              </w:rPr>
              <m:t>=</m:t>
            </w:ins>
          </m:r>
          <m:d>
            <m:dPr>
              <m:begChr m:val="["/>
              <m:endChr m:val="]"/>
              <m:ctrlPr>
                <w:ins w:id="64" w:author="Oberman, H.I. (Hanne)" w:date="2021-10-28T18:05:00Z">
                  <w:rPr>
                    <w:rFonts w:ascii="Cambria Math" w:hAnsi="Cambria Math"/>
                  </w:rPr>
                </w:ins>
              </m:ctrlPr>
            </m:dPr>
            <m:e>
              <m:m>
                <m:mPr>
                  <m:plcHide m:val="1"/>
                  <m:mcs>
                    <m:mc>
                      <m:mcPr>
                        <m:count m:val="10"/>
                        <m:mcJc m:val="center"/>
                      </m:mcPr>
                    </m:mc>
                  </m:mcs>
                  <m:ctrlPr>
                    <w:ins w:id="65" w:author="Oberman, H.I. (Hanne)" w:date="2021-10-28T18:05:00Z">
                      <w:rPr>
                        <w:rFonts w:ascii="Cambria Math" w:hAnsi="Cambria Math"/>
                      </w:rPr>
                    </w:ins>
                  </m:ctrlPr>
                </m:mPr>
                <m:mr>
                  <m:e>
                    <m:r>
                      <w:ins w:id="66" w:author="Oberman, H.I. (Hanne)" w:date="2021-10-28T18:05:00Z">
                        <w:rPr>
                          <w:rFonts w:ascii="Cambria Math" w:hAnsi="Cambria Math"/>
                        </w:rPr>
                        <m:t>1.05</m:t>
                      </w:ins>
                    </m:r>
                  </m:e>
                  <m:e>
                    <m:r>
                      <w:ins w:id="67" w:author="Oberman, H.I. (Hanne)" w:date="2021-10-28T18:05:00Z">
                        <m:rPr>
                          <m:sty m:val="p"/>
                        </m:rPr>
                        <w:rPr>
                          <w:rFonts w:ascii="Cambria Math" w:hAnsi="Cambria Math"/>
                        </w:rPr>
                        <m:t>-</m:t>
                      </w:ins>
                    </m:r>
                    <m:r>
                      <w:ins w:id="68" w:author="Oberman, H.I. (Hanne)" w:date="2021-10-28T18:05:00Z">
                        <w:rPr>
                          <w:rFonts w:ascii="Cambria Math" w:hAnsi="Cambria Math"/>
                        </w:rPr>
                        <m:t>0.12</m:t>
                      </w:ins>
                    </m:r>
                  </m:e>
                  <m:e>
                    <m:r>
                      <w:ins w:id="69" w:author="Oberman, H.I. (Hanne)" w:date="2021-10-28T18:05:00Z">
                        <w:rPr>
                          <w:rFonts w:ascii="Cambria Math" w:hAnsi="Cambria Math"/>
                        </w:rPr>
                        <m:t>0.04</m:t>
                      </w:ins>
                    </m:r>
                  </m:e>
                  <m:e>
                    <m:r>
                      <w:ins w:id="70" w:author="Oberman, H.I. (Hanne)" w:date="2021-10-28T18:05:00Z">
                        <m:rPr>
                          <m:sty m:val="p"/>
                        </m:rPr>
                        <w:rPr>
                          <w:rFonts w:ascii="Cambria Math" w:hAnsi="Cambria Math"/>
                        </w:rPr>
                        <m:t>-</m:t>
                      </w:ins>
                    </m:r>
                    <m:r>
                      <w:ins w:id="71" w:author="Oberman, H.I. (Hanne)" w:date="2021-10-28T18:05:00Z">
                        <w:rPr>
                          <w:rFonts w:ascii="Cambria Math" w:hAnsi="Cambria Math"/>
                        </w:rPr>
                        <m:t>0.29</m:t>
                      </w:ins>
                    </m:r>
                  </m:e>
                  <m:e>
                    <m:r>
                      <w:ins w:id="72" w:author="Oberman, H.I. (Hanne)" w:date="2021-10-28T18:05:00Z">
                        <w:rPr>
                          <w:rFonts w:ascii="Cambria Math" w:hAnsi="Cambria Math"/>
                        </w:rPr>
                        <m:t>0.29</m:t>
                      </w:ins>
                    </m:r>
                  </m:e>
                  <m:e>
                    <m:r>
                      <w:ins w:id="73" w:author="Oberman, H.I. (Hanne)" w:date="2021-10-28T18:05:00Z">
                        <m:rPr>
                          <m:sty m:val="p"/>
                        </m:rPr>
                        <w:rPr>
                          <w:rFonts w:ascii="Cambria Math" w:hAnsi="Cambria Math"/>
                        </w:rPr>
                        <m:t>-</m:t>
                      </w:ins>
                    </m:r>
                    <m:r>
                      <w:ins w:id="74" w:author="Oberman, H.I. (Hanne)" w:date="2021-10-28T18:05:00Z">
                        <w:rPr>
                          <w:rFonts w:ascii="Cambria Math" w:hAnsi="Cambria Math"/>
                        </w:rPr>
                        <m:t>0.17</m:t>
                      </w:ins>
                    </m:r>
                  </m:e>
                  <m:e>
                    <m:r>
                      <w:ins w:id="75" w:author="Oberman, H.I. (Hanne)" w:date="2021-10-28T18:05:00Z">
                        <w:rPr>
                          <w:rFonts w:ascii="Cambria Math" w:hAnsi="Cambria Math"/>
                        </w:rPr>
                        <m:t>0.01</m:t>
                      </w:ins>
                    </m:r>
                  </m:e>
                  <m:e>
                    <m:r>
                      <w:ins w:id="76" w:author="Oberman, H.I. (Hanne)" w:date="2021-10-28T18:05:00Z">
                        <w:rPr>
                          <w:rFonts w:ascii="Cambria Math" w:hAnsi="Cambria Math"/>
                        </w:rPr>
                        <m:t>0</m:t>
                      </w:ins>
                    </m:r>
                  </m:e>
                  <m:e>
                    <m:r>
                      <w:ins w:id="77" w:author="Oberman, H.I. (Hanne)" w:date="2021-10-28T18:05:00Z">
                        <m:rPr>
                          <m:sty m:val="p"/>
                        </m:rPr>
                        <w:rPr>
                          <w:rFonts w:ascii="Cambria Math" w:hAnsi="Cambria Math"/>
                        </w:rPr>
                        <m:t>-</m:t>
                      </w:ins>
                    </m:r>
                    <m:r>
                      <w:ins w:id="78" w:author="Oberman, H.I. (Hanne)" w:date="2021-10-28T18:05:00Z">
                        <w:rPr>
                          <w:rFonts w:ascii="Cambria Math" w:hAnsi="Cambria Math"/>
                        </w:rPr>
                        <m:t>0.01</m:t>
                      </w:ins>
                    </m:r>
                  </m:e>
                  <m:e>
                    <m:r>
                      <w:ins w:id="79" w:author="Oberman, H.I. (Hanne)" w:date="2021-10-28T18:05:00Z">
                        <m:rPr>
                          <m:sty m:val="p"/>
                        </m:rPr>
                        <w:rPr>
                          <w:rFonts w:ascii="Cambria Math" w:hAnsi="Cambria Math"/>
                        </w:rPr>
                        <m:t>-</m:t>
                      </w:ins>
                    </m:r>
                    <m:r>
                      <w:ins w:id="80" w:author="Oberman, H.I. (Hanne)" w:date="2021-10-28T18:05:00Z">
                        <w:rPr>
                          <w:rFonts w:ascii="Cambria Math" w:hAnsi="Cambria Math"/>
                        </w:rPr>
                        <m:t>0.07</m:t>
                      </w:ins>
                    </m:r>
                  </m:e>
                </m:mr>
                <m:mr>
                  <m:e>
                    <m:r>
                      <w:ins w:id="81" w:author="Oberman, H.I. (Hanne)" w:date="2021-10-28T18:05:00Z">
                        <m:rPr>
                          <m:sty m:val="p"/>
                        </m:rPr>
                        <w:rPr>
                          <w:rFonts w:ascii="Cambria Math" w:hAnsi="Cambria Math"/>
                        </w:rPr>
                        <m:t>-</m:t>
                      </w:ins>
                    </m:r>
                    <m:r>
                      <w:ins w:id="82" w:author="Oberman, H.I. (Hanne)" w:date="2021-10-28T18:05:00Z">
                        <w:rPr>
                          <w:rFonts w:ascii="Cambria Math" w:hAnsi="Cambria Math"/>
                        </w:rPr>
                        <m:t>0.12</m:t>
                      </w:ins>
                    </m:r>
                  </m:e>
                  <m:e>
                    <m:r>
                      <w:ins w:id="83" w:author="Oberman, H.I. (Hanne)" w:date="2021-10-28T18:05:00Z">
                        <w:rPr>
                          <w:rFonts w:ascii="Cambria Math" w:hAnsi="Cambria Math"/>
                        </w:rPr>
                        <m:t>1.08</m:t>
                      </w:ins>
                    </m:r>
                  </m:e>
                  <m:e>
                    <m:r>
                      <w:ins w:id="84" w:author="Oberman, H.I. (Hanne)" w:date="2021-10-28T18:05:00Z">
                        <m:rPr>
                          <m:sty m:val="p"/>
                        </m:rPr>
                        <w:rPr>
                          <w:rFonts w:ascii="Cambria Math" w:hAnsi="Cambria Math"/>
                        </w:rPr>
                        <m:t>-</m:t>
                      </w:ins>
                    </m:r>
                    <m:r>
                      <w:ins w:id="85" w:author="Oberman, H.I. (Hanne)" w:date="2021-10-28T18:05:00Z">
                        <w:rPr>
                          <w:rFonts w:ascii="Cambria Math" w:hAnsi="Cambria Math"/>
                        </w:rPr>
                        <m:t>0.31</m:t>
                      </w:ins>
                    </m:r>
                  </m:e>
                  <m:e>
                    <m:r>
                      <w:ins w:id="86" w:author="Oberman, H.I. (Hanne)" w:date="2021-10-28T18:05:00Z">
                        <w:rPr>
                          <w:rFonts w:ascii="Cambria Math" w:hAnsi="Cambria Math"/>
                        </w:rPr>
                        <m:t>0.26</m:t>
                      </w:ins>
                    </m:r>
                  </m:e>
                  <m:e>
                    <m:r>
                      <w:ins w:id="87" w:author="Oberman, H.I. (Hanne)" w:date="2021-10-28T18:05:00Z">
                        <w:rPr>
                          <w:rFonts w:ascii="Cambria Math" w:hAnsi="Cambria Math"/>
                        </w:rPr>
                        <m:t>0.08</m:t>
                      </w:ins>
                    </m:r>
                  </m:e>
                  <m:e>
                    <m:r>
                      <w:ins w:id="88" w:author="Oberman, H.I. (Hanne)" w:date="2021-10-28T18:05:00Z">
                        <m:rPr>
                          <m:sty m:val="p"/>
                        </m:rPr>
                        <w:rPr>
                          <w:rFonts w:ascii="Cambria Math" w:hAnsi="Cambria Math"/>
                        </w:rPr>
                        <m:t>-</m:t>
                      </w:ins>
                    </m:r>
                    <m:r>
                      <w:ins w:id="89" w:author="Oberman, H.I. (Hanne)" w:date="2021-10-28T18:05:00Z">
                        <w:rPr>
                          <w:rFonts w:ascii="Cambria Math" w:hAnsi="Cambria Math"/>
                        </w:rPr>
                        <m:t>0.03</m:t>
                      </w:ins>
                    </m:r>
                  </m:e>
                  <m:e>
                    <m:r>
                      <w:ins w:id="90" w:author="Oberman, H.I. (Hanne)" w:date="2021-10-28T18:05:00Z">
                        <m:rPr>
                          <m:sty m:val="p"/>
                        </m:rPr>
                        <w:rPr>
                          <w:rFonts w:ascii="Cambria Math" w:hAnsi="Cambria Math"/>
                        </w:rPr>
                        <m:t>-</m:t>
                      </w:ins>
                    </m:r>
                    <m:r>
                      <w:ins w:id="91" w:author="Oberman, H.I. (Hanne)" w:date="2021-10-28T18:05:00Z">
                        <w:rPr>
                          <w:rFonts w:ascii="Cambria Math" w:hAnsi="Cambria Math"/>
                        </w:rPr>
                        <m:t>0.04</m:t>
                      </w:ins>
                    </m:r>
                  </m:e>
                  <m:e>
                    <m:r>
                      <w:ins w:id="92" w:author="Oberman, H.I. (Hanne)" w:date="2021-10-28T18:05:00Z">
                        <m:rPr>
                          <m:sty m:val="p"/>
                        </m:rPr>
                        <w:rPr>
                          <w:rFonts w:ascii="Cambria Math" w:hAnsi="Cambria Math"/>
                        </w:rPr>
                        <m:t>-</m:t>
                      </w:ins>
                    </m:r>
                    <m:r>
                      <w:ins w:id="93" w:author="Oberman, H.I. (Hanne)" w:date="2021-10-28T18:05:00Z">
                        <w:rPr>
                          <w:rFonts w:ascii="Cambria Math" w:hAnsi="Cambria Math"/>
                        </w:rPr>
                        <m:t>0.11</m:t>
                      </w:ins>
                    </m:r>
                  </m:e>
                  <m:e>
                    <m:r>
                      <w:ins w:id="94" w:author="Oberman, H.I. (Hanne)" w:date="2021-10-28T18:05:00Z">
                        <m:rPr>
                          <m:sty m:val="p"/>
                        </m:rPr>
                        <w:rPr>
                          <w:rFonts w:ascii="Cambria Math" w:hAnsi="Cambria Math"/>
                        </w:rPr>
                        <m:t>-</m:t>
                      </w:ins>
                    </m:r>
                    <m:r>
                      <w:ins w:id="95" w:author="Oberman, H.I. (Hanne)" w:date="2021-10-28T18:05:00Z">
                        <w:rPr>
                          <w:rFonts w:ascii="Cambria Math" w:hAnsi="Cambria Math"/>
                        </w:rPr>
                        <m:t>0.17</m:t>
                      </w:ins>
                    </m:r>
                  </m:e>
                  <m:e>
                    <m:r>
                      <w:ins w:id="96" w:author="Oberman, H.I. (Hanne)" w:date="2021-10-28T18:05:00Z">
                        <w:rPr>
                          <w:rFonts w:ascii="Cambria Math" w:hAnsi="Cambria Math"/>
                        </w:rPr>
                        <m:t>0.3</m:t>
                      </w:ins>
                    </m:r>
                  </m:e>
                </m:mr>
                <m:mr>
                  <m:e>
                    <m:r>
                      <w:ins w:id="97" w:author="Oberman, H.I. (Hanne)" w:date="2021-10-28T18:05:00Z">
                        <w:rPr>
                          <w:rFonts w:ascii="Cambria Math" w:hAnsi="Cambria Math"/>
                        </w:rPr>
                        <m:t>0.04</m:t>
                      </w:ins>
                    </m:r>
                  </m:e>
                  <m:e>
                    <m:r>
                      <w:ins w:id="98" w:author="Oberman, H.I. (Hanne)" w:date="2021-10-28T18:05:00Z">
                        <m:rPr>
                          <m:sty m:val="p"/>
                        </m:rPr>
                        <w:rPr>
                          <w:rFonts w:ascii="Cambria Math" w:hAnsi="Cambria Math"/>
                        </w:rPr>
                        <m:t>-</m:t>
                      </w:ins>
                    </m:r>
                    <m:r>
                      <w:ins w:id="99" w:author="Oberman, H.I. (Hanne)" w:date="2021-10-28T18:05:00Z">
                        <w:rPr>
                          <w:rFonts w:ascii="Cambria Math" w:hAnsi="Cambria Math"/>
                        </w:rPr>
                        <m:t>0.31</m:t>
                      </w:ins>
                    </m:r>
                  </m:e>
                  <m:e>
                    <m:r>
                      <w:ins w:id="100" w:author="Oberman, H.I. (Hanne)" w:date="2021-10-28T18:05:00Z">
                        <w:rPr>
                          <w:rFonts w:ascii="Cambria Math" w:hAnsi="Cambria Math"/>
                        </w:rPr>
                        <m:t>1.08</m:t>
                      </w:ins>
                    </m:r>
                  </m:e>
                  <m:e>
                    <m:r>
                      <w:ins w:id="101" w:author="Oberman, H.I. (Hanne)" w:date="2021-10-28T18:05:00Z">
                        <m:rPr>
                          <m:sty m:val="p"/>
                        </m:rPr>
                        <w:rPr>
                          <w:rFonts w:ascii="Cambria Math" w:hAnsi="Cambria Math"/>
                        </w:rPr>
                        <m:t>-</m:t>
                      </w:ins>
                    </m:r>
                    <m:r>
                      <w:ins w:id="102" w:author="Oberman, H.I. (Hanne)" w:date="2021-10-28T18:05:00Z">
                        <w:rPr>
                          <w:rFonts w:ascii="Cambria Math" w:hAnsi="Cambria Math"/>
                        </w:rPr>
                        <m:t>0.19</m:t>
                      </w:ins>
                    </m:r>
                  </m:e>
                  <m:e>
                    <m:r>
                      <w:ins w:id="103" w:author="Oberman, H.I. (Hanne)" w:date="2021-10-28T18:05:00Z">
                        <w:rPr>
                          <w:rFonts w:ascii="Cambria Math" w:hAnsi="Cambria Math"/>
                        </w:rPr>
                        <m:t>0.01</m:t>
                      </w:ins>
                    </m:r>
                  </m:e>
                  <m:e>
                    <m:r>
                      <w:ins w:id="104" w:author="Oberman, H.I. (Hanne)" w:date="2021-10-28T18:05:00Z">
                        <m:rPr>
                          <m:sty m:val="p"/>
                        </m:rPr>
                        <w:rPr>
                          <w:rFonts w:ascii="Cambria Math" w:hAnsi="Cambria Math"/>
                        </w:rPr>
                        <m:t>-</m:t>
                      </w:ins>
                    </m:r>
                    <m:r>
                      <w:ins w:id="105" w:author="Oberman, H.I. (Hanne)" w:date="2021-10-28T18:05:00Z">
                        <w:rPr>
                          <w:rFonts w:ascii="Cambria Math" w:hAnsi="Cambria Math"/>
                        </w:rPr>
                        <m:t>0.29</m:t>
                      </w:ins>
                    </m:r>
                  </m:e>
                  <m:e>
                    <m:r>
                      <w:ins w:id="106" w:author="Oberman, H.I. (Hanne)" w:date="2021-10-28T18:05:00Z">
                        <w:rPr>
                          <w:rFonts w:ascii="Cambria Math" w:hAnsi="Cambria Math"/>
                        </w:rPr>
                        <m:t>0.2</m:t>
                      </w:ins>
                    </m:r>
                  </m:e>
                  <m:e>
                    <m:r>
                      <w:ins w:id="107" w:author="Oberman, H.I. (Hanne)" w:date="2021-10-28T18:05:00Z">
                        <w:rPr>
                          <w:rFonts w:ascii="Cambria Math" w:hAnsi="Cambria Math"/>
                        </w:rPr>
                        <m:t>0.07</m:t>
                      </w:ins>
                    </m:r>
                  </m:e>
                  <m:e>
                    <m:r>
                      <w:ins w:id="108" w:author="Oberman, H.I. (Hanne)" w:date="2021-10-28T18:05:00Z">
                        <m:rPr>
                          <m:sty m:val="p"/>
                        </m:rPr>
                        <w:rPr>
                          <w:rFonts w:ascii="Cambria Math" w:hAnsi="Cambria Math"/>
                        </w:rPr>
                        <m:t>-</m:t>
                      </w:ins>
                    </m:r>
                    <m:r>
                      <w:ins w:id="109" w:author="Oberman, H.I. (Hanne)" w:date="2021-10-28T18:05:00Z">
                        <w:rPr>
                          <w:rFonts w:ascii="Cambria Math" w:hAnsi="Cambria Math"/>
                        </w:rPr>
                        <m:t>0.18</m:t>
                      </w:ins>
                    </m:r>
                  </m:e>
                  <m:e>
                    <m:r>
                      <w:ins w:id="110" w:author="Oberman, H.I. (Hanne)" w:date="2021-10-28T18:05:00Z">
                        <m:rPr>
                          <m:sty m:val="p"/>
                        </m:rPr>
                        <w:rPr>
                          <w:rFonts w:ascii="Cambria Math" w:hAnsi="Cambria Math"/>
                        </w:rPr>
                        <m:t>-</m:t>
                      </w:ins>
                    </m:r>
                    <m:r>
                      <w:ins w:id="111" w:author="Oberman, H.I. (Hanne)" w:date="2021-10-28T18:05:00Z">
                        <w:rPr>
                          <w:rFonts w:ascii="Cambria Math" w:hAnsi="Cambria Math"/>
                        </w:rPr>
                        <m:t>0.15</m:t>
                      </w:ins>
                    </m:r>
                  </m:e>
                </m:mr>
                <m:mr>
                  <m:e>
                    <m:r>
                      <w:ins w:id="112" w:author="Oberman, H.I. (Hanne)" w:date="2021-10-28T18:05:00Z">
                        <m:rPr>
                          <m:sty m:val="p"/>
                        </m:rPr>
                        <w:rPr>
                          <w:rFonts w:ascii="Cambria Math" w:hAnsi="Cambria Math"/>
                        </w:rPr>
                        <m:t>-</m:t>
                      </w:ins>
                    </m:r>
                    <m:r>
                      <w:ins w:id="113" w:author="Oberman, H.I. (Hanne)" w:date="2021-10-28T18:05:00Z">
                        <w:rPr>
                          <w:rFonts w:ascii="Cambria Math" w:hAnsi="Cambria Math"/>
                        </w:rPr>
                        <m:t>0.29</m:t>
                      </w:ins>
                    </m:r>
                  </m:e>
                  <m:e>
                    <m:r>
                      <w:ins w:id="114" w:author="Oberman, H.I. (Hanne)" w:date="2021-10-28T18:05:00Z">
                        <w:rPr>
                          <w:rFonts w:ascii="Cambria Math" w:hAnsi="Cambria Math"/>
                        </w:rPr>
                        <m:t>0.26</m:t>
                      </w:ins>
                    </m:r>
                  </m:e>
                  <m:e>
                    <m:r>
                      <w:ins w:id="115" w:author="Oberman, H.I. (Hanne)" w:date="2021-10-28T18:05:00Z">
                        <m:rPr>
                          <m:sty m:val="p"/>
                        </m:rPr>
                        <w:rPr>
                          <w:rFonts w:ascii="Cambria Math" w:hAnsi="Cambria Math"/>
                        </w:rPr>
                        <m:t>-</m:t>
                      </w:ins>
                    </m:r>
                    <m:r>
                      <w:ins w:id="116" w:author="Oberman, H.I. (Hanne)" w:date="2021-10-28T18:05:00Z">
                        <w:rPr>
                          <w:rFonts w:ascii="Cambria Math" w:hAnsi="Cambria Math"/>
                        </w:rPr>
                        <m:t>0.19</m:t>
                      </w:ins>
                    </m:r>
                  </m:e>
                  <m:e>
                    <m:r>
                      <w:ins w:id="117" w:author="Oberman, H.I. (Hanne)" w:date="2021-10-28T18:05:00Z">
                        <w:rPr>
                          <w:rFonts w:ascii="Cambria Math" w:hAnsi="Cambria Math"/>
                        </w:rPr>
                        <m:t>1.07</m:t>
                      </w:ins>
                    </m:r>
                  </m:e>
                  <m:e>
                    <m:r>
                      <w:ins w:id="118" w:author="Oberman, H.I. (Hanne)" w:date="2021-10-28T18:05:00Z">
                        <m:rPr>
                          <m:sty m:val="p"/>
                        </m:rPr>
                        <w:rPr>
                          <w:rFonts w:ascii="Cambria Math" w:hAnsi="Cambria Math"/>
                        </w:rPr>
                        <m:t>-</m:t>
                      </w:ins>
                    </m:r>
                    <m:r>
                      <w:ins w:id="119" w:author="Oberman, H.I. (Hanne)" w:date="2021-10-28T18:05:00Z">
                        <w:rPr>
                          <w:rFonts w:ascii="Cambria Math" w:hAnsi="Cambria Math"/>
                        </w:rPr>
                        <m:t>0.2</m:t>
                      </w:ins>
                    </m:r>
                  </m:e>
                  <m:e>
                    <m:r>
                      <w:ins w:id="120" w:author="Oberman, H.I. (Hanne)" w:date="2021-10-28T18:05:00Z">
                        <w:rPr>
                          <w:rFonts w:ascii="Cambria Math" w:hAnsi="Cambria Math"/>
                        </w:rPr>
                        <m:t>0</m:t>
                      </w:ins>
                    </m:r>
                  </m:e>
                  <m:e>
                    <m:r>
                      <w:ins w:id="121" w:author="Oberman, H.I. (Hanne)" w:date="2021-10-28T18:05:00Z">
                        <m:rPr>
                          <m:sty m:val="p"/>
                        </m:rPr>
                        <w:rPr>
                          <w:rFonts w:ascii="Cambria Math" w:hAnsi="Cambria Math"/>
                        </w:rPr>
                        <m:t>-</m:t>
                      </w:ins>
                    </m:r>
                    <m:r>
                      <w:ins w:id="122" w:author="Oberman, H.I. (Hanne)" w:date="2021-10-28T18:05:00Z">
                        <w:rPr>
                          <w:rFonts w:ascii="Cambria Math" w:hAnsi="Cambria Math"/>
                        </w:rPr>
                        <m:t>0.12</m:t>
                      </w:ins>
                    </m:r>
                  </m:e>
                  <m:e>
                    <m:r>
                      <w:ins w:id="123" w:author="Oberman, H.I. (Hanne)" w:date="2021-10-28T18:05:00Z">
                        <w:rPr>
                          <w:rFonts w:ascii="Cambria Math" w:hAnsi="Cambria Math"/>
                        </w:rPr>
                        <m:t>0.01</m:t>
                      </w:ins>
                    </m:r>
                  </m:e>
                  <m:e>
                    <m:r>
                      <w:ins w:id="124" w:author="Oberman, H.I. (Hanne)" w:date="2021-10-28T18:05:00Z">
                        <m:rPr>
                          <m:sty m:val="p"/>
                        </m:rPr>
                        <w:rPr>
                          <w:rFonts w:ascii="Cambria Math" w:hAnsi="Cambria Math"/>
                        </w:rPr>
                        <m:t>-</m:t>
                      </w:ins>
                    </m:r>
                    <m:r>
                      <w:ins w:id="125" w:author="Oberman, H.I. (Hanne)" w:date="2021-10-28T18:05:00Z">
                        <w:rPr>
                          <w:rFonts w:ascii="Cambria Math" w:hAnsi="Cambria Math"/>
                        </w:rPr>
                        <m:t>0.19</m:t>
                      </w:ins>
                    </m:r>
                  </m:e>
                  <m:e>
                    <m:r>
                      <w:ins w:id="126" w:author="Oberman, H.I. (Hanne)" w:date="2021-10-28T18:05:00Z">
                        <m:rPr>
                          <m:sty m:val="p"/>
                        </m:rPr>
                        <w:rPr>
                          <w:rFonts w:ascii="Cambria Math" w:hAnsi="Cambria Math"/>
                        </w:rPr>
                        <m:t>-</m:t>
                      </w:ins>
                    </m:r>
                    <m:r>
                      <w:ins w:id="127" w:author="Oberman, H.I. (Hanne)" w:date="2021-10-28T18:05:00Z">
                        <w:rPr>
                          <w:rFonts w:ascii="Cambria Math" w:hAnsi="Cambria Math"/>
                        </w:rPr>
                        <m:t>0.04</m:t>
                      </w:ins>
                    </m:r>
                  </m:e>
                </m:mr>
                <m:mr>
                  <m:e>
                    <m:r>
                      <w:ins w:id="128" w:author="Oberman, H.I. (Hanne)" w:date="2021-10-28T18:05:00Z">
                        <w:rPr>
                          <w:rFonts w:ascii="Cambria Math" w:hAnsi="Cambria Math"/>
                        </w:rPr>
                        <m:t>0.29</m:t>
                      </w:ins>
                    </m:r>
                  </m:e>
                  <m:e>
                    <m:r>
                      <w:ins w:id="129" w:author="Oberman, H.I. (Hanne)" w:date="2021-10-28T18:05:00Z">
                        <w:rPr>
                          <w:rFonts w:ascii="Cambria Math" w:hAnsi="Cambria Math"/>
                        </w:rPr>
                        <m:t>0.08</m:t>
                      </w:ins>
                    </m:r>
                  </m:e>
                  <m:e>
                    <m:r>
                      <w:ins w:id="130" w:author="Oberman, H.I. (Hanne)" w:date="2021-10-28T18:05:00Z">
                        <w:rPr>
                          <w:rFonts w:ascii="Cambria Math" w:hAnsi="Cambria Math"/>
                        </w:rPr>
                        <m:t>0.01</m:t>
                      </w:ins>
                    </m:r>
                  </m:e>
                  <m:e>
                    <m:r>
                      <w:ins w:id="131" w:author="Oberman, H.I. (Hanne)" w:date="2021-10-28T18:05:00Z">
                        <m:rPr>
                          <m:sty m:val="p"/>
                        </m:rPr>
                        <w:rPr>
                          <w:rFonts w:ascii="Cambria Math" w:hAnsi="Cambria Math"/>
                        </w:rPr>
                        <m:t>-</m:t>
                      </w:ins>
                    </m:r>
                    <m:r>
                      <w:ins w:id="132" w:author="Oberman, H.I. (Hanne)" w:date="2021-10-28T18:05:00Z">
                        <w:rPr>
                          <w:rFonts w:ascii="Cambria Math" w:hAnsi="Cambria Math"/>
                        </w:rPr>
                        <m:t>0.2</m:t>
                      </w:ins>
                    </m:r>
                  </m:e>
                  <m:e>
                    <m:r>
                      <w:ins w:id="133" w:author="Oberman, H.I. (Hanne)" w:date="2021-10-28T18:05:00Z">
                        <w:rPr>
                          <w:rFonts w:ascii="Cambria Math" w:hAnsi="Cambria Math"/>
                        </w:rPr>
                        <m:t>1.08</m:t>
                      </w:ins>
                    </m:r>
                  </m:e>
                  <m:e>
                    <m:r>
                      <w:ins w:id="134" w:author="Oberman, H.I. (Hanne)" w:date="2021-10-28T18:05:00Z">
                        <m:rPr>
                          <m:sty m:val="p"/>
                        </m:rPr>
                        <w:rPr>
                          <w:rFonts w:ascii="Cambria Math" w:hAnsi="Cambria Math"/>
                        </w:rPr>
                        <m:t>-</m:t>
                      </w:ins>
                    </m:r>
                    <m:r>
                      <w:ins w:id="135" w:author="Oberman, H.I. (Hanne)" w:date="2021-10-28T18:05:00Z">
                        <w:rPr>
                          <w:rFonts w:ascii="Cambria Math" w:hAnsi="Cambria Math"/>
                        </w:rPr>
                        <m:t>0.25</m:t>
                      </w:ins>
                    </m:r>
                  </m:e>
                  <m:e>
                    <m:r>
                      <w:ins w:id="136" w:author="Oberman, H.I. (Hanne)" w:date="2021-10-28T18:05:00Z">
                        <m:rPr>
                          <m:sty m:val="p"/>
                        </m:rPr>
                        <w:rPr>
                          <w:rFonts w:ascii="Cambria Math" w:hAnsi="Cambria Math"/>
                        </w:rPr>
                        <m:t>-</m:t>
                      </w:ins>
                    </m:r>
                    <m:r>
                      <w:ins w:id="137" w:author="Oberman, H.I. (Hanne)" w:date="2021-10-28T18:05:00Z">
                        <w:rPr>
                          <w:rFonts w:ascii="Cambria Math" w:hAnsi="Cambria Math"/>
                        </w:rPr>
                        <m:t>0.14</m:t>
                      </w:ins>
                    </m:r>
                  </m:e>
                  <m:e>
                    <m:r>
                      <w:ins w:id="138" w:author="Oberman, H.I. (Hanne)" w:date="2021-10-28T18:05:00Z">
                        <w:rPr>
                          <w:rFonts w:ascii="Cambria Math" w:hAnsi="Cambria Math"/>
                        </w:rPr>
                        <m:t>0.02</m:t>
                      </w:ins>
                    </m:r>
                  </m:e>
                  <m:e>
                    <m:r>
                      <w:ins w:id="139" w:author="Oberman, H.I. (Hanne)" w:date="2021-10-28T18:05:00Z">
                        <w:rPr>
                          <w:rFonts w:ascii="Cambria Math" w:hAnsi="Cambria Math"/>
                        </w:rPr>
                        <m:t>0.15</m:t>
                      </w:ins>
                    </m:r>
                  </m:e>
                  <m:e>
                    <m:r>
                      <w:ins w:id="140" w:author="Oberman, H.I. (Hanne)" w:date="2021-10-28T18:05:00Z">
                        <m:rPr>
                          <m:sty m:val="p"/>
                        </m:rPr>
                        <w:rPr>
                          <w:rFonts w:ascii="Cambria Math" w:hAnsi="Cambria Math"/>
                        </w:rPr>
                        <m:t>-</m:t>
                      </w:ins>
                    </m:r>
                    <m:r>
                      <w:ins w:id="141" w:author="Oberman, H.I. (Hanne)" w:date="2021-10-28T18:05:00Z">
                        <w:rPr>
                          <w:rFonts w:ascii="Cambria Math" w:hAnsi="Cambria Math"/>
                        </w:rPr>
                        <m:t>0.32</m:t>
                      </w:ins>
                    </m:r>
                  </m:e>
                </m:mr>
                <m:mr>
                  <m:e>
                    <m:r>
                      <w:ins w:id="142" w:author="Oberman, H.I. (Hanne)" w:date="2021-10-28T18:05:00Z">
                        <m:rPr>
                          <m:sty m:val="p"/>
                        </m:rPr>
                        <w:rPr>
                          <w:rFonts w:ascii="Cambria Math" w:hAnsi="Cambria Math"/>
                        </w:rPr>
                        <m:t>-</m:t>
                      </w:ins>
                    </m:r>
                    <m:r>
                      <w:ins w:id="143" w:author="Oberman, H.I. (Hanne)" w:date="2021-10-28T18:05:00Z">
                        <w:rPr>
                          <w:rFonts w:ascii="Cambria Math" w:hAnsi="Cambria Math"/>
                        </w:rPr>
                        <m:t>0.17</m:t>
                      </w:ins>
                    </m:r>
                  </m:e>
                  <m:e>
                    <m:r>
                      <w:ins w:id="144" w:author="Oberman, H.I. (Hanne)" w:date="2021-10-28T18:05:00Z">
                        <m:rPr>
                          <m:sty m:val="p"/>
                        </m:rPr>
                        <w:rPr>
                          <w:rFonts w:ascii="Cambria Math" w:hAnsi="Cambria Math"/>
                        </w:rPr>
                        <m:t>-</m:t>
                      </w:ins>
                    </m:r>
                    <m:r>
                      <w:ins w:id="145" w:author="Oberman, H.I. (Hanne)" w:date="2021-10-28T18:05:00Z">
                        <w:rPr>
                          <w:rFonts w:ascii="Cambria Math" w:hAnsi="Cambria Math"/>
                        </w:rPr>
                        <m:t>0.03</m:t>
                      </w:ins>
                    </m:r>
                  </m:e>
                  <m:e>
                    <m:r>
                      <w:ins w:id="146" w:author="Oberman, H.I. (Hanne)" w:date="2021-10-28T18:05:00Z">
                        <m:rPr>
                          <m:sty m:val="p"/>
                        </m:rPr>
                        <w:rPr>
                          <w:rFonts w:ascii="Cambria Math" w:hAnsi="Cambria Math"/>
                        </w:rPr>
                        <m:t>-</m:t>
                      </w:ins>
                    </m:r>
                    <m:r>
                      <w:ins w:id="147" w:author="Oberman, H.I. (Hanne)" w:date="2021-10-28T18:05:00Z">
                        <w:rPr>
                          <w:rFonts w:ascii="Cambria Math" w:hAnsi="Cambria Math"/>
                        </w:rPr>
                        <m:t>0.29</m:t>
                      </w:ins>
                    </m:r>
                  </m:e>
                  <m:e>
                    <m:r>
                      <w:ins w:id="148" w:author="Oberman, H.I. (Hanne)" w:date="2021-10-28T18:05:00Z">
                        <w:rPr>
                          <w:rFonts w:ascii="Cambria Math" w:hAnsi="Cambria Math"/>
                        </w:rPr>
                        <m:t>0</m:t>
                      </w:ins>
                    </m:r>
                  </m:e>
                  <m:e>
                    <m:r>
                      <w:ins w:id="149" w:author="Oberman, H.I. (Hanne)" w:date="2021-10-28T18:05:00Z">
                        <m:rPr>
                          <m:sty m:val="p"/>
                        </m:rPr>
                        <w:rPr>
                          <w:rFonts w:ascii="Cambria Math" w:hAnsi="Cambria Math"/>
                        </w:rPr>
                        <m:t>-</m:t>
                      </w:ins>
                    </m:r>
                    <m:r>
                      <w:ins w:id="150" w:author="Oberman, H.I. (Hanne)" w:date="2021-10-28T18:05:00Z">
                        <w:rPr>
                          <w:rFonts w:ascii="Cambria Math" w:hAnsi="Cambria Math"/>
                        </w:rPr>
                        <m:t>0.25</m:t>
                      </w:ins>
                    </m:r>
                  </m:e>
                  <m:e>
                    <m:r>
                      <w:ins w:id="151" w:author="Oberman, H.I. (Hanne)" w:date="2021-10-28T18:05:00Z">
                        <w:rPr>
                          <w:rFonts w:ascii="Cambria Math" w:hAnsi="Cambria Math"/>
                        </w:rPr>
                        <m:t>1.08</m:t>
                      </w:ins>
                    </m:r>
                  </m:e>
                  <m:e>
                    <m:r>
                      <w:ins w:id="152" w:author="Oberman, H.I. (Hanne)" w:date="2021-10-28T18:05:00Z">
                        <m:rPr>
                          <m:sty m:val="p"/>
                        </m:rPr>
                        <w:rPr>
                          <w:rFonts w:ascii="Cambria Math" w:hAnsi="Cambria Math"/>
                        </w:rPr>
                        <m:t>-</m:t>
                      </w:ins>
                    </m:r>
                    <m:r>
                      <w:ins w:id="153" w:author="Oberman, H.I. (Hanne)" w:date="2021-10-28T18:05:00Z">
                        <w:rPr>
                          <w:rFonts w:ascii="Cambria Math" w:hAnsi="Cambria Math"/>
                        </w:rPr>
                        <m:t>0.13</m:t>
                      </w:ins>
                    </m:r>
                  </m:e>
                  <m:e>
                    <m:r>
                      <w:ins w:id="154" w:author="Oberman, H.I. (Hanne)" w:date="2021-10-28T18:05:00Z">
                        <m:rPr>
                          <m:sty m:val="p"/>
                        </m:rPr>
                        <w:rPr>
                          <w:rFonts w:ascii="Cambria Math" w:hAnsi="Cambria Math"/>
                        </w:rPr>
                        <m:t>-</m:t>
                      </w:ins>
                    </m:r>
                    <m:r>
                      <w:ins w:id="155" w:author="Oberman, H.I. (Hanne)" w:date="2021-10-28T18:05:00Z">
                        <w:rPr>
                          <w:rFonts w:ascii="Cambria Math" w:hAnsi="Cambria Math"/>
                        </w:rPr>
                        <m:t>0.04</m:t>
                      </w:ins>
                    </m:r>
                  </m:e>
                  <m:e>
                    <m:r>
                      <w:ins w:id="156" w:author="Oberman, H.I. (Hanne)" w:date="2021-10-28T18:05:00Z">
                        <m:rPr>
                          <m:sty m:val="p"/>
                        </m:rPr>
                        <w:rPr>
                          <w:rFonts w:ascii="Cambria Math" w:hAnsi="Cambria Math"/>
                        </w:rPr>
                        <m:t>-</m:t>
                      </w:ins>
                    </m:r>
                    <m:r>
                      <w:ins w:id="157" w:author="Oberman, H.I. (Hanne)" w:date="2021-10-28T18:05:00Z">
                        <w:rPr>
                          <w:rFonts w:ascii="Cambria Math" w:hAnsi="Cambria Math"/>
                        </w:rPr>
                        <m:t>0.29</m:t>
                      </w:ins>
                    </m:r>
                  </m:e>
                  <m:e>
                    <m:r>
                      <w:ins w:id="158" w:author="Oberman, H.I. (Hanne)" w:date="2021-10-28T18:05:00Z">
                        <w:rPr>
                          <w:rFonts w:ascii="Cambria Math" w:hAnsi="Cambria Math"/>
                        </w:rPr>
                        <m:t>0.01</m:t>
                      </w:ins>
                    </m:r>
                  </m:e>
                </m:mr>
                <m:mr>
                  <m:e>
                    <m:r>
                      <w:ins w:id="159" w:author="Oberman, H.I. (Hanne)" w:date="2021-10-28T18:05:00Z">
                        <w:rPr>
                          <w:rFonts w:ascii="Cambria Math" w:hAnsi="Cambria Math"/>
                        </w:rPr>
                        <m:t>0.01</m:t>
                      </w:ins>
                    </m:r>
                  </m:e>
                  <m:e>
                    <m:r>
                      <w:ins w:id="160" w:author="Oberman, H.I. (Hanne)" w:date="2021-10-28T18:05:00Z">
                        <m:rPr>
                          <m:sty m:val="p"/>
                        </m:rPr>
                        <w:rPr>
                          <w:rFonts w:ascii="Cambria Math" w:hAnsi="Cambria Math"/>
                        </w:rPr>
                        <m:t>-</m:t>
                      </w:ins>
                    </m:r>
                    <m:r>
                      <w:ins w:id="161" w:author="Oberman, H.I. (Hanne)" w:date="2021-10-28T18:05:00Z">
                        <w:rPr>
                          <w:rFonts w:ascii="Cambria Math" w:hAnsi="Cambria Math"/>
                        </w:rPr>
                        <m:t>0.04</m:t>
                      </w:ins>
                    </m:r>
                  </m:e>
                  <m:e>
                    <m:r>
                      <w:ins w:id="162" w:author="Oberman, H.I. (Hanne)" w:date="2021-10-28T18:05:00Z">
                        <w:rPr>
                          <w:rFonts w:ascii="Cambria Math" w:hAnsi="Cambria Math"/>
                        </w:rPr>
                        <m:t>0.2</m:t>
                      </w:ins>
                    </m:r>
                  </m:e>
                  <m:e>
                    <m:r>
                      <w:ins w:id="163" w:author="Oberman, H.I. (Hanne)" w:date="2021-10-28T18:05:00Z">
                        <m:rPr>
                          <m:sty m:val="p"/>
                        </m:rPr>
                        <w:rPr>
                          <w:rFonts w:ascii="Cambria Math" w:hAnsi="Cambria Math"/>
                        </w:rPr>
                        <m:t>-</m:t>
                      </w:ins>
                    </m:r>
                    <m:r>
                      <w:ins w:id="164" w:author="Oberman, H.I. (Hanne)" w:date="2021-10-28T18:05:00Z">
                        <w:rPr>
                          <w:rFonts w:ascii="Cambria Math" w:hAnsi="Cambria Math"/>
                        </w:rPr>
                        <m:t>0.12</m:t>
                      </w:ins>
                    </m:r>
                  </m:e>
                  <m:e>
                    <m:r>
                      <w:ins w:id="165" w:author="Oberman, H.I. (Hanne)" w:date="2021-10-28T18:05:00Z">
                        <m:rPr>
                          <m:sty m:val="p"/>
                        </m:rPr>
                        <w:rPr>
                          <w:rFonts w:ascii="Cambria Math" w:hAnsi="Cambria Math"/>
                        </w:rPr>
                        <m:t>-</m:t>
                      </w:ins>
                    </m:r>
                    <m:r>
                      <w:ins w:id="166" w:author="Oberman, H.I. (Hanne)" w:date="2021-10-28T18:05:00Z">
                        <w:rPr>
                          <w:rFonts w:ascii="Cambria Math" w:hAnsi="Cambria Math"/>
                        </w:rPr>
                        <m:t>0.14</m:t>
                      </w:ins>
                    </m:r>
                  </m:e>
                  <m:e>
                    <m:r>
                      <w:ins w:id="167" w:author="Oberman, H.I. (Hanne)" w:date="2021-10-28T18:05:00Z">
                        <m:rPr>
                          <m:sty m:val="p"/>
                        </m:rPr>
                        <w:rPr>
                          <w:rFonts w:ascii="Cambria Math" w:hAnsi="Cambria Math"/>
                        </w:rPr>
                        <m:t>-</m:t>
                      </w:ins>
                    </m:r>
                    <m:r>
                      <w:ins w:id="168" w:author="Oberman, H.I. (Hanne)" w:date="2021-10-28T18:05:00Z">
                        <w:rPr>
                          <w:rFonts w:ascii="Cambria Math" w:hAnsi="Cambria Math"/>
                        </w:rPr>
                        <m:t>0.13</m:t>
                      </w:ins>
                    </m:r>
                  </m:e>
                  <m:e>
                    <m:r>
                      <w:ins w:id="169" w:author="Oberman, H.I. (Hanne)" w:date="2021-10-28T18:05:00Z">
                        <w:rPr>
                          <w:rFonts w:ascii="Cambria Math" w:hAnsi="Cambria Math"/>
                        </w:rPr>
                        <m:t>1.04</m:t>
                      </w:ins>
                    </m:r>
                  </m:e>
                  <m:e>
                    <m:r>
                      <w:ins w:id="170" w:author="Oberman, H.I. (Hanne)" w:date="2021-10-28T18:05:00Z">
                        <m:rPr>
                          <m:sty m:val="p"/>
                        </m:rPr>
                        <w:rPr>
                          <w:rFonts w:ascii="Cambria Math" w:hAnsi="Cambria Math"/>
                        </w:rPr>
                        <m:t>-</m:t>
                      </w:ins>
                    </m:r>
                    <m:r>
                      <w:ins w:id="171" w:author="Oberman, H.I. (Hanne)" w:date="2021-10-28T18:05:00Z">
                        <w:rPr>
                          <w:rFonts w:ascii="Cambria Math" w:hAnsi="Cambria Math"/>
                        </w:rPr>
                        <m:t>0.16</m:t>
                      </w:ins>
                    </m:r>
                  </m:e>
                  <m:e>
                    <m:r>
                      <w:ins w:id="172" w:author="Oberman, H.I. (Hanne)" w:date="2021-10-28T18:05:00Z">
                        <m:rPr>
                          <m:sty m:val="p"/>
                        </m:rPr>
                        <w:rPr>
                          <w:rFonts w:ascii="Cambria Math" w:hAnsi="Cambria Math"/>
                        </w:rPr>
                        <m:t>-</m:t>
                      </w:ins>
                    </m:r>
                    <m:r>
                      <w:ins w:id="173" w:author="Oberman, H.I. (Hanne)" w:date="2021-10-28T18:05:00Z">
                        <w:rPr>
                          <w:rFonts w:ascii="Cambria Math" w:hAnsi="Cambria Math"/>
                        </w:rPr>
                        <m:t>0.17</m:t>
                      </w:ins>
                    </m:r>
                  </m:e>
                  <m:e>
                    <m:r>
                      <w:ins w:id="174" w:author="Oberman, H.I. (Hanne)" w:date="2021-10-28T18:05:00Z">
                        <w:rPr>
                          <w:rFonts w:ascii="Cambria Math" w:hAnsi="Cambria Math"/>
                        </w:rPr>
                        <m:t>0.18</m:t>
                      </w:ins>
                    </m:r>
                  </m:e>
                </m:mr>
                <m:mr>
                  <m:e>
                    <m:r>
                      <w:ins w:id="175" w:author="Oberman, H.I. (Hanne)" w:date="2021-10-28T18:05:00Z">
                        <w:rPr>
                          <w:rFonts w:ascii="Cambria Math" w:hAnsi="Cambria Math"/>
                        </w:rPr>
                        <m:t>0</m:t>
                      </w:ins>
                    </m:r>
                  </m:e>
                  <m:e>
                    <m:r>
                      <w:ins w:id="176" w:author="Oberman, H.I. (Hanne)" w:date="2021-10-28T18:05:00Z">
                        <m:rPr>
                          <m:sty m:val="p"/>
                        </m:rPr>
                        <w:rPr>
                          <w:rFonts w:ascii="Cambria Math" w:hAnsi="Cambria Math"/>
                        </w:rPr>
                        <m:t>-</m:t>
                      </w:ins>
                    </m:r>
                    <m:r>
                      <w:ins w:id="177" w:author="Oberman, H.I. (Hanne)" w:date="2021-10-28T18:05:00Z">
                        <w:rPr>
                          <w:rFonts w:ascii="Cambria Math" w:hAnsi="Cambria Math"/>
                        </w:rPr>
                        <m:t>0.11</m:t>
                      </w:ins>
                    </m:r>
                  </m:e>
                  <m:e>
                    <m:r>
                      <w:ins w:id="178" w:author="Oberman, H.I. (Hanne)" w:date="2021-10-28T18:05:00Z">
                        <w:rPr>
                          <w:rFonts w:ascii="Cambria Math" w:hAnsi="Cambria Math"/>
                        </w:rPr>
                        <m:t>0.07</m:t>
                      </w:ins>
                    </m:r>
                  </m:e>
                  <m:e>
                    <m:r>
                      <w:ins w:id="179" w:author="Oberman, H.I. (Hanne)" w:date="2021-10-28T18:05:00Z">
                        <w:rPr>
                          <w:rFonts w:ascii="Cambria Math" w:hAnsi="Cambria Math"/>
                        </w:rPr>
                        <m:t>0.01</m:t>
                      </w:ins>
                    </m:r>
                  </m:e>
                  <m:e>
                    <m:r>
                      <w:ins w:id="180" w:author="Oberman, H.I. (Hanne)" w:date="2021-10-28T18:05:00Z">
                        <w:rPr>
                          <w:rFonts w:ascii="Cambria Math" w:hAnsi="Cambria Math"/>
                        </w:rPr>
                        <m:t>0.02</m:t>
                      </w:ins>
                    </m:r>
                  </m:e>
                  <m:e>
                    <m:r>
                      <w:ins w:id="181" w:author="Oberman, H.I. (Hanne)" w:date="2021-10-28T18:05:00Z">
                        <m:rPr>
                          <m:sty m:val="p"/>
                        </m:rPr>
                        <w:rPr>
                          <w:rFonts w:ascii="Cambria Math" w:hAnsi="Cambria Math"/>
                        </w:rPr>
                        <m:t>-</m:t>
                      </w:ins>
                    </m:r>
                    <m:r>
                      <w:ins w:id="182" w:author="Oberman, H.I. (Hanne)" w:date="2021-10-28T18:05:00Z">
                        <w:rPr>
                          <w:rFonts w:ascii="Cambria Math" w:hAnsi="Cambria Math"/>
                        </w:rPr>
                        <m:t>0.04</m:t>
                      </w:ins>
                    </m:r>
                  </m:e>
                  <m:e>
                    <m:r>
                      <w:ins w:id="183" w:author="Oberman, H.I. (Hanne)" w:date="2021-10-28T18:05:00Z">
                        <m:rPr>
                          <m:sty m:val="p"/>
                        </m:rPr>
                        <w:rPr>
                          <w:rFonts w:ascii="Cambria Math" w:hAnsi="Cambria Math"/>
                        </w:rPr>
                        <m:t>-</m:t>
                      </w:ins>
                    </m:r>
                    <m:r>
                      <w:ins w:id="184" w:author="Oberman, H.I. (Hanne)" w:date="2021-10-28T18:05:00Z">
                        <w:rPr>
                          <w:rFonts w:ascii="Cambria Math" w:hAnsi="Cambria Math"/>
                        </w:rPr>
                        <m:t>0.16</m:t>
                      </w:ins>
                    </m:r>
                  </m:e>
                  <m:e>
                    <m:r>
                      <w:ins w:id="185" w:author="Oberman, H.I. (Hanne)" w:date="2021-10-28T18:05:00Z">
                        <w:rPr>
                          <w:rFonts w:ascii="Cambria Math" w:hAnsi="Cambria Math"/>
                        </w:rPr>
                        <m:t>1.02</m:t>
                      </w:ins>
                    </m:r>
                  </m:e>
                  <m:e>
                    <m:r>
                      <w:ins w:id="186" w:author="Oberman, H.I. (Hanne)" w:date="2021-10-28T18:05:00Z">
                        <w:rPr>
                          <w:rFonts w:ascii="Cambria Math" w:hAnsi="Cambria Math"/>
                        </w:rPr>
                        <m:t>0.1</m:t>
                      </w:ins>
                    </m:r>
                  </m:e>
                  <m:e>
                    <m:r>
                      <w:ins w:id="187" w:author="Oberman, H.I. (Hanne)" w:date="2021-10-28T18:05:00Z">
                        <m:rPr>
                          <m:sty m:val="p"/>
                        </m:rPr>
                        <w:rPr>
                          <w:rFonts w:ascii="Cambria Math" w:hAnsi="Cambria Math"/>
                        </w:rPr>
                        <m:t>-</m:t>
                      </w:ins>
                    </m:r>
                    <m:r>
                      <w:ins w:id="188" w:author="Oberman, H.I. (Hanne)" w:date="2021-10-28T18:05:00Z">
                        <w:rPr>
                          <w:rFonts w:ascii="Cambria Math" w:hAnsi="Cambria Math"/>
                        </w:rPr>
                        <m:t>0.19</m:t>
                      </w:ins>
                    </m:r>
                  </m:e>
                </m:mr>
                <m:mr>
                  <m:e>
                    <m:r>
                      <w:ins w:id="189" w:author="Oberman, H.I. (Hanne)" w:date="2021-10-28T18:05:00Z">
                        <m:rPr>
                          <m:sty m:val="p"/>
                        </m:rPr>
                        <w:rPr>
                          <w:rFonts w:ascii="Cambria Math" w:hAnsi="Cambria Math"/>
                        </w:rPr>
                        <m:t>-</m:t>
                      </w:ins>
                    </m:r>
                    <m:r>
                      <w:ins w:id="190" w:author="Oberman, H.I. (Hanne)" w:date="2021-10-28T18:05:00Z">
                        <w:rPr>
                          <w:rFonts w:ascii="Cambria Math" w:hAnsi="Cambria Math"/>
                        </w:rPr>
                        <m:t>0.01</m:t>
                      </w:ins>
                    </m:r>
                  </m:e>
                  <m:e>
                    <m:r>
                      <w:ins w:id="191" w:author="Oberman, H.I. (Hanne)" w:date="2021-10-28T18:05:00Z">
                        <m:rPr>
                          <m:sty m:val="p"/>
                        </m:rPr>
                        <w:rPr>
                          <w:rFonts w:ascii="Cambria Math" w:hAnsi="Cambria Math"/>
                        </w:rPr>
                        <m:t>-</m:t>
                      </w:ins>
                    </m:r>
                    <m:r>
                      <w:ins w:id="192" w:author="Oberman, H.I. (Hanne)" w:date="2021-10-28T18:05:00Z">
                        <w:rPr>
                          <w:rFonts w:ascii="Cambria Math" w:hAnsi="Cambria Math"/>
                        </w:rPr>
                        <m:t>0.17</m:t>
                      </w:ins>
                    </m:r>
                  </m:e>
                  <m:e>
                    <m:r>
                      <w:ins w:id="193" w:author="Oberman, H.I. (Hanne)" w:date="2021-10-28T18:05:00Z">
                        <m:rPr>
                          <m:sty m:val="p"/>
                        </m:rPr>
                        <w:rPr>
                          <w:rFonts w:ascii="Cambria Math" w:hAnsi="Cambria Math"/>
                        </w:rPr>
                        <m:t>-</m:t>
                      </w:ins>
                    </m:r>
                    <m:r>
                      <w:ins w:id="194" w:author="Oberman, H.I. (Hanne)" w:date="2021-10-28T18:05:00Z">
                        <w:rPr>
                          <w:rFonts w:ascii="Cambria Math" w:hAnsi="Cambria Math"/>
                        </w:rPr>
                        <m:t>0.18</m:t>
                      </w:ins>
                    </m:r>
                  </m:e>
                  <m:e>
                    <m:r>
                      <w:ins w:id="195" w:author="Oberman, H.I. (Hanne)" w:date="2021-10-28T18:05:00Z">
                        <m:rPr>
                          <m:sty m:val="p"/>
                        </m:rPr>
                        <w:rPr>
                          <w:rFonts w:ascii="Cambria Math" w:hAnsi="Cambria Math"/>
                        </w:rPr>
                        <m:t>-</m:t>
                      </w:ins>
                    </m:r>
                    <m:r>
                      <w:ins w:id="196" w:author="Oberman, H.I. (Hanne)" w:date="2021-10-28T18:05:00Z">
                        <w:rPr>
                          <w:rFonts w:ascii="Cambria Math" w:hAnsi="Cambria Math"/>
                        </w:rPr>
                        <m:t>0.19</m:t>
                      </w:ins>
                    </m:r>
                  </m:e>
                  <m:e>
                    <m:r>
                      <w:ins w:id="197" w:author="Oberman, H.I. (Hanne)" w:date="2021-10-28T18:05:00Z">
                        <w:rPr>
                          <w:rFonts w:ascii="Cambria Math" w:hAnsi="Cambria Math"/>
                        </w:rPr>
                        <m:t>0.15</m:t>
                      </w:ins>
                    </m:r>
                  </m:e>
                  <m:e>
                    <m:r>
                      <w:ins w:id="198" w:author="Oberman, H.I. (Hanne)" w:date="2021-10-28T18:05:00Z">
                        <m:rPr>
                          <m:sty m:val="p"/>
                        </m:rPr>
                        <w:rPr>
                          <w:rFonts w:ascii="Cambria Math" w:hAnsi="Cambria Math"/>
                        </w:rPr>
                        <m:t>-</m:t>
                      </w:ins>
                    </m:r>
                    <m:r>
                      <w:ins w:id="199" w:author="Oberman, H.I. (Hanne)" w:date="2021-10-28T18:05:00Z">
                        <w:rPr>
                          <w:rFonts w:ascii="Cambria Math" w:hAnsi="Cambria Math"/>
                        </w:rPr>
                        <m:t>0.29</m:t>
                      </w:ins>
                    </m:r>
                  </m:e>
                  <m:e>
                    <m:r>
                      <w:ins w:id="200" w:author="Oberman, H.I. (Hanne)" w:date="2021-10-28T18:05:00Z">
                        <m:rPr>
                          <m:sty m:val="p"/>
                        </m:rPr>
                        <w:rPr>
                          <w:rFonts w:ascii="Cambria Math" w:hAnsi="Cambria Math"/>
                        </w:rPr>
                        <m:t>-</m:t>
                      </w:ins>
                    </m:r>
                    <m:r>
                      <w:ins w:id="201" w:author="Oberman, H.I. (Hanne)" w:date="2021-10-28T18:05:00Z">
                        <w:rPr>
                          <w:rFonts w:ascii="Cambria Math" w:hAnsi="Cambria Math"/>
                        </w:rPr>
                        <m:t>0.17</m:t>
                      </w:ins>
                    </m:r>
                  </m:e>
                  <m:e>
                    <m:r>
                      <w:ins w:id="202" w:author="Oberman, H.I. (Hanne)" w:date="2021-10-28T18:05:00Z">
                        <w:rPr>
                          <w:rFonts w:ascii="Cambria Math" w:hAnsi="Cambria Math"/>
                        </w:rPr>
                        <m:t>0.1</m:t>
                      </w:ins>
                    </m:r>
                  </m:e>
                  <m:e>
                    <m:r>
                      <w:ins w:id="203" w:author="Oberman, H.I. (Hanne)" w:date="2021-10-28T18:05:00Z">
                        <w:rPr>
                          <w:rFonts w:ascii="Cambria Math" w:hAnsi="Cambria Math"/>
                        </w:rPr>
                        <m:t>1.08</m:t>
                      </w:ins>
                    </m:r>
                  </m:e>
                  <m:e>
                    <m:r>
                      <w:ins w:id="204" w:author="Oberman, H.I. (Hanne)" w:date="2021-10-28T18:05:00Z">
                        <w:rPr>
                          <w:rFonts w:ascii="Cambria Math" w:hAnsi="Cambria Math"/>
                        </w:rPr>
                        <m:t>0.15</m:t>
                      </w:ins>
                    </m:r>
                  </m:e>
                </m:mr>
                <m:mr>
                  <m:e>
                    <m:r>
                      <w:ins w:id="205" w:author="Oberman, H.I. (Hanne)" w:date="2021-10-28T18:05:00Z">
                        <m:rPr>
                          <m:sty m:val="p"/>
                        </m:rPr>
                        <w:rPr>
                          <w:rFonts w:ascii="Cambria Math" w:hAnsi="Cambria Math"/>
                        </w:rPr>
                        <m:t>-</m:t>
                      </w:ins>
                    </m:r>
                    <m:r>
                      <w:ins w:id="206" w:author="Oberman, H.I. (Hanne)" w:date="2021-10-28T18:05:00Z">
                        <w:rPr>
                          <w:rFonts w:ascii="Cambria Math" w:hAnsi="Cambria Math"/>
                        </w:rPr>
                        <m:t>0.07</m:t>
                      </w:ins>
                    </m:r>
                  </m:e>
                  <m:e>
                    <m:r>
                      <w:ins w:id="207" w:author="Oberman, H.I. (Hanne)" w:date="2021-10-28T18:05:00Z">
                        <w:rPr>
                          <w:rFonts w:ascii="Cambria Math" w:hAnsi="Cambria Math"/>
                        </w:rPr>
                        <m:t>0.3</m:t>
                      </w:ins>
                    </m:r>
                  </m:e>
                  <m:e>
                    <m:r>
                      <w:ins w:id="208" w:author="Oberman, H.I. (Hanne)" w:date="2021-10-28T18:05:00Z">
                        <m:rPr>
                          <m:sty m:val="p"/>
                        </m:rPr>
                        <w:rPr>
                          <w:rFonts w:ascii="Cambria Math" w:hAnsi="Cambria Math"/>
                        </w:rPr>
                        <m:t>-</m:t>
                      </w:ins>
                    </m:r>
                    <m:r>
                      <w:ins w:id="209" w:author="Oberman, H.I. (Hanne)" w:date="2021-10-28T18:05:00Z">
                        <w:rPr>
                          <w:rFonts w:ascii="Cambria Math" w:hAnsi="Cambria Math"/>
                        </w:rPr>
                        <m:t>0.15</m:t>
                      </w:ins>
                    </m:r>
                  </m:e>
                  <m:e>
                    <m:r>
                      <w:ins w:id="210" w:author="Oberman, H.I. (Hanne)" w:date="2021-10-28T18:05:00Z">
                        <m:rPr>
                          <m:sty m:val="p"/>
                        </m:rPr>
                        <w:rPr>
                          <w:rFonts w:ascii="Cambria Math" w:hAnsi="Cambria Math"/>
                        </w:rPr>
                        <m:t>-</m:t>
                      </w:ins>
                    </m:r>
                    <m:r>
                      <w:ins w:id="211" w:author="Oberman, H.I. (Hanne)" w:date="2021-10-28T18:05:00Z">
                        <w:rPr>
                          <w:rFonts w:ascii="Cambria Math" w:hAnsi="Cambria Math"/>
                        </w:rPr>
                        <m:t>0.04</m:t>
                      </w:ins>
                    </m:r>
                  </m:e>
                  <m:e>
                    <m:r>
                      <w:ins w:id="212" w:author="Oberman, H.I. (Hanne)" w:date="2021-10-28T18:05:00Z">
                        <m:rPr>
                          <m:sty m:val="p"/>
                        </m:rPr>
                        <w:rPr>
                          <w:rFonts w:ascii="Cambria Math" w:hAnsi="Cambria Math"/>
                        </w:rPr>
                        <m:t>-</m:t>
                      </w:ins>
                    </m:r>
                    <m:r>
                      <w:ins w:id="213" w:author="Oberman, H.I. (Hanne)" w:date="2021-10-28T18:05:00Z">
                        <w:rPr>
                          <w:rFonts w:ascii="Cambria Math" w:hAnsi="Cambria Math"/>
                        </w:rPr>
                        <m:t>0.32</m:t>
                      </w:ins>
                    </m:r>
                  </m:e>
                  <m:e>
                    <m:r>
                      <w:ins w:id="214" w:author="Oberman, H.I. (Hanne)" w:date="2021-10-28T18:05:00Z">
                        <w:rPr>
                          <w:rFonts w:ascii="Cambria Math" w:hAnsi="Cambria Math"/>
                        </w:rPr>
                        <m:t>0.01</m:t>
                      </w:ins>
                    </m:r>
                  </m:e>
                  <m:e>
                    <m:r>
                      <w:ins w:id="215" w:author="Oberman, H.I. (Hanne)" w:date="2021-10-28T18:05:00Z">
                        <w:rPr>
                          <w:rFonts w:ascii="Cambria Math" w:hAnsi="Cambria Math"/>
                        </w:rPr>
                        <m:t>0.18</m:t>
                      </w:ins>
                    </m:r>
                  </m:e>
                  <m:e>
                    <m:r>
                      <w:ins w:id="216" w:author="Oberman, H.I. (Hanne)" w:date="2021-10-28T18:05:00Z">
                        <m:rPr>
                          <m:sty m:val="p"/>
                        </m:rPr>
                        <w:rPr>
                          <w:rFonts w:ascii="Cambria Math" w:hAnsi="Cambria Math"/>
                        </w:rPr>
                        <m:t>-</m:t>
                      </w:ins>
                    </m:r>
                    <m:r>
                      <w:ins w:id="217" w:author="Oberman, H.I. (Hanne)" w:date="2021-10-28T18:05:00Z">
                        <w:rPr>
                          <w:rFonts w:ascii="Cambria Math" w:hAnsi="Cambria Math"/>
                        </w:rPr>
                        <m:t>0.19</m:t>
                      </w:ins>
                    </m:r>
                  </m:e>
                  <m:e>
                    <m:r>
                      <w:ins w:id="218" w:author="Oberman, H.I. (Hanne)" w:date="2021-10-28T18:05:00Z">
                        <w:rPr>
                          <w:rFonts w:ascii="Cambria Math" w:hAnsi="Cambria Math"/>
                        </w:rPr>
                        <m:t>0.15</m:t>
                      </w:ins>
                    </m:r>
                  </m:e>
                  <m:e>
                    <m:r>
                      <w:ins w:id="219" w:author="Oberman, H.I. (Hanne)" w:date="2021-10-28T18:05:00Z">
                        <w:rPr>
                          <w:rFonts w:ascii="Cambria Math" w:hAnsi="Cambria Math"/>
                        </w:rPr>
                        <m:t>1.08</m:t>
                      </w:ins>
                    </m:r>
                  </m:e>
                </m:mr>
              </m:m>
            </m:e>
          </m:d>
        </m:oMath>
      </m:oMathPara>
    </w:p>
    <w:p w14:paraId="117A64E6" w14:textId="324E6848" w:rsidR="00050BB9" w:rsidRDefault="00B20734" w:rsidP="00886036">
      <w:pPr>
        <w:rPr>
          <w:ins w:id="220" w:author="Oberman, H.I. (Hanne)" w:date="2021-10-28T18:19:00Z"/>
          <w:shd w:val="clear" w:color="auto" w:fill="FFFFFF"/>
          <w:lang w:val="en-GB" w:eastAsia="en-GB"/>
        </w:rPr>
      </w:pPr>
      <w:ins w:id="221" w:author="Oberman, H.I. (Hanne)" w:date="2021-10-28T18:02:00Z">
        <w:r>
          <w:rPr>
            <w:shd w:val="clear" w:color="auto" w:fill="FFFFFF"/>
            <w:lang w:val="en-GB" w:eastAsia="en-GB"/>
          </w:rPr>
          <w:t xml:space="preserve">is </w:t>
        </w:r>
      </w:ins>
      <w:ins w:id="222" w:author="Oberman, H.I. (Hanne)" w:date="2021-10-28T17:58:00Z">
        <w:r w:rsidR="00E42876" w:rsidRPr="00E42876">
          <w:rPr>
            <w:shd w:val="clear" w:color="auto" w:fill="FFFFFF"/>
            <w:lang w:val="en-GB" w:eastAsia="en-GB"/>
          </w:rPr>
          <w:t>visualized in Figure XYZ</w:t>
        </w:r>
      </w:ins>
      <w:ins w:id="223" w:author="Oberman, H.I. (Hanne)" w:date="2021-10-28T18:04:00Z">
        <w:r>
          <w:rPr>
            <w:shd w:val="clear" w:color="auto" w:fill="FFFFFF"/>
            <w:lang w:val="en-GB" w:eastAsia="en-GB"/>
          </w:rPr>
          <w:t>.</w:t>
        </w:r>
      </w:ins>
      <w:ins w:id="224" w:author="Oberman, H.I. (Hanne)" w:date="2021-10-28T17:58:00Z">
        <w:r w:rsidR="00E42876" w:rsidRPr="00043D69">
          <w:rPr>
            <w:shd w:val="clear" w:color="auto" w:fill="FFFFFF"/>
            <w:lang w:val="en-GB" w:eastAsia="en-GB"/>
          </w:rPr>
          <w:t xml:space="preserve"> </w:t>
        </w:r>
      </w:ins>
    </w:p>
    <w:tbl>
      <w:tblPr>
        <w:tblStyle w:val="TableGrid"/>
        <w:tblW w:w="0" w:type="auto"/>
        <w:tblLook w:val="04A0" w:firstRow="1" w:lastRow="0" w:firstColumn="1" w:lastColumn="0" w:noHBand="0" w:noVBand="1"/>
        <w:tblPrChange w:id="225" w:author="Oberman, H.I. (Hanne)" w:date="2021-10-28T18:20:00Z">
          <w:tblPr>
            <w:tblStyle w:val="TableGrid"/>
            <w:tblW w:w="0" w:type="auto"/>
            <w:tblLook w:val="04A0" w:firstRow="1" w:lastRow="0" w:firstColumn="1" w:lastColumn="0" w:noHBand="0" w:noVBand="1"/>
          </w:tblPr>
        </w:tblPrChange>
      </w:tblPr>
      <w:tblGrid>
        <w:gridCol w:w="9351"/>
        <w:tblGridChange w:id="226">
          <w:tblGrid>
            <w:gridCol w:w="9350"/>
          </w:tblGrid>
        </w:tblGridChange>
      </w:tblGrid>
      <w:tr w:rsidR="00050BB9" w14:paraId="2A6D7E00" w14:textId="77777777" w:rsidTr="00050BB9">
        <w:trPr>
          <w:ins w:id="227" w:author="Oberman, H.I. (Hanne)" w:date="2021-10-28T18:19:00Z"/>
        </w:trPr>
        <w:tc>
          <w:tcPr>
            <w:tcW w:w="9350" w:type="dxa"/>
            <w:tcBorders>
              <w:top w:val="nil"/>
              <w:left w:val="nil"/>
              <w:bottom w:val="nil"/>
              <w:right w:val="nil"/>
            </w:tcBorders>
            <w:shd w:val="clear" w:color="auto" w:fill="FFFFFF" w:themeFill="background1"/>
            <w:tcPrChange w:id="228" w:author="Oberman, H.I. (Hanne)" w:date="2021-10-28T18:20:00Z">
              <w:tcPr>
                <w:tcW w:w="9350" w:type="dxa"/>
              </w:tcPr>
            </w:tcPrChange>
          </w:tcPr>
          <w:p w14:paraId="75EFACAA" w14:textId="1ECFBE82" w:rsidR="00050BB9" w:rsidRDefault="00050BB9" w:rsidP="00886036">
            <w:pPr>
              <w:rPr>
                <w:ins w:id="229" w:author="Oberman, H.I. (Hanne)" w:date="2021-10-28T18:19:00Z"/>
                <w:shd w:val="clear" w:color="auto" w:fill="FFFFFF"/>
                <w:lang w:val="en-GB" w:eastAsia="en-GB"/>
              </w:rPr>
            </w:pPr>
            <w:ins w:id="230" w:author="Oberman, H.I. (Hanne)" w:date="2021-10-28T18:19:00Z">
              <w:r>
                <w:rPr>
                  <w:noProof/>
                </w:rPr>
                <w:lastRenderedPageBreak/>
                <w:drawing>
                  <wp:inline distT="0" distB="0" distL="0" distR="0" wp14:anchorId="0BE4A641" wp14:editId="39869CA6">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20752" cy="3711125"/>
                            </a:xfrm>
                            <a:prstGeom prst="rect">
                              <a:avLst/>
                            </a:prstGeom>
                            <a:noFill/>
                            <a:ln>
                              <a:noFill/>
                            </a:ln>
                            <a:extLst>
                              <a:ext uri="{53640926-AAD7-44D8-BBD7-CCE9431645EC}">
                                <a14:shadowObscured xmlns:a14="http://schemas.microsoft.com/office/drawing/2010/main"/>
                              </a:ext>
                            </a:extLst>
                          </pic:spPr>
                        </pic:pic>
                      </a:graphicData>
                    </a:graphic>
                  </wp:inline>
                </w:drawing>
              </w:r>
            </w:ins>
          </w:p>
          <w:p w14:paraId="452B5520" w14:textId="352C958B" w:rsidR="00050BB9" w:rsidRDefault="00050BB9" w:rsidP="00886036">
            <w:pPr>
              <w:rPr>
                <w:ins w:id="231" w:author="Oberman, H.I. (Hanne)" w:date="2021-10-28T18:19:00Z"/>
                <w:shd w:val="clear" w:color="auto" w:fill="FFFFFF"/>
                <w:lang w:val="en-GB" w:eastAsia="en-GB"/>
              </w:rPr>
            </w:pPr>
            <w:ins w:id="232" w:author="Oberman, H.I. (Hanne)" w:date="2021-10-28T18:19:00Z">
              <w:r>
                <w:rPr>
                  <w:shd w:val="clear" w:color="auto" w:fill="FFFFFF"/>
                  <w:lang w:val="en-GB" w:eastAsia="en-GB"/>
                </w:rPr>
                <w:t>Figure XYZ. Correlation</w:t>
              </w:r>
            </w:ins>
            <w:ins w:id="233" w:author="Oberman, H.I. (Hanne)" w:date="2021-10-28T18:20:00Z">
              <w:r>
                <w:rPr>
                  <w:shd w:val="clear" w:color="auto" w:fill="FFFFFF"/>
                  <w:lang w:val="en-GB" w:eastAsia="en-GB"/>
                </w:rPr>
                <w:t xml:space="preserve"> coefficients</w:t>
              </w:r>
            </w:ins>
            <w:ins w:id="234" w:author="Oberman, H.I. (Hanne)" w:date="2021-10-28T18:19:00Z">
              <w:r>
                <w:rPr>
                  <w:shd w:val="clear" w:color="auto" w:fill="FFFFFF"/>
                  <w:lang w:val="en-GB" w:eastAsia="en-GB"/>
                </w:rPr>
                <w:t xml:space="preserve"> between predictors</w:t>
              </w:r>
            </w:ins>
          </w:p>
        </w:tc>
      </w:tr>
    </w:tbl>
    <w:p w14:paraId="05035572" w14:textId="77777777" w:rsidR="00050BB9" w:rsidRDefault="00050BB9" w:rsidP="00886036">
      <w:pPr>
        <w:rPr>
          <w:ins w:id="235" w:author="Oberman, H.I. (Hanne)" w:date="2021-10-28T18:18:00Z"/>
          <w:shd w:val="clear" w:color="auto" w:fill="FFFFFF"/>
          <w:lang w:val="en-GB" w:eastAsia="en-GB"/>
        </w:rPr>
      </w:pPr>
    </w:p>
    <w:p w14:paraId="7393FC91" w14:textId="344D386C" w:rsidR="00B20734" w:rsidRDefault="004855F1" w:rsidP="00886036">
      <w:pPr>
        <w:rPr>
          <w:ins w:id="236" w:author="Oberman, H.I. (Hanne)" w:date="2021-10-28T18:05:00Z"/>
          <w:shd w:val="clear" w:color="auto" w:fill="FFFFFF"/>
          <w:lang w:val="en-GB" w:eastAsia="en-GB"/>
        </w:rPr>
      </w:pPr>
      <w:ins w:id="237" w:author="Oberman, H.I. (Hanne)" w:date="2021-10-28T18:13:00Z">
        <w:r>
          <w:rPr>
            <w:shd w:val="clear" w:color="auto" w:fill="FFFFFF"/>
            <w:lang w:val="en-GB" w:eastAsia="en-GB"/>
          </w:rPr>
          <w:t>From the predictor space, we d</w:t>
        </w:r>
      </w:ins>
      <w:ins w:id="238" w:author="Oberman, H.I. (Hanne)" w:date="2021-10-28T18:08:00Z">
        <w:r w:rsidR="00B20734">
          <w:rPr>
            <w:shd w:val="clear" w:color="auto" w:fill="FFFFFF"/>
            <w:lang w:val="en-GB" w:eastAsia="en-GB"/>
          </w:rPr>
          <w:t>efine the</w:t>
        </w:r>
      </w:ins>
      <w:ins w:id="239" w:author="Oberman, H.I. (Hanne)" w:date="2021-10-28T18:07:00Z">
        <w:r w:rsidR="00B20734">
          <w:rPr>
            <w:shd w:val="clear" w:color="auto" w:fill="FFFFFF"/>
            <w:lang w:val="en-GB" w:eastAsia="en-GB"/>
          </w:rPr>
          <w:t xml:space="preserve"> binary outcome Y</w:t>
        </w:r>
      </w:ins>
      <w:ins w:id="240" w:author="Oberman, H.I. (Hanne)" w:date="2021-10-28T18:13:00Z">
        <w:r>
          <w:rPr>
            <w:shd w:val="clear" w:color="auto" w:fill="FFFFFF"/>
            <w:lang w:val="en-GB" w:eastAsia="en-GB"/>
          </w:rPr>
          <w:t>.</w:t>
        </w:r>
      </w:ins>
      <w:ins w:id="241" w:author="Oberman, H.I. (Hanne)" w:date="2021-10-28T18:07:00Z">
        <w:r w:rsidR="00B20734">
          <w:rPr>
            <w:shd w:val="clear" w:color="auto" w:fill="FFFFFF"/>
            <w:lang w:val="en-GB" w:eastAsia="en-GB"/>
          </w:rPr>
          <w:t xml:space="preserve"> </w:t>
        </w:r>
      </w:ins>
      <w:ins w:id="242" w:author="Oberman, H.I. (Hanne)" w:date="2021-10-28T18:13:00Z">
        <w:r>
          <w:rPr>
            <w:shd w:val="clear" w:color="auto" w:fill="FFFFFF"/>
            <w:lang w:val="en-GB" w:eastAsia="en-GB"/>
          </w:rPr>
          <w:t>Y is</w:t>
        </w:r>
      </w:ins>
      <w:ins w:id="243" w:author="Oberman, H.I. (Hanne)" w:date="2021-10-28T18:08:00Z">
        <w:r w:rsidR="00B20734">
          <w:rPr>
            <w:shd w:val="clear" w:color="auto" w:fill="FFFFFF"/>
            <w:lang w:val="en-GB" w:eastAsia="en-GB"/>
          </w:rPr>
          <w:t xml:space="preserve"> a function of</w:t>
        </w:r>
      </w:ins>
      <w:ins w:id="244" w:author="Oberman, H.I. (Hanne)" w:date="2021-10-28T18:13:00Z">
        <w:r>
          <w:rPr>
            <w:shd w:val="clear" w:color="auto" w:fill="FFFFFF"/>
            <w:lang w:val="en-GB" w:eastAsia="en-GB"/>
          </w:rPr>
          <w:t xml:space="preserve"> </w:t>
        </w:r>
      </w:ins>
      <m:oMath>
        <m:r>
          <w:ins w:id="245" w:author="Oberman, H.I. (Hanne)" w:date="2021-10-28T18:13:00Z">
            <m:rPr>
              <m:sty m:val="bi"/>
            </m:rPr>
            <w:rPr>
              <w:rFonts w:ascii="Cambria Math" w:hAnsi="Cambria Math"/>
              <w:shd w:val="clear" w:color="auto" w:fill="FFFFFF"/>
              <w:lang w:val="en-GB" w:eastAsia="en-GB"/>
            </w:rPr>
            <m:t>X</m:t>
          </w:ins>
        </m:r>
      </m:oMath>
      <w:ins w:id="246" w:author="Oberman, H.I. (Hanne)" w:date="2021-10-28T18:13:00Z">
        <w:r>
          <w:rPr>
            <w:shd w:val="clear" w:color="auto" w:fill="FFFFFF"/>
            <w:lang w:val="en-GB" w:eastAsia="en-GB"/>
          </w:rPr>
          <w:t xml:space="preserve"> </w:t>
        </w:r>
      </w:ins>
      <w:ins w:id="247" w:author="Oberman, H.I. (Hanne)" w:date="2021-10-28T18:11:00Z">
        <w:r w:rsidR="00B20734">
          <w:rPr>
            <w:shd w:val="clear" w:color="auto" w:fill="FFFFFF"/>
            <w:lang w:val="en-GB" w:eastAsia="en-GB"/>
          </w:rPr>
          <w:t xml:space="preserve"> </w:t>
        </w:r>
      </w:ins>
      <w:ins w:id="248" w:author="Oberman, H.I. (Hanne)" w:date="2021-10-28T18:08:00Z">
        <w:r w:rsidR="00B20734">
          <w:rPr>
            <w:shd w:val="clear" w:color="auto" w:fill="FFFFFF"/>
            <w:lang w:val="en-GB" w:eastAsia="en-GB"/>
          </w:rPr>
          <w:t>through the logit link function</w:t>
        </w:r>
      </w:ins>
      <w:ins w:id="249" w:author="Oberman, H.I. (Hanne)" w:date="2021-10-28T18:13:00Z">
        <w:r>
          <w:rPr>
            <w:shd w:val="clear" w:color="auto" w:fill="FFFFFF"/>
            <w:lang w:val="en-GB" w:eastAsia="en-GB"/>
          </w:rPr>
          <w:t>,</w:t>
        </w:r>
      </w:ins>
      <w:r>
        <w:rPr>
          <w:shd w:val="clear" w:color="auto" w:fill="FFFFFF"/>
          <w:lang w:val="en-GB" w:eastAsia="en-GB"/>
        </w:rPr>
        <w:br/>
      </w:r>
      <m:oMathPara>
        <m:oMath>
          <m:r>
            <w:ins w:id="250" w:author="Oberman, H.I. (Hanne)" w:date="2021-10-28T18:14:00Z">
              <m:rPr>
                <m:nor/>
              </m:rPr>
              <w:rPr>
                <w:rFonts w:ascii="Cambria Math" w:hAnsi="Cambria Math"/>
                <w:shd w:val="clear" w:color="auto" w:fill="FFFFFF"/>
                <w:lang w:val="en-GB" w:eastAsia="en-GB"/>
              </w:rPr>
              <m:t>logit</m:t>
            </w:ins>
          </m:r>
          <m:d>
            <m:dPr>
              <m:ctrlPr>
                <w:ins w:id="251" w:author="Oberman, H.I. (Hanne)" w:date="2021-10-28T18:14:00Z">
                  <w:rPr>
                    <w:rFonts w:ascii="Cambria Math" w:hAnsi="Cambria Math"/>
                    <w:i/>
                    <w:shd w:val="clear" w:color="auto" w:fill="FFFFFF"/>
                    <w:lang w:val="en-GB" w:eastAsia="en-GB"/>
                  </w:rPr>
                </w:ins>
              </m:ctrlPr>
            </m:dPr>
            <m:e>
              <m:r>
                <w:ins w:id="252" w:author="Oberman, H.I. (Hanne)" w:date="2021-10-28T18:14:00Z">
                  <w:rPr>
                    <w:rFonts w:ascii="Cambria Math" w:hAnsi="Cambria Math"/>
                    <w:shd w:val="clear" w:color="auto" w:fill="FFFFFF"/>
                    <w:lang w:val="en-GB" w:eastAsia="en-GB"/>
                  </w:rPr>
                  <m:t>Pr</m:t>
                </w:ins>
              </m:r>
              <m:d>
                <m:dPr>
                  <m:ctrlPr>
                    <w:ins w:id="253" w:author="Oberman, H.I. (Hanne)" w:date="2021-10-28T18:14:00Z">
                      <w:rPr>
                        <w:rFonts w:ascii="Cambria Math" w:hAnsi="Cambria Math"/>
                        <w:i/>
                        <w:shd w:val="clear" w:color="auto" w:fill="FFFFFF"/>
                        <w:lang w:val="en-GB" w:eastAsia="en-GB"/>
                      </w:rPr>
                    </w:ins>
                  </m:ctrlPr>
                </m:dPr>
                <m:e>
                  <m:r>
                    <w:ins w:id="254" w:author="Oberman, H.I. (Hanne)" w:date="2021-10-28T18:14:00Z">
                      <w:rPr>
                        <w:rFonts w:ascii="Cambria Math" w:hAnsi="Cambria Math"/>
                        <w:shd w:val="clear" w:color="auto" w:fill="FFFFFF"/>
                        <w:lang w:val="en-GB" w:eastAsia="en-GB"/>
                      </w:rPr>
                      <m:t>Y=1</m:t>
                    </w:ins>
                  </m:r>
                </m:e>
              </m:d>
            </m:e>
          </m:d>
          <m:r>
            <w:ins w:id="255" w:author="Oberman, H.I. (Hanne)" w:date="2021-10-28T18:14:00Z">
              <w:rPr>
                <w:rFonts w:ascii="Cambria Math" w:hAnsi="Cambria Math"/>
                <w:shd w:val="clear" w:color="auto" w:fill="FFFFFF"/>
                <w:lang w:val="en-GB" w:eastAsia="en-GB"/>
              </w:rPr>
              <m:t>=</m:t>
            </w:ins>
          </m:r>
          <m:sSub>
            <m:sSubPr>
              <m:ctrlPr>
                <w:ins w:id="256" w:author="Oberman, H.I. (Hanne)" w:date="2021-10-28T18:14:00Z">
                  <w:rPr>
                    <w:rFonts w:ascii="Cambria Math" w:hAnsi="Cambria Math"/>
                    <w:i/>
                    <w:shd w:val="clear" w:color="auto" w:fill="FFFFFF"/>
                    <w:lang w:val="en-GB" w:eastAsia="en-GB"/>
                  </w:rPr>
                </w:ins>
              </m:ctrlPr>
            </m:sSubPr>
            <m:e>
              <m:r>
                <m:rPr>
                  <m:sty m:val="p"/>
                </m:rPr>
                <w:rPr>
                  <w:rFonts w:ascii="Cambria Math" w:hAnsi="Cambria Math"/>
                  <w:shd w:val="clear" w:color="auto" w:fill="FFFFFF"/>
                  <w:lang w:val="en-GB" w:eastAsia="en-GB"/>
                </w:rPr>
                <m:t>β</m:t>
              </m:r>
            </m:e>
            <m:sub>
              <m:r>
                <w:ins w:id="257" w:author="Oberman, H.I. (Hanne)" w:date="2021-10-28T18:14:00Z">
                  <w:rPr>
                    <w:rFonts w:ascii="Cambria Math" w:hAnsi="Cambria Math"/>
                    <w:shd w:val="clear" w:color="auto" w:fill="FFFFFF"/>
                    <w:lang w:val="en-GB" w:eastAsia="en-GB"/>
                  </w:rPr>
                  <m:t>o</m:t>
                </w:ins>
              </m:r>
            </m:sub>
          </m:sSub>
          <m:r>
            <w:ins w:id="258" w:author="Oberman, H.I. (Hanne)" w:date="2021-10-28T18:14:00Z">
              <w:rPr>
                <w:rFonts w:ascii="Cambria Math" w:hAnsi="Cambria Math"/>
                <w:shd w:val="clear" w:color="auto" w:fill="FFFFFF"/>
                <w:lang w:val="en-GB" w:eastAsia="en-GB"/>
              </w:rPr>
              <m:t>+</m:t>
            </w:ins>
          </m:r>
          <m:r>
            <m:rPr>
              <m:sty m:val="p"/>
            </m:rPr>
            <w:rPr>
              <w:rFonts w:ascii="Cambria Math" w:hAnsi="Cambria Math"/>
              <w:shd w:val="clear" w:color="auto" w:fill="FFFFFF"/>
              <w:lang w:val="en-GB" w:eastAsia="en-GB"/>
            </w:rPr>
            <m:t>β×</m:t>
          </m:r>
          <m:r>
            <w:ins w:id="259" w:author="Oberman, H.I. (Hanne)" w:date="2021-10-28T18:14:00Z">
              <w:rPr>
                <w:rFonts w:ascii="Cambria Math" w:hAnsi="Cambria Math"/>
                <w:shd w:val="clear" w:color="auto" w:fill="FFFFFF"/>
                <w:lang w:val="en-GB" w:eastAsia="en-GB"/>
              </w:rPr>
              <m:t>X+</m:t>
            </w:ins>
          </m:r>
          <m:sSup>
            <m:sSupPr>
              <m:ctrlPr>
                <w:ins w:id="260" w:author="Oberman, H.I. (Hanne)" w:date="2021-10-28T18:14:00Z">
                  <w:rPr>
                    <w:rFonts w:ascii="Cambria Math" w:hAnsi="Cambria Math"/>
                    <w:i/>
                    <w:shd w:val="clear" w:color="auto" w:fill="FFFFFF"/>
                    <w:lang w:val="en-GB" w:eastAsia="en-GB"/>
                  </w:rPr>
                </w:ins>
              </m:ctrlPr>
            </m:sSupPr>
            <m:e>
              <m:r>
                <m:rPr>
                  <m:sty m:val="p"/>
                </m:rPr>
                <w:rPr>
                  <w:rFonts w:ascii="Cambria Math" w:hAnsi="Cambria Math"/>
                  <w:shd w:val="clear" w:color="auto" w:fill="FFFFFF"/>
                  <w:lang w:val="en-GB" w:eastAsia="en-GB"/>
                </w:rPr>
                <m:t>β</m:t>
              </m:r>
            </m:e>
            <m:sup>
              <m:r>
                <w:ins w:id="261" w:author="Oberman, H.I. (Hanne)" w:date="2021-10-28T18:14:00Z">
                  <w:rPr>
                    <w:rFonts w:ascii="Cambria Math" w:hAnsi="Cambria Math"/>
                    <w:shd w:val="clear" w:color="auto" w:fill="FFFFFF"/>
                    <w:lang w:val="en-GB" w:eastAsia="en-GB"/>
                  </w:rPr>
                  <m:t>*</m:t>
                </w:ins>
              </m:r>
            </m:sup>
          </m:sSup>
          <m:r>
            <m:rPr>
              <m:sty m:val="p"/>
            </m:rPr>
            <w:rPr>
              <w:rFonts w:ascii="Cambria Math" w:hAnsi="Cambria Math"/>
              <w:shd w:val="clear" w:color="auto" w:fill="FFFFFF"/>
              <w:lang w:val="en-GB" w:eastAsia="en-GB"/>
            </w:rPr>
            <m:t>×</m:t>
          </m:r>
          <m:sSub>
            <m:sSubPr>
              <m:ctrlPr>
                <w:ins w:id="262" w:author="Oberman, H.I. (Hanne)" w:date="2021-10-28T18:14:00Z">
                  <w:rPr>
                    <w:rFonts w:ascii="Cambria Math" w:hAnsi="Cambria Math"/>
                    <w:shd w:val="clear" w:color="auto" w:fill="FFFFFF"/>
                    <w:lang w:val="en-GB" w:eastAsia="en-GB"/>
                  </w:rPr>
                </w:ins>
              </m:ctrlPr>
            </m:sSubPr>
            <m:e>
              <m:r>
                <w:ins w:id="263" w:author="Oberman, H.I. (Hanne)" w:date="2021-10-28T18:14:00Z">
                  <m:rPr>
                    <m:nor/>
                  </m:rPr>
                  <w:rPr>
                    <w:rFonts w:ascii="Cambria Math" w:hAnsi="Cambria Math"/>
                    <w:shd w:val="clear" w:color="auto" w:fill="FFFFFF"/>
                    <w:lang w:val="en-GB" w:eastAsia="en-GB"/>
                  </w:rPr>
                  <m:t>X</m:t>
                </w:ins>
              </m:r>
            </m:e>
            <m:sub>
              <m:r>
                <w:ins w:id="264" w:author="Oberman, H.I. (Hanne)" w:date="2021-10-28T18:14:00Z">
                  <m:rPr>
                    <m:nor/>
                  </m:rPr>
                  <w:rPr>
                    <w:rFonts w:ascii="Cambria Math" w:hAnsi="Cambria Math"/>
                    <w:shd w:val="clear" w:color="auto" w:fill="FFFFFF"/>
                    <w:lang w:val="en-GB" w:eastAsia="en-GB"/>
                  </w:rPr>
                  <m:t>1</m:t>
                </w:ins>
              </m:r>
            </m:sub>
          </m:sSub>
          <m:r>
            <m:rPr>
              <m:sty m:val="p"/>
            </m:rPr>
            <w:rPr>
              <w:rFonts w:ascii="Cambria Math" w:hAnsi="Cambria Math"/>
              <w:shd w:val="clear" w:color="auto" w:fill="FFFFFF"/>
              <w:lang w:val="en-GB" w:eastAsia="en-GB"/>
            </w:rPr>
            <m:t>×</m:t>
          </m:r>
          <m:r>
            <w:ins w:id="265" w:author="Oberman, H.I. (Hanne)" w:date="2021-10-28T18:14:00Z">
              <w:rPr>
                <w:rFonts w:ascii="Cambria Math" w:hAnsi="Cambria Math"/>
                <w:shd w:val="clear" w:color="auto" w:fill="FFFFFF"/>
                <w:lang w:val="en-GB" w:eastAsia="en-GB"/>
              </w:rPr>
              <m:t>X+</m:t>
            </w:ins>
          </m:r>
          <m:r>
            <m:rPr>
              <m:sty m:val="p"/>
            </m:rPr>
            <w:rPr>
              <w:rFonts w:ascii="Cambria Math" w:hAnsi="Cambria Math"/>
              <w:shd w:val="clear" w:color="auto" w:fill="FFFFFF"/>
              <w:lang w:val="en-GB" w:eastAsia="en-GB"/>
            </w:rPr>
            <m:t>ε</m:t>
          </m:r>
          <m:r>
            <w:ins w:id="266" w:author="Oberman, H.I. (Hanne)" w:date="2021-10-28T18:14:00Z">
              <w:rPr>
                <w:rFonts w:ascii="Cambria Math" w:hAnsi="Cambria Math"/>
                <w:shd w:val="clear" w:color="auto" w:fill="FFFFFF"/>
                <w:lang w:val="en-GB" w:eastAsia="en-GB"/>
              </w:rPr>
              <m:t>,</m:t>
            </w:ins>
          </m:r>
        </m:oMath>
      </m:oMathPara>
    </w:p>
    <w:p w14:paraId="1091885E" w14:textId="642BC544" w:rsidR="004855F1" w:rsidRPr="00460D94" w:rsidRDefault="004855F1" w:rsidP="004855F1">
      <w:pPr>
        <w:rPr>
          <w:ins w:id="267" w:author="Oberman, H.I. (Hanne)" w:date="2021-10-28T18:14:00Z"/>
        </w:rPr>
      </w:pPr>
      <w:ins w:id="268" w:author="Oberman, H.I. (Hanne)" w:date="2021-10-28T18:14:00Z">
        <w:r>
          <w:t xml:space="preserve">where </w:t>
        </w:r>
      </w:ins>
      <m:oMath>
        <m:r>
          <w:ins w:id="269" w:author="Oberman, H.I. (Hanne)" w:date="2021-10-28T18:14:00Z">
            <w:rPr>
              <w:rFonts w:ascii="Cambria Math" w:hAnsi="Cambria Math"/>
            </w:rPr>
            <m:t>β</m:t>
          </w:ins>
        </m:r>
      </m:oMath>
      <w:ins w:id="270" w:author="Oberman, H.I. (Hanne)" w:date="2021-10-28T18:14:00Z">
        <w:r>
          <w:t xml:space="preserve">s are regression coefficients, and residual error </w:t>
        </w:r>
      </w:ins>
      <m:oMath>
        <m:r>
          <w:ins w:id="271" w:author="Oberman, H.I. (Hanne)" w:date="2021-10-28T18:14:00Z">
            <w:rPr>
              <w:rFonts w:ascii="Cambria Math" w:hAnsi="Cambria Math"/>
            </w:rPr>
            <m:t>ε</m:t>
          </w:ins>
        </m:r>
        <m:r>
          <w:ins w:id="272" w:author="Oberman, H.I. (Hanne)" w:date="2021-10-28T18:14:00Z">
            <m:rPr>
              <m:scr m:val="script"/>
              <m:sty m:val="p"/>
            </m:rPr>
            <w:rPr>
              <w:rFonts w:ascii="Cambria Math" w:hAnsi="Cambria Math"/>
            </w:rPr>
            <m:t>∼N</m:t>
          </w:ins>
        </m:r>
        <m:d>
          <m:dPr>
            <m:ctrlPr>
              <w:ins w:id="273" w:author="Oberman, H.I. (Hanne)" w:date="2021-10-28T18:14:00Z">
                <w:rPr>
                  <w:rFonts w:ascii="Cambria Math" w:hAnsi="Cambria Math"/>
                </w:rPr>
              </w:ins>
            </m:ctrlPr>
          </m:dPr>
          <m:e>
            <m:r>
              <w:ins w:id="274" w:author="Oberman, H.I. (Hanne)" w:date="2021-10-28T18:14:00Z">
                <w:rPr>
                  <w:rFonts w:ascii="Cambria Math" w:hAnsi="Cambria Math"/>
                </w:rPr>
                <m:t>0</m:t>
              </w:ins>
            </m:r>
            <m:r>
              <w:ins w:id="275" w:author="Oberman, H.I. (Hanne)" w:date="2021-10-28T18:14:00Z">
                <m:rPr>
                  <m:sty m:val="p"/>
                </m:rPr>
                <w:rPr>
                  <w:rFonts w:ascii="Cambria Math" w:hAnsi="Cambria Math"/>
                </w:rPr>
                <m:t>,</m:t>
              </w:ins>
            </m:r>
            <m:r>
              <w:ins w:id="276" w:author="Oberman, H.I. (Hanne)" w:date="2021-10-28T18:14:00Z">
                <w:rPr>
                  <w:rFonts w:ascii="Cambria Math" w:hAnsi="Cambria Math"/>
                </w:rPr>
                <m:t>2</m:t>
              </w:ins>
            </m:r>
          </m:e>
        </m:d>
      </m:oMath>
      <w:ins w:id="277" w:author="Oberman, H.I. (Hanne)" w:date="2021-10-28T18:14:00Z">
        <w:r>
          <w:t xml:space="preserve">. We differentiate between three types of regression coefficients: 1) the intercept, </w:t>
        </w:r>
      </w:ins>
      <m:oMath>
        <m:sSub>
          <m:sSubPr>
            <m:ctrlPr>
              <w:ins w:id="278" w:author="Oberman, H.I. (Hanne)" w:date="2021-10-28T18:14:00Z">
                <w:rPr>
                  <w:rFonts w:ascii="Cambria Math" w:hAnsi="Cambria Math"/>
                </w:rPr>
              </w:ins>
            </m:ctrlPr>
          </m:sSubPr>
          <m:e>
            <m:r>
              <w:ins w:id="279" w:author="Oberman, H.I. (Hanne)" w:date="2021-10-28T18:14:00Z">
                <w:rPr>
                  <w:rFonts w:ascii="Cambria Math" w:hAnsi="Cambria Math"/>
                </w:rPr>
                <m:t>β</m:t>
              </w:ins>
            </m:r>
          </m:e>
          <m:sub>
            <m:r>
              <w:ins w:id="280" w:author="Oberman, H.I. (Hanne)" w:date="2021-10-28T18:14:00Z">
                <w:rPr>
                  <w:rFonts w:ascii="Cambria Math" w:hAnsi="Cambria Math"/>
                </w:rPr>
                <m:t>0</m:t>
              </w:ins>
            </m:r>
          </m:sub>
        </m:sSub>
      </m:oMath>
      <w:ins w:id="281" w:author="Oberman, H.I. (Hanne)" w:date="2021-10-28T18:14:00Z">
        <w:r>
          <w:t xml:space="preserve">; 2) </w:t>
        </w:r>
      </w:ins>
      <w:ins w:id="282" w:author="Oberman, H.I. (Hanne)" w:date="2021-10-28T18:26:00Z">
        <w:r w:rsidR="00460D94">
          <w:t>a</w:t>
        </w:r>
      </w:ins>
      <w:ins w:id="283" w:author="Oberman, H.I. (Hanne)" w:date="2021-10-28T18:14:00Z">
        <w:r>
          <w:t xml:space="preserve"> vector of regression coefficients for the main effects of the predictors, </w:t>
        </w:r>
      </w:ins>
      <m:oMath>
        <m:r>
          <w:ins w:id="284" w:author="Oberman, H.I. (Hanne)" w:date="2021-10-28T18:14:00Z">
            <w:rPr>
              <w:rFonts w:ascii="Cambria Math" w:hAnsi="Cambria Math"/>
            </w:rPr>
            <m:t>β</m:t>
          </w:ins>
        </m:r>
        <m:r>
          <w:ins w:id="285" w:author="Oberman, H.I. (Hanne)" w:date="2021-10-28T18:14:00Z">
            <m:rPr>
              <m:sty m:val="p"/>
            </m:rPr>
            <w:rPr>
              <w:rFonts w:ascii="Cambria Math" w:hAnsi="Cambria Math"/>
            </w:rPr>
            <m:t>=</m:t>
          </w:ins>
        </m:r>
        <m:d>
          <m:dPr>
            <m:begChr m:val="["/>
            <m:endChr m:val="]"/>
            <m:ctrlPr>
              <w:ins w:id="286" w:author="Oberman, H.I. (Hanne)" w:date="2021-10-28T18:26:00Z">
                <w:rPr>
                  <w:rFonts w:ascii="Cambria Math" w:hAnsi="Cambria Math"/>
                </w:rPr>
              </w:ins>
            </m:ctrlPr>
          </m:dPr>
          <m:e>
            <m:sSub>
              <m:sSubPr>
                <m:ctrlPr>
                  <w:ins w:id="287" w:author="Oberman, H.I. (Hanne)" w:date="2021-10-28T18:14:00Z">
                    <w:rPr>
                      <w:rFonts w:ascii="Cambria Math" w:hAnsi="Cambria Math"/>
                    </w:rPr>
                  </w:ins>
                </m:ctrlPr>
              </m:sSubPr>
              <m:e>
                <m:r>
                  <w:ins w:id="288" w:author="Oberman, H.I. (Hanne)" w:date="2021-10-28T18:14:00Z">
                    <w:rPr>
                      <w:rFonts w:ascii="Cambria Math" w:hAnsi="Cambria Math"/>
                    </w:rPr>
                    <m:t>β</m:t>
                  </w:ins>
                </m:r>
              </m:e>
              <m:sub>
                <m:r>
                  <w:ins w:id="289" w:author="Oberman, H.I. (Hanne)" w:date="2021-10-28T18:14:00Z">
                    <w:rPr>
                      <w:rFonts w:ascii="Cambria Math" w:hAnsi="Cambria Math"/>
                    </w:rPr>
                    <m:t>1</m:t>
                  </w:ins>
                </m:r>
              </m:sub>
            </m:sSub>
            <m:r>
              <w:ins w:id="290" w:author="Oberman, H.I. (Hanne)" w:date="2021-10-28T18:14:00Z">
                <m:rPr>
                  <m:sty m:val="p"/>
                </m:rPr>
                <w:rPr>
                  <w:rFonts w:ascii="Cambria Math" w:hAnsi="Cambria Math"/>
                </w:rPr>
                <m:t>,</m:t>
              </w:ins>
            </m:r>
            <m:sSub>
              <m:sSubPr>
                <m:ctrlPr>
                  <w:ins w:id="291" w:author="Oberman, H.I. (Hanne)" w:date="2021-10-28T18:14:00Z">
                    <w:rPr>
                      <w:rFonts w:ascii="Cambria Math" w:hAnsi="Cambria Math"/>
                    </w:rPr>
                  </w:ins>
                </m:ctrlPr>
              </m:sSubPr>
              <m:e>
                <m:r>
                  <w:ins w:id="292" w:author="Oberman, H.I. (Hanne)" w:date="2021-10-28T18:14:00Z">
                    <w:rPr>
                      <w:rFonts w:ascii="Cambria Math" w:hAnsi="Cambria Math"/>
                    </w:rPr>
                    <m:t>β</m:t>
                  </w:ins>
                </m:r>
              </m:e>
              <m:sub>
                <m:r>
                  <w:ins w:id="293" w:author="Oberman, H.I. (Hanne)" w:date="2021-10-28T18:14:00Z">
                    <w:rPr>
                      <w:rFonts w:ascii="Cambria Math" w:hAnsi="Cambria Math"/>
                    </w:rPr>
                    <m:t>2</m:t>
                  </w:ins>
                </m:r>
              </m:sub>
            </m:sSub>
            <m:r>
              <w:ins w:id="294" w:author="Oberman, H.I. (Hanne)" w:date="2021-10-28T18:14:00Z">
                <m:rPr>
                  <m:sty m:val="p"/>
                </m:rPr>
                <w:rPr>
                  <w:rFonts w:ascii="Cambria Math" w:hAnsi="Cambria Math"/>
                </w:rPr>
                <m:t>,…,</m:t>
              </w:ins>
            </m:r>
            <m:sSub>
              <m:sSubPr>
                <m:ctrlPr>
                  <w:ins w:id="295" w:author="Oberman, H.I. (Hanne)" w:date="2021-10-28T18:14:00Z">
                    <w:rPr>
                      <w:rFonts w:ascii="Cambria Math" w:hAnsi="Cambria Math"/>
                    </w:rPr>
                  </w:ins>
                </m:ctrlPr>
              </m:sSubPr>
              <m:e>
                <m:r>
                  <w:ins w:id="296" w:author="Oberman, H.I. (Hanne)" w:date="2021-10-28T18:14:00Z">
                    <w:rPr>
                      <w:rFonts w:ascii="Cambria Math" w:hAnsi="Cambria Math"/>
                    </w:rPr>
                    <m:t>β</m:t>
                  </w:ins>
                </m:r>
              </m:e>
              <m:sub>
                <m:r>
                  <w:ins w:id="297" w:author="Oberman, H.I. (Hanne)" w:date="2021-10-28T18:14:00Z">
                    <w:rPr>
                      <w:rFonts w:ascii="Cambria Math" w:hAnsi="Cambria Math"/>
                    </w:rPr>
                    <m:t>10</m:t>
                  </w:ins>
                </m:r>
              </m:sub>
            </m:sSub>
            <m:ctrlPr>
              <w:ins w:id="298" w:author="Oberman, H.I. (Hanne)" w:date="2021-10-28T18:26:00Z">
                <w:rPr>
                  <w:rFonts w:ascii="Cambria Math" w:hAnsi="Cambria Math"/>
                  <w:i/>
                </w:rPr>
              </w:ins>
            </m:ctrlPr>
          </m:e>
        </m:d>
      </m:oMath>
      <w:ins w:id="299" w:author="Oberman, H.I. (Hanne)" w:date="2021-10-28T18:14:00Z">
        <w:r>
          <w:t xml:space="preserve">; and 3) an additional vector of regression coefficients for the interactions with the first predictor, </w:t>
        </w:r>
      </w:ins>
      <m:oMath>
        <m:sSup>
          <m:sSupPr>
            <m:ctrlPr>
              <w:ins w:id="300" w:author="Oberman, H.I. (Hanne)" w:date="2021-10-28T18:14:00Z">
                <w:rPr>
                  <w:rFonts w:ascii="Cambria Math" w:hAnsi="Cambria Math"/>
                </w:rPr>
              </w:ins>
            </m:ctrlPr>
          </m:sSupPr>
          <m:e>
            <m:r>
              <w:ins w:id="301" w:author="Oberman, H.I. (Hanne)" w:date="2021-10-28T18:14:00Z">
                <w:rPr>
                  <w:rFonts w:ascii="Cambria Math" w:hAnsi="Cambria Math"/>
                </w:rPr>
                <m:t>β</m:t>
              </w:ins>
            </m:r>
          </m:e>
          <m:sup>
            <m:r>
              <w:ins w:id="302" w:author="Oberman, H.I. (Hanne)" w:date="2021-10-28T18:14:00Z">
                <m:rPr>
                  <m:sty m:val="p"/>
                </m:rPr>
                <w:rPr>
                  <w:rFonts w:ascii="Cambria Math" w:hAnsi="Cambria Math"/>
                </w:rPr>
                <m:t>*</m:t>
              </w:ins>
            </m:r>
          </m:sup>
        </m:sSup>
        <m:r>
          <w:ins w:id="303" w:author="Oberman, H.I. (Hanne)" w:date="2021-10-28T18:14:00Z">
            <m:rPr>
              <m:sty m:val="p"/>
            </m:rPr>
            <w:rPr>
              <w:rFonts w:ascii="Cambria Math" w:hAnsi="Cambria Math"/>
            </w:rPr>
            <m:t>=</m:t>
          </w:ins>
        </m:r>
        <m:sSubSup>
          <m:sSubSupPr>
            <m:ctrlPr>
              <w:ins w:id="304" w:author="Oberman, H.I. (Hanne)" w:date="2021-10-28T18:14:00Z">
                <w:rPr>
                  <w:rFonts w:ascii="Cambria Math" w:hAnsi="Cambria Math"/>
                </w:rPr>
              </w:ins>
            </m:ctrlPr>
          </m:sSubSupPr>
          <m:e>
            <m:r>
              <w:ins w:id="305" w:author="Oberman, H.I. (Hanne)" w:date="2021-10-28T18:26:00Z">
                <w:rPr>
                  <w:rFonts w:ascii="Cambria Math" w:hAnsi="Cambria Math"/>
                </w:rPr>
                <m:t>[</m:t>
              </w:ins>
            </m:r>
            <m:r>
              <w:ins w:id="306" w:author="Oberman, H.I. (Hanne)" w:date="2021-10-28T18:14:00Z">
                <w:rPr>
                  <w:rFonts w:ascii="Cambria Math" w:hAnsi="Cambria Math"/>
                </w:rPr>
                <m:t>β</m:t>
              </w:ins>
            </m:r>
          </m:e>
          <m:sub>
            <m:r>
              <w:ins w:id="307" w:author="Oberman, H.I. (Hanne)" w:date="2021-10-28T18:14:00Z">
                <w:rPr>
                  <w:rFonts w:ascii="Cambria Math" w:hAnsi="Cambria Math"/>
                </w:rPr>
                <m:t>1</m:t>
              </w:ins>
            </m:r>
          </m:sub>
          <m:sup>
            <m:r>
              <w:ins w:id="308" w:author="Oberman, H.I. (Hanne)" w:date="2021-10-28T18:14:00Z">
                <m:rPr>
                  <m:sty m:val="p"/>
                </m:rPr>
                <w:rPr>
                  <w:rFonts w:ascii="Cambria Math" w:hAnsi="Cambria Math"/>
                </w:rPr>
                <m:t>*</m:t>
              </w:ins>
            </m:r>
          </m:sup>
        </m:sSubSup>
        <m:r>
          <w:ins w:id="309" w:author="Oberman, H.I. (Hanne)" w:date="2021-10-28T18:14:00Z">
            <m:rPr>
              <m:sty m:val="p"/>
            </m:rPr>
            <w:rPr>
              <w:rFonts w:ascii="Cambria Math" w:hAnsi="Cambria Math"/>
            </w:rPr>
            <m:t>,</m:t>
          </w:ins>
        </m:r>
        <m:sSubSup>
          <m:sSubSupPr>
            <m:ctrlPr>
              <w:ins w:id="310" w:author="Oberman, H.I. (Hanne)" w:date="2021-10-28T18:14:00Z">
                <w:rPr>
                  <w:rFonts w:ascii="Cambria Math" w:hAnsi="Cambria Math"/>
                </w:rPr>
              </w:ins>
            </m:ctrlPr>
          </m:sSubSupPr>
          <m:e>
            <m:r>
              <w:ins w:id="311" w:author="Oberman, H.I. (Hanne)" w:date="2021-10-28T18:14:00Z">
                <w:rPr>
                  <w:rFonts w:ascii="Cambria Math" w:hAnsi="Cambria Math"/>
                </w:rPr>
                <m:t>β</m:t>
              </w:ins>
            </m:r>
          </m:e>
          <m:sub>
            <m:r>
              <w:ins w:id="312" w:author="Oberman, H.I. (Hanne)" w:date="2021-10-28T18:14:00Z">
                <w:rPr>
                  <w:rFonts w:ascii="Cambria Math" w:hAnsi="Cambria Math"/>
                </w:rPr>
                <m:t>2</m:t>
              </w:ins>
            </m:r>
          </m:sub>
          <m:sup>
            <m:r>
              <w:ins w:id="313" w:author="Oberman, H.I. (Hanne)" w:date="2021-10-28T18:14:00Z">
                <m:rPr>
                  <m:sty m:val="p"/>
                </m:rPr>
                <w:rPr>
                  <w:rFonts w:ascii="Cambria Math" w:hAnsi="Cambria Math"/>
                </w:rPr>
                <m:t>*</m:t>
              </w:ins>
            </m:r>
          </m:sup>
        </m:sSubSup>
        <m:r>
          <w:ins w:id="314" w:author="Oberman, H.I. (Hanne)" w:date="2021-10-28T18:14:00Z">
            <m:rPr>
              <m:sty m:val="p"/>
            </m:rPr>
            <w:rPr>
              <w:rFonts w:ascii="Cambria Math" w:hAnsi="Cambria Math"/>
            </w:rPr>
            <m:t>,...,</m:t>
          </w:ins>
        </m:r>
        <m:sSubSup>
          <m:sSubSupPr>
            <m:ctrlPr>
              <w:ins w:id="315" w:author="Oberman, H.I. (Hanne)" w:date="2021-10-28T18:14:00Z">
                <w:rPr>
                  <w:rFonts w:ascii="Cambria Math" w:hAnsi="Cambria Math"/>
                </w:rPr>
              </w:ins>
            </m:ctrlPr>
          </m:sSubSupPr>
          <m:e>
            <m:r>
              <w:ins w:id="316" w:author="Oberman, H.I. (Hanne)" w:date="2021-10-28T18:14:00Z">
                <w:rPr>
                  <w:rFonts w:ascii="Cambria Math" w:hAnsi="Cambria Math"/>
                </w:rPr>
                <m:t>β</m:t>
              </w:ins>
            </m:r>
          </m:e>
          <m:sub>
            <m:r>
              <w:ins w:id="317" w:author="Oberman, H.I. (Hanne)" w:date="2021-10-28T18:14:00Z">
                <w:rPr>
                  <w:rFonts w:ascii="Cambria Math" w:hAnsi="Cambria Math"/>
                </w:rPr>
                <m:t>10</m:t>
              </w:ins>
            </m:r>
          </m:sub>
          <m:sup>
            <m:r>
              <w:ins w:id="318" w:author="Oberman, H.I. (Hanne)" w:date="2021-10-28T18:14:00Z">
                <m:rPr>
                  <m:sty m:val="p"/>
                </m:rPr>
                <w:rPr>
                  <w:rFonts w:ascii="Cambria Math" w:hAnsi="Cambria Math"/>
                </w:rPr>
                <m:t>*</m:t>
              </w:ins>
            </m:r>
          </m:sup>
        </m:sSubSup>
        <m:r>
          <w:ins w:id="319" w:author="Oberman, H.I. (Hanne)" w:date="2021-10-28T18:26:00Z">
            <w:rPr>
              <w:rFonts w:ascii="Cambria Math" w:hAnsi="Cambria Math"/>
            </w:rPr>
            <m:t>]</m:t>
          </w:ins>
        </m:r>
      </m:oMath>
      <w:ins w:id="320" w:author="Oberman, H.I. (Hanne)" w:date="2021-10-28T18:14:00Z">
        <w:r>
          <w:t xml:space="preserve">. This introduces a polynomial effect of the second degree, </w:t>
        </w:r>
      </w:ins>
      <m:oMath>
        <m:sSubSup>
          <m:sSubSupPr>
            <m:ctrlPr>
              <w:ins w:id="321" w:author="Oberman, H.I. (Hanne)" w:date="2021-10-28T18:14:00Z">
                <w:rPr>
                  <w:rFonts w:ascii="Cambria Math" w:hAnsi="Cambria Math"/>
                </w:rPr>
              </w:ins>
            </m:ctrlPr>
          </m:sSubSupPr>
          <m:e>
            <m:r>
              <w:ins w:id="322" w:author="Oberman, H.I. (Hanne)" w:date="2021-10-28T18:14:00Z">
                <w:rPr>
                  <w:rFonts w:ascii="Cambria Math" w:hAnsi="Cambria Math"/>
                </w:rPr>
                <m:t>β</m:t>
              </w:ins>
            </m:r>
          </m:e>
          <m:sub>
            <m:r>
              <w:ins w:id="323" w:author="Oberman, H.I. (Hanne)" w:date="2021-10-28T18:14:00Z">
                <w:rPr>
                  <w:rFonts w:ascii="Cambria Math" w:hAnsi="Cambria Math"/>
                </w:rPr>
                <m:t>1</m:t>
              </w:ins>
            </m:r>
          </m:sub>
          <m:sup>
            <m:r>
              <w:ins w:id="324" w:author="Oberman, H.I. (Hanne)" w:date="2021-10-28T18:14:00Z">
                <m:rPr>
                  <m:sty m:val="p"/>
                </m:rPr>
                <w:rPr>
                  <w:rFonts w:ascii="Cambria Math" w:hAnsi="Cambria Math"/>
                </w:rPr>
                <m:t>*</m:t>
              </w:ins>
            </m:r>
          </m:sup>
        </m:sSubSup>
        <m:r>
          <w:ins w:id="325" w:author="Oberman, H.I. (Hanne)" w:date="2021-10-28T18:14:00Z">
            <m:rPr>
              <m:sty m:val="p"/>
            </m:rPr>
            <w:rPr>
              <w:rFonts w:ascii="Cambria Math" w:hAnsi="Cambria Math"/>
            </w:rPr>
            <m:t>×</m:t>
          </w:ins>
        </m:r>
        <m:sSubSup>
          <m:sSubSupPr>
            <m:ctrlPr>
              <w:ins w:id="326" w:author="Oberman, H.I. (Hanne)" w:date="2021-10-28T18:14:00Z">
                <w:rPr>
                  <w:rFonts w:ascii="Cambria Math" w:hAnsi="Cambria Math"/>
                </w:rPr>
              </w:ins>
            </m:ctrlPr>
          </m:sSubSupPr>
          <m:e>
            <m:r>
              <w:ins w:id="327" w:author="Oberman, H.I. (Hanne)" w:date="2021-10-28T18:14:00Z">
                <w:rPr>
                  <w:rFonts w:ascii="Cambria Math" w:hAnsi="Cambria Math"/>
                </w:rPr>
                <m:t>X</m:t>
              </w:ins>
            </m:r>
          </m:e>
          <m:sub>
            <m:r>
              <w:ins w:id="328" w:author="Oberman, H.I. (Hanne)" w:date="2021-10-28T18:14:00Z">
                <w:rPr>
                  <w:rFonts w:ascii="Cambria Math" w:hAnsi="Cambria Math"/>
                </w:rPr>
                <m:t>1</m:t>
              </w:ins>
            </m:r>
          </m:sub>
          <m:sup>
            <m:r>
              <w:ins w:id="329" w:author="Oberman, H.I. (Hanne)" w:date="2021-10-28T18:14:00Z">
                <w:rPr>
                  <w:rFonts w:ascii="Cambria Math" w:hAnsi="Cambria Math"/>
                </w:rPr>
                <m:t>2</m:t>
              </w:ins>
            </m:r>
          </m:sup>
        </m:sSubSup>
      </m:oMath>
      <w:ins w:id="330" w:author="Oberman, H.I. (Hanne)" w:date="2021-10-28T18:14:00Z">
        <w:r>
          <w:t xml:space="preserve">, and nine moderation effects. For additional non-linearity, we use a transformation in the effect of the second predictor, </w:t>
        </w:r>
      </w:ins>
      <m:oMath>
        <m:sSub>
          <m:sSubPr>
            <m:ctrlPr>
              <w:ins w:id="331" w:author="Oberman, H.I. (Hanne)" w:date="2021-10-28T18:14:00Z">
                <w:rPr>
                  <w:rFonts w:ascii="Cambria Math" w:hAnsi="Cambria Math"/>
                </w:rPr>
              </w:ins>
            </m:ctrlPr>
          </m:sSubPr>
          <m:e>
            <m:r>
              <w:ins w:id="332" w:author="Oberman, H.I. (Hanne)" w:date="2021-10-28T18:14:00Z">
                <w:rPr>
                  <w:rFonts w:ascii="Cambria Math" w:hAnsi="Cambria Math"/>
                </w:rPr>
                <m:t>β</m:t>
              </w:ins>
            </m:r>
          </m:e>
          <m:sub>
            <m:r>
              <w:ins w:id="333" w:author="Oberman, H.I. (Hanne)" w:date="2021-10-28T18:14:00Z">
                <w:rPr>
                  <w:rFonts w:ascii="Cambria Math" w:hAnsi="Cambria Math"/>
                </w:rPr>
                <m:t>2</m:t>
              </w:ins>
            </m:r>
          </m:sub>
        </m:sSub>
        <m:r>
          <w:ins w:id="334" w:author="Oberman, H.I. (Hanne)" w:date="2021-10-28T18:14:00Z">
            <m:rPr>
              <m:sty m:val="p"/>
            </m:rPr>
            <w:rPr>
              <w:rFonts w:ascii="Cambria Math" w:hAnsi="Cambria Math"/>
            </w:rPr>
            <m:t>×</m:t>
          </w:ins>
        </m:r>
        <m:r>
          <w:ins w:id="335" w:author="Oberman, H.I. (Hanne)" w:date="2021-10-28T18:14:00Z">
            <m:rPr>
              <m:nor/>
            </m:rPr>
            <m:t>log</m:t>
          </w:ins>
        </m:r>
        <m:r>
          <w:ins w:id="336" w:author="Oberman, H.I. (Hanne)" w:date="2021-10-28T18:14:00Z">
            <m:rPr>
              <m:sty m:val="p"/>
            </m:rPr>
            <w:rPr>
              <w:rFonts w:ascii="Cambria Math" w:hAnsi="Cambria Math"/>
            </w:rPr>
            <m:t>(|</m:t>
          </w:ins>
        </m:r>
        <m:sSub>
          <m:sSubPr>
            <m:ctrlPr>
              <w:ins w:id="337" w:author="Oberman, H.I. (Hanne)" w:date="2021-10-28T18:14:00Z">
                <w:rPr>
                  <w:rFonts w:ascii="Cambria Math" w:hAnsi="Cambria Math"/>
                </w:rPr>
              </w:ins>
            </m:ctrlPr>
          </m:sSubPr>
          <m:e>
            <m:r>
              <w:ins w:id="338" w:author="Oberman, H.I. (Hanne)" w:date="2021-10-28T18:14:00Z">
                <w:rPr>
                  <w:rFonts w:ascii="Cambria Math" w:hAnsi="Cambria Math"/>
                </w:rPr>
                <m:t>X</m:t>
              </w:ins>
            </m:r>
          </m:e>
          <m:sub>
            <m:r>
              <w:ins w:id="339" w:author="Oberman, H.I. (Hanne)" w:date="2021-10-28T18:14:00Z">
                <w:rPr>
                  <w:rFonts w:ascii="Cambria Math" w:hAnsi="Cambria Math"/>
                </w:rPr>
                <m:t>2</m:t>
              </w:ins>
            </m:r>
          </m:sub>
        </m:sSub>
        <m:r>
          <w:ins w:id="340" w:author="Oberman, H.I. (Hanne)" w:date="2021-10-28T18:14:00Z">
            <m:rPr>
              <m:sty m:val="p"/>
            </m:rPr>
            <w:rPr>
              <w:rFonts w:ascii="Cambria Math" w:hAnsi="Cambria Math"/>
            </w:rPr>
            <m:t>|)</m:t>
          </w:ins>
        </m:r>
      </m:oMath>
      <w:ins w:id="341" w:author="Oberman, H.I. (Hanne)" w:date="2021-10-28T18:14:00Z">
        <w:r>
          <w:t>. The regression coefficient vectors</w:t>
        </w:r>
      </w:ins>
    </w:p>
    <w:p w14:paraId="3A293E10" w14:textId="77777777" w:rsidR="004855F1" w:rsidRDefault="0096187A" w:rsidP="004855F1">
      <w:pPr>
        <w:rPr>
          <w:ins w:id="342" w:author="Oberman, H.I. (Hanne)" w:date="2021-10-28T18:14:00Z"/>
        </w:rPr>
      </w:pPr>
      <m:oMathPara>
        <m:oMathParaPr>
          <m:jc m:val="center"/>
        </m:oMathParaPr>
        <m:oMath>
          <m:m>
            <m:mPr>
              <m:plcHide m:val="1"/>
              <m:mcs>
                <m:mc>
                  <m:mcPr>
                    <m:count m:val="3"/>
                    <m:mcJc m:val="left"/>
                  </m:mcPr>
                </m:mc>
                <m:mc>
                  <m:mcPr>
                    <m:count m:val="11"/>
                    <m:mcJc m:val="center"/>
                  </m:mcPr>
                </m:mc>
              </m:mcs>
              <m:ctrlPr>
                <w:ins w:id="343" w:author="Oberman, H.I. (Hanne)" w:date="2021-10-28T18:14:00Z">
                  <w:rPr>
                    <w:rFonts w:ascii="Cambria Math" w:hAnsi="Cambria Math"/>
                  </w:rPr>
                </w:ins>
              </m:ctrlPr>
            </m:mPr>
            <m:mr>
              <m:e>
                <m:r>
                  <w:ins w:id="344" w:author="Oberman, H.I. (Hanne)" w:date="2021-10-28T18:14:00Z">
                    <w:rPr>
                      <w:rFonts w:ascii="Cambria Math" w:hAnsi="Cambria Math"/>
                    </w:rPr>
                    <m:t>β</m:t>
                  </w:ins>
                </m:r>
              </m:e>
              <m:e>
                <m:r>
                  <w:ins w:id="345" w:author="Oberman, H.I. (Hanne)" w:date="2021-10-28T18:14:00Z">
                    <m:rPr>
                      <m:sty m:val="p"/>
                    </m:rPr>
                    <w:rPr>
                      <w:rFonts w:ascii="Cambria Math" w:hAnsi="Cambria Math"/>
                    </w:rPr>
                    <m:t>=</m:t>
                  </w:ins>
                </m:r>
              </m:e>
              <m:e>
                <m:r>
                  <w:ins w:id="346" w:author="Oberman, H.I. (Hanne)" w:date="2021-10-28T18:14:00Z">
                    <m:rPr>
                      <m:sty m:val="p"/>
                    </m:rPr>
                    <w:rPr>
                      <w:rFonts w:ascii="Cambria Math" w:hAnsi="Cambria Math"/>
                    </w:rPr>
                    <m:t>[</m:t>
                  </w:ins>
                </m:r>
              </m:e>
              <m:e>
                <m:r>
                  <w:ins w:id="347" w:author="Oberman, H.I. (Hanne)" w:date="2021-10-28T18:14:00Z">
                    <m:rPr>
                      <m:sty m:val="p"/>
                    </m:rPr>
                    <w:rPr>
                      <w:rFonts w:ascii="Cambria Math" w:hAnsi="Cambria Math"/>
                    </w:rPr>
                    <m:t>-</m:t>
                  </w:ins>
                </m:r>
                <m:r>
                  <w:ins w:id="348" w:author="Oberman, H.I. (Hanne)" w:date="2021-10-28T18:14:00Z">
                    <w:rPr>
                      <w:rFonts w:ascii="Cambria Math" w:hAnsi="Cambria Math"/>
                    </w:rPr>
                    <m:t>0.27</m:t>
                  </w:ins>
                </m:r>
              </m:e>
              <m:e>
                <m:r>
                  <w:ins w:id="349" w:author="Oberman, H.I. (Hanne)" w:date="2021-10-28T18:14:00Z">
                    <w:rPr>
                      <w:rFonts w:ascii="Cambria Math" w:hAnsi="Cambria Math"/>
                    </w:rPr>
                    <m:t>0.53</m:t>
                  </w:ins>
                </m:r>
              </m:e>
              <m:e>
                <m:r>
                  <w:ins w:id="350" w:author="Oberman, H.I. (Hanne)" w:date="2021-10-28T18:14:00Z">
                    <m:rPr>
                      <m:sty m:val="p"/>
                    </m:rPr>
                    <w:rPr>
                      <w:rFonts w:ascii="Cambria Math" w:hAnsi="Cambria Math"/>
                    </w:rPr>
                    <m:t>-</m:t>
                  </w:ins>
                </m:r>
                <m:r>
                  <w:ins w:id="351" w:author="Oberman, H.I. (Hanne)" w:date="2021-10-28T18:14:00Z">
                    <w:rPr>
                      <w:rFonts w:ascii="Cambria Math" w:hAnsi="Cambria Math"/>
                    </w:rPr>
                    <m:t>0.97</m:t>
                  </w:ins>
                </m:r>
              </m:e>
              <m:e>
                <m:r>
                  <w:ins w:id="352" w:author="Oberman, H.I. (Hanne)" w:date="2021-10-28T18:14:00Z">
                    <m:rPr>
                      <m:sty m:val="p"/>
                    </m:rPr>
                    <w:rPr>
                      <w:rFonts w:ascii="Cambria Math" w:hAnsi="Cambria Math"/>
                    </w:rPr>
                    <m:t>-</m:t>
                  </w:ins>
                </m:r>
                <m:r>
                  <w:ins w:id="353" w:author="Oberman, H.I. (Hanne)" w:date="2021-10-28T18:14:00Z">
                    <w:rPr>
                      <w:rFonts w:ascii="Cambria Math" w:hAnsi="Cambria Math"/>
                    </w:rPr>
                    <m:t>0.05</m:t>
                  </w:ins>
                </m:r>
              </m:e>
              <m:e>
                <m:r>
                  <w:ins w:id="354" w:author="Oberman, H.I. (Hanne)" w:date="2021-10-28T18:14:00Z">
                    <w:rPr>
                      <w:rFonts w:ascii="Cambria Math" w:hAnsi="Cambria Math"/>
                    </w:rPr>
                    <m:t>0.62</m:t>
                  </w:ins>
                </m:r>
              </m:e>
              <m:e>
                <m:r>
                  <w:ins w:id="355" w:author="Oberman, H.I. (Hanne)" w:date="2021-10-28T18:14:00Z">
                    <m:rPr>
                      <m:sty m:val="p"/>
                    </m:rPr>
                    <w:rPr>
                      <w:rFonts w:ascii="Cambria Math" w:hAnsi="Cambria Math"/>
                    </w:rPr>
                    <m:t>-</m:t>
                  </w:ins>
                </m:r>
                <m:r>
                  <w:ins w:id="356" w:author="Oberman, H.I. (Hanne)" w:date="2021-10-28T18:14:00Z">
                    <w:rPr>
                      <w:rFonts w:ascii="Cambria Math" w:hAnsi="Cambria Math"/>
                    </w:rPr>
                    <m:t>0.52</m:t>
                  </w:ins>
                </m:r>
              </m:e>
              <m:e>
                <m:r>
                  <w:ins w:id="357" w:author="Oberman, H.I. (Hanne)" w:date="2021-10-28T18:14:00Z">
                    <w:rPr>
                      <w:rFonts w:ascii="Cambria Math" w:hAnsi="Cambria Math"/>
                    </w:rPr>
                    <m:t>0.53</m:t>
                  </w:ins>
                </m:r>
              </m:e>
              <m:e>
                <m:r>
                  <w:ins w:id="358" w:author="Oberman, H.I. (Hanne)" w:date="2021-10-28T18:14:00Z">
                    <m:rPr>
                      <m:sty m:val="p"/>
                    </m:rPr>
                    <w:rPr>
                      <w:rFonts w:ascii="Cambria Math" w:hAnsi="Cambria Math"/>
                    </w:rPr>
                    <m:t>-</m:t>
                  </w:ins>
                </m:r>
                <m:r>
                  <w:ins w:id="359" w:author="Oberman, H.I. (Hanne)" w:date="2021-10-28T18:14:00Z">
                    <w:rPr>
                      <w:rFonts w:ascii="Cambria Math" w:hAnsi="Cambria Math"/>
                    </w:rPr>
                    <m:t>0.61</m:t>
                  </w:ins>
                </m:r>
              </m:e>
              <m:e>
                <m:r>
                  <w:ins w:id="360" w:author="Oberman, H.I. (Hanne)" w:date="2021-10-28T18:14:00Z">
                    <w:rPr>
                      <w:rFonts w:ascii="Cambria Math" w:hAnsi="Cambria Math"/>
                    </w:rPr>
                    <m:t>0.17</m:t>
                  </w:ins>
                </m:r>
              </m:e>
              <m:e>
                <m:r>
                  <w:ins w:id="361" w:author="Oberman, H.I. (Hanne)" w:date="2021-10-28T18:14:00Z">
                    <m:rPr>
                      <m:sty m:val="p"/>
                    </m:rPr>
                    <w:rPr>
                      <w:rFonts w:ascii="Cambria Math" w:hAnsi="Cambria Math"/>
                    </w:rPr>
                    <m:t>-</m:t>
                  </w:ins>
                </m:r>
                <m:r>
                  <w:ins w:id="362" w:author="Oberman, H.I. (Hanne)" w:date="2021-10-28T18:14:00Z">
                    <w:rPr>
                      <w:rFonts w:ascii="Cambria Math" w:hAnsi="Cambria Math"/>
                    </w:rPr>
                    <m:t>0.55</m:t>
                  </w:ins>
                </m:r>
              </m:e>
              <m:e>
                <m:r>
                  <w:ins w:id="363" w:author="Oberman, H.I. (Hanne)" w:date="2021-10-28T18:14:00Z">
                    <m:rPr>
                      <m:sty m:val="p"/>
                    </m:rPr>
                    <w:rPr>
                      <w:rFonts w:ascii="Cambria Math" w:hAnsi="Cambria Math"/>
                    </w:rPr>
                    <m:t>]</m:t>
                  </w:ins>
                </m:r>
              </m:e>
            </m:mr>
            <m:mr>
              <m:e>
                <m:sSup>
                  <m:sSupPr>
                    <m:ctrlPr>
                      <w:ins w:id="364" w:author="Oberman, H.I. (Hanne)" w:date="2021-10-28T18:14:00Z">
                        <w:rPr>
                          <w:rFonts w:ascii="Cambria Math" w:hAnsi="Cambria Math"/>
                        </w:rPr>
                      </w:ins>
                    </m:ctrlPr>
                  </m:sSupPr>
                  <m:e>
                    <m:r>
                      <w:ins w:id="365" w:author="Oberman, H.I. (Hanne)" w:date="2021-10-28T18:14:00Z">
                        <w:rPr>
                          <w:rFonts w:ascii="Cambria Math" w:hAnsi="Cambria Math"/>
                        </w:rPr>
                        <m:t>β</m:t>
                      </w:ins>
                    </m:r>
                  </m:e>
                  <m:sup>
                    <m:r>
                      <w:ins w:id="366" w:author="Oberman, H.I. (Hanne)" w:date="2021-10-28T18:14:00Z">
                        <m:rPr>
                          <m:sty m:val="p"/>
                        </m:rPr>
                        <w:rPr>
                          <w:rFonts w:ascii="Cambria Math" w:hAnsi="Cambria Math"/>
                        </w:rPr>
                        <m:t>*</m:t>
                      </w:ins>
                    </m:r>
                  </m:sup>
                </m:sSup>
              </m:e>
              <m:e>
                <m:r>
                  <w:ins w:id="367" w:author="Oberman, H.I. (Hanne)" w:date="2021-10-28T18:14:00Z">
                    <m:rPr>
                      <m:sty m:val="p"/>
                    </m:rPr>
                    <w:rPr>
                      <w:rFonts w:ascii="Cambria Math" w:hAnsi="Cambria Math"/>
                    </w:rPr>
                    <m:t>=</m:t>
                  </w:ins>
                </m:r>
              </m:e>
              <m:e>
                <m:r>
                  <w:ins w:id="368" w:author="Oberman, H.I. (Hanne)" w:date="2021-10-28T18:14:00Z">
                    <m:rPr>
                      <m:sty m:val="p"/>
                    </m:rPr>
                    <w:rPr>
                      <w:rFonts w:ascii="Cambria Math" w:hAnsi="Cambria Math"/>
                    </w:rPr>
                    <m:t>[</m:t>
                  </w:ins>
                </m:r>
              </m:e>
              <m:e>
                <m:r>
                  <w:ins w:id="369" w:author="Oberman, H.I. (Hanne)" w:date="2021-10-28T18:14:00Z">
                    <w:rPr>
                      <w:rFonts w:ascii="Cambria Math" w:hAnsi="Cambria Math"/>
                    </w:rPr>
                    <m:t>0.06</m:t>
                  </w:ins>
                </m:r>
              </m:e>
              <m:e>
                <m:r>
                  <w:ins w:id="370" w:author="Oberman, H.I. (Hanne)" w:date="2021-10-28T18:14:00Z">
                    <w:rPr>
                      <w:rFonts w:ascii="Cambria Math" w:hAnsi="Cambria Math"/>
                    </w:rPr>
                    <m:t>0.04</m:t>
                  </w:ins>
                </m:r>
              </m:e>
              <m:e>
                <m:r>
                  <w:ins w:id="371" w:author="Oberman, H.I. (Hanne)" w:date="2021-10-28T18:14:00Z">
                    <m:rPr>
                      <m:sty m:val="p"/>
                    </m:rPr>
                    <w:rPr>
                      <w:rFonts w:ascii="Cambria Math" w:hAnsi="Cambria Math"/>
                    </w:rPr>
                    <m:t>-</m:t>
                  </w:ins>
                </m:r>
                <m:r>
                  <w:ins w:id="372" w:author="Oberman, H.I. (Hanne)" w:date="2021-10-28T18:14:00Z">
                    <w:rPr>
                      <w:rFonts w:ascii="Cambria Math" w:hAnsi="Cambria Math"/>
                    </w:rPr>
                    <m:t>0.02</m:t>
                  </w:ins>
                </m:r>
              </m:e>
              <m:e>
                <m:r>
                  <w:ins w:id="373" w:author="Oberman, H.I. (Hanne)" w:date="2021-10-28T18:14:00Z">
                    <m:rPr>
                      <m:sty m:val="p"/>
                    </m:rPr>
                    <w:rPr>
                      <w:rFonts w:ascii="Cambria Math" w:hAnsi="Cambria Math"/>
                    </w:rPr>
                    <m:t>-</m:t>
                  </w:ins>
                </m:r>
                <m:r>
                  <w:ins w:id="374" w:author="Oberman, H.I. (Hanne)" w:date="2021-10-28T18:14:00Z">
                    <w:rPr>
                      <w:rFonts w:ascii="Cambria Math" w:hAnsi="Cambria Math"/>
                    </w:rPr>
                    <m:t>0.02</m:t>
                  </w:ins>
                </m:r>
              </m:e>
              <m:e>
                <m:r>
                  <w:ins w:id="375" w:author="Oberman, H.I. (Hanne)" w:date="2021-10-28T18:14:00Z">
                    <m:rPr>
                      <m:sty m:val="p"/>
                    </m:rPr>
                    <w:rPr>
                      <w:rFonts w:ascii="Cambria Math" w:hAnsi="Cambria Math"/>
                    </w:rPr>
                    <m:t>-</m:t>
                  </w:ins>
                </m:r>
                <m:r>
                  <w:ins w:id="376" w:author="Oberman, H.I. (Hanne)" w:date="2021-10-28T18:14:00Z">
                    <w:rPr>
                      <w:rFonts w:ascii="Cambria Math" w:hAnsi="Cambria Math"/>
                    </w:rPr>
                    <m:t>0.06</m:t>
                  </w:ins>
                </m:r>
              </m:e>
              <m:e>
                <m:r>
                  <w:ins w:id="377" w:author="Oberman, H.I. (Hanne)" w:date="2021-10-28T18:14:00Z">
                    <m:rPr>
                      <m:sty m:val="p"/>
                    </m:rPr>
                    <w:rPr>
                      <w:rFonts w:ascii="Cambria Math" w:hAnsi="Cambria Math"/>
                    </w:rPr>
                    <m:t>-</m:t>
                  </w:ins>
                </m:r>
                <m:r>
                  <w:ins w:id="378" w:author="Oberman, H.I. (Hanne)" w:date="2021-10-28T18:14:00Z">
                    <w:rPr>
                      <w:rFonts w:ascii="Cambria Math" w:hAnsi="Cambria Math"/>
                    </w:rPr>
                    <m:t>0.05</m:t>
                  </w:ins>
                </m:r>
              </m:e>
              <m:e>
                <m:r>
                  <w:ins w:id="379" w:author="Oberman, H.I. (Hanne)" w:date="2021-10-28T18:14:00Z">
                    <w:rPr>
                      <w:rFonts w:ascii="Cambria Math" w:hAnsi="Cambria Math"/>
                    </w:rPr>
                    <m:t>0.04</m:t>
                  </w:ins>
                </m:r>
              </m:e>
              <m:e>
                <m:r>
                  <w:ins w:id="380" w:author="Oberman, H.I. (Hanne)" w:date="2021-10-28T18:14:00Z">
                    <w:rPr>
                      <w:rFonts w:ascii="Cambria Math" w:hAnsi="Cambria Math"/>
                    </w:rPr>
                    <m:t>0.05</m:t>
                  </w:ins>
                </m:r>
              </m:e>
              <m:e>
                <m:r>
                  <w:ins w:id="381" w:author="Oberman, H.I. (Hanne)" w:date="2021-10-28T18:14:00Z">
                    <w:rPr>
                      <w:rFonts w:ascii="Cambria Math" w:hAnsi="Cambria Math"/>
                    </w:rPr>
                    <m:t>0.01</m:t>
                  </w:ins>
                </m:r>
              </m:e>
              <m:e>
                <m:r>
                  <w:ins w:id="382" w:author="Oberman, H.I. (Hanne)" w:date="2021-10-28T18:14:00Z">
                    <m:rPr>
                      <m:sty m:val="p"/>
                    </m:rPr>
                    <w:rPr>
                      <w:rFonts w:ascii="Cambria Math" w:hAnsi="Cambria Math"/>
                    </w:rPr>
                    <m:t>-</m:t>
                  </w:ins>
                </m:r>
                <m:r>
                  <w:ins w:id="383" w:author="Oberman, H.I. (Hanne)" w:date="2021-10-28T18:14:00Z">
                    <w:rPr>
                      <w:rFonts w:ascii="Cambria Math" w:hAnsi="Cambria Math"/>
                    </w:rPr>
                    <m:t>0.07</m:t>
                  </w:ins>
                </m:r>
              </m:e>
              <m:e>
                <m:r>
                  <w:ins w:id="384" w:author="Oberman, H.I. (Hanne)" w:date="2021-10-28T18:14:00Z">
                    <m:rPr>
                      <m:sty m:val="p"/>
                    </m:rPr>
                    <w:rPr>
                      <w:rFonts w:ascii="Cambria Math" w:hAnsi="Cambria Math"/>
                    </w:rPr>
                    <m:t>]</m:t>
                  </w:ins>
                </m:r>
              </m:e>
            </m:mr>
          </m:m>
        </m:oMath>
      </m:oMathPara>
    </w:p>
    <w:p w14:paraId="5B3EC354" w14:textId="1A7845E7" w:rsidR="004855F1" w:rsidRDefault="00307E31" w:rsidP="004855F1">
      <w:pPr>
        <w:rPr>
          <w:ins w:id="385" w:author="Oberman, H.I. (Hanne)" w:date="2021-10-28T18:21:00Z"/>
        </w:rPr>
      </w:pPr>
      <w:ins w:id="386" w:author="Oberman, H.I. (Hanne)" w:date="2021-10-28T18:27:00Z">
        <w:r>
          <w:t xml:space="preserve">are visualized in Figure XYZ. </w:t>
        </w:r>
      </w:ins>
      <w:ins w:id="387" w:author="Oberman, H.I. (Hanne)" w:date="2021-10-28T18:14:00Z">
        <w:r w:rsidR="004855F1">
          <w:t xml:space="preserve">With an intercept of </w:t>
        </w:r>
      </w:ins>
      <m:oMath>
        <m:sSub>
          <m:sSubPr>
            <m:ctrlPr>
              <w:ins w:id="388" w:author="Oberman, H.I. (Hanne)" w:date="2021-10-28T18:14:00Z">
                <w:rPr>
                  <w:rFonts w:ascii="Cambria Math" w:hAnsi="Cambria Math"/>
                </w:rPr>
              </w:ins>
            </m:ctrlPr>
          </m:sSubPr>
          <m:e>
            <m:r>
              <w:ins w:id="389" w:author="Oberman, H.I. (Hanne)" w:date="2021-10-28T18:14:00Z">
                <w:rPr>
                  <w:rFonts w:ascii="Cambria Math" w:hAnsi="Cambria Math"/>
                </w:rPr>
                <m:t>β</m:t>
              </w:ins>
            </m:r>
          </m:e>
          <m:sub>
            <m:r>
              <w:ins w:id="390" w:author="Oberman, H.I. (Hanne)" w:date="2021-10-28T18:14:00Z">
                <w:rPr>
                  <w:rFonts w:ascii="Cambria Math" w:hAnsi="Cambria Math"/>
                </w:rPr>
                <m:t>0</m:t>
              </w:ins>
            </m:r>
          </m:sub>
        </m:sSub>
        <m:r>
          <w:ins w:id="391" w:author="Oberman, H.I. (Hanne)" w:date="2021-10-28T18:14:00Z">
            <m:rPr>
              <m:sty m:val="p"/>
            </m:rPr>
            <w:rPr>
              <w:rFonts w:ascii="Cambria Math" w:hAnsi="Cambria Math"/>
            </w:rPr>
            <m:t>=-</m:t>
          </w:ins>
        </m:r>
        <m:r>
          <w:ins w:id="392" w:author="Oberman, H.I. (Hanne)" w:date="2021-10-28T18:14:00Z">
            <w:rPr>
              <w:rFonts w:ascii="Cambria Math" w:hAnsi="Cambria Math"/>
            </w:rPr>
            <m:t>3</m:t>
          </w:ins>
        </m:r>
      </m:oMath>
      <w:ins w:id="393" w:author="Oberman, H.I. (Hanne)" w:date="2021-10-28T18:14:00Z">
        <w:r w:rsidR="004855F1">
          <w:t xml:space="preserve">, </w:t>
        </w:r>
      </w:ins>
      <w:ins w:id="394" w:author="Oberman, H.I. (Hanne)" w:date="2021-10-28T18:16:00Z">
        <w:r w:rsidR="006B4A4E">
          <w:t>the</w:t>
        </w:r>
      </w:ins>
      <w:ins w:id="395" w:author="Oberman, H.I. (Hanne)" w:date="2021-10-28T18:14:00Z">
        <w:r w:rsidR="004855F1">
          <w:t xml:space="preserve"> </w:t>
        </w:r>
      </w:ins>
      <w:ins w:id="396" w:author="Oberman, H.I. (Hanne)" w:date="2021-10-28T18:28:00Z">
        <w:r w:rsidR="006F5213">
          <w:t xml:space="preserve">population </w:t>
        </w:r>
      </w:ins>
      <w:ins w:id="397" w:author="Oberman, H.I. (Hanne)" w:date="2021-10-28T18:16:00Z">
        <w:r w:rsidR="004855F1">
          <w:t>prevalence</w:t>
        </w:r>
      </w:ins>
      <w:ins w:id="398" w:author="Oberman, H.I. (Hanne)" w:date="2021-10-28T18:14:00Z">
        <w:r w:rsidR="004855F1">
          <w:t xml:space="preserve"> </w:t>
        </w:r>
      </w:ins>
      <w:ins w:id="399" w:author="Oberman, H.I. (Hanne)" w:date="2021-10-28T18:16:00Z">
        <w:r w:rsidR="006B4A4E">
          <w:t>of</w:t>
        </w:r>
      </w:ins>
      <w:ins w:id="400" w:author="Oberman, H.I. (Hanne)" w:date="2021-10-28T18:14:00Z">
        <w:r w:rsidR="004855F1">
          <w:t xml:space="preserve"> </w:t>
        </w:r>
      </w:ins>
      <m:oMath>
        <m:r>
          <w:ins w:id="401" w:author="Oberman, H.I. (Hanne)" w:date="2021-10-28T18:14:00Z">
            <w:rPr>
              <w:rFonts w:ascii="Cambria Math" w:hAnsi="Cambria Math"/>
            </w:rPr>
            <m:t>Y</m:t>
          </w:ins>
        </m:r>
      </m:oMath>
      <w:ins w:id="402" w:author="Oberman, H.I. (Hanne)" w:date="2021-10-28T18:14:00Z">
        <w:r w:rsidR="004855F1">
          <w:t xml:space="preserve"> </w:t>
        </w:r>
      </w:ins>
      <w:ins w:id="403" w:author="Oberman, H.I. (Hanne)" w:date="2021-10-28T18:16:00Z">
        <w:r w:rsidR="006B4A4E">
          <w:t>is</w:t>
        </w:r>
      </w:ins>
      <w:ins w:id="404" w:author="Oberman, H.I. (Hanne)" w:date="2021-10-28T18:14:00Z">
        <w:r w:rsidR="004855F1">
          <w:t xml:space="preserve"> 15%.</w:t>
        </w:r>
      </w:ins>
      <w:ins w:id="405" w:author="Oberman, H.I. (Hanne)" w:date="2021-10-29T12:18:00Z">
        <w:r w:rsidR="0096187A">
          <w:t xml:space="preserve"> </w:t>
        </w:r>
      </w:ins>
      <w:commentRangeStart w:id="406"/>
      <w:ins w:id="407" w:author="Oberman, H.I. (Hanne)" w:date="2021-10-29T12:20:00Z">
        <w:r w:rsidR="0096187A">
          <w:t xml:space="preserve">In the development set, we estimate each of the prediction models of Y based on complete observations in the predictor space. In the validation set, we introduce </w:t>
        </w:r>
      </w:ins>
      <w:ins w:id="408" w:author="Oberman, H.I. (Hanne)" w:date="2021-10-29T12:21:00Z">
        <w:r w:rsidR="0096187A">
          <w:t xml:space="preserve">varying types of missingness.  </w:t>
        </w:r>
      </w:ins>
      <w:commentRangeEnd w:id="406"/>
      <w:ins w:id="409" w:author="Oberman, H.I. (Hanne)" w:date="2021-10-29T12:22:00Z">
        <w:r w:rsidR="0096187A">
          <w:rPr>
            <w:rStyle w:val="CommentReference"/>
            <w:rFonts w:eastAsiaTheme="minorHAnsi"/>
          </w:rPr>
          <w:commentReference w:id="406"/>
        </w:r>
      </w:ins>
    </w:p>
    <w:p w14:paraId="7F6B4389" w14:textId="11C9AD9A" w:rsidR="00C860FC" w:rsidRDefault="00C860FC" w:rsidP="00C860FC">
      <w:pPr>
        <w:rPr>
          <w:ins w:id="410" w:author="Oberman, H.I. (Hanne)" w:date="2021-10-28T18:21:00Z"/>
          <w:shd w:val="clear" w:color="auto" w:fill="FFFFFF"/>
          <w:lang w:val="en-GB" w:eastAsia="en-GB"/>
        </w:rPr>
      </w:pPr>
    </w:p>
    <w:p w14:paraId="13EBB1BA" w14:textId="68B60BB8" w:rsidR="00C860FC" w:rsidRDefault="005B1128" w:rsidP="00C860FC">
      <w:pPr>
        <w:rPr>
          <w:ins w:id="411" w:author="Oberman, H.I. (Hanne)" w:date="2021-10-28T18:14:00Z"/>
        </w:rPr>
      </w:pPr>
      <w:ins w:id="412" w:author="Oberman, H.I. (Hanne)" w:date="2021-10-28T18:23:00Z">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ins>
      <w:ins w:id="413" w:author="Oberman, H.I. (Hanne)" w:date="2021-10-28T18:21:00Z">
        <w:r w:rsidR="00C860FC">
          <w:rPr>
            <w:shd w:val="clear" w:color="auto" w:fill="FFFFFF"/>
            <w:lang w:val="en-GB" w:eastAsia="en-GB"/>
          </w:rPr>
          <w:t xml:space="preserve">Figure XYZ. </w:t>
        </w:r>
      </w:ins>
      <w:ins w:id="414" w:author="Oberman, H.I. (Hanne)" w:date="2021-10-28T18:23:00Z">
        <w:r>
          <w:rPr>
            <w:shd w:val="clear" w:color="auto" w:fill="FFFFFF"/>
            <w:lang w:val="en-GB" w:eastAsia="en-GB"/>
          </w:rPr>
          <w:t>Regression</w:t>
        </w:r>
      </w:ins>
      <w:ins w:id="415" w:author="Oberman, H.I. (Hanne)" w:date="2021-10-28T18:21:00Z">
        <w:r w:rsidR="00C860FC">
          <w:rPr>
            <w:shd w:val="clear" w:color="auto" w:fill="FFFFFF"/>
            <w:lang w:val="en-GB" w:eastAsia="en-GB"/>
          </w:rPr>
          <w:t xml:space="preserve"> coefficients </w:t>
        </w:r>
      </w:ins>
      <w:ins w:id="416" w:author="Oberman, H.I. (Hanne)" w:date="2021-10-28T18:23:00Z">
        <w:r>
          <w:rPr>
            <w:shd w:val="clear" w:color="auto" w:fill="FFFFFF"/>
            <w:lang w:val="en-GB" w:eastAsia="en-GB"/>
          </w:rPr>
          <w:t>of the</w:t>
        </w:r>
      </w:ins>
      <w:ins w:id="417" w:author="Oberman, H.I. (Hanne)" w:date="2021-10-28T18:21:00Z">
        <w:r w:rsidR="00C860FC">
          <w:rPr>
            <w:shd w:val="clear" w:color="auto" w:fill="FFFFFF"/>
            <w:lang w:val="en-GB" w:eastAsia="en-GB"/>
          </w:rPr>
          <w:t xml:space="preserve"> </w:t>
        </w:r>
      </w:ins>
      <w:ins w:id="418" w:author="Oberman, H.I. (Hanne)" w:date="2021-10-28T18:23:00Z">
        <w:r>
          <w:rPr>
            <w:shd w:val="clear" w:color="auto" w:fill="FFFFFF"/>
            <w:lang w:val="en-GB" w:eastAsia="en-GB"/>
          </w:rPr>
          <w:t xml:space="preserve">main and interaction effects </w:t>
        </w:r>
      </w:ins>
      <w:ins w:id="419" w:author="Oberman, H.I. (Hanne)" w:date="2021-10-28T18:24:00Z">
        <w:r>
          <w:rPr>
            <w:shd w:val="clear" w:color="auto" w:fill="FFFFFF"/>
            <w:lang w:val="en-GB" w:eastAsia="en-GB"/>
          </w:rPr>
          <w:t xml:space="preserve">of the </w:t>
        </w:r>
      </w:ins>
      <w:ins w:id="420" w:author="Oberman, H.I. (Hanne)" w:date="2021-10-28T18:21:00Z">
        <w:r w:rsidR="00C860FC">
          <w:rPr>
            <w:shd w:val="clear" w:color="auto" w:fill="FFFFFF"/>
            <w:lang w:val="en-GB" w:eastAsia="en-GB"/>
          </w:rPr>
          <w:t>predictors</w:t>
        </w:r>
      </w:ins>
    </w:p>
    <w:p w14:paraId="45BE6127" w14:textId="5F0CC3B8" w:rsidR="003E6501" w:rsidRPr="00886036" w:rsidDel="00460D94" w:rsidRDefault="00800E6B" w:rsidP="00886036">
      <w:pPr>
        <w:rPr>
          <w:del w:id="421" w:author="Oberman, H.I. (Hanne)" w:date="2021-10-28T18:24:00Z"/>
          <w:shd w:val="clear" w:color="auto" w:fill="FFFFFF"/>
          <w:lang w:val="en-GB" w:eastAsia="en-GB"/>
        </w:rPr>
      </w:pPr>
      <w:del w:id="422" w:author="Oberman, H.I. (Hanne)" w:date="2021-10-28T18:24:00Z">
        <w:r w:rsidRPr="00043D69" w:rsidDel="00460D94">
          <w:rPr>
            <w:shd w:val="clear" w:color="auto" w:fill="FFFFFF"/>
            <w:lang w:val="en-GB" w:eastAsia="en-GB"/>
          </w:rPr>
          <w:delText>A</w:delText>
        </w:r>
        <w:r w:rsidR="00C83D0C" w:rsidRPr="00043D69" w:rsidDel="00460D94">
          <w:rPr>
            <w:shd w:val="clear" w:color="auto" w:fill="FFFFFF"/>
            <w:lang w:val="en-GB" w:eastAsia="en-GB"/>
          </w:rPr>
          <w:delText xml:space="preserve"> single data-generating mechanism </w:delText>
        </w:r>
        <w:r w:rsidR="00EA5789" w:rsidDel="00460D94">
          <w:rPr>
            <w:shd w:val="clear" w:color="auto" w:fill="FFFFFF"/>
            <w:lang w:val="en-GB" w:eastAsia="en-GB"/>
          </w:rPr>
          <w:delText xml:space="preserve">(DGM) </w:delText>
        </w:r>
        <w:r w:rsidR="00C83D0C" w:rsidRPr="00043D69" w:rsidDel="00460D94">
          <w:rPr>
            <w:shd w:val="clear" w:color="auto" w:fill="FFFFFF"/>
            <w:lang w:val="en-GB" w:eastAsia="en-GB"/>
          </w:rPr>
          <w:delText>for the development data and validation sets</w:delText>
        </w:r>
        <w:r w:rsidRPr="00043D69" w:rsidDel="00460D94">
          <w:rPr>
            <w:shd w:val="clear" w:color="auto" w:fill="FFFFFF"/>
            <w:lang w:val="en-GB" w:eastAsia="en-GB"/>
          </w:rPr>
          <w:delText xml:space="preserve"> </w:delText>
        </w:r>
        <w:r w:rsidR="00FA34A4" w:rsidDel="00460D94">
          <w:rPr>
            <w:shd w:val="clear" w:color="auto" w:fill="FFFFFF"/>
            <w:lang w:val="en-GB" w:eastAsia="en-GB"/>
          </w:rPr>
          <w:delText>was</w:delText>
        </w:r>
        <w:r w:rsidR="00FA34A4" w:rsidRPr="00043D69" w:rsidDel="00460D94">
          <w:rPr>
            <w:shd w:val="clear" w:color="auto" w:fill="FFFFFF"/>
            <w:lang w:val="en-GB" w:eastAsia="en-GB"/>
          </w:rPr>
          <w:delText xml:space="preserve"> </w:delText>
        </w:r>
        <w:r w:rsidRPr="00043D69" w:rsidDel="00460D94">
          <w:rPr>
            <w:shd w:val="clear" w:color="auto" w:fill="FFFFFF"/>
            <w:lang w:val="en-GB" w:eastAsia="en-GB"/>
          </w:rPr>
          <w:delText>used</w:delText>
        </w:r>
        <w:r w:rsidR="00C83D0C" w:rsidRPr="00043D69" w:rsidDel="00460D94">
          <w:rPr>
            <w:shd w:val="clear" w:color="auto" w:fill="FFFFFF"/>
            <w:lang w:val="en-GB" w:eastAsia="en-GB"/>
          </w:rPr>
          <w:delText xml:space="preserve">. </w:delText>
        </w:r>
        <w:r w:rsidR="00E54E81" w:rsidDel="00460D94">
          <w:rPr>
            <w:shd w:val="clear" w:color="auto" w:fill="FFFFFF"/>
            <w:lang w:val="en-GB" w:eastAsia="en-GB"/>
          </w:rPr>
          <w:delText>A</w:delText>
        </w:r>
        <w:r w:rsidR="00A0036E" w:rsidRPr="00043D69" w:rsidDel="00460D94">
          <w:rPr>
            <w:shd w:val="clear" w:color="auto" w:fill="FFFFFF"/>
            <w:lang w:val="en-GB" w:eastAsia="en-GB"/>
          </w:rPr>
          <w:delText xml:space="preserve"> </w:delText>
        </w:r>
        <w:r w:rsidR="00980868" w:rsidDel="00460D94">
          <w:rPr>
            <w:shd w:val="clear" w:color="auto" w:fill="FFFFFF"/>
            <w:lang w:val="en-GB" w:eastAsia="en-GB"/>
          </w:rPr>
          <w:delText>correlation</w:delText>
        </w:r>
        <w:r w:rsidR="00A0036E" w:rsidRPr="00043D69" w:rsidDel="00460D94">
          <w:rPr>
            <w:shd w:val="clear" w:color="auto" w:fill="FFFFFF"/>
            <w:lang w:val="en-GB" w:eastAsia="en-GB"/>
          </w:rPr>
          <w:delText xml:space="preserve"> matrix</w:delText>
        </w:r>
        <w:r w:rsidR="00E54E81" w:rsidDel="00460D94">
          <w:rPr>
            <w:shd w:val="clear" w:color="auto" w:fill="FFFFFF"/>
            <w:lang w:val="en-GB" w:eastAsia="en-GB"/>
          </w:rPr>
          <w:delText xml:space="preserve"> was generated by</w:delText>
        </w:r>
        <w:r w:rsidR="00980868" w:rsidRPr="00980868" w:rsidDel="00460D94">
          <w:rPr>
            <w:color w:val="FF0000"/>
            <w:shd w:val="clear" w:color="auto" w:fill="FFFFFF"/>
            <w:lang w:val="en-GB" w:eastAsia="en-GB"/>
          </w:rPr>
          <w:delText xml:space="preserve"> […</w:delText>
        </w:r>
        <w:r w:rsidR="00B21909" w:rsidDel="00460D94">
          <w:rPr>
            <w:color w:val="FF0000"/>
            <w:shd w:val="clear" w:color="auto" w:fill="FFFFFF"/>
            <w:lang w:val="en-GB" w:eastAsia="en-GB"/>
          </w:rPr>
          <w:delText>]</w:delText>
        </w:r>
        <w:r w:rsidR="00B21909" w:rsidDel="00460D94">
          <w:rPr>
            <w:shd w:val="clear" w:color="auto" w:fill="FFFFFF"/>
            <w:lang w:val="en-GB" w:eastAsia="en-GB"/>
          </w:rPr>
          <w:delText xml:space="preserve"> and</w:delText>
        </w:r>
        <w:r w:rsidR="00310118" w:rsidDel="00460D94">
          <w:rPr>
            <w:shd w:val="clear" w:color="auto" w:fill="FFFFFF"/>
            <w:lang w:val="en-GB" w:eastAsia="en-GB"/>
          </w:rPr>
          <w:delText xml:space="preserve"> </w:delText>
        </w:r>
        <w:r w:rsidR="00B21909" w:rsidDel="00460D94">
          <w:rPr>
            <w:shd w:val="clear" w:color="auto" w:fill="FFFFFF"/>
            <w:lang w:val="en-GB" w:eastAsia="en-GB"/>
          </w:rPr>
          <w:delText>was</w:delText>
        </w:r>
        <w:r w:rsidR="00310118" w:rsidDel="00460D94">
          <w:rPr>
            <w:shd w:val="clear" w:color="auto" w:fill="FFFFFF"/>
            <w:lang w:val="en-GB" w:eastAsia="en-GB"/>
          </w:rPr>
          <w:delText xml:space="preserve"> used </w:delText>
        </w:r>
        <w:r w:rsidR="007A7666" w:rsidDel="00460D94">
          <w:rPr>
            <w:shd w:val="clear" w:color="auto" w:fill="FFFFFF"/>
            <w:lang w:val="en-GB" w:eastAsia="en-GB"/>
          </w:rPr>
          <w:delText xml:space="preserve">to draw </w:delText>
        </w:r>
        <w:r w:rsidR="0063100F" w:rsidRPr="00043D69" w:rsidDel="00460D94">
          <w:rPr>
            <w:lang w:val="en-GB" w:eastAsia="en-GB"/>
          </w:rPr>
          <w:delText>10 continuous predictors (</w:delText>
        </w:r>
      </w:del>
      <m:oMath>
        <m:sSub>
          <m:sSubPr>
            <m:ctrlPr>
              <w:del w:id="423" w:author="Oberman, H.I. (Hanne)" w:date="2021-10-28T18:24:00Z">
                <w:rPr>
                  <w:rFonts w:ascii="Cambria Math" w:hAnsi="Cambria Math"/>
                  <w:i/>
                  <w:lang w:val="en-GB" w:eastAsia="en-GB"/>
                </w:rPr>
              </w:del>
            </m:ctrlPr>
          </m:sSubPr>
          <m:e>
            <m:r>
              <w:del w:id="424" w:author="Oberman, H.I. (Hanne)" w:date="2021-10-28T18:24:00Z">
                <w:rPr>
                  <w:rFonts w:ascii="Cambria Math" w:hAnsi="Cambria Math"/>
                  <w:lang w:val="en-GB" w:eastAsia="en-GB"/>
                </w:rPr>
                <m:t>x</m:t>
              </w:del>
            </m:r>
          </m:e>
          <m:sub>
            <m:r>
              <w:del w:id="425" w:author="Oberman, H.I. (Hanne)" w:date="2021-10-28T18:24:00Z">
                <w:rPr>
                  <w:rFonts w:ascii="Cambria Math" w:hAnsi="Cambria Math"/>
                  <w:lang w:val="en-GB" w:eastAsia="en-GB"/>
                </w:rPr>
                <m:t>1</m:t>
              </w:del>
            </m:r>
          </m:sub>
        </m:sSub>
        <m:r>
          <w:del w:id="426" w:author="Oberman, H.I. (Hanne)" w:date="2021-10-28T18:24:00Z">
            <w:rPr>
              <w:rFonts w:ascii="Cambria Math" w:hAnsi="Cambria Math"/>
              <w:lang w:val="en-GB" w:eastAsia="en-GB"/>
            </w:rPr>
            <m:t>,</m:t>
          </w:del>
        </m:r>
        <m:sSub>
          <m:sSubPr>
            <m:ctrlPr>
              <w:del w:id="427" w:author="Oberman, H.I. (Hanne)" w:date="2021-10-28T18:24:00Z">
                <w:rPr>
                  <w:rFonts w:ascii="Cambria Math" w:hAnsi="Cambria Math"/>
                  <w:i/>
                  <w:lang w:val="en-GB" w:eastAsia="en-GB"/>
                </w:rPr>
              </w:del>
            </m:ctrlPr>
          </m:sSubPr>
          <m:e>
            <m:r>
              <w:del w:id="428" w:author="Oberman, H.I. (Hanne)" w:date="2021-10-28T18:24:00Z">
                <w:rPr>
                  <w:rFonts w:ascii="Cambria Math" w:hAnsi="Cambria Math"/>
                  <w:lang w:val="en-GB" w:eastAsia="en-GB"/>
                </w:rPr>
                <m:t>x</m:t>
              </w:del>
            </m:r>
          </m:e>
          <m:sub>
            <m:r>
              <w:del w:id="429" w:author="Oberman, H.I. (Hanne)" w:date="2021-10-28T18:24:00Z">
                <w:rPr>
                  <w:rFonts w:ascii="Cambria Math" w:hAnsi="Cambria Math"/>
                  <w:lang w:val="en-GB" w:eastAsia="en-GB"/>
                </w:rPr>
                <m:t>2</m:t>
              </w:del>
            </m:r>
          </m:sub>
        </m:sSub>
        <m:r>
          <w:del w:id="430" w:author="Oberman, H.I. (Hanne)" w:date="2021-10-28T18:24:00Z">
            <w:rPr>
              <w:rFonts w:ascii="Cambria Math" w:hAnsi="Cambria Math"/>
              <w:lang w:val="en-GB" w:eastAsia="en-GB"/>
            </w:rPr>
            <m:t xml:space="preserve">… </m:t>
          </w:del>
        </m:r>
        <m:sSub>
          <m:sSubPr>
            <m:ctrlPr>
              <w:del w:id="431" w:author="Oberman, H.I. (Hanne)" w:date="2021-10-28T18:24:00Z">
                <w:rPr>
                  <w:rFonts w:ascii="Cambria Math" w:hAnsi="Cambria Math"/>
                  <w:i/>
                  <w:lang w:val="en-GB" w:eastAsia="en-GB"/>
                </w:rPr>
              </w:del>
            </m:ctrlPr>
          </m:sSubPr>
          <m:e>
            <m:r>
              <w:del w:id="432" w:author="Oberman, H.I. (Hanne)" w:date="2021-10-28T18:24:00Z">
                <w:rPr>
                  <w:rFonts w:ascii="Cambria Math" w:hAnsi="Cambria Math"/>
                  <w:lang w:val="en-GB" w:eastAsia="en-GB"/>
                </w:rPr>
                <m:t>x</m:t>
              </w:del>
            </m:r>
          </m:e>
          <m:sub>
            <m:r>
              <w:del w:id="433" w:author="Oberman, H.I. (Hanne)" w:date="2021-10-28T18:24:00Z">
                <w:rPr>
                  <w:rFonts w:ascii="Cambria Math" w:hAnsi="Cambria Math"/>
                  <w:lang w:val="en-GB" w:eastAsia="en-GB"/>
                </w:rPr>
                <m:t>10</m:t>
              </w:del>
            </m:r>
          </m:sub>
        </m:sSub>
      </m:oMath>
      <w:del w:id="434" w:author="Oberman, H.I. (Hanne)" w:date="2021-10-28T18:24:00Z">
        <w:r w:rsidR="0063100F" w:rsidRPr="00043D69" w:rsidDel="00460D94">
          <w:rPr>
            <w:lang w:val="en-GB" w:eastAsia="en-GB"/>
          </w:rPr>
          <w:delText>)</w:delText>
        </w:r>
        <w:r w:rsidR="005042B8" w:rsidRPr="00043D69" w:rsidDel="00460D94">
          <w:rPr>
            <w:lang w:val="en-GB" w:eastAsia="en-GB"/>
          </w:rPr>
          <w:delText xml:space="preserve"> </w:delText>
        </w:r>
        <w:r w:rsidR="006855B0" w:rsidRPr="00043D69" w:rsidDel="00460D94">
          <w:rPr>
            <w:lang w:val="en-GB" w:eastAsia="en-GB"/>
          </w:rPr>
          <w:delText>from a multivariate normal distribution</w:delText>
        </w:r>
        <w:r w:rsidR="006855B0" w:rsidDel="00460D94">
          <w:rPr>
            <w:lang w:val="en-GB" w:eastAsia="en-GB"/>
          </w:rPr>
          <w:delText>.</w:delText>
        </w:r>
        <w:r w:rsidR="00265C02" w:rsidRPr="00043D69" w:rsidDel="00460D94">
          <w:rPr>
            <w:lang w:val="en-GB" w:eastAsia="en-GB"/>
          </w:rPr>
          <w:delText xml:space="preserve"> </w:delText>
        </w:r>
        <w:commentRangeStart w:id="435"/>
        <w:commentRangeStart w:id="436"/>
        <w:r w:rsidR="005042B8" w:rsidRPr="00043D69" w:rsidDel="00460D94">
          <w:rPr>
            <w:lang w:val="en-GB" w:eastAsia="en-GB"/>
          </w:rPr>
          <w:delText xml:space="preserve">The </w:delText>
        </w:r>
        <w:r w:rsidR="00265C02" w:rsidRPr="00043D69" w:rsidDel="00460D94">
          <w:rPr>
            <w:lang w:val="en-GB" w:eastAsia="en-GB"/>
          </w:rPr>
          <w:delText>binary outcome (</w:delText>
        </w:r>
      </w:del>
      <m:oMath>
        <m:r>
          <w:del w:id="437" w:author="Oberman, H.I. (Hanne)" w:date="2021-10-28T18:24:00Z">
            <w:rPr>
              <w:rFonts w:ascii="Cambria Math" w:hAnsi="Cambria Math"/>
              <w:lang w:val="en-GB" w:eastAsia="en-GB"/>
            </w:rPr>
            <m:t>y</m:t>
          </w:del>
        </m:r>
      </m:oMath>
      <w:del w:id="438" w:author="Oberman, H.I. (Hanne)" w:date="2021-10-28T18:24:00Z">
        <w:r w:rsidR="00265C02" w:rsidRPr="00043D69" w:rsidDel="00460D94">
          <w:rPr>
            <w:lang w:val="en-GB" w:eastAsia="en-GB"/>
          </w:rPr>
          <w:delText xml:space="preserve">) </w:delText>
        </w:r>
        <w:r w:rsidR="00F57BA1" w:rsidDel="00460D94">
          <w:rPr>
            <w:lang w:val="en-GB" w:eastAsia="en-GB"/>
          </w:rPr>
          <w:delText>is</w:delText>
        </w:r>
        <w:r w:rsidR="005042B8" w:rsidRPr="00043D69" w:rsidDel="00460D94">
          <w:rPr>
            <w:lang w:val="en-GB" w:eastAsia="en-GB"/>
          </w:rPr>
          <w:delText xml:space="preserve"> </w:delText>
        </w:r>
        <w:r w:rsidR="00B143AC" w:rsidDel="00460D94">
          <w:rPr>
            <w:lang w:val="en-GB" w:eastAsia="en-GB"/>
          </w:rPr>
          <w:delText>calculated</w:delText>
        </w:r>
        <w:r w:rsidR="00265C02" w:rsidRPr="00043D69" w:rsidDel="00460D94">
          <w:rPr>
            <w:lang w:val="en-GB" w:eastAsia="en-GB"/>
          </w:rPr>
          <w:delText xml:space="preserve"> </w:delText>
        </w:r>
        <w:r w:rsidR="006855B0" w:rsidDel="00460D94">
          <w:rPr>
            <w:lang w:val="en-GB" w:eastAsia="en-GB"/>
          </w:rPr>
          <w:delText>using the</w:delText>
        </w:r>
        <w:r w:rsidR="00513F68" w:rsidRPr="00043D69" w:rsidDel="00460D94">
          <w:rPr>
            <w:lang w:val="en-GB" w:eastAsia="en-GB"/>
          </w:rPr>
          <w:delText xml:space="preserve"> </w:delText>
        </w:r>
        <w:r w:rsidR="006855B0" w:rsidDel="00460D94">
          <w:rPr>
            <w:lang w:val="en-GB" w:eastAsia="en-GB"/>
          </w:rPr>
          <w:delText>drawn</w:delText>
        </w:r>
        <w:r w:rsidR="00513F68" w:rsidRPr="00043D69" w:rsidDel="00460D94">
          <w:rPr>
            <w:lang w:val="en-GB" w:eastAsia="en-GB"/>
          </w:rPr>
          <w:delText xml:space="preserve"> continuous predictors</w:delText>
        </w:r>
        <w:commentRangeEnd w:id="435"/>
        <w:r w:rsidR="00E54E81" w:rsidDel="00460D94">
          <w:rPr>
            <w:rStyle w:val="CommentReference"/>
            <w:rFonts w:eastAsiaTheme="minorHAnsi"/>
          </w:rPr>
          <w:commentReference w:id="435"/>
        </w:r>
        <w:commentRangeEnd w:id="436"/>
        <w:r w:rsidR="002911AB" w:rsidDel="00460D94">
          <w:rPr>
            <w:rStyle w:val="CommentReference"/>
            <w:rFonts w:eastAsiaTheme="minorHAnsi"/>
          </w:rPr>
          <w:commentReference w:id="436"/>
        </w:r>
        <w:r w:rsidR="00265C02" w:rsidRPr="00043D69" w:rsidDel="00460D94">
          <w:rPr>
            <w:lang w:val="en-GB" w:eastAsia="en-GB"/>
          </w:rPr>
          <w:delText>.</w:delText>
        </w:r>
        <w:r w:rsidR="00E0616F" w:rsidDel="00460D94">
          <w:rPr>
            <w:lang w:val="en-GB" w:eastAsia="en-GB"/>
          </w:rPr>
          <w:delText xml:space="preserve"> To mimic a realistic prevalence, c</w:delText>
        </w:r>
        <w:r w:rsidR="00160785" w:rsidDel="00460D94">
          <w:rPr>
            <w:lang w:val="en-GB" w:eastAsia="en-GB"/>
          </w:rPr>
          <w:delText xml:space="preserve">are </w:delText>
        </w:r>
        <w:r w:rsidR="00E02EA2" w:rsidDel="00460D94">
          <w:rPr>
            <w:lang w:val="en-GB" w:eastAsia="en-GB"/>
          </w:rPr>
          <w:delText>was</w:delText>
        </w:r>
        <w:r w:rsidR="00160785" w:rsidDel="00460D94">
          <w:rPr>
            <w:lang w:val="en-GB" w:eastAsia="en-GB"/>
          </w:rPr>
          <w:delText xml:space="preserve"> taken to ensure </w:delText>
        </w:r>
        <w:r w:rsidR="00E0616F" w:rsidDel="00460D94">
          <w:rPr>
            <w:lang w:val="en-GB" w:eastAsia="en-GB"/>
          </w:rPr>
          <w:delText xml:space="preserve">it </w:delText>
        </w:r>
        <w:r w:rsidR="00F57BA1" w:rsidDel="00460D94">
          <w:rPr>
            <w:lang w:val="en-GB" w:eastAsia="en-GB"/>
          </w:rPr>
          <w:delText>is</w:delText>
        </w:r>
        <w:r w:rsidR="00E0616F" w:rsidDel="00460D94">
          <w:rPr>
            <w:lang w:val="en-GB" w:eastAsia="en-GB"/>
          </w:rPr>
          <w:delText xml:space="preserve"> </w:delText>
        </w:r>
        <w:r w:rsidR="00A24AB8" w:rsidDel="00460D94">
          <w:rPr>
            <w:lang w:val="en-GB" w:eastAsia="en-GB"/>
          </w:rPr>
          <w:delText xml:space="preserve">around </w:delText>
        </w:r>
        <w:r w:rsidR="00160785" w:rsidDel="00460D94">
          <w:rPr>
            <w:lang w:val="en-GB" w:eastAsia="en-GB"/>
          </w:rPr>
          <w:delText>15%</w:delText>
        </w:r>
        <w:r w:rsidR="007D084B" w:rsidDel="00460D94">
          <w:rPr>
            <w:lang w:val="en-GB" w:eastAsia="en-GB"/>
          </w:rPr>
          <w:delText xml:space="preserve"> </w:delText>
        </w:r>
        <w:r w:rsidR="007D084B" w:rsidRPr="007D084B" w:rsidDel="00460D94">
          <w:rPr>
            <w:color w:val="FF0000"/>
            <w:lang w:val="en-GB" w:eastAsia="en-GB"/>
          </w:rPr>
          <w:delText>[ref]</w:delText>
        </w:r>
        <w:r w:rsidR="00160785" w:rsidDel="00460D94">
          <w:rPr>
            <w:lang w:val="en-GB" w:eastAsia="en-GB"/>
          </w:rPr>
          <w:delText>.</w:delText>
        </w:r>
        <w:r w:rsidR="00C63B76" w:rsidRPr="00043D69" w:rsidDel="00460D94">
          <w:rPr>
            <w:lang w:val="en-GB" w:eastAsia="en-GB"/>
          </w:rPr>
          <w:delText xml:space="preserve"> </w:delText>
        </w:r>
        <w:r w:rsidR="00EA5789" w:rsidDel="00460D94">
          <w:rPr>
            <w:lang w:val="en-GB" w:eastAsia="en-GB"/>
          </w:rPr>
          <w:delText>We include</w:delText>
        </w:r>
        <w:r w:rsidR="00E02EA2" w:rsidDel="00460D94">
          <w:rPr>
            <w:lang w:val="en-GB" w:eastAsia="en-GB"/>
          </w:rPr>
          <w:delText>d</w:delText>
        </w:r>
        <w:r w:rsidR="00EA5789" w:rsidDel="00460D94">
          <w:rPr>
            <w:lang w:val="en-GB" w:eastAsia="en-GB"/>
          </w:rPr>
          <w:delText xml:space="preserve"> </w:delText>
        </w:r>
        <w:r w:rsidR="00EA5789" w:rsidRPr="00EA5789" w:rsidDel="00460D94">
          <w:rPr>
            <w:lang w:val="en-GB" w:eastAsia="en-GB"/>
          </w:rPr>
          <w:delText>one cubic term and 9 interactions</w:delText>
        </w:r>
        <w:r w:rsidR="00EA5789" w:rsidDel="00460D94">
          <w:rPr>
            <w:lang w:val="en-GB" w:eastAsia="en-GB"/>
          </w:rPr>
          <w:delText xml:space="preserve"> in the DGM</w:delText>
        </w:r>
        <w:r w:rsidR="00EA5789" w:rsidRPr="00EA5789" w:rsidDel="00460D94">
          <w:rPr>
            <w:lang w:val="en-GB" w:eastAsia="en-GB"/>
          </w:rPr>
          <w:delText>. For additional complexity, one log-transformation (the natural logarithm of the absolute value of the second predictor)</w:delText>
        </w:r>
        <w:r w:rsidR="006F0374" w:rsidDel="00460D94">
          <w:rPr>
            <w:lang w:val="en-GB" w:eastAsia="en-GB"/>
          </w:rPr>
          <w:delText xml:space="preserve"> </w:delText>
        </w:r>
        <w:r w:rsidR="00E02EA2" w:rsidDel="00460D94">
          <w:rPr>
            <w:lang w:val="en-GB" w:eastAsia="en-GB"/>
          </w:rPr>
          <w:delText>was</w:delText>
        </w:r>
        <w:r w:rsidR="006F0374" w:rsidDel="00460D94">
          <w:rPr>
            <w:lang w:val="en-GB" w:eastAsia="en-GB"/>
          </w:rPr>
          <w:delText xml:space="preserve"> </w:delText>
        </w:r>
        <w:r w:rsidR="009304BE" w:rsidDel="00460D94">
          <w:rPr>
            <w:lang w:val="en-GB" w:eastAsia="en-GB"/>
          </w:rPr>
          <w:delText>added</w:delText>
        </w:r>
        <w:r w:rsidR="00EA5789" w:rsidRPr="00EA5789" w:rsidDel="00460D94">
          <w:rPr>
            <w:lang w:val="en-GB" w:eastAsia="en-GB"/>
          </w:rPr>
          <w:delText>.</w:delText>
        </w:r>
        <w:r w:rsidR="00CA2966" w:rsidDel="00460D94">
          <w:rPr>
            <w:lang w:val="en-GB" w:eastAsia="en-GB"/>
          </w:rPr>
          <w:delText xml:space="preserve"> </w:delText>
        </w:r>
        <w:r w:rsidR="00E3569B" w:rsidDel="00460D94">
          <w:rPr>
            <w:lang w:val="en-GB" w:eastAsia="en-GB"/>
          </w:rPr>
          <w:delText xml:space="preserve">A total of 10.000 individual cases </w:delText>
        </w:r>
        <w:r w:rsidR="00E02EA2" w:rsidDel="00460D94">
          <w:rPr>
            <w:lang w:val="en-GB" w:eastAsia="en-GB"/>
          </w:rPr>
          <w:delText>were</w:delText>
        </w:r>
        <w:r w:rsidR="00E3569B" w:rsidDel="00460D94">
          <w:rPr>
            <w:lang w:val="en-GB" w:eastAsia="en-GB"/>
          </w:rPr>
          <w:delText xml:space="preserve"> generated for </w:delText>
        </w:r>
        <w:r w:rsidR="00D63D58" w:rsidDel="00460D94">
          <w:rPr>
            <w:lang w:val="en-GB" w:eastAsia="en-GB"/>
          </w:rPr>
          <w:delText xml:space="preserve">each </w:delText>
        </w:r>
        <w:r w:rsidR="00E3569B" w:rsidDel="00460D94">
          <w:rPr>
            <w:lang w:val="en-GB" w:eastAsia="en-GB"/>
          </w:rPr>
          <w:delText>development set</w:delText>
        </w:r>
        <w:r w:rsidR="005A0103" w:rsidDel="00460D94">
          <w:rPr>
            <w:lang w:val="en-GB" w:eastAsia="en-GB"/>
          </w:rPr>
          <w:delText xml:space="preserve">. To ensure a minimum of 2.000 events the validation set </w:delText>
        </w:r>
        <w:r w:rsidR="00F57BA1" w:rsidDel="00460D94">
          <w:rPr>
            <w:lang w:val="en-GB" w:eastAsia="en-GB"/>
          </w:rPr>
          <w:delText>consist</w:delText>
        </w:r>
        <w:r w:rsidR="00E02EA2" w:rsidDel="00460D94">
          <w:rPr>
            <w:lang w:val="en-GB" w:eastAsia="en-GB"/>
          </w:rPr>
          <w:delText>ed</w:delText>
        </w:r>
        <w:r w:rsidR="005A0103" w:rsidDel="00460D94">
          <w:rPr>
            <w:lang w:val="en-GB" w:eastAsia="en-GB"/>
          </w:rPr>
          <w:delText xml:space="preserve"> of </w:delText>
        </w:r>
        <w:r w:rsidR="00E3569B" w:rsidDel="00460D94">
          <w:rPr>
            <w:lang w:val="en-GB" w:eastAsia="en-GB"/>
          </w:rPr>
          <w:delText>2</w:delText>
        </w:r>
        <w:r w:rsidR="008A40A1" w:rsidDel="00460D94">
          <w:rPr>
            <w:lang w:val="en-GB" w:eastAsia="en-GB"/>
          </w:rPr>
          <w:delText>0</w:delText>
        </w:r>
        <w:r w:rsidR="00E3569B" w:rsidDel="00460D94">
          <w:rPr>
            <w:lang w:val="en-GB" w:eastAsia="en-GB"/>
          </w:rPr>
          <w:delText xml:space="preserve">.000 </w:delText>
        </w:r>
        <w:r w:rsidR="005A0103" w:rsidDel="00460D94">
          <w:rPr>
            <w:lang w:val="en-GB" w:eastAsia="en-GB"/>
          </w:rPr>
          <w:delText>generated cases</w:delText>
        </w:r>
        <w:r w:rsidR="00FF66A2" w:rsidDel="00460D94">
          <w:rPr>
            <w:lang w:val="en-GB" w:eastAsia="en-GB"/>
          </w:rPr>
          <w:delText xml:space="preserve"> </w:delText>
        </w:r>
        <w:r w:rsidR="00FF66A2" w:rsidRPr="00FF66A2" w:rsidDel="00460D94">
          <w:rPr>
            <w:color w:val="FF0000"/>
            <w:lang w:val="en-GB" w:eastAsia="en-GB"/>
          </w:rPr>
          <w:delText>[ref]</w:delText>
        </w:r>
        <w:r w:rsidR="00E3569B" w:rsidDel="00460D94">
          <w:rPr>
            <w:lang w:val="en-GB" w:eastAsia="en-GB"/>
          </w:rPr>
          <w:delText>.</w:delText>
        </w:r>
        <w:r w:rsidR="00160785" w:rsidDel="00460D94">
          <w:rPr>
            <w:lang w:val="en-GB" w:eastAsia="en-GB"/>
          </w:rPr>
          <w:delText xml:space="preserve"> </w:delText>
        </w:r>
      </w:del>
    </w:p>
    <w:p w14:paraId="2AA99FAA" w14:textId="33560BB3" w:rsidR="00AA1C3D" w:rsidDel="00460D94" w:rsidRDefault="00621201" w:rsidP="00AE63D4">
      <w:pPr>
        <w:spacing w:after="160"/>
        <w:rPr>
          <w:del w:id="439" w:author="Oberman, H.I. (Hanne)" w:date="2021-10-28T18:24:00Z"/>
          <w:color w:val="FF0000"/>
          <w:lang w:val="en-GB" w:eastAsia="en-GB"/>
        </w:rPr>
      </w:pPr>
      <w:del w:id="440" w:author="Oberman, H.I. (Hanne)" w:date="2021-10-28T18:24:00Z">
        <w:r w:rsidRPr="00621201" w:rsidDel="00460D94">
          <w:rPr>
            <w:color w:val="FF0000"/>
            <w:lang w:val="en-GB" w:eastAsia="en-GB"/>
          </w:rPr>
          <w:delText>[</w:delText>
        </w:r>
        <w:r w:rsidR="00AB673D" w:rsidDel="00460D94">
          <w:rPr>
            <w:color w:val="FF0000"/>
            <w:lang w:val="en-GB" w:eastAsia="en-GB"/>
          </w:rPr>
          <w:delText xml:space="preserve">DGM </w:delText>
        </w:r>
        <w:r w:rsidRPr="00621201" w:rsidDel="00460D94">
          <w:rPr>
            <w:color w:val="FF0000"/>
            <w:lang w:val="en-GB" w:eastAsia="en-GB"/>
          </w:rPr>
          <w:delText>formulas]</w:delText>
        </w:r>
      </w:del>
    </w:p>
    <w:p w14:paraId="2E00FC0F" w14:textId="3ED5F6BE" w:rsidR="00B41156" w:rsidDel="0096187A" w:rsidRDefault="00B41156" w:rsidP="00B41156">
      <w:pPr>
        <w:rPr>
          <w:del w:id="441" w:author="Oberman, H.I. (Hanne)" w:date="2021-10-29T12:15:00Z"/>
          <w:shd w:val="clear" w:color="auto" w:fill="FFFFFF"/>
          <w:lang w:val="en-GB" w:eastAsia="en-GB"/>
        </w:rPr>
      </w:pPr>
      <w:commentRangeStart w:id="442"/>
      <w:del w:id="443" w:author="Oberman, H.I. (Hanne)" w:date="2021-10-29T12:15:00Z">
        <w:r w:rsidDel="0096187A">
          <w:rPr>
            <w:shd w:val="clear" w:color="auto" w:fill="FFFFFF"/>
            <w:lang w:val="en-GB" w:eastAsia="en-GB"/>
          </w:rPr>
          <w:delText>Before</w:delText>
        </w:r>
        <w:commentRangeEnd w:id="442"/>
        <w:r w:rsidR="001F1D3B" w:rsidDel="0096187A">
          <w:rPr>
            <w:rStyle w:val="CommentReference"/>
            <w:rFonts w:eastAsiaTheme="minorHAnsi"/>
          </w:rPr>
          <w:commentReference w:id="442"/>
        </w:r>
        <w:r w:rsidDel="0096187A">
          <w:rPr>
            <w:shd w:val="clear" w:color="auto" w:fill="FFFFFF"/>
            <w:lang w:val="en-GB" w:eastAsia="en-GB"/>
          </w:rPr>
          <w:delText xml:space="preserve"> any strategies </w:delText>
        </w:r>
        <w:r w:rsidR="00E02EA2" w:rsidDel="0096187A">
          <w:rPr>
            <w:shd w:val="clear" w:color="auto" w:fill="FFFFFF"/>
            <w:lang w:val="en-GB" w:eastAsia="en-GB"/>
          </w:rPr>
          <w:delText>were</w:delText>
        </w:r>
        <w:r w:rsidDel="0096187A">
          <w:rPr>
            <w:shd w:val="clear" w:color="auto" w:fill="FFFFFF"/>
            <w:lang w:val="en-GB" w:eastAsia="en-GB"/>
          </w:rPr>
          <w:delText xml:space="preserve"> applied, </w:delText>
        </w:r>
        <w:r w:rsidRPr="00043D69" w:rsidDel="0096187A">
          <w:rPr>
            <w:lang w:val="en-GB" w:eastAsia="en-GB"/>
          </w:rPr>
          <w:delText xml:space="preserve">missing data </w:delText>
        </w:r>
        <w:r w:rsidR="00E02EA2" w:rsidDel="0096187A">
          <w:rPr>
            <w:lang w:val="en-GB" w:eastAsia="en-GB"/>
          </w:rPr>
          <w:delText>was</w:delText>
        </w:r>
        <w:r w:rsidDel="0096187A">
          <w:rPr>
            <w:lang w:val="en-GB" w:eastAsia="en-GB"/>
          </w:rPr>
          <w:delText xml:space="preserve"> introduced in the </w:delText>
        </w:r>
        <w:r w:rsidR="009F2D44" w:rsidDel="0096187A">
          <w:rPr>
            <w:lang w:val="en-GB" w:eastAsia="en-GB"/>
          </w:rPr>
          <w:delText xml:space="preserve">validation </w:delText>
        </w:r>
        <w:r w:rsidDel="0096187A">
          <w:rPr>
            <w:lang w:val="en-GB" w:eastAsia="en-GB"/>
          </w:rPr>
          <w:delText>set</w:delText>
        </w:r>
        <w:r w:rsidR="009F2D44" w:rsidDel="0096187A">
          <w:rPr>
            <w:lang w:val="en-GB" w:eastAsia="en-GB"/>
          </w:rPr>
          <w:delText>,</w:delText>
        </w:r>
        <w:r w:rsidDel="0096187A">
          <w:rPr>
            <w:lang w:val="en-GB" w:eastAsia="en-GB"/>
          </w:rPr>
          <w:delText xml:space="preserve"> </w:delText>
        </w:r>
        <w:r w:rsidR="009F2D44" w:rsidDel="0096187A">
          <w:rPr>
            <w:lang w:val="en-GB" w:eastAsia="en-GB"/>
          </w:rPr>
          <w:delText xml:space="preserve">with </w:delText>
        </w:r>
        <w:r w:rsidDel="0096187A">
          <w:rPr>
            <w:lang w:val="en-GB" w:eastAsia="en-GB"/>
          </w:rPr>
          <w:delText>hypothetical patients</w:delText>
        </w:r>
        <w:r w:rsidR="009F2D44" w:rsidDel="0096187A">
          <w:rPr>
            <w:lang w:val="en-GB" w:eastAsia="en-GB"/>
          </w:rPr>
          <w:delText>,</w:delText>
        </w:r>
        <w:r w:rsidRPr="00043D69" w:rsidDel="0096187A">
          <w:rPr>
            <w:lang w:val="en-GB" w:eastAsia="en-GB"/>
          </w:rPr>
          <w:delText xml:space="preserve"> via varying mechanisms</w:delText>
        </w:r>
        <w:r w:rsidDel="0096187A">
          <w:rPr>
            <w:lang w:val="en-GB" w:eastAsia="en-GB"/>
          </w:rPr>
          <w:delText>. We choose to focus on a mixture of MAR missing data (“MAR left”,</w:delText>
        </w:r>
        <w:r w:rsidRPr="00BC0D43" w:rsidDel="0096187A">
          <w:rPr>
            <w:lang w:val="en-GB" w:eastAsia="en-GB"/>
          </w:rPr>
          <w:delText xml:space="preserve"> </w:delText>
        </w:r>
        <w:r w:rsidRPr="007B6194" w:rsidDel="0096187A">
          <w:rPr>
            <w:lang w:val="en-GB" w:eastAsia="en-GB"/>
          </w:rPr>
          <w:lastRenderedPageBreak/>
          <w:delText>“MAR right”, “MAR mid”, and “MAR tail”</w:delText>
        </w:r>
        <w:r w:rsidDel="0096187A">
          <w:rPr>
            <w:lang w:val="en-GB" w:eastAsia="en-GB"/>
          </w:rPr>
          <w:delText xml:space="preserve">) </w:delText>
        </w:r>
        <w:r w:rsidDel="0096187A">
          <w:rPr>
            <w:lang w:val="en-GB" w:eastAsia="en-GB"/>
          </w:rPr>
          <w:fldChar w:fldCharType="begin"/>
        </w:r>
        <w:r w:rsidR="00192874" w:rsidDel="0096187A">
          <w:rPr>
            <w:lang w:val="en-GB" w:eastAsia="en-GB"/>
          </w:rPr>
          <w:delInstrText xml:space="preserve"> ADDIN ZOTERO_ITEM CSL_CITATION {"citationID":"aSd6RIVU","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delInstrText>
        </w:r>
        <w:r w:rsidDel="0096187A">
          <w:rPr>
            <w:lang w:val="en-GB" w:eastAsia="en-GB"/>
          </w:rPr>
          <w:fldChar w:fldCharType="separate"/>
        </w:r>
        <w:r w:rsidDel="0096187A">
          <w:rPr>
            <w:rFonts w:ascii="Calibri Light" w:hAnsi="Calibri Light" w:cs="Calibri Light"/>
          </w:rPr>
          <w:delText>(8)</w:delText>
        </w:r>
        <w:r w:rsidDel="0096187A">
          <w:rPr>
            <w:lang w:val="en-GB" w:eastAsia="en-GB"/>
          </w:rPr>
          <w:fldChar w:fldCharType="end"/>
        </w:r>
        <w:r w:rsidDel="0096187A">
          <w:rPr>
            <w:lang w:val="en-GB" w:eastAsia="en-GB"/>
          </w:rPr>
          <w:delText xml:space="preserve">. </w:delText>
        </w:r>
        <w:r w:rsidRPr="007B6194" w:rsidDel="0096187A">
          <w:rPr>
            <w:lang w:val="en-GB" w:eastAsia="en-GB"/>
          </w:rPr>
          <w:delText xml:space="preserve">We </w:delText>
        </w:r>
        <w:r w:rsidDel="0096187A">
          <w:rPr>
            <w:lang w:val="en-GB" w:eastAsia="en-GB"/>
          </w:rPr>
          <w:delText xml:space="preserve">also </w:delText>
        </w:r>
        <w:r w:rsidRPr="007B6194" w:rsidDel="0096187A">
          <w:rPr>
            <w:lang w:val="en-GB" w:eastAsia="en-GB"/>
          </w:rPr>
          <w:delText>use</w:delText>
        </w:r>
        <w:r w:rsidR="00E02EA2" w:rsidDel="0096187A">
          <w:rPr>
            <w:lang w:val="en-GB" w:eastAsia="en-GB"/>
          </w:rPr>
          <w:delText>d</w:delText>
        </w:r>
        <w:r w:rsidRPr="007B6194" w:rsidDel="0096187A">
          <w:rPr>
            <w:lang w:val="en-GB" w:eastAsia="en-GB"/>
          </w:rPr>
          <w:delText xml:space="preserve"> a mixture of three missing data patterns, with 40%, 60%, and 80% of variables being missing per case</w:delText>
        </w:r>
        <w:r w:rsidDel="0096187A">
          <w:rPr>
            <w:lang w:val="en-GB" w:eastAsia="en-GB"/>
          </w:rPr>
          <w:delText xml:space="preserve"> (see figure x below)</w:delText>
        </w:r>
        <w:r w:rsidRPr="007B6194" w:rsidDel="0096187A">
          <w:rPr>
            <w:lang w:val="en-GB" w:eastAsia="en-GB"/>
          </w:rPr>
          <w:delText xml:space="preserve">. </w:delText>
        </w:r>
        <w:r w:rsidDel="0096187A">
          <w:rPr>
            <w:shd w:val="clear" w:color="auto" w:fill="FFFFFF"/>
            <w:lang w:val="en-GB" w:eastAsia="en-GB"/>
          </w:rPr>
          <w:delText xml:space="preserve">The set of hypothetical patients </w:delText>
        </w:r>
        <w:r w:rsidR="000F6989" w:rsidDel="0096187A">
          <w:rPr>
            <w:shd w:val="clear" w:color="auto" w:fill="FFFFFF"/>
            <w:lang w:val="en-GB" w:eastAsia="en-GB"/>
          </w:rPr>
          <w:delText>was</w:delText>
        </w:r>
        <w:r w:rsidDel="0096187A">
          <w:rPr>
            <w:shd w:val="clear" w:color="auto" w:fill="FFFFFF"/>
            <w:lang w:val="en-GB" w:eastAsia="en-GB"/>
          </w:rPr>
          <w:delText xml:space="preserve"> generated and evaluated 1.000 times. </w:delText>
        </w:r>
      </w:del>
    </w:p>
    <w:p w14:paraId="28AD7B3A" w14:textId="2143F76A" w:rsidR="00F50D7F" w:rsidRDefault="0096187A" w:rsidP="00B41156">
      <w:pPr>
        <w:rPr>
          <w:shd w:val="clear" w:color="auto" w:fill="FFFFFF"/>
          <w:lang w:val="en-GB" w:eastAsia="en-GB"/>
        </w:rPr>
      </w:pPr>
      <w:commentRangeStart w:id="444"/>
      <w:ins w:id="445" w:author="Oberman, H.I. (Hanne)" w:date="2021-10-29T12:23:00Z">
        <w:r>
          <w:rPr>
            <w:shd w:val="clear" w:color="auto" w:fill="FFFFFF"/>
            <w:lang w:val="en-GB" w:eastAsia="en-GB"/>
          </w:rPr>
          <w:t xml:space="preserve">The validation set is amputed (i.e., made incomplete) according to several missingness mechanisms and missingness rates. </w:t>
        </w:r>
      </w:ins>
      <w:ins w:id="446" w:author="Oberman, H.I. (Hanne)" w:date="2021-10-29T12:24:00Z">
        <w:r>
          <w:rPr>
            <w:shd w:val="clear" w:color="auto" w:fill="FFFFFF"/>
            <w:lang w:val="en-GB" w:eastAsia="en-GB"/>
          </w:rPr>
          <w:t>In this study</w:t>
        </w:r>
        <w:r w:rsidR="00FD6797">
          <w:rPr>
            <w:shd w:val="clear" w:color="auto" w:fill="FFFFFF"/>
            <w:lang w:val="en-GB" w:eastAsia="en-GB"/>
          </w:rPr>
          <w:t>,</w:t>
        </w:r>
        <w:r>
          <w:rPr>
            <w:shd w:val="clear" w:color="auto" w:fill="FFFFFF"/>
            <w:lang w:val="en-GB" w:eastAsia="en-GB"/>
          </w:rPr>
          <w:t xml:space="preserve"> we focus </w:t>
        </w:r>
      </w:ins>
      <w:ins w:id="447" w:author="Oberman, H.I. (Hanne)" w:date="2021-10-29T12:25:00Z">
        <w:r w:rsidR="00FD6797">
          <w:rPr>
            <w:shd w:val="clear" w:color="auto" w:fill="FFFFFF"/>
            <w:lang w:val="en-GB" w:eastAsia="en-GB"/>
          </w:rPr>
          <w:t>[</w:t>
        </w:r>
      </w:ins>
      <w:ins w:id="448" w:author="Oberman, H.I. (Hanne)" w:date="2021-10-29T12:24:00Z">
        <w:r w:rsidR="00FD6797">
          <w:rPr>
            <w:shd w:val="clear" w:color="auto" w:fill="FFFFFF"/>
            <w:lang w:val="en-GB" w:eastAsia="en-GB"/>
          </w:rPr>
          <w:t>exclusively?</w:t>
        </w:r>
      </w:ins>
      <w:ins w:id="449" w:author="Oberman, H.I. (Hanne)" w:date="2021-10-29T12:25:00Z">
        <w:r w:rsidR="00FD6797">
          <w:rPr>
            <w:shd w:val="clear" w:color="auto" w:fill="FFFFFF"/>
            <w:lang w:val="en-GB" w:eastAsia="en-GB"/>
          </w:rPr>
          <w:t>]</w:t>
        </w:r>
      </w:ins>
      <w:ins w:id="450" w:author="Oberman, H.I. (Hanne)" w:date="2021-10-29T12:24:00Z">
        <w:r w:rsidR="00FD6797">
          <w:rPr>
            <w:shd w:val="clear" w:color="auto" w:fill="FFFFFF"/>
            <w:lang w:val="en-GB" w:eastAsia="en-GB"/>
          </w:rPr>
          <w:t xml:space="preserve"> </w:t>
        </w:r>
        <w:r>
          <w:rPr>
            <w:shd w:val="clear" w:color="auto" w:fill="FFFFFF"/>
            <w:lang w:val="en-GB" w:eastAsia="en-GB"/>
          </w:rPr>
          <w:t xml:space="preserve">on the Missing At Random </w:t>
        </w:r>
        <w:r w:rsidR="00FD6797">
          <w:rPr>
            <w:shd w:val="clear" w:color="auto" w:fill="FFFFFF"/>
            <w:lang w:val="en-GB" w:eastAsia="en-GB"/>
          </w:rPr>
          <w:t xml:space="preserve">(MAR) </w:t>
        </w:r>
        <w:r>
          <w:rPr>
            <w:shd w:val="clear" w:color="auto" w:fill="FFFFFF"/>
            <w:lang w:val="en-GB" w:eastAsia="en-GB"/>
          </w:rPr>
          <w:t>missingness mechanism</w:t>
        </w:r>
      </w:ins>
      <w:ins w:id="451" w:author="Oberman, H.I. (Hanne)" w:date="2021-10-29T12:15:00Z">
        <w:r>
          <w:rPr>
            <w:shd w:val="clear" w:color="auto" w:fill="FFFFFF"/>
            <w:lang w:val="en-GB" w:eastAsia="en-GB"/>
          </w:rPr>
          <w:t xml:space="preserve"> </w:t>
        </w:r>
      </w:ins>
      <w:ins w:id="452" w:author="Oberman, H.I. (Hanne)" w:date="2021-10-29T12:25:00Z">
        <w:r w:rsidR="00FD6797">
          <w:rPr>
            <w:shd w:val="clear" w:color="auto" w:fill="FFFFFF"/>
            <w:lang w:val="en-GB" w:eastAsia="en-GB"/>
          </w:rPr>
          <w:t>[</w:t>
        </w:r>
      </w:ins>
      <w:ins w:id="453" w:author="Oberman, H.I. (Hanne)" w:date="2021-10-29T12:24:00Z">
        <w:r w:rsidR="00FD6797">
          <w:rPr>
            <w:shd w:val="clear" w:color="auto" w:fill="FFFFFF"/>
            <w:lang w:val="en-GB" w:eastAsia="en-GB"/>
          </w:rPr>
          <w:t>REF: Rubin</w:t>
        </w:r>
      </w:ins>
      <w:ins w:id="454" w:author="Oberman, H.I. (Hanne)" w:date="2021-10-29T12:25:00Z">
        <w:r w:rsidR="00FD6797">
          <w:rPr>
            <w:shd w:val="clear" w:color="auto" w:fill="FFFFFF"/>
            <w:lang w:val="en-GB" w:eastAsia="en-GB"/>
          </w:rPr>
          <w:t>]</w:t>
        </w:r>
      </w:ins>
      <w:ins w:id="455" w:author="Oberman, H.I. (Hanne)" w:date="2021-10-29T12:24:00Z">
        <w:r w:rsidR="00FD6797">
          <w:rPr>
            <w:shd w:val="clear" w:color="auto" w:fill="FFFFFF"/>
            <w:lang w:val="en-GB" w:eastAsia="en-GB"/>
          </w:rPr>
          <w:t>. W</w:t>
        </w:r>
      </w:ins>
      <w:ins w:id="456" w:author="Oberman, H.I. (Hanne)" w:date="2021-10-29T12:25:00Z">
        <w:r w:rsidR="00FD6797">
          <w:rPr>
            <w:shd w:val="clear" w:color="auto" w:fill="FFFFFF"/>
            <w:lang w:val="en-GB" w:eastAsia="en-GB"/>
          </w:rPr>
          <w:t>e use a mixture of the four kinds of MAR m</w:t>
        </w:r>
      </w:ins>
      <w:ins w:id="457" w:author="Oberman, H.I. (Hanne)" w:date="2021-10-29T12:27:00Z">
        <w:r w:rsidR="00FD6797">
          <w:rPr>
            <w:shd w:val="clear" w:color="auto" w:fill="FFFFFF"/>
            <w:lang w:val="en-GB" w:eastAsia="en-GB"/>
          </w:rPr>
          <w:t>issingness,</w:t>
        </w:r>
      </w:ins>
      <w:ins w:id="458" w:author="Oberman, H.I. (Hanne)" w:date="2021-10-29T12:25:00Z">
        <w:r w:rsidR="00FD6797">
          <w:rPr>
            <w:shd w:val="clear" w:color="auto" w:fill="FFFFFF"/>
            <w:lang w:val="en-GB" w:eastAsia="en-GB"/>
          </w:rPr>
          <w:t xml:space="preserve"> as described by [REF: Rianne]</w:t>
        </w:r>
      </w:ins>
      <w:ins w:id="459" w:author="Oberman, H.I. (Hanne)" w:date="2021-10-29T12:26:00Z">
        <w:r w:rsidR="00FD6797">
          <w:rPr>
            <w:shd w:val="clear" w:color="auto" w:fill="FFFFFF"/>
            <w:lang w:val="en-GB" w:eastAsia="en-GB"/>
          </w:rPr>
          <w:t>.</w:t>
        </w:r>
      </w:ins>
      <w:ins w:id="460" w:author="Oberman, H.I. (Hanne)" w:date="2021-10-29T12:28:00Z">
        <w:r w:rsidR="00FD6797">
          <w:rPr>
            <w:shd w:val="clear" w:color="auto" w:fill="FFFFFF"/>
            <w:lang w:val="en-GB" w:eastAsia="en-GB"/>
          </w:rPr>
          <w:t xml:space="preserve"> </w:t>
        </w:r>
      </w:ins>
      <w:ins w:id="461" w:author="Oberman, H.I. (Hanne)" w:date="2021-10-29T12:30:00Z">
        <w:r w:rsidR="00FD6797">
          <w:rPr>
            <w:shd w:val="clear" w:color="auto" w:fill="FFFFFF"/>
            <w:lang w:val="en-GB" w:eastAsia="en-GB"/>
          </w:rPr>
          <w:t xml:space="preserve">The overall missingness rate is </w:t>
        </w:r>
      </w:ins>
      <w:ins w:id="462" w:author="Oberman, H.I. (Hanne)" w:date="2021-10-29T12:31:00Z">
        <w:r w:rsidR="00FD6797">
          <w:rPr>
            <w:shd w:val="clear" w:color="auto" w:fill="FFFFFF"/>
            <w:lang w:val="en-GB" w:eastAsia="en-GB"/>
          </w:rPr>
          <w:t>6</w:t>
        </w:r>
      </w:ins>
      <w:ins w:id="463" w:author="Oberman, H.I. (Hanne)" w:date="2021-10-29T12:30:00Z">
        <w:r w:rsidR="00FD6797">
          <w:rPr>
            <w:shd w:val="clear" w:color="auto" w:fill="FFFFFF"/>
            <w:lang w:val="en-GB" w:eastAsia="en-GB"/>
          </w:rPr>
          <w:t>0%</w:t>
        </w:r>
      </w:ins>
      <w:ins w:id="464" w:author="Oberman, H.I. (Hanne)" w:date="2021-10-29T12:31:00Z">
        <w:r w:rsidR="00FD6797">
          <w:rPr>
            <w:shd w:val="clear" w:color="auto" w:fill="FFFFFF"/>
            <w:lang w:val="en-GB" w:eastAsia="en-GB"/>
          </w:rPr>
          <w:t>, but w</w:t>
        </w:r>
      </w:ins>
      <w:ins w:id="465" w:author="Oberman, H.I. (Hanne)" w:date="2021-10-29T12:28:00Z">
        <w:r w:rsidR="00FD6797">
          <w:rPr>
            <w:shd w:val="clear" w:color="auto" w:fill="FFFFFF"/>
            <w:lang w:val="en-GB" w:eastAsia="en-GB"/>
          </w:rPr>
          <w:t>ithin each validation set</w:t>
        </w:r>
      </w:ins>
      <w:ins w:id="466" w:author="Oberman, H.I. (Hanne)" w:date="2021-10-29T12:31:00Z">
        <w:r w:rsidR="00FD6797">
          <w:rPr>
            <w:shd w:val="clear" w:color="auto" w:fill="FFFFFF"/>
            <w:lang w:val="en-GB" w:eastAsia="en-GB"/>
          </w:rPr>
          <w:t>,</w:t>
        </w:r>
      </w:ins>
      <w:ins w:id="467" w:author="Oberman, H.I. (Hanne)" w:date="2021-10-29T12:28:00Z">
        <w:r w:rsidR="00FD6797">
          <w:rPr>
            <w:shd w:val="clear" w:color="auto" w:fill="FFFFFF"/>
            <w:lang w:val="en-GB" w:eastAsia="en-GB"/>
          </w:rPr>
          <w:t xml:space="preserve"> </w:t>
        </w:r>
      </w:ins>
      <w:ins w:id="468" w:author="Oberman, H.I. (Hanne)" w:date="2021-10-29T12:30:00Z">
        <w:r w:rsidR="00FD6797">
          <w:rPr>
            <w:shd w:val="clear" w:color="auto" w:fill="FFFFFF"/>
            <w:lang w:val="en-GB" w:eastAsia="en-GB"/>
          </w:rPr>
          <w:t>t</w:t>
        </w:r>
        <w:r w:rsidR="00FD6797">
          <w:rPr>
            <w:shd w:val="clear" w:color="auto" w:fill="FFFFFF"/>
            <w:lang w:val="en-GB" w:eastAsia="en-GB"/>
          </w:rPr>
          <w:t xml:space="preserve">he missingness rate varies </w:t>
        </w:r>
      </w:ins>
      <w:ins w:id="469" w:author="Oberman, H.I. (Hanne)" w:date="2021-10-29T12:31:00Z">
        <w:r w:rsidR="00FD6797">
          <w:rPr>
            <w:shd w:val="clear" w:color="auto" w:fill="FFFFFF"/>
            <w:lang w:val="en-GB" w:eastAsia="en-GB"/>
          </w:rPr>
          <w:t>between</w:t>
        </w:r>
      </w:ins>
      <w:ins w:id="470" w:author="Oberman, H.I. (Hanne)" w:date="2021-10-29T12:30:00Z">
        <w:r w:rsidR="00FD6797">
          <w:rPr>
            <w:shd w:val="clear" w:color="auto" w:fill="FFFFFF"/>
            <w:lang w:val="en-GB" w:eastAsia="en-GB"/>
          </w:rPr>
          <w:t xml:space="preserve"> observations</w:t>
        </w:r>
        <w:r w:rsidR="00FD6797">
          <w:rPr>
            <w:shd w:val="clear" w:color="auto" w:fill="FFFFFF"/>
            <w:lang w:val="en-GB" w:eastAsia="en-GB"/>
          </w:rPr>
          <w:t xml:space="preserve">. </w:t>
        </w:r>
      </w:ins>
      <w:ins w:id="471" w:author="Oberman, H.I. (Hanne)" w:date="2021-10-29T12:31:00Z">
        <w:r w:rsidR="00FD6797">
          <w:rPr>
            <w:shd w:val="clear" w:color="auto" w:fill="FFFFFF"/>
            <w:lang w:val="en-GB" w:eastAsia="en-GB"/>
          </w:rPr>
          <w:t xml:space="preserve">The hypothetical patients in our validation set </w:t>
        </w:r>
      </w:ins>
      <w:ins w:id="472" w:author="Oberman, H.I. (Hanne)" w:date="2021-10-29T12:32:00Z">
        <w:r w:rsidR="00FD6797">
          <w:rPr>
            <w:shd w:val="clear" w:color="auto" w:fill="FFFFFF"/>
            <w:lang w:val="en-GB" w:eastAsia="en-GB"/>
          </w:rPr>
          <w:t>are missing</w:t>
        </w:r>
      </w:ins>
      <w:ins w:id="473" w:author="Oberman, H.I. (Hanne)" w:date="2021-10-29T12:31:00Z">
        <w:r w:rsidR="00FD6797">
          <w:rPr>
            <w:shd w:val="clear" w:color="auto" w:fill="FFFFFF"/>
            <w:lang w:val="en-GB" w:eastAsia="en-GB"/>
          </w:rPr>
          <w:t xml:space="preserve"> </w:t>
        </w:r>
      </w:ins>
      <w:ins w:id="474" w:author="Oberman, H.I. (Hanne)" w:date="2021-10-29T12:28:00Z">
        <w:r w:rsidR="00FD6797">
          <w:rPr>
            <w:shd w:val="clear" w:color="auto" w:fill="FFFFFF"/>
            <w:lang w:val="en-GB" w:eastAsia="en-GB"/>
          </w:rPr>
          <w:t xml:space="preserve">either </w:t>
        </w:r>
      </w:ins>
      <w:ins w:id="475" w:author="Oberman, H.I. (Hanne)" w:date="2021-10-29T12:32:00Z">
        <w:r w:rsidR="00FD6797">
          <w:rPr>
            <w:shd w:val="clear" w:color="auto" w:fill="FFFFFF"/>
            <w:lang w:val="en-GB" w:eastAsia="en-GB"/>
          </w:rPr>
          <w:t>4</w:t>
        </w:r>
      </w:ins>
      <w:ins w:id="476" w:author="Oberman, H.I. (Hanne)" w:date="2021-10-29T12:29:00Z">
        <w:r w:rsidR="00FD6797">
          <w:rPr>
            <w:shd w:val="clear" w:color="auto" w:fill="FFFFFF"/>
            <w:lang w:val="en-GB" w:eastAsia="en-GB"/>
          </w:rPr>
          <w:t xml:space="preserve">0%, </w:t>
        </w:r>
      </w:ins>
      <w:ins w:id="477" w:author="Oberman, H.I. (Hanne)" w:date="2021-10-29T12:32:00Z">
        <w:r w:rsidR="00FD6797">
          <w:rPr>
            <w:shd w:val="clear" w:color="auto" w:fill="FFFFFF"/>
            <w:lang w:val="en-GB" w:eastAsia="en-GB"/>
          </w:rPr>
          <w:t>6</w:t>
        </w:r>
      </w:ins>
      <w:ins w:id="478" w:author="Oberman, H.I. (Hanne)" w:date="2021-10-29T12:29:00Z">
        <w:r w:rsidR="00FD6797">
          <w:rPr>
            <w:shd w:val="clear" w:color="auto" w:fill="FFFFFF"/>
            <w:lang w:val="en-GB" w:eastAsia="en-GB"/>
          </w:rPr>
          <w:t>0%</w:t>
        </w:r>
      </w:ins>
      <w:ins w:id="479" w:author="Oberman, H.I. (Hanne)" w:date="2021-10-29T12:31:00Z">
        <w:r w:rsidR="00FD6797">
          <w:rPr>
            <w:shd w:val="clear" w:color="auto" w:fill="FFFFFF"/>
            <w:lang w:val="en-GB" w:eastAsia="en-GB"/>
          </w:rPr>
          <w:t>,</w:t>
        </w:r>
      </w:ins>
      <w:ins w:id="480" w:author="Oberman, H.I. (Hanne)" w:date="2021-10-29T12:29:00Z">
        <w:r w:rsidR="00FD6797">
          <w:rPr>
            <w:shd w:val="clear" w:color="auto" w:fill="FFFFFF"/>
            <w:lang w:val="en-GB" w:eastAsia="en-GB"/>
          </w:rPr>
          <w:t xml:space="preserve"> or </w:t>
        </w:r>
      </w:ins>
      <w:ins w:id="481" w:author="Oberman, H.I. (Hanne)" w:date="2021-10-29T12:32:00Z">
        <w:r w:rsidR="00FD6797">
          <w:rPr>
            <w:shd w:val="clear" w:color="auto" w:fill="FFFFFF"/>
            <w:lang w:val="en-GB" w:eastAsia="en-GB"/>
          </w:rPr>
          <w:t>8</w:t>
        </w:r>
      </w:ins>
      <w:ins w:id="482" w:author="Oberman, H.I. (Hanne)" w:date="2021-10-29T12:29:00Z">
        <w:r w:rsidR="00FD6797">
          <w:rPr>
            <w:shd w:val="clear" w:color="auto" w:fill="FFFFFF"/>
            <w:lang w:val="en-GB" w:eastAsia="en-GB"/>
          </w:rPr>
          <w:t xml:space="preserve">0% </w:t>
        </w:r>
      </w:ins>
      <w:ins w:id="483" w:author="Oberman, H.I. (Hanne)" w:date="2021-10-29T12:32:00Z">
        <w:r w:rsidR="00FD6797">
          <w:rPr>
            <w:shd w:val="clear" w:color="auto" w:fill="FFFFFF"/>
            <w:lang w:val="en-GB" w:eastAsia="en-GB"/>
          </w:rPr>
          <w:t xml:space="preserve">of the observations in the predictor space. The resulting missing data pattern is visualized in Figure XYZ. </w:t>
        </w:r>
      </w:ins>
      <w:commentRangeEnd w:id="444"/>
      <w:ins w:id="484" w:author="Oberman, H.I. (Hanne)" w:date="2021-10-29T12:37:00Z">
        <w:r w:rsidR="00FD6797">
          <w:rPr>
            <w:rStyle w:val="CommentReference"/>
            <w:rFonts w:eastAsiaTheme="minorHAnsi"/>
          </w:rPr>
          <w:commentReference w:id="444"/>
        </w:r>
      </w:ins>
    </w:p>
    <w:p w14:paraId="626EE4A5" w14:textId="77777777" w:rsidR="00886036" w:rsidRDefault="00886036" w:rsidP="00B41156">
      <w:pPr>
        <w:rPr>
          <w:lang w:val="en-GB" w:eastAsia="en-GB"/>
        </w:rPr>
      </w:pPr>
    </w:p>
    <w:p w14:paraId="76D2A6B5" w14:textId="53A8A783" w:rsidR="00B41156" w:rsidRPr="00FB1A21" w:rsidRDefault="00FD6797" w:rsidP="00B41156">
      <w:pPr>
        <w:rPr>
          <w:lang w:val="en-GB" w:eastAsia="en-GB"/>
        </w:rPr>
      </w:pPr>
      <w:ins w:id="485" w:author="Oberman, H.I. (Hanne)" w:date="2021-10-29T12:37:00Z">
        <w:r w:rsidRPr="00FD6797">
          <w:drawing>
            <wp:inline distT="0" distB="0" distL="0" distR="0" wp14:anchorId="082F1CD7" wp14:editId="4B9D4145">
              <wp:extent cx="5943600" cy="3668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ins>
      <w:ins w:id="486" w:author="Oberman, H.I. (Hanne)" w:date="2021-10-29T12:33:00Z">
        <w:r w:rsidRPr="00FD6797" w:rsidDel="00FD6797">
          <w:t xml:space="preserve"> </w:t>
        </w:r>
      </w:ins>
      <w:del w:id="487" w:author="Oberman, H.I. (Hanne)" w:date="2021-10-29T12:32:00Z">
        <w:r w:rsidR="00B41156" w:rsidDel="00FD6797">
          <w:rPr>
            <w:noProof/>
            <w:lang w:val="en-GB" w:eastAsia="en-GB"/>
          </w:rPr>
          <w:drawing>
            <wp:anchor distT="0" distB="0" distL="114300" distR="114300" simplePos="0" relativeHeight="251659264" behindDoc="1" locked="0" layoutInCell="1" allowOverlap="1" wp14:anchorId="0D446C04" wp14:editId="4B67174F">
              <wp:simplePos x="0" y="0"/>
              <wp:positionH relativeFrom="margin">
                <wp:posOffset>-137795</wp:posOffset>
              </wp:positionH>
              <wp:positionV relativeFrom="paragraph">
                <wp:posOffset>-541684</wp:posOffset>
              </wp:positionV>
              <wp:extent cx="3434080" cy="2451100"/>
              <wp:effectExtent l="0" t="0" r="0" b="6350"/>
              <wp:wrapNone/>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080" cy="2451100"/>
                      </a:xfrm>
                      <a:prstGeom prst="rect">
                        <a:avLst/>
                      </a:prstGeom>
                      <a:noFill/>
                      <a:ln>
                        <a:noFill/>
                      </a:ln>
                    </pic:spPr>
                  </pic:pic>
                </a:graphicData>
              </a:graphic>
            </wp:anchor>
          </w:drawing>
        </w:r>
      </w:del>
    </w:p>
    <w:p w14:paraId="0A52771A" w14:textId="77777777" w:rsidR="00B41156" w:rsidRDefault="00B41156" w:rsidP="00B41156">
      <w:pPr>
        <w:rPr>
          <w:shd w:val="clear" w:color="auto" w:fill="FFFFFF"/>
          <w:lang w:val="en-GB" w:eastAsia="en-GB"/>
        </w:rPr>
      </w:pPr>
    </w:p>
    <w:p w14:paraId="18AFD1FA" w14:textId="77777777" w:rsidR="00B41156" w:rsidRDefault="00B41156" w:rsidP="00B41156">
      <w:pPr>
        <w:rPr>
          <w:shd w:val="clear" w:color="auto" w:fill="FFFFFF"/>
          <w:lang w:val="en-GB" w:eastAsia="en-GB"/>
        </w:rPr>
      </w:pPr>
    </w:p>
    <w:p w14:paraId="0AF00795" w14:textId="45770483" w:rsidR="00B41156" w:rsidRPr="00672BFB" w:rsidRDefault="00B41156" w:rsidP="00672BFB">
      <w:pPr>
        <w:rPr>
          <w:i/>
          <w:iCs/>
          <w:shd w:val="clear" w:color="auto" w:fill="FFFFFF"/>
          <w:lang w:val="en-GB" w:eastAsia="en-GB"/>
        </w:rPr>
      </w:pPr>
      <w:r w:rsidRPr="005005CB">
        <w:rPr>
          <w:b/>
          <w:bCs/>
          <w:i/>
          <w:iCs/>
          <w:shd w:val="clear" w:color="auto" w:fill="FFFFFF"/>
          <w:lang w:val="en-GB" w:eastAsia="en-GB"/>
        </w:rPr>
        <w:t>Figure x.</w:t>
      </w:r>
      <w:r>
        <w:rPr>
          <w:i/>
          <w:iCs/>
          <w:shd w:val="clear" w:color="auto" w:fill="FFFFFF"/>
          <w:lang w:val="en-GB" w:eastAsia="en-GB"/>
        </w:rPr>
        <w:t xml:space="preserve"> missing data patterns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B14FC" w14:paraId="7AF611B6" w14:textId="77777777" w:rsidTr="00547848">
        <w:tc>
          <w:tcPr>
            <w:tcW w:w="9360" w:type="dxa"/>
            <w:shd w:val="clear" w:color="auto" w:fill="auto"/>
          </w:tcPr>
          <w:p w14:paraId="22CF04C0" w14:textId="064A72D7" w:rsidR="009B14FC" w:rsidRDefault="00547848" w:rsidP="0063100F">
            <w:pPr>
              <w:rPr>
                <w:lang w:val="en-GB" w:eastAsia="en-GB"/>
              </w:rPr>
            </w:pPr>
            <w:r>
              <w:rPr>
                <w:noProof/>
              </w:rPr>
              <w:drawing>
                <wp:inline distT="0" distB="0" distL="0" distR="0" wp14:anchorId="3FD913F3" wp14:editId="71244A7D">
                  <wp:extent cx="5943600" cy="520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tc>
      </w:tr>
      <w:tr w:rsidR="009B14FC" w14:paraId="5949123D" w14:textId="77777777" w:rsidTr="00547848">
        <w:tc>
          <w:tcPr>
            <w:tcW w:w="9360" w:type="dxa"/>
            <w:shd w:val="clear" w:color="auto" w:fill="auto"/>
          </w:tcPr>
          <w:p w14:paraId="574D47D2" w14:textId="77777777" w:rsidR="00547848" w:rsidRDefault="009B14FC" w:rsidP="00EB260E">
            <w:pPr>
              <w:rPr>
                <w:noProof/>
              </w:rPr>
            </w:pPr>
            <w:r w:rsidRPr="00836713">
              <w:rPr>
                <w:b/>
                <w:bCs/>
                <w:lang w:val="en-GB" w:eastAsia="en-GB"/>
              </w:rPr>
              <w:t xml:space="preserve">Figure X. </w:t>
            </w:r>
            <w:r>
              <w:rPr>
                <w:lang w:val="en-GB" w:eastAsia="en-GB"/>
              </w:rPr>
              <w:t>Data generating mechanism correlation matrix.</w:t>
            </w:r>
            <w:r w:rsidR="00547848">
              <w:rPr>
                <w:noProof/>
              </w:rPr>
              <w:t xml:space="preserve"> </w:t>
            </w:r>
          </w:p>
          <w:p w14:paraId="4D127CC3" w14:textId="769899B2" w:rsidR="009B14FC" w:rsidRDefault="00547848" w:rsidP="00EB260E">
            <w:pPr>
              <w:rPr>
                <w:lang w:val="en-GB" w:eastAsia="en-GB"/>
              </w:rPr>
            </w:pPr>
            <w:r>
              <w:rPr>
                <w:noProof/>
              </w:rPr>
              <w:lastRenderedPageBreak/>
              <w:drawing>
                <wp:inline distT="0" distB="0" distL="0" distR="0" wp14:anchorId="01008833" wp14:editId="0C75B13F">
                  <wp:extent cx="5943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tc>
      </w:tr>
    </w:tbl>
    <w:p w14:paraId="2BCBE090" w14:textId="007B22F9" w:rsidR="00672BFB" w:rsidRPr="00547848" w:rsidRDefault="00547848" w:rsidP="00547848">
      <w:pPr>
        <w:rPr>
          <w:noProof/>
        </w:rPr>
      </w:pPr>
      <w:r w:rsidRPr="00836713">
        <w:rPr>
          <w:b/>
          <w:bCs/>
          <w:lang w:val="en-GB" w:eastAsia="en-GB"/>
        </w:rPr>
        <w:lastRenderedPageBreak/>
        <w:t xml:space="preserve">Figure X. </w:t>
      </w:r>
      <w:r>
        <w:rPr>
          <w:lang w:val="en-GB" w:eastAsia="en-GB"/>
        </w:rPr>
        <w:t>Model coefficients</w:t>
      </w:r>
      <w:r w:rsidR="00E1385D">
        <w:rPr>
          <w:lang w:val="en-GB" w:eastAsia="en-GB"/>
        </w:rPr>
        <w:t>.</w:t>
      </w:r>
      <w:r>
        <w:rPr>
          <w:noProof/>
        </w:rPr>
        <w:t xml:space="preserve"> </w:t>
      </w:r>
    </w:p>
    <w:p w14:paraId="158D4E32" w14:textId="77777777" w:rsidR="00672BFB" w:rsidRDefault="00672BFB">
      <w:pPr>
        <w:spacing w:after="160" w:line="259" w:lineRule="auto"/>
        <w:rPr>
          <w:i/>
          <w:iCs/>
          <w:lang w:val="en-GB"/>
        </w:rPr>
      </w:pPr>
    </w:p>
    <w:p w14:paraId="271B4068" w14:textId="452AD3D7" w:rsidR="00B45D79" w:rsidRDefault="00B45D79" w:rsidP="007F0977">
      <w:pPr>
        <w:spacing w:after="160"/>
        <w:rPr>
          <w:i/>
          <w:iCs/>
          <w:lang w:val="en-GB"/>
        </w:rPr>
      </w:pPr>
      <w:r w:rsidRPr="00B143AC">
        <w:rPr>
          <w:i/>
          <w:iCs/>
          <w:lang w:val="en-GB"/>
        </w:rPr>
        <w:t>Missing data handling strategies</w:t>
      </w:r>
    </w:p>
    <w:p w14:paraId="05D8607B" w14:textId="0D3C53FF" w:rsidR="00210AF6" w:rsidRPr="00886036" w:rsidRDefault="00210AF6" w:rsidP="007F0977">
      <w:pPr>
        <w:spacing w:after="160"/>
        <w:rPr>
          <w:shd w:val="clear" w:color="auto" w:fill="FFFFFF"/>
          <w:lang w:val="en-GB" w:eastAsia="en-GB"/>
        </w:rPr>
      </w:pPr>
      <w:r w:rsidRPr="00210AF6">
        <w:t xml:space="preserve">For handling </w:t>
      </w:r>
      <w:r>
        <w:t xml:space="preserve">missing </w:t>
      </w:r>
      <w:r w:rsidR="00E232BB">
        <w:t>data</w:t>
      </w:r>
      <w:r w:rsidR="00B11E3D">
        <w:t xml:space="preserve"> in real-time</w:t>
      </w:r>
      <w:r w:rsidR="00E232BB">
        <w:t>,</w:t>
      </w:r>
      <w:r>
        <w:t xml:space="preserve"> we </w:t>
      </w:r>
      <w:r w:rsidR="005506D0">
        <w:t xml:space="preserve">consider </w:t>
      </w:r>
      <w:r>
        <w:t xml:space="preserve">JMI, surrogate splits and pattern submodels. </w:t>
      </w:r>
      <w:r w:rsidR="00205939">
        <w:t>We use JMI via three different approaches. We impute with</w:t>
      </w:r>
      <w:r>
        <w:t xml:space="preserve"> (i) the conditional mean, (ii) a random draw from the</w:t>
      </w:r>
      <w:r w:rsidR="00EC1391" w:rsidRPr="00EC1391">
        <w:t xml:space="preserve"> conditional multivariate distribution</w:t>
      </w:r>
      <w:r w:rsidR="00EC1391">
        <w:t xml:space="preserve"> and (iii) th</w:t>
      </w:r>
      <w:r>
        <w:t xml:space="preserve">e mean of multiple (50) draws from the conditional </w:t>
      </w:r>
      <w:r w:rsidR="00EC1391">
        <w:t>multivariate d</w:t>
      </w:r>
      <w:r>
        <w:t>istribution.</w:t>
      </w:r>
      <w:r w:rsidR="00886036" w:rsidRPr="00886036">
        <w:rPr>
          <w:shd w:val="clear" w:color="auto" w:fill="FFFFFF"/>
          <w:lang w:val="en-GB" w:eastAsia="en-GB"/>
        </w:rPr>
        <w:t xml:space="preserve"> </w:t>
      </w:r>
    </w:p>
    <w:p w14:paraId="1B0417A8" w14:textId="7A5DFC6B" w:rsidR="003A2C8A" w:rsidRPr="00BB21B2" w:rsidRDefault="00B45D79" w:rsidP="00EB260E">
      <w:pPr>
        <w:spacing w:after="160"/>
        <w:rPr>
          <w:i/>
          <w:iCs/>
          <w:lang w:val="en-GB"/>
        </w:rPr>
      </w:pPr>
      <w:r>
        <w:rPr>
          <w:i/>
          <w:iCs/>
          <w:lang w:val="en-GB"/>
        </w:rPr>
        <w:t xml:space="preserve">Prediction models </w:t>
      </w:r>
    </w:p>
    <w:p w14:paraId="34A644C5" w14:textId="1B863A2B" w:rsidR="007B3B57" w:rsidRDefault="00886036" w:rsidP="008D4262">
      <w:pPr>
        <w:rPr>
          <w:shd w:val="clear" w:color="auto" w:fill="FFFFFF"/>
          <w:lang w:val="en-GB" w:eastAsia="en-GB"/>
        </w:rPr>
      </w:pPr>
      <w:r>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to accommodate JMI and pattern submodels</w:t>
      </w:r>
      <w:r w:rsidR="00D049DA">
        <w:rPr>
          <w:shd w:val="clear" w:color="auto" w:fill="FFFFFF"/>
          <w:lang w:val="en-GB" w:eastAsia="en-GB"/>
        </w:rPr>
        <w:t xml:space="preserve">. </w:t>
      </w:r>
      <w:commentRangeStart w:id="488"/>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488"/>
      <w:r w:rsidR="001A3746">
        <w:rPr>
          <w:rStyle w:val="CommentReference"/>
          <w:rFonts w:eastAsiaTheme="minorHAnsi"/>
        </w:rPr>
        <w:commentReference w:id="488"/>
      </w:r>
    </w:p>
    <w:p w14:paraId="3272733B" w14:textId="12EBC653" w:rsidR="007B3B57" w:rsidRPr="007B3B57" w:rsidRDefault="007B3B57" w:rsidP="00DE6075">
      <w:pPr>
        <w:rPr>
          <w:i/>
          <w:iCs/>
          <w:shd w:val="clear" w:color="auto" w:fill="FFFFFF"/>
          <w:lang w:val="en-GB" w:eastAsia="en-GB"/>
        </w:rPr>
      </w:pPr>
      <w:r>
        <w:rPr>
          <w:i/>
          <w:iCs/>
          <w:shd w:val="clear" w:color="auto" w:fill="FFFFFF"/>
          <w:lang w:val="en-GB" w:eastAsia="en-GB"/>
        </w:rPr>
        <w:t>Generation of risk predictions</w:t>
      </w:r>
    </w:p>
    <w:p w14:paraId="32407EEA" w14:textId="7234EADF" w:rsidR="00E07685" w:rsidRDefault="00486558" w:rsidP="00DE6075">
      <w:pPr>
        <w:rPr>
          <w:lang w:val="en-GB" w:eastAsia="en-GB"/>
        </w:rPr>
      </w:pPr>
      <w:r>
        <w:rPr>
          <w:shd w:val="clear" w:color="auto" w:fill="FFFFFF"/>
          <w:lang w:val="en-GB" w:eastAsia="en-GB"/>
        </w:rPr>
        <w:t>The target</w:t>
      </w:r>
      <w:r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Pr="00497C90">
        <w:rPr>
          <w:lang w:val="en-GB" w:eastAsia="en-GB"/>
        </w:rPr>
        <w:t>for</w:t>
      </w:r>
      <w:r w:rsidR="00A56549">
        <w:rPr>
          <w:lang w:val="en-GB" w:eastAsia="en-GB"/>
        </w:rPr>
        <w:t xml:space="preserve"> </w:t>
      </w:r>
      <w:r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Pr="00497C90">
        <w:rPr>
          <w:lang w:val="en-GB" w:eastAsia="en-GB"/>
        </w:rPr>
        <w:t xml:space="preserve"> estimate the absolute risk of the outcome </w:t>
      </w:r>
      <w:r w:rsidR="00ED5CDE">
        <w:rPr>
          <w:lang w:val="en-GB" w:eastAsia="en-GB"/>
        </w:rPr>
        <w:t>in</w:t>
      </w:r>
      <w:r w:rsidRPr="00497C90">
        <w:rPr>
          <w:lang w:val="en-GB" w:eastAsia="en-GB"/>
        </w:rPr>
        <w:t xml:space="preserve"> each </w:t>
      </w:r>
      <w:r w:rsidR="00ED5CDE">
        <w:rPr>
          <w:lang w:val="en-GB" w:eastAsia="en-GB"/>
        </w:rPr>
        <w:t xml:space="preserve">hypothetical </w:t>
      </w:r>
      <w:r w:rsidRPr="00497C90">
        <w:rPr>
          <w:lang w:val="en-GB" w:eastAsia="en-GB"/>
        </w:rPr>
        <w:t>individual observation</w:t>
      </w:r>
      <w:r>
        <w:rPr>
          <w:lang w:val="en-GB" w:eastAsia="en-GB"/>
        </w:rPr>
        <w:t>.</w:t>
      </w:r>
      <w:r>
        <w:rPr>
          <w:i/>
          <w:iCs/>
          <w:lang w:val="en-GB"/>
        </w:rPr>
        <w:t xml:space="preserve"> </w:t>
      </w:r>
      <w:r w:rsidR="00D8790C">
        <w:rPr>
          <w:lang w:val="en-GB" w:eastAsia="en-GB"/>
        </w:rPr>
        <w:t xml:space="preserve">We </w:t>
      </w:r>
      <w:r w:rsidR="007B3B57">
        <w:rPr>
          <w:lang w:val="en-GB" w:eastAsia="en-GB"/>
        </w:rPr>
        <w:t xml:space="preserve">evaluated </w:t>
      </w:r>
      <w:r w:rsidR="00E61E0C">
        <w:rPr>
          <w:lang w:val="en-GB" w:eastAsia="en-GB"/>
        </w:rPr>
        <w:t>the calculated risks after using</w:t>
      </w:r>
      <w:r w:rsidR="00D8790C">
        <w:rPr>
          <w:lang w:val="en-GB" w:eastAsia="en-GB"/>
        </w:rPr>
        <w:t xml:space="preserve"> five </w:t>
      </w:r>
      <w:r w:rsidR="00D8790C">
        <w:rPr>
          <w:lang w:val="en-GB" w:eastAsia="en-GB"/>
        </w:rPr>
        <w:lastRenderedPageBreak/>
        <w:t>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submodel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3D204BDE"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6F6E98" w:rsidRPr="005F6E15">
        <w:rPr>
          <w:sz w:val="24"/>
          <w:szCs w:val="24"/>
          <w:lang w:val="en-GB"/>
        </w:rPr>
        <w:t xml:space="preserve">summary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submodel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863268" w14:paraId="4027F15E" w14:textId="77777777" w:rsidTr="00262A77">
        <w:trPr>
          <w:trHeight w:val="2268"/>
        </w:trPr>
        <w:tc>
          <w:tcPr>
            <w:tcW w:w="2155" w:type="dxa"/>
            <w:vMerge w:val="restart"/>
            <w:tcBorders>
              <w:top w:val="single" w:sz="4" w:space="0" w:color="auto"/>
              <w:left w:val="nil"/>
              <w:bottom w:val="nil"/>
              <w:right w:val="nil"/>
            </w:tcBorders>
            <w:vAlign w:val="center"/>
          </w:tcPr>
          <w:p w14:paraId="375A5C47" w14:textId="31EFD3D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 xml:space="preserve">Prediction </w:t>
            </w:r>
            <w:r w:rsidR="00741191">
              <w:rPr>
                <w:b w:val="0"/>
                <w:bCs w:val="0"/>
                <w:shd w:val="clear" w:color="auto" w:fill="FFFFFF"/>
                <w:lang w:val="en-GB" w:eastAsia="en-GB"/>
              </w:rPr>
              <w:t>accuracy</w:t>
            </w:r>
          </w:p>
        </w:tc>
        <w:tc>
          <w:tcPr>
            <w:tcW w:w="7195" w:type="dxa"/>
            <w:tcBorders>
              <w:top w:val="single" w:sz="4" w:space="0" w:color="auto"/>
              <w:left w:val="nil"/>
              <w:bottom w:val="single" w:sz="4" w:space="0" w:color="auto"/>
              <w:right w:val="nil"/>
            </w:tcBorders>
            <w:vAlign w:val="center"/>
          </w:tcPr>
          <w:p w14:paraId="2092F0AD" w14:textId="538C59BC" w:rsidR="00863268" w:rsidRPr="008276E1" w:rsidRDefault="0086326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sidR="001A3746">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sidR="00192874">
              <w:rPr>
                <w:b w:val="0"/>
                <w:bCs w:val="0"/>
                <w:lang w:val="en-GB" w:eastAsia="en-GB"/>
              </w:rPr>
              <w:instrText xml:space="preserve"> ADDIN ZOTERO_ITEM CSL_CITATION {"citationID":"Erp9NHbq","properties":{"formattedCitation":"(19)","plainCitation":"(19)","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B153D4" w:rsidRPr="00B153D4">
              <w:rPr>
                <w:rFonts w:ascii="Calibri Light" w:hAnsi="Calibri Light" w:cs="Calibri Light"/>
              </w:rPr>
              <w:t>(19)</w:t>
            </w:r>
            <w:r w:rsidRPr="008276E1">
              <w:rPr>
                <w:b w:val="0"/>
                <w:bCs w:val="0"/>
                <w:lang w:val="en-GB" w:eastAsia="en-GB"/>
              </w:rPr>
              <w:fldChar w:fldCharType="end"/>
            </w:r>
            <w:r w:rsidRPr="008276E1">
              <w:rPr>
                <w:b w:val="0"/>
                <w:bCs w:val="0"/>
                <w:lang w:val="en-GB" w:eastAsia="en-GB"/>
              </w:rPr>
              <w:t>. The error is presented</w:t>
            </w:r>
            <w:r w:rsidR="006B3937">
              <w:rPr>
                <w:b w:val="0"/>
                <w:bCs w:val="0"/>
                <w:lang w:val="en-GB" w:eastAsia="en-GB"/>
              </w:rPr>
              <w:t xml:space="preserve">, </w:t>
            </w:r>
            <w:r w:rsidR="008B57BB">
              <w:rPr>
                <w:b w:val="0"/>
                <w:bCs w:val="0"/>
                <w:lang w:val="en-GB" w:eastAsia="en-GB"/>
              </w:rPr>
              <w:t>like</w:t>
            </w:r>
            <w:r w:rsidRPr="008276E1">
              <w:rPr>
                <w:b w:val="0"/>
                <w:bCs w:val="0"/>
                <w:lang w:val="en-GB" w:eastAsia="en-GB"/>
              </w:rPr>
              <w:t xml:space="preserve"> the original predictions</w:t>
            </w:r>
            <w:r w:rsidR="006B3937">
              <w:rPr>
                <w:b w:val="0"/>
                <w:bCs w:val="0"/>
                <w:lang w:val="en-GB" w:eastAsia="en-GB"/>
              </w:rPr>
              <w:t>,</w:t>
            </w:r>
            <w:r w:rsidR="00A61FF1">
              <w:rPr>
                <w:b w:val="0"/>
                <w:bCs w:val="0"/>
                <w:lang w:val="en-GB" w:eastAsia="en-GB"/>
              </w:rPr>
              <w:t xml:space="preserve"> on the probability scale</w:t>
            </w:r>
            <w:r w:rsidRPr="008276E1">
              <w:rPr>
                <w:b w:val="0"/>
                <w:bCs w:val="0"/>
                <w:lang w:val="en-GB" w:eastAsia="en-GB"/>
              </w:rPr>
              <w:t xml:space="preserve">. </w:t>
            </w:r>
            <w:r w:rsidR="001A3746">
              <w:rPr>
                <w:b w:val="0"/>
                <w:bCs w:val="0"/>
                <w:lang w:val="en-GB" w:eastAsia="en-GB"/>
              </w:rPr>
              <w:t>L</w:t>
            </w:r>
            <w:r w:rsidRPr="008276E1">
              <w:rPr>
                <w:b w:val="0"/>
                <w:bCs w:val="0"/>
                <w:lang w:val="en-GB" w:eastAsia="en-GB"/>
              </w:rPr>
              <w:t>ower values</w:t>
            </w:r>
            <w:r w:rsidR="001A3746">
              <w:rPr>
                <w:b w:val="0"/>
                <w:bCs w:val="0"/>
                <w:lang w:val="en-GB" w:eastAsia="en-GB"/>
              </w:rPr>
              <w:t xml:space="preserve"> indicate better performance</w:t>
            </w:r>
            <w:r w:rsidRPr="008276E1">
              <w:rPr>
                <w:b w:val="0"/>
                <w:bCs w:val="0"/>
                <w:lang w:val="en-GB" w:eastAsia="en-GB"/>
              </w:rPr>
              <w:t>.</w:t>
            </w:r>
          </w:p>
        </w:tc>
      </w:tr>
      <w:tr w:rsidR="00863268" w14:paraId="78944EA3" w14:textId="77777777" w:rsidTr="006B3937">
        <w:trPr>
          <w:trHeight w:val="2016"/>
        </w:trPr>
        <w:tc>
          <w:tcPr>
            <w:tcW w:w="2155" w:type="dxa"/>
            <w:vMerge/>
            <w:tcBorders>
              <w:top w:val="nil"/>
              <w:left w:val="nil"/>
              <w:bottom w:val="single" w:sz="4" w:space="0" w:color="auto"/>
              <w:right w:val="nil"/>
            </w:tcBorders>
            <w:vAlign w:val="center"/>
          </w:tcPr>
          <w:p w14:paraId="576378CA"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1FCDF930" w:rsidR="00863268" w:rsidRPr="008276E1" w:rsidRDefault="0086326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sidR="00A61FF1">
              <w:rPr>
                <w:b w:val="0"/>
                <w:bCs w:val="0"/>
                <w:lang w:val="en-GB" w:eastAsia="en-GB"/>
              </w:rPr>
              <w:t>T</w:t>
            </w:r>
            <w:r w:rsidRPr="008276E1">
              <w:rPr>
                <w:b w:val="0"/>
                <w:bCs w:val="0"/>
                <w:lang w:val="en-GB" w:eastAsia="en-GB"/>
              </w:rPr>
              <w:t>he brier score calculates the squared differences between the predicted risk and the original outcome</w:t>
            </w:r>
            <w:r w:rsidR="00A61FF1">
              <w:rPr>
                <w:b w:val="0"/>
                <w:bCs w:val="0"/>
                <w:lang w:val="en-GB" w:eastAsia="en-GB"/>
              </w:rPr>
              <w:t>.</w:t>
            </w:r>
            <w:r w:rsidRPr="008276E1">
              <w:rPr>
                <w:b w:val="0"/>
                <w:bCs w:val="0"/>
                <w:lang w:val="en-GB" w:eastAsia="en-GB"/>
              </w:rPr>
              <w:t xml:space="preserve"> </w:t>
            </w:r>
            <w:r w:rsidR="00886036">
              <w:rPr>
                <w:b w:val="0"/>
                <w:bCs w:val="0"/>
                <w:lang w:val="en-GB" w:eastAsia="en-GB"/>
              </w:rPr>
              <w:t>A</w:t>
            </w:r>
            <w:r w:rsidRPr="008276E1">
              <w:rPr>
                <w:b w:val="0"/>
                <w:bCs w:val="0"/>
                <w:lang w:val="en-GB" w:eastAsia="en-GB"/>
              </w:rPr>
              <w:t xml:space="preserve"> brier score of 0 should always reflect a perfect model, </w:t>
            </w:r>
            <w:r w:rsidR="00886036">
              <w:rPr>
                <w:b w:val="0"/>
                <w:bCs w:val="0"/>
                <w:lang w:val="en-GB" w:eastAsia="en-GB"/>
              </w:rPr>
              <w:t xml:space="preserve">whilst </w:t>
            </w:r>
            <w:r w:rsidRPr="008276E1">
              <w:rPr>
                <w:b w:val="0"/>
                <w:bCs w:val="0"/>
                <w:lang w:val="en-GB" w:eastAsia="en-GB"/>
              </w:rPr>
              <w:t xml:space="preserve">the incidence of the outcome ultimately indicates what the </w:t>
            </w:r>
            <w:r w:rsidR="00886036">
              <w:rPr>
                <w:b w:val="0"/>
                <w:bCs w:val="0"/>
                <w:lang w:val="en-GB" w:eastAsia="en-GB"/>
              </w:rPr>
              <w:t xml:space="preserve">maximum brier score is </w:t>
            </w:r>
            <w:r w:rsidRPr="008276E1">
              <w:rPr>
                <w:b w:val="0"/>
                <w:bCs w:val="0"/>
                <w:lang w:val="en-GB" w:eastAsia="en-GB"/>
              </w:rPr>
              <w:fldChar w:fldCharType="begin"/>
            </w:r>
            <w:r w:rsidR="00192874">
              <w:rPr>
                <w:b w:val="0"/>
                <w:bCs w:val="0"/>
                <w:lang w:val="en-GB" w:eastAsia="en-GB"/>
              </w:rPr>
              <w:instrText xml:space="preserve"> ADDIN ZOTERO_ITEM CSL_CITATION {"citationID":"Y4TPP3Dk","properties":{"formattedCitation":"(19)","plainCitation":"(19)","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B153D4" w:rsidRPr="00B153D4">
              <w:rPr>
                <w:rFonts w:ascii="Calibri Light" w:hAnsi="Calibri Light" w:cs="Calibri Light"/>
              </w:rPr>
              <w:t>(19)</w:t>
            </w:r>
            <w:r w:rsidRPr="008276E1">
              <w:rPr>
                <w:b w:val="0"/>
                <w:bCs w:val="0"/>
                <w:lang w:val="en-GB" w:eastAsia="en-GB"/>
              </w:rPr>
              <w:fldChar w:fldCharType="end"/>
            </w:r>
            <w:r w:rsidRPr="008276E1">
              <w:rPr>
                <w:b w:val="0"/>
                <w:bCs w:val="0"/>
                <w:lang w:val="en-GB" w:eastAsia="en-GB"/>
              </w:rPr>
              <w:t xml:space="preserve">. </w:t>
            </w:r>
          </w:p>
        </w:tc>
      </w:tr>
      <w:tr w:rsidR="00863268"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863268" w:rsidRPr="00591F1F" w:rsidRDefault="00863268" w:rsidP="00863268">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w:t>
            </w:r>
            <w:r w:rsidR="00536697" w:rsidRPr="00591F1F">
              <w:rPr>
                <w:b w:val="0"/>
                <w:bCs w:val="0"/>
                <w:lang w:val="en-GB" w:eastAsia="en-GB"/>
              </w:rPr>
              <w:t>can</w:t>
            </w:r>
            <w:r w:rsidRPr="00591F1F">
              <w:rPr>
                <w:b w:val="0"/>
                <w:bCs w:val="0"/>
                <w:lang w:val="en-GB" w:eastAsia="en-GB"/>
              </w:rPr>
              <w:t xml:space="preserve"> discriminate between those with the event and those without. The C-statistic shows the probability of taking two random subjects (one with and one without the outcome) and correctly attributing the one with the outcome with a high risk. </w:t>
            </w:r>
            <w:r w:rsidR="00A61FF1">
              <w:rPr>
                <w:b w:val="0"/>
                <w:bCs w:val="0"/>
                <w:lang w:val="en-GB" w:eastAsia="en-GB"/>
              </w:rPr>
              <w:t>A C-statistic of 0.5 describes a model with no discriminative performance and a C-statistic 1 describes a model with perfect discriminative performance.</w:t>
            </w:r>
          </w:p>
        </w:tc>
      </w:tr>
      <w:tr w:rsidR="00863268"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6F0D725F" w:rsidR="00863268" w:rsidRPr="00591F1F" w:rsidRDefault="00863268" w:rsidP="00863268">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sidR="00192874">
              <w:rPr>
                <w:b w:val="0"/>
                <w:bCs w:val="0"/>
                <w:lang w:val="en-GB" w:eastAsia="en-GB"/>
              </w:rPr>
              <w:instrText xml:space="preserve"> ADDIN ZOTERO_ITEM CSL_CITATION {"citationID":"DCKCq2lQ","properties":{"formattedCitation":"(20)","plainCitation":"(20)","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B153D4" w:rsidRPr="00B153D4">
              <w:rPr>
                <w:rFonts w:ascii="Calibri Light" w:hAnsi="Calibri Light" w:cs="Calibri Light"/>
              </w:rPr>
              <w:t>(20)</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863268"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863268" w:rsidRPr="00591F1F" w:rsidRDefault="00863268" w:rsidP="00863268">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6F30DBB7"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performance measures</w:t>
      </w:r>
      <w:r w:rsidRPr="00AB5DC5">
        <w:rPr>
          <w:sz w:val="24"/>
          <w:szCs w:val="24"/>
          <w:shd w:val="clear" w:color="auto" w:fill="FFFFFF"/>
          <w:lang w:val="en-GB" w:eastAsia="en-GB"/>
        </w:rPr>
        <w:br w:type="page"/>
      </w:r>
    </w:p>
    <w:p w14:paraId="1C82FF1F" w14:textId="77777777" w:rsidR="003943BE" w:rsidRPr="00FB0F8F" w:rsidRDefault="003943BE" w:rsidP="003943BE">
      <w:pPr>
        <w:spacing w:after="160" w:line="259" w:lineRule="auto"/>
        <w:rPr>
          <w:sz w:val="24"/>
          <w:szCs w:val="24"/>
          <w:shd w:val="clear" w:color="auto" w:fill="FFFFFF"/>
          <w:lang w:val="en-GB" w:eastAsia="en-GB"/>
        </w:rPr>
      </w:pPr>
      <w:r w:rsidRPr="00FB0F8F">
        <w:rPr>
          <w:rStyle w:val="Heading1Char"/>
        </w:rPr>
        <w:lastRenderedPageBreak/>
        <w:t>Results</w:t>
      </w:r>
    </w:p>
    <w:p w14:paraId="6881FD4F" w14:textId="77777777" w:rsidR="003943BE" w:rsidRDefault="003943BE" w:rsidP="003943BE">
      <w:pPr>
        <w:spacing w:line="360" w:lineRule="auto"/>
        <w:rPr>
          <w:b/>
          <w:bCs/>
          <w:lang w:val="en-GB"/>
        </w:rPr>
      </w:pPr>
      <w:r>
        <w:rPr>
          <w:b/>
          <w:bCs/>
          <w:lang w:val="en-GB"/>
        </w:rPr>
        <w:t>Reference performance</w:t>
      </w:r>
    </w:p>
    <w:p w14:paraId="5DDFB09D" w14:textId="77777777" w:rsidR="003943BE" w:rsidRDefault="003943BE" w:rsidP="003943BE">
      <w:pPr>
        <w:spacing w:line="360" w:lineRule="auto"/>
        <w:rPr>
          <w:b/>
          <w:bCs/>
          <w:lang w:val="en-GB"/>
        </w:rPr>
      </w:pPr>
      <w:r>
        <w:rPr>
          <w:b/>
          <w:bCs/>
          <w:lang w:val="en-GB"/>
        </w:rPr>
        <w:t>Root mean squared error</w:t>
      </w:r>
    </w:p>
    <w:p w14:paraId="69876CF8" w14:textId="77777777" w:rsidR="003943BE" w:rsidRDefault="003943BE" w:rsidP="003943BE">
      <w:pPr>
        <w:spacing w:line="360" w:lineRule="auto"/>
        <w:rPr>
          <w:b/>
          <w:bCs/>
          <w:lang w:val="en-GB"/>
        </w:rPr>
      </w:pPr>
      <w:r>
        <w:rPr>
          <w:b/>
          <w:bCs/>
          <w:lang w:val="en-GB"/>
        </w:rPr>
        <w:t>Brier score</w:t>
      </w:r>
    </w:p>
    <w:p w14:paraId="0B6C628E" w14:textId="77777777" w:rsidR="003943BE" w:rsidRDefault="003943BE" w:rsidP="003943BE">
      <w:pPr>
        <w:spacing w:line="360" w:lineRule="auto"/>
        <w:rPr>
          <w:b/>
          <w:bCs/>
          <w:lang w:val="en-GB"/>
        </w:rPr>
      </w:pPr>
      <w:r>
        <w:rPr>
          <w:b/>
          <w:bCs/>
          <w:lang w:val="en-GB"/>
        </w:rPr>
        <w:t>C-index</w:t>
      </w:r>
    </w:p>
    <w:p w14:paraId="1A6A4C04" w14:textId="6CCA1132" w:rsidR="003943BE" w:rsidRDefault="003943BE" w:rsidP="003943BE">
      <w:pPr>
        <w:spacing w:line="360" w:lineRule="auto"/>
        <w:rPr>
          <w:b/>
          <w:bCs/>
          <w:lang w:val="en-GB"/>
        </w:rPr>
      </w:pPr>
      <w:r>
        <w:rPr>
          <w:b/>
          <w:bCs/>
          <w:lang w:val="en-GB"/>
        </w:rPr>
        <w:t>Calibration-in-the-large</w:t>
      </w:r>
    </w:p>
    <w:p w14:paraId="7AF2F0F1" w14:textId="77777777" w:rsidR="003943BE" w:rsidRDefault="003943BE" w:rsidP="003943BE">
      <w:pPr>
        <w:spacing w:line="360" w:lineRule="auto"/>
        <w:rPr>
          <w:b/>
          <w:bCs/>
          <w:lang w:val="en-GB"/>
        </w:rPr>
      </w:pPr>
      <w:r>
        <w:rPr>
          <w:b/>
          <w:bCs/>
          <w:lang w:val="en-GB"/>
        </w:rPr>
        <w:t>Calibration slope</w:t>
      </w:r>
    </w:p>
    <w:p w14:paraId="5EDEC606" w14:textId="77777777" w:rsidR="00F50D7F" w:rsidRPr="008D2DF7" w:rsidRDefault="003943BE" w:rsidP="003943BE">
      <w:pPr>
        <w:spacing w:line="360" w:lineRule="auto"/>
        <w:rPr>
          <w:color w:val="FF0000"/>
          <w:lang w:val="en-GB"/>
        </w:rPr>
      </w:pPr>
      <w:r w:rsidRPr="008D2DF7">
        <w:rPr>
          <w:color w:val="FF0000"/>
          <w:lang w:val="en-GB"/>
        </w:rPr>
        <w:t>Both JMI with the conditional mean and multiple draws results in a well calibrated slope when applied for the logistic regression (…). Single imputation, via JMI, has sever miscalibration. The performance diminishes using the conditional mean when applied for the random forest. In contrast, the use of multiple draws does not diminish in its performance. Similarly, the use of submodels was consistently well calibrated for both the logistic regression and the random forest models. The use of surrogate splits causes miscalibration in the lower and higher risk predictions. All calibration plots can be found in figure x.</w:t>
      </w:r>
    </w:p>
    <w:tbl>
      <w:tblPr>
        <w:tblStyle w:val="TableGrid"/>
        <w:tblW w:w="9462" w:type="dxa"/>
        <w:tblLayout w:type="fixed"/>
        <w:tblLook w:val="04A0" w:firstRow="1" w:lastRow="0" w:firstColumn="1" w:lastColumn="0" w:noHBand="0" w:noVBand="1"/>
      </w:tblPr>
      <w:tblGrid>
        <w:gridCol w:w="684"/>
        <w:gridCol w:w="1190"/>
        <w:gridCol w:w="1264"/>
        <w:gridCol w:w="1265"/>
        <w:gridCol w:w="1265"/>
        <w:gridCol w:w="1264"/>
        <w:gridCol w:w="1265"/>
        <w:gridCol w:w="1265"/>
      </w:tblGrid>
      <w:tr w:rsidR="003E13B1" w14:paraId="41989645" w14:textId="14165E22" w:rsidTr="003E13B1">
        <w:tc>
          <w:tcPr>
            <w:tcW w:w="684" w:type="dxa"/>
            <w:vAlign w:val="bottom"/>
          </w:tcPr>
          <w:p w14:paraId="7D11D948" w14:textId="61E6D426" w:rsidR="003E13B1" w:rsidRDefault="003E13B1" w:rsidP="003E13B1">
            <w:pPr>
              <w:pStyle w:val="NoSpacing"/>
              <w:rPr>
                <w:lang w:val="en-GB"/>
              </w:rPr>
            </w:pPr>
            <w:r>
              <w:rPr>
                <w:lang w:eastAsia="nl-NL"/>
              </w:rPr>
              <w:t>Label</w:t>
            </w:r>
          </w:p>
        </w:tc>
        <w:tc>
          <w:tcPr>
            <w:tcW w:w="1190" w:type="dxa"/>
            <w:vAlign w:val="bottom"/>
          </w:tcPr>
          <w:p w14:paraId="30C99CF6" w14:textId="1EAB65CA" w:rsidR="003E13B1" w:rsidRDefault="003E13B1" w:rsidP="003E13B1">
            <w:pPr>
              <w:pStyle w:val="NoSpacing"/>
              <w:rPr>
                <w:lang w:val="en-GB"/>
              </w:rPr>
            </w:pPr>
            <w:r>
              <w:rPr>
                <w:lang w:eastAsia="nl-NL"/>
              </w:rPr>
              <w:t>Method</w:t>
            </w:r>
          </w:p>
        </w:tc>
        <w:tc>
          <w:tcPr>
            <w:tcW w:w="1264" w:type="dxa"/>
            <w:vAlign w:val="bottom"/>
          </w:tcPr>
          <w:p w14:paraId="4197624F" w14:textId="48854961" w:rsidR="003E13B1" w:rsidRDefault="003E13B1" w:rsidP="003E13B1">
            <w:pPr>
              <w:pStyle w:val="NoSpacing"/>
              <w:rPr>
                <w:lang w:val="en-GB"/>
              </w:rPr>
            </w:pPr>
            <w:r>
              <w:rPr>
                <w:rFonts w:ascii="Calibri" w:hAnsi="Calibri" w:cs="Calibri"/>
                <w:color w:val="000000"/>
              </w:rPr>
              <w:t>Intercept</w:t>
            </w:r>
          </w:p>
        </w:tc>
        <w:tc>
          <w:tcPr>
            <w:tcW w:w="1265" w:type="dxa"/>
            <w:vAlign w:val="bottom"/>
          </w:tcPr>
          <w:p w14:paraId="67A33B7A" w14:textId="3C5CE90D" w:rsidR="003E13B1" w:rsidRDefault="003E13B1" w:rsidP="003E13B1">
            <w:pPr>
              <w:pStyle w:val="NoSpacing"/>
              <w:rPr>
                <w:lang w:val="en-GB"/>
              </w:rPr>
            </w:pPr>
            <w:r>
              <w:rPr>
                <w:rFonts w:ascii="Calibri" w:hAnsi="Calibri" w:cs="Calibri"/>
                <w:color w:val="000000"/>
              </w:rPr>
              <w:t>Slope</w:t>
            </w:r>
          </w:p>
        </w:tc>
        <w:tc>
          <w:tcPr>
            <w:tcW w:w="1265" w:type="dxa"/>
            <w:vAlign w:val="bottom"/>
          </w:tcPr>
          <w:p w14:paraId="7C2D9BCC" w14:textId="53657741" w:rsidR="003E13B1" w:rsidRDefault="003E13B1" w:rsidP="003E13B1">
            <w:pPr>
              <w:pStyle w:val="NoSpacing"/>
              <w:rPr>
                <w:lang w:val="en-GB"/>
              </w:rPr>
            </w:pPr>
            <w:r>
              <w:rPr>
                <w:rFonts w:ascii="Calibri" w:hAnsi="Calibri" w:cs="Calibri"/>
                <w:color w:val="000000"/>
              </w:rPr>
              <w:t>AUC</w:t>
            </w:r>
          </w:p>
        </w:tc>
        <w:tc>
          <w:tcPr>
            <w:tcW w:w="1264" w:type="dxa"/>
            <w:vAlign w:val="bottom"/>
          </w:tcPr>
          <w:p w14:paraId="7CBED133" w14:textId="769CE927" w:rsidR="003E13B1" w:rsidRDefault="003E13B1" w:rsidP="003E13B1">
            <w:pPr>
              <w:pStyle w:val="NoSpacing"/>
              <w:rPr>
                <w:lang w:val="en-GB"/>
              </w:rPr>
            </w:pPr>
            <w:r>
              <w:rPr>
                <w:rFonts w:ascii="Calibri" w:hAnsi="Calibri" w:cs="Calibri"/>
                <w:color w:val="000000"/>
              </w:rPr>
              <w:t>RMSE</w:t>
            </w:r>
          </w:p>
        </w:tc>
        <w:tc>
          <w:tcPr>
            <w:tcW w:w="1265" w:type="dxa"/>
            <w:vAlign w:val="bottom"/>
          </w:tcPr>
          <w:p w14:paraId="3F6C878A" w14:textId="7CA976A0" w:rsidR="003E13B1" w:rsidRDefault="003E13B1" w:rsidP="003E13B1">
            <w:pPr>
              <w:pStyle w:val="NoSpacing"/>
              <w:rPr>
                <w:lang w:val="en-GB"/>
              </w:rPr>
            </w:pPr>
            <w:r>
              <w:rPr>
                <w:rFonts w:ascii="Calibri" w:hAnsi="Calibri" w:cs="Calibri"/>
                <w:color w:val="000000"/>
              </w:rPr>
              <w:t>Brier</w:t>
            </w:r>
          </w:p>
        </w:tc>
        <w:tc>
          <w:tcPr>
            <w:tcW w:w="1265" w:type="dxa"/>
            <w:vAlign w:val="bottom"/>
          </w:tcPr>
          <w:p w14:paraId="3925FC65" w14:textId="03564805" w:rsidR="003E13B1" w:rsidRDefault="003E13B1" w:rsidP="003E13B1">
            <w:pPr>
              <w:pStyle w:val="NoSpacing"/>
              <w:rPr>
                <w:lang w:eastAsia="nl-NL"/>
              </w:rPr>
            </w:pPr>
            <w:r>
              <w:rPr>
                <w:lang w:eastAsia="nl-NL"/>
              </w:rPr>
              <w:t>MAE</w:t>
            </w:r>
          </w:p>
        </w:tc>
      </w:tr>
      <w:tr w:rsidR="003E13B1" w14:paraId="5A89CA20" w14:textId="01507175" w:rsidTr="003E13B1">
        <w:trPr>
          <w:trHeight w:val="432"/>
        </w:trPr>
        <w:tc>
          <w:tcPr>
            <w:tcW w:w="684" w:type="dxa"/>
            <w:vMerge w:val="restart"/>
            <w:vAlign w:val="center"/>
          </w:tcPr>
          <w:p w14:paraId="15C9A671" w14:textId="54BD2D47" w:rsidR="003E13B1" w:rsidRPr="00F50D7F" w:rsidRDefault="003E13B1" w:rsidP="003E13B1">
            <w:pPr>
              <w:pStyle w:val="NoSpacing"/>
              <w:rPr>
                <w:b w:val="0"/>
                <w:bCs w:val="0"/>
                <w:lang w:val="en-GB"/>
              </w:rPr>
            </w:pPr>
            <w:r w:rsidRPr="00F50D7F">
              <w:rPr>
                <w:b w:val="0"/>
                <w:bCs w:val="0"/>
                <w:lang w:eastAsia="nl-NL"/>
              </w:rPr>
              <w:t>FLR</w:t>
            </w:r>
          </w:p>
        </w:tc>
        <w:tc>
          <w:tcPr>
            <w:tcW w:w="1190" w:type="dxa"/>
            <w:vAlign w:val="center"/>
          </w:tcPr>
          <w:p w14:paraId="7402FA90" w14:textId="68A113BE" w:rsidR="003E13B1" w:rsidRPr="00F50D7F" w:rsidRDefault="003E13B1" w:rsidP="003E13B1">
            <w:pPr>
              <w:pStyle w:val="NoSpacing"/>
              <w:rPr>
                <w:b w:val="0"/>
                <w:bCs w:val="0"/>
                <w:lang w:val="en-GB"/>
              </w:rPr>
            </w:pPr>
            <w:r w:rsidRPr="00F50D7F">
              <w:rPr>
                <w:b w:val="0"/>
                <w:bCs w:val="0"/>
                <w:lang w:val="en-GB"/>
              </w:rPr>
              <w:t>CMI</w:t>
            </w:r>
          </w:p>
        </w:tc>
        <w:tc>
          <w:tcPr>
            <w:tcW w:w="1264" w:type="dxa"/>
            <w:vAlign w:val="bottom"/>
          </w:tcPr>
          <w:p w14:paraId="31536B63" w14:textId="0E900928" w:rsidR="003E13B1" w:rsidRPr="00F50D7F" w:rsidRDefault="003E13B1" w:rsidP="003E13B1">
            <w:pPr>
              <w:pStyle w:val="NoSpacing"/>
              <w:rPr>
                <w:b w:val="0"/>
                <w:bCs w:val="0"/>
                <w:lang w:val="en-GB"/>
              </w:rPr>
            </w:pPr>
            <w:r>
              <w:rPr>
                <w:rFonts w:ascii="Calibri" w:hAnsi="Calibri" w:cs="Calibri"/>
                <w:color w:val="000000"/>
              </w:rPr>
              <w:t>0.027</w:t>
            </w:r>
          </w:p>
        </w:tc>
        <w:tc>
          <w:tcPr>
            <w:tcW w:w="1265" w:type="dxa"/>
            <w:vAlign w:val="bottom"/>
          </w:tcPr>
          <w:p w14:paraId="684B7F37" w14:textId="46BC0791" w:rsidR="003E13B1" w:rsidRPr="00F50D7F" w:rsidRDefault="003E13B1" w:rsidP="003E13B1">
            <w:pPr>
              <w:pStyle w:val="NoSpacing"/>
              <w:rPr>
                <w:b w:val="0"/>
                <w:bCs w:val="0"/>
                <w:lang w:val="en-GB"/>
              </w:rPr>
            </w:pPr>
            <w:r>
              <w:rPr>
                <w:rFonts w:ascii="Calibri" w:hAnsi="Calibri" w:cs="Calibri"/>
                <w:color w:val="000000"/>
              </w:rPr>
              <w:t>0.984</w:t>
            </w:r>
          </w:p>
        </w:tc>
        <w:tc>
          <w:tcPr>
            <w:tcW w:w="1265" w:type="dxa"/>
            <w:vAlign w:val="bottom"/>
          </w:tcPr>
          <w:p w14:paraId="335C6169" w14:textId="367B1CD1" w:rsidR="003E13B1" w:rsidRPr="00F50D7F" w:rsidRDefault="003E13B1" w:rsidP="003E13B1">
            <w:pPr>
              <w:pStyle w:val="NoSpacing"/>
              <w:rPr>
                <w:b w:val="0"/>
                <w:bCs w:val="0"/>
                <w:lang w:val="en-GB"/>
              </w:rPr>
            </w:pPr>
            <w:r>
              <w:rPr>
                <w:rFonts w:ascii="Calibri" w:hAnsi="Calibri" w:cs="Calibri"/>
                <w:color w:val="000000"/>
              </w:rPr>
              <w:t>0.634</w:t>
            </w:r>
          </w:p>
        </w:tc>
        <w:tc>
          <w:tcPr>
            <w:tcW w:w="1264" w:type="dxa"/>
            <w:vAlign w:val="bottom"/>
          </w:tcPr>
          <w:p w14:paraId="7A11B95B" w14:textId="2C0D6148" w:rsidR="003E13B1" w:rsidRPr="00F50D7F" w:rsidRDefault="003E13B1" w:rsidP="003E13B1">
            <w:pPr>
              <w:pStyle w:val="NoSpacing"/>
              <w:rPr>
                <w:b w:val="0"/>
                <w:bCs w:val="0"/>
                <w:lang w:val="en-GB"/>
              </w:rPr>
            </w:pPr>
            <w:r>
              <w:rPr>
                <w:rFonts w:ascii="Calibri" w:hAnsi="Calibri" w:cs="Calibri"/>
                <w:color w:val="000000"/>
              </w:rPr>
              <w:t>0.223</w:t>
            </w:r>
          </w:p>
        </w:tc>
        <w:tc>
          <w:tcPr>
            <w:tcW w:w="1265" w:type="dxa"/>
            <w:vAlign w:val="bottom"/>
          </w:tcPr>
          <w:p w14:paraId="1500CB73" w14:textId="1859DB74" w:rsidR="003E13B1" w:rsidRPr="00F50D7F" w:rsidRDefault="003E13B1" w:rsidP="003E13B1">
            <w:pPr>
              <w:pStyle w:val="NoSpacing"/>
              <w:rPr>
                <w:b w:val="0"/>
                <w:bCs w:val="0"/>
                <w:lang w:val="en-GB"/>
              </w:rPr>
            </w:pPr>
            <w:r>
              <w:rPr>
                <w:rFonts w:ascii="Calibri" w:hAnsi="Calibri" w:cs="Calibri"/>
                <w:color w:val="000000"/>
              </w:rPr>
              <w:t>0.123</w:t>
            </w:r>
          </w:p>
        </w:tc>
        <w:tc>
          <w:tcPr>
            <w:tcW w:w="1265" w:type="dxa"/>
            <w:vAlign w:val="bottom"/>
          </w:tcPr>
          <w:p w14:paraId="061D42EA" w14:textId="54AF4E74" w:rsidR="003E13B1" w:rsidRPr="00F50D7F" w:rsidRDefault="003E13B1" w:rsidP="003E13B1">
            <w:pPr>
              <w:pStyle w:val="NoSpacing"/>
              <w:rPr>
                <w:b w:val="0"/>
                <w:bCs w:val="0"/>
                <w:lang w:eastAsia="nl-NL"/>
              </w:rPr>
            </w:pPr>
            <w:r>
              <w:rPr>
                <w:rFonts w:ascii="Calibri" w:hAnsi="Calibri" w:cs="Calibri"/>
                <w:color w:val="000000"/>
              </w:rPr>
              <w:t>0.149</w:t>
            </w:r>
          </w:p>
        </w:tc>
      </w:tr>
      <w:tr w:rsidR="003E13B1" w14:paraId="2CA56301" w14:textId="2B9CC155" w:rsidTr="003E13B1">
        <w:trPr>
          <w:trHeight w:val="432"/>
        </w:trPr>
        <w:tc>
          <w:tcPr>
            <w:tcW w:w="684" w:type="dxa"/>
            <w:vMerge/>
            <w:vAlign w:val="center"/>
          </w:tcPr>
          <w:p w14:paraId="731C152C" w14:textId="23F54547" w:rsidR="003E13B1" w:rsidRPr="00F50D7F" w:rsidRDefault="003E13B1" w:rsidP="003E13B1">
            <w:pPr>
              <w:pStyle w:val="NoSpacing"/>
              <w:rPr>
                <w:b w:val="0"/>
                <w:bCs w:val="0"/>
                <w:lang w:val="en-GB"/>
              </w:rPr>
            </w:pPr>
          </w:p>
        </w:tc>
        <w:tc>
          <w:tcPr>
            <w:tcW w:w="1190" w:type="dxa"/>
            <w:vAlign w:val="center"/>
          </w:tcPr>
          <w:p w14:paraId="17653A3D" w14:textId="2EE7D115" w:rsidR="003E13B1" w:rsidRPr="00F50D7F" w:rsidRDefault="003E13B1" w:rsidP="003E13B1">
            <w:pPr>
              <w:pStyle w:val="NoSpacing"/>
              <w:rPr>
                <w:b w:val="0"/>
                <w:bCs w:val="0"/>
                <w:lang w:val="en-GB"/>
              </w:rPr>
            </w:pPr>
            <w:r w:rsidRPr="00F50D7F">
              <w:rPr>
                <w:b w:val="0"/>
                <w:bCs w:val="0"/>
                <w:lang w:eastAsia="nl-NL"/>
              </w:rPr>
              <w:t>SDI</w:t>
            </w:r>
          </w:p>
        </w:tc>
        <w:tc>
          <w:tcPr>
            <w:tcW w:w="1264" w:type="dxa"/>
            <w:vAlign w:val="bottom"/>
          </w:tcPr>
          <w:p w14:paraId="2177F660" w14:textId="4A44B1E1" w:rsidR="003E13B1" w:rsidRPr="00F50D7F" w:rsidRDefault="003E13B1" w:rsidP="003E13B1">
            <w:pPr>
              <w:pStyle w:val="NoSpacing"/>
              <w:rPr>
                <w:b w:val="0"/>
                <w:bCs w:val="0"/>
                <w:lang w:val="en-GB"/>
              </w:rPr>
            </w:pPr>
            <w:r>
              <w:rPr>
                <w:rFonts w:ascii="Calibri" w:hAnsi="Calibri" w:cs="Calibri"/>
                <w:color w:val="000000"/>
              </w:rPr>
              <w:t>0.105</w:t>
            </w:r>
          </w:p>
        </w:tc>
        <w:tc>
          <w:tcPr>
            <w:tcW w:w="1265" w:type="dxa"/>
            <w:vAlign w:val="bottom"/>
          </w:tcPr>
          <w:p w14:paraId="12338DE8" w14:textId="4868DC2E" w:rsidR="003E13B1" w:rsidRPr="00F50D7F" w:rsidRDefault="003E13B1" w:rsidP="003E13B1">
            <w:pPr>
              <w:pStyle w:val="NoSpacing"/>
              <w:rPr>
                <w:b w:val="0"/>
                <w:bCs w:val="0"/>
                <w:lang w:val="en-GB"/>
              </w:rPr>
            </w:pPr>
            <w:r>
              <w:rPr>
                <w:rFonts w:ascii="Calibri" w:hAnsi="Calibri" w:cs="Calibri"/>
                <w:color w:val="000000"/>
              </w:rPr>
              <w:t>0.297</w:t>
            </w:r>
          </w:p>
        </w:tc>
        <w:tc>
          <w:tcPr>
            <w:tcW w:w="1265" w:type="dxa"/>
            <w:vAlign w:val="bottom"/>
          </w:tcPr>
          <w:p w14:paraId="5ED7A644" w14:textId="79D3A993" w:rsidR="003E13B1" w:rsidRPr="00F50D7F" w:rsidRDefault="003E13B1" w:rsidP="003E13B1">
            <w:pPr>
              <w:pStyle w:val="NoSpacing"/>
              <w:rPr>
                <w:b w:val="0"/>
                <w:bCs w:val="0"/>
                <w:lang w:val="en-GB"/>
              </w:rPr>
            </w:pPr>
            <w:r>
              <w:rPr>
                <w:rFonts w:ascii="Calibri" w:hAnsi="Calibri" w:cs="Calibri"/>
                <w:color w:val="000000"/>
              </w:rPr>
              <w:t>0.581</w:t>
            </w:r>
          </w:p>
        </w:tc>
        <w:tc>
          <w:tcPr>
            <w:tcW w:w="1264" w:type="dxa"/>
            <w:vAlign w:val="bottom"/>
          </w:tcPr>
          <w:p w14:paraId="12126642" w14:textId="481D5693" w:rsidR="003E13B1" w:rsidRPr="00F50D7F" w:rsidRDefault="003E13B1" w:rsidP="003E13B1">
            <w:pPr>
              <w:pStyle w:val="NoSpacing"/>
              <w:rPr>
                <w:b w:val="0"/>
                <w:bCs w:val="0"/>
                <w:lang w:val="en-GB"/>
              </w:rPr>
            </w:pPr>
            <w:r>
              <w:rPr>
                <w:rFonts w:ascii="Calibri" w:hAnsi="Calibri" w:cs="Calibri"/>
                <w:color w:val="000000"/>
              </w:rPr>
              <w:t>0.244</w:t>
            </w:r>
          </w:p>
        </w:tc>
        <w:tc>
          <w:tcPr>
            <w:tcW w:w="1265" w:type="dxa"/>
            <w:vAlign w:val="bottom"/>
          </w:tcPr>
          <w:p w14:paraId="66E9A680" w14:textId="288F2E14" w:rsidR="003E13B1" w:rsidRPr="00F50D7F" w:rsidRDefault="003E13B1" w:rsidP="003E13B1">
            <w:pPr>
              <w:pStyle w:val="NoSpacing"/>
              <w:rPr>
                <w:b w:val="0"/>
                <w:bCs w:val="0"/>
                <w:lang w:val="en-GB"/>
              </w:rPr>
            </w:pPr>
            <w:r>
              <w:rPr>
                <w:rFonts w:ascii="Calibri" w:hAnsi="Calibri" w:cs="Calibri"/>
                <w:color w:val="000000"/>
              </w:rPr>
              <w:t>0.133</w:t>
            </w:r>
          </w:p>
        </w:tc>
        <w:tc>
          <w:tcPr>
            <w:tcW w:w="1265" w:type="dxa"/>
            <w:vAlign w:val="bottom"/>
          </w:tcPr>
          <w:p w14:paraId="37B1B34D" w14:textId="3034000E" w:rsidR="003E13B1" w:rsidRPr="00F50D7F" w:rsidRDefault="003E13B1" w:rsidP="003E13B1">
            <w:pPr>
              <w:pStyle w:val="NoSpacing"/>
              <w:rPr>
                <w:b w:val="0"/>
                <w:bCs w:val="0"/>
                <w:lang w:eastAsia="nl-NL"/>
              </w:rPr>
            </w:pPr>
            <w:r>
              <w:rPr>
                <w:rFonts w:ascii="Calibri" w:hAnsi="Calibri" w:cs="Calibri"/>
                <w:color w:val="000000"/>
              </w:rPr>
              <w:t>0.168</w:t>
            </w:r>
          </w:p>
        </w:tc>
      </w:tr>
      <w:tr w:rsidR="003E13B1" w14:paraId="25722CF9" w14:textId="37386E39" w:rsidTr="003E13B1">
        <w:trPr>
          <w:trHeight w:val="432"/>
        </w:trPr>
        <w:tc>
          <w:tcPr>
            <w:tcW w:w="684" w:type="dxa"/>
            <w:vMerge/>
            <w:vAlign w:val="center"/>
          </w:tcPr>
          <w:p w14:paraId="5FD3E36B" w14:textId="01A5127C" w:rsidR="003E13B1" w:rsidRPr="00F50D7F" w:rsidRDefault="003E13B1" w:rsidP="003E13B1">
            <w:pPr>
              <w:pStyle w:val="NoSpacing"/>
              <w:rPr>
                <w:b w:val="0"/>
                <w:bCs w:val="0"/>
                <w:lang w:val="en-GB"/>
              </w:rPr>
            </w:pPr>
          </w:p>
        </w:tc>
        <w:tc>
          <w:tcPr>
            <w:tcW w:w="1190" w:type="dxa"/>
            <w:vAlign w:val="center"/>
          </w:tcPr>
          <w:p w14:paraId="5EC879B4" w14:textId="1067A6ED" w:rsidR="003E13B1" w:rsidRPr="00F50D7F" w:rsidRDefault="003E13B1" w:rsidP="003E13B1">
            <w:pPr>
              <w:pStyle w:val="NoSpacing"/>
              <w:rPr>
                <w:b w:val="0"/>
                <w:bCs w:val="0"/>
                <w:lang w:val="en-GB"/>
              </w:rPr>
            </w:pPr>
            <w:r w:rsidRPr="00F50D7F">
              <w:rPr>
                <w:b w:val="0"/>
                <w:bCs w:val="0"/>
                <w:lang w:eastAsia="nl-NL"/>
              </w:rPr>
              <w:t>MDI</w:t>
            </w:r>
          </w:p>
        </w:tc>
        <w:tc>
          <w:tcPr>
            <w:tcW w:w="1264" w:type="dxa"/>
            <w:vAlign w:val="bottom"/>
          </w:tcPr>
          <w:p w14:paraId="4BF1D591" w14:textId="17E78597" w:rsidR="003E13B1" w:rsidRPr="00F50D7F" w:rsidRDefault="003E13B1" w:rsidP="003E13B1">
            <w:pPr>
              <w:pStyle w:val="NoSpacing"/>
              <w:rPr>
                <w:b w:val="0"/>
                <w:bCs w:val="0"/>
                <w:lang w:val="en-GB"/>
              </w:rPr>
            </w:pPr>
            <w:r>
              <w:rPr>
                <w:rFonts w:ascii="Calibri" w:hAnsi="Calibri" w:cs="Calibri"/>
                <w:color w:val="000000"/>
              </w:rPr>
              <w:t>0.009</w:t>
            </w:r>
          </w:p>
        </w:tc>
        <w:tc>
          <w:tcPr>
            <w:tcW w:w="1265" w:type="dxa"/>
            <w:vAlign w:val="bottom"/>
          </w:tcPr>
          <w:p w14:paraId="179AFA17" w14:textId="27FCC0E8" w:rsidR="003E13B1" w:rsidRPr="00F50D7F" w:rsidRDefault="003E13B1" w:rsidP="003E13B1">
            <w:pPr>
              <w:pStyle w:val="NoSpacing"/>
              <w:rPr>
                <w:b w:val="0"/>
                <w:bCs w:val="0"/>
                <w:lang w:val="en-GB"/>
              </w:rPr>
            </w:pPr>
            <w:r>
              <w:rPr>
                <w:rFonts w:ascii="Calibri" w:hAnsi="Calibri" w:cs="Calibri"/>
                <w:color w:val="000000"/>
              </w:rPr>
              <w:t>0.94</w:t>
            </w:r>
          </w:p>
        </w:tc>
        <w:tc>
          <w:tcPr>
            <w:tcW w:w="1265" w:type="dxa"/>
            <w:vAlign w:val="bottom"/>
          </w:tcPr>
          <w:p w14:paraId="2F78F2BD" w14:textId="26814FF6" w:rsidR="003E13B1" w:rsidRPr="00F50D7F" w:rsidRDefault="003E13B1" w:rsidP="003E13B1">
            <w:pPr>
              <w:pStyle w:val="NoSpacing"/>
              <w:rPr>
                <w:b w:val="0"/>
                <w:bCs w:val="0"/>
                <w:lang w:val="en-GB"/>
              </w:rPr>
            </w:pPr>
            <w:r>
              <w:rPr>
                <w:rFonts w:ascii="Calibri" w:hAnsi="Calibri" w:cs="Calibri"/>
                <w:color w:val="000000"/>
              </w:rPr>
              <w:t>0.631</w:t>
            </w:r>
          </w:p>
        </w:tc>
        <w:tc>
          <w:tcPr>
            <w:tcW w:w="1264" w:type="dxa"/>
            <w:vAlign w:val="bottom"/>
          </w:tcPr>
          <w:p w14:paraId="4E0500D8" w14:textId="49E55560" w:rsidR="003E13B1" w:rsidRPr="00F50D7F" w:rsidRDefault="003E13B1" w:rsidP="003E13B1">
            <w:pPr>
              <w:pStyle w:val="NoSpacing"/>
              <w:rPr>
                <w:b w:val="0"/>
                <w:bCs w:val="0"/>
                <w:lang w:val="en-GB"/>
              </w:rPr>
            </w:pPr>
            <w:r>
              <w:rPr>
                <w:rFonts w:ascii="Calibri" w:hAnsi="Calibri" w:cs="Calibri"/>
                <w:color w:val="000000"/>
              </w:rPr>
              <w:t>0.222</w:t>
            </w:r>
          </w:p>
        </w:tc>
        <w:tc>
          <w:tcPr>
            <w:tcW w:w="1265" w:type="dxa"/>
            <w:vAlign w:val="bottom"/>
          </w:tcPr>
          <w:p w14:paraId="30FE438C" w14:textId="7E0928E0" w:rsidR="003E13B1" w:rsidRPr="00F50D7F" w:rsidRDefault="003E13B1" w:rsidP="003E13B1">
            <w:pPr>
              <w:pStyle w:val="NoSpacing"/>
              <w:rPr>
                <w:b w:val="0"/>
                <w:bCs w:val="0"/>
                <w:lang w:val="en-GB"/>
              </w:rPr>
            </w:pPr>
            <w:r>
              <w:rPr>
                <w:rFonts w:ascii="Calibri" w:hAnsi="Calibri" w:cs="Calibri"/>
                <w:color w:val="000000"/>
              </w:rPr>
              <w:t>0.123</w:t>
            </w:r>
          </w:p>
        </w:tc>
        <w:tc>
          <w:tcPr>
            <w:tcW w:w="1265" w:type="dxa"/>
            <w:vAlign w:val="bottom"/>
          </w:tcPr>
          <w:p w14:paraId="0AE94964" w14:textId="496434E5" w:rsidR="003E13B1" w:rsidRPr="00F50D7F" w:rsidRDefault="003E13B1" w:rsidP="003E13B1">
            <w:pPr>
              <w:pStyle w:val="NoSpacing"/>
              <w:rPr>
                <w:b w:val="0"/>
                <w:bCs w:val="0"/>
                <w:lang w:eastAsia="nl-NL"/>
              </w:rPr>
            </w:pPr>
            <w:r>
              <w:rPr>
                <w:rFonts w:ascii="Calibri" w:hAnsi="Calibri" w:cs="Calibri"/>
                <w:color w:val="000000"/>
              </w:rPr>
              <w:t>0.159</w:t>
            </w:r>
          </w:p>
        </w:tc>
      </w:tr>
      <w:tr w:rsidR="003E13B1" w14:paraId="3254E1A4" w14:textId="32B13C26" w:rsidTr="003E13B1">
        <w:trPr>
          <w:trHeight w:val="432"/>
        </w:trPr>
        <w:tc>
          <w:tcPr>
            <w:tcW w:w="684" w:type="dxa"/>
            <w:vMerge/>
            <w:vAlign w:val="center"/>
          </w:tcPr>
          <w:p w14:paraId="15C07391" w14:textId="77777777" w:rsidR="003E13B1" w:rsidRPr="00F50D7F" w:rsidRDefault="003E13B1" w:rsidP="003E13B1">
            <w:pPr>
              <w:pStyle w:val="NoSpacing"/>
              <w:rPr>
                <w:b w:val="0"/>
                <w:bCs w:val="0"/>
                <w:lang w:val="en-GB"/>
              </w:rPr>
            </w:pPr>
          </w:p>
        </w:tc>
        <w:tc>
          <w:tcPr>
            <w:tcW w:w="1190" w:type="dxa"/>
            <w:vAlign w:val="center"/>
          </w:tcPr>
          <w:p w14:paraId="131E318F" w14:textId="12E2B48E" w:rsidR="003E13B1" w:rsidRPr="00F50D7F" w:rsidRDefault="003E13B1" w:rsidP="003E13B1">
            <w:pPr>
              <w:pStyle w:val="NoSpacing"/>
              <w:rPr>
                <w:b w:val="0"/>
                <w:bCs w:val="0"/>
                <w:lang w:eastAsia="nl-NL"/>
              </w:rPr>
            </w:pPr>
            <w:r w:rsidRPr="00F50D7F">
              <w:rPr>
                <w:b w:val="0"/>
                <w:bCs w:val="0"/>
                <w:lang w:eastAsia="nl-NL"/>
              </w:rPr>
              <w:t>Submodels</w:t>
            </w:r>
          </w:p>
        </w:tc>
        <w:tc>
          <w:tcPr>
            <w:tcW w:w="1264" w:type="dxa"/>
            <w:vAlign w:val="bottom"/>
          </w:tcPr>
          <w:p w14:paraId="085FF10D" w14:textId="407213E2" w:rsidR="003E13B1" w:rsidRPr="00F50D7F" w:rsidRDefault="003E13B1" w:rsidP="003E13B1">
            <w:pPr>
              <w:pStyle w:val="NoSpacing"/>
              <w:rPr>
                <w:b w:val="0"/>
                <w:bCs w:val="0"/>
                <w:lang w:eastAsia="nl-NL"/>
              </w:rPr>
            </w:pPr>
            <w:r>
              <w:rPr>
                <w:rFonts w:ascii="Calibri" w:hAnsi="Calibri" w:cs="Calibri"/>
                <w:color w:val="000000"/>
              </w:rPr>
              <w:t>0.003</w:t>
            </w:r>
          </w:p>
        </w:tc>
        <w:tc>
          <w:tcPr>
            <w:tcW w:w="1265" w:type="dxa"/>
            <w:vAlign w:val="bottom"/>
          </w:tcPr>
          <w:p w14:paraId="63AF38BE" w14:textId="73719E57" w:rsidR="003E13B1" w:rsidRPr="00F50D7F" w:rsidRDefault="003E13B1" w:rsidP="003E13B1">
            <w:pPr>
              <w:pStyle w:val="NoSpacing"/>
              <w:rPr>
                <w:b w:val="0"/>
                <w:bCs w:val="0"/>
                <w:lang w:eastAsia="nl-NL"/>
              </w:rPr>
            </w:pPr>
            <w:r>
              <w:rPr>
                <w:rFonts w:ascii="Calibri" w:hAnsi="Calibri" w:cs="Calibri"/>
                <w:color w:val="000000"/>
              </w:rPr>
              <w:t>0.981</w:t>
            </w:r>
          </w:p>
        </w:tc>
        <w:tc>
          <w:tcPr>
            <w:tcW w:w="1265" w:type="dxa"/>
            <w:vAlign w:val="bottom"/>
          </w:tcPr>
          <w:p w14:paraId="5420B3A1" w14:textId="68D45641" w:rsidR="003E13B1" w:rsidRPr="00F50D7F" w:rsidRDefault="003E13B1" w:rsidP="003E13B1">
            <w:pPr>
              <w:pStyle w:val="NoSpacing"/>
              <w:rPr>
                <w:b w:val="0"/>
                <w:bCs w:val="0"/>
                <w:lang w:eastAsia="nl-NL"/>
              </w:rPr>
            </w:pPr>
            <w:r>
              <w:rPr>
                <w:rFonts w:ascii="Calibri" w:hAnsi="Calibri" w:cs="Calibri"/>
                <w:color w:val="000000"/>
              </w:rPr>
              <w:t>0.627</w:t>
            </w:r>
          </w:p>
        </w:tc>
        <w:tc>
          <w:tcPr>
            <w:tcW w:w="1264" w:type="dxa"/>
            <w:vAlign w:val="bottom"/>
          </w:tcPr>
          <w:p w14:paraId="059802D4" w14:textId="34FDF61F" w:rsidR="003E13B1" w:rsidRPr="00F50D7F" w:rsidRDefault="003E13B1" w:rsidP="003E13B1">
            <w:pPr>
              <w:pStyle w:val="NoSpacing"/>
              <w:rPr>
                <w:b w:val="0"/>
                <w:bCs w:val="0"/>
                <w:lang w:eastAsia="nl-NL"/>
              </w:rPr>
            </w:pPr>
            <w:r>
              <w:rPr>
                <w:rFonts w:ascii="Calibri" w:hAnsi="Calibri" w:cs="Calibri"/>
                <w:color w:val="000000"/>
              </w:rPr>
              <w:t>0.227</w:t>
            </w:r>
          </w:p>
        </w:tc>
        <w:tc>
          <w:tcPr>
            <w:tcW w:w="1265" w:type="dxa"/>
            <w:vAlign w:val="bottom"/>
          </w:tcPr>
          <w:p w14:paraId="33B1429A" w14:textId="0DD7DC6E" w:rsidR="003E13B1" w:rsidRPr="00F50D7F" w:rsidRDefault="003E13B1" w:rsidP="003E13B1">
            <w:pPr>
              <w:pStyle w:val="NoSpacing"/>
              <w:rPr>
                <w:b w:val="0"/>
                <w:bCs w:val="0"/>
                <w:lang w:eastAsia="nl-NL"/>
              </w:rPr>
            </w:pPr>
            <w:r>
              <w:rPr>
                <w:rFonts w:ascii="Calibri" w:hAnsi="Calibri" w:cs="Calibri"/>
                <w:color w:val="000000"/>
              </w:rPr>
              <w:t>0.125</w:t>
            </w:r>
          </w:p>
        </w:tc>
        <w:tc>
          <w:tcPr>
            <w:tcW w:w="1265" w:type="dxa"/>
            <w:vAlign w:val="bottom"/>
          </w:tcPr>
          <w:p w14:paraId="545D47D5" w14:textId="56A8830A" w:rsidR="003E13B1" w:rsidRPr="00F50D7F" w:rsidRDefault="003E13B1" w:rsidP="003E13B1">
            <w:pPr>
              <w:pStyle w:val="NoSpacing"/>
              <w:rPr>
                <w:b w:val="0"/>
                <w:bCs w:val="0"/>
                <w:lang w:eastAsia="nl-NL"/>
              </w:rPr>
            </w:pPr>
            <w:r>
              <w:rPr>
                <w:rFonts w:ascii="Calibri" w:hAnsi="Calibri" w:cs="Calibri"/>
                <w:color w:val="000000"/>
              </w:rPr>
              <w:t>0.144</w:t>
            </w:r>
          </w:p>
        </w:tc>
      </w:tr>
      <w:tr w:rsidR="003E13B1" w14:paraId="4A298ADA" w14:textId="1999A1E7" w:rsidTr="003E13B1">
        <w:trPr>
          <w:trHeight w:val="432"/>
        </w:trPr>
        <w:tc>
          <w:tcPr>
            <w:tcW w:w="684" w:type="dxa"/>
            <w:vMerge/>
            <w:vAlign w:val="center"/>
          </w:tcPr>
          <w:p w14:paraId="01A5B924" w14:textId="77777777" w:rsidR="003E13B1" w:rsidRPr="00F50D7F" w:rsidRDefault="003E13B1" w:rsidP="003E13B1">
            <w:pPr>
              <w:pStyle w:val="NoSpacing"/>
              <w:rPr>
                <w:b w:val="0"/>
                <w:bCs w:val="0"/>
                <w:lang w:val="en-GB"/>
              </w:rPr>
            </w:pPr>
          </w:p>
        </w:tc>
        <w:tc>
          <w:tcPr>
            <w:tcW w:w="1190" w:type="dxa"/>
            <w:vAlign w:val="center"/>
          </w:tcPr>
          <w:p w14:paraId="4DBC4503" w14:textId="62E244B8" w:rsidR="003E13B1" w:rsidRPr="00F50D7F" w:rsidRDefault="003E13B1" w:rsidP="003E13B1">
            <w:pPr>
              <w:pStyle w:val="NoSpacing"/>
              <w:rPr>
                <w:b w:val="0"/>
                <w:bCs w:val="0"/>
                <w:lang w:eastAsia="nl-NL"/>
              </w:rPr>
            </w:pPr>
            <w:r>
              <w:rPr>
                <w:b w:val="0"/>
                <w:bCs w:val="0"/>
                <w:lang w:eastAsia="nl-NL"/>
              </w:rPr>
              <w:t>Surrogate splits</w:t>
            </w:r>
          </w:p>
        </w:tc>
        <w:tc>
          <w:tcPr>
            <w:tcW w:w="1264" w:type="dxa"/>
            <w:vAlign w:val="bottom"/>
          </w:tcPr>
          <w:p w14:paraId="4AB06100" w14:textId="19B7EA41" w:rsidR="003E13B1" w:rsidRPr="00F50D7F" w:rsidRDefault="003E13B1" w:rsidP="003E13B1">
            <w:pPr>
              <w:pStyle w:val="NoSpacing"/>
              <w:rPr>
                <w:b w:val="0"/>
                <w:bCs w:val="0"/>
                <w:lang w:eastAsia="nl-NL"/>
              </w:rPr>
            </w:pPr>
            <w:r>
              <w:rPr>
                <w:rFonts w:ascii="Calibri" w:hAnsi="Calibri" w:cs="Calibri"/>
                <w:color w:val="000000"/>
              </w:rPr>
              <w:t>NA</w:t>
            </w:r>
          </w:p>
        </w:tc>
        <w:tc>
          <w:tcPr>
            <w:tcW w:w="1265" w:type="dxa"/>
            <w:vAlign w:val="bottom"/>
          </w:tcPr>
          <w:p w14:paraId="6B862B4B" w14:textId="3FA28E5D" w:rsidR="003E13B1" w:rsidRPr="00F50D7F" w:rsidRDefault="003E13B1" w:rsidP="003E13B1">
            <w:pPr>
              <w:pStyle w:val="NoSpacing"/>
              <w:rPr>
                <w:b w:val="0"/>
                <w:bCs w:val="0"/>
                <w:lang w:eastAsia="nl-NL"/>
              </w:rPr>
            </w:pPr>
            <w:r>
              <w:rPr>
                <w:rFonts w:ascii="Calibri" w:hAnsi="Calibri" w:cs="Calibri"/>
                <w:color w:val="000000"/>
              </w:rPr>
              <w:t>NA</w:t>
            </w:r>
          </w:p>
        </w:tc>
        <w:tc>
          <w:tcPr>
            <w:tcW w:w="1265" w:type="dxa"/>
            <w:vAlign w:val="bottom"/>
          </w:tcPr>
          <w:p w14:paraId="1537C479" w14:textId="5A3C5BF4" w:rsidR="003E13B1" w:rsidRPr="00F50D7F" w:rsidRDefault="003E13B1" w:rsidP="003E13B1">
            <w:pPr>
              <w:pStyle w:val="NoSpacing"/>
              <w:rPr>
                <w:b w:val="0"/>
                <w:bCs w:val="0"/>
                <w:lang w:eastAsia="nl-NL"/>
              </w:rPr>
            </w:pPr>
            <w:r>
              <w:rPr>
                <w:rFonts w:ascii="Calibri" w:hAnsi="Calibri" w:cs="Calibri"/>
                <w:color w:val="000000"/>
              </w:rPr>
              <w:t>NA</w:t>
            </w:r>
          </w:p>
        </w:tc>
        <w:tc>
          <w:tcPr>
            <w:tcW w:w="1264" w:type="dxa"/>
            <w:vAlign w:val="bottom"/>
          </w:tcPr>
          <w:p w14:paraId="177922E9" w14:textId="58A07522" w:rsidR="003E13B1" w:rsidRPr="00F50D7F" w:rsidRDefault="003E13B1" w:rsidP="003E13B1">
            <w:pPr>
              <w:pStyle w:val="NoSpacing"/>
              <w:rPr>
                <w:b w:val="0"/>
                <w:bCs w:val="0"/>
                <w:lang w:eastAsia="nl-NL"/>
              </w:rPr>
            </w:pPr>
            <w:r>
              <w:rPr>
                <w:rFonts w:ascii="Calibri" w:hAnsi="Calibri" w:cs="Calibri"/>
                <w:color w:val="000000"/>
              </w:rPr>
              <w:t>NA</w:t>
            </w:r>
          </w:p>
        </w:tc>
        <w:tc>
          <w:tcPr>
            <w:tcW w:w="1265" w:type="dxa"/>
            <w:vAlign w:val="bottom"/>
          </w:tcPr>
          <w:p w14:paraId="1D3D0D07" w14:textId="1EBA7CDC" w:rsidR="003E13B1" w:rsidRPr="00F50D7F" w:rsidRDefault="003E13B1" w:rsidP="003E13B1">
            <w:pPr>
              <w:pStyle w:val="NoSpacing"/>
              <w:rPr>
                <w:b w:val="0"/>
                <w:bCs w:val="0"/>
                <w:lang w:eastAsia="nl-NL"/>
              </w:rPr>
            </w:pPr>
            <w:r>
              <w:rPr>
                <w:rFonts w:ascii="Calibri" w:hAnsi="Calibri" w:cs="Calibri"/>
                <w:color w:val="000000"/>
              </w:rPr>
              <w:t>NA</w:t>
            </w:r>
          </w:p>
        </w:tc>
        <w:tc>
          <w:tcPr>
            <w:tcW w:w="1265" w:type="dxa"/>
            <w:vAlign w:val="bottom"/>
          </w:tcPr>
          <w:p w14:paraId="35E4E77F" w14:textId="7354BFC9" w:rsidR="003E13B1" w:rsidRPr="00F50D7F" w:rsidRDefault="003E13B1" w:rsidP="003E13B1">
            <w:pPr>
              <w:pStyle w:val="NoSpacing"/>
              <w:rPr>
                <w:b w:val="0"/>
                <w:bCs w:val="0"/>
                <w:lang w:eastAsia="nl-NL"/>
              </w:rPr>
            </w:pPr>
            <w:r>
              <w:rPr>
                <w:rFonts w:ascii="Calibri" w:hAnsi="Calibri" w:cs="Calibri"/>
                <w:color w:val="000000"/>
              </w:rPr>
              <w:t>NA</w:t>
            </w:r>
          </w:p>
        </w:tc>
      </w:tr>
      <w:tr w:rsidR="003E13B1" w14:paraId="52BE61EE" w14:textId="2991BF0A" w:rsidTr="003E13B1">
        <w:trPr>
          <w:trHeight w:val="432"/>
        </w:trPr>
        <w:tc>
          <w:tcPr>
            <w:tcW w:w="684" w:type="dxa"/>
            <w:vMerge w:val="restart"/>
            <w:vAlign w:val="center"/>
          </w:tcPr>
          <w:p w14:paraId="28342181" w14:textId="3AFCE755" w:rsidR="003E13B1" w:rsidRPr="00F50D7F" w:rsidRDefault="003E13B1" w:rsidP="003E13B1">
            <w:pPr>
              <w:pStyle w:val="NoSpacing"/>
              <w:rPr>
                <w:b w:val="0"/>
                <w:bCs w:val="0"/>
                <w:lang w:val="nl-NL"/>
              </w:rPr>
            </w:pPr>
            <w:r w:rsidRPr="00F50D7F">
              <w:rPr>
                <w:b w:val="0"/>
                <w:bCs w:val="0"/>
                <w:lang w:val="nl-NL" w:eastAsia="nl-NL"/>
              </w:rPr>
              <w:t>RF</w:t>
            </w:r>
          </w:p>
        </w:tc>
        <w:tc>
          <w:tcPr>
            <w:tcW w:w="1190" w:type="dxa"/>
            <w:vAlign w:val="center"/>
          </w:tcPr>
          <w:p w14:paraId="72F60B8E" w14:textId="7B299611" w:rsidR="003E13B1" w:rsidRPr="00F50D7F" w:rsidRDefault="003E13B1" w:rsidP="003E13B1">
            <w:pPr>
              <w:pStyle w:val="NoSpacing"/>
              <w:rPr>
                <w:b w:val="0"/>
                <w:bCs w:val="0"/>
                <w:lang w:val="en-GB"/>
              </w:rPr>
            </w:pPr>
            <w:r w:rsidRPr="00F50D7F">
              <w:rPr>
                <w:b w:val="0"/>
                <w:bCs w:val="0"/>
                <w:lang w:eastAsia="nl-NL"/>
              </w:rPr>
              <w:t>CMI</w:t>
            </w:r>
          </w:p>
        </w:tc>
        <w:tc>
          <w:tcPr>
            <w:tcW w:w="1264" w:type="dxa"/>
            <w:vAlign w:val="bottom"/>
          </w:tcPr>
          <w:p w14:paraId="6426418B" w14:textId="2D302148" w:rsidR="003E13B1" w:rsidRPr="00F50D7F" w:rsidRDefault="003E13B1" w:rsidP="003E13B1">
            <w:pPr>
              <w:pStyle w:val="NoSpacing"/>
              <w:rPr>
                <w:b w:val="0"/>
                <w:bCs w:val="0"/>
                <w:lang w:val="en-GB"/>
              </w:rPr>
            </w:pPr>
            <w:r>
              <w:rPr>
                <w:rFonts w:ascii="Calibri" w:hAnsi="Calibri" w:cs="Calibri"/>
                <w:color w:val="000000"/>
              </w:rPr>
              <w:t>0.064</w:t>
            </w:r>
          </w:p>
        </w:tc>
        <w:tc>
          <w:tcPr>
            <w:tcW w:w="1265" w:type="dxa"/>
            <w:vAlign w:val="bottom"/>
          </w:tcPr>
          <w:p w14:paraId="2AAD4E2F" w14:textId="2A799F46" w:rsidR="003E13B1" w:rsidRPr="00F50D7F" w:rsidRDefault="003E13B1" w:rsidP="003E13B1">
            <w:pPr>
              <w:pStyle w:val="NoSpacing"/>
              <w:rPr>
                <w:b w:val="0"/>
                <w:bCs w:val="0"/>
                <w:lang w:val="en-GB"/>
              </w:rPr>
            </w:pPr>
            <w:r>
              <w:rPr>
                <w:rFonts w:ascii="Calibri" w:hAnsi="Calibri" w:cs="Calibri"/>
                <w:color w:val="000000"/>
              </w:rPr>
              <w:t>0.788</w:t>
            </w:r>
          </w:p>
        </w:tc>
        <w:tc>
          <w:tcPr>
            <w:tcW w:w="1265" w:type="dxa"/>
            <w:vAlign w:val="bottom"/>
          </w:tcPr>
          <w:p w14:paraId="559D2F00" w14:textId="16E00B49" w:rsidR="003E13B1" w:rsidRPr="00F50D7F" w:rsidRDefault="003E13B1" w:rsidP="003E13B1">
            <w:pPr>
              <w:pStyle w:val="NoSpacing"/>
              <w:rPr>
                <w:b w:val="0"/>
                <w:bCs w:val="0"/>
                <w:lang w:val="en-GB"/>
              </w:rPr>
            </w:pPr>
            <w:r>
              <w:rPr>
                <w:rFonts w:ascii="Calibri" w:hAnsi="Calibri" w:cs="Calibri"/>
                <w:color w:val="000000"/>
              </w:rPr>
              <w:t>0.592</w:t>
            </w:r>
          </w:p>
        </w:tc>
        <w:tc>
          <w:tcPr>
            <w:tcW w:w="1264" w:type="dxa"/>
            <w:vAlign w:val="bottom"/>
          </w:tcPr>
          <w:p w14:paraId="0A20E93F" w14:textId="2C1DB49B" w:rsidR="003E13B1" w:rsidRPr="00F50D7F" w:rsidRDefault="003E13B1" w:rsidP="003E13B1">
            <w:pPr>
              <w:pStyle w:val="NoSpacing"/>
              <w:rPr>
                <w:b w:val="0"/>
                <w:bCs w:val="0"/>
                <w:lang w:val="en-GB"/>
              </w:rPr>
            </w:pPr>
            <w:r>
              <w:rPr>
                <w:rFonts w:ascii="Calibri" w:hAnsi="Calibri" w:cs="Calibri"/>
                <w:color w:val="000000"/>
              </w:rPr>
              <w:t>0.24</w:t>
            </w:r>
          </w:p>
        </w:tc>
        <w:tc>
          <w:tcPr>
            <w:tcW w:w="1265" w:type="dxa"/>
            <w:vAlign w:val="bottom"/>
          </w:tcPr>
          <w:p w14:paraId="2BA0CBFD" w14:textId="0AA663EC" w:rsidR="003E13B1" w:rsidRPr="00F50D7F" w:rsidRDefault="003E13B1" w:rsidP="003E13B1">
            <w:pPr>
              <w:pStyle w:val="NoSpacing"/>
              <w:rPr>
                <w:b w:val="0"/>
                <w:bCs w:val="0"/>
                <w:lang w:val="en-GB"/>
              </w:rPr>
            </w:pPr>
            <w:r>
              <w:rPr>
                <w:rFonts w:ascii="Calibri" w:hAnsi="Calibri" w:cs="Calibri"/>
                <w:color w:val="000000"/>
              </w:rPr>
              <w:t>0.131</w:t>
            </w:r>
          </w:p>
        </w:tc>
        <w:tc>
          <w:tcPr>
            <w:tcW w:w="1265" w:type="dxa"/>
            <w:vAlign w:val="bottom"/>
          </w:tcPr>
          <w:p w14:paraId="575ABC8C" w14:textId="6330C9FB" w:rsidR="003E13B1" w:rsidRPr="00F50D7F" w:rsidRDefault="003E13B1" w:rsidP="003E13B1">
            <w:pPr>
              <w:pStyle w:val="NoSpacing"/>
              <w:rPr>
                <w:b w:val="0"/>
                <w:bCs w:val="0"/>
                <w:lang w:eastAsia="nl-NL"/>
              </w:rPr>
            </w:pPr>
            <w:r>
              <w:rPr>
                <w:rFonts w:ascii="Calibri" w:hAnsi="Calibri" w:cs="Calibri"/>
                <w:color w:val="000000"/>
              </w:rPr>
              <w:t>0.171</w:t>
            </w:r>
          </w:p>
        </w:tc>
      </w:tr>
      <w:tr w:rsidR="003E13B1" w14:paraId="046216A3" w14:textId="4F001F80" w:rsidTr="003E13B1">
        <w:trPr>
          <w:trHeight w:val="432"/>
        </w:trPr>
        <w:tc>
          <w:tcPr>
            <w:tcW w:w="684" w:type="dxa"/>
            <w:vMerge/>
            <w:vAlign w:val="center"/>
          </w:tcPr>
          <w:p w14:paraId="6CBFCA10" w14:textId="4F19D36F" w:rsidR="003E13B1" w:rsidRPr="00F50D7F" w:rsidRDefault="003E13B1" w:rsidP="003E13B1">
            <w:pPr>
              <w:pStyle w:val="NoSpacing"/>
              <w:rPr>
                <w:b w:val="0"/>
                <w:bCs w:val="0"/>
                <w:lang w:val="en-GB"/>
              </w:rPr>
            </w:pPr>
          </w:p>
        </w:tc>
        <w:tc>
          <w:tcPr>
            <w:tcW w:w="1190" w:type="dxa"/>
            <w:vAlign w:val="center"/>
          </w:tcPr>
          <w:p w14:paraId="14B7C984" w14:textId="6945ACB3" w:rsidR="003E13B1" w:rsidRPr="00F50D7F" w:rsidRDefault="003E13B1" w:rsidP="003E13B1">
            <w:pPr>
              <w:pStyle w:val="NoSpacing"/>
              <w:rPr>
                <w:b w:val="0"/>
                <w:bCs w:val="0"/>
                <w:lang w:val="en-GB"/>
              </w:rPr>
            </w:pPr>
            <w:r w:rsidRPr="00F50D7F">
              <w:rPr>
                <w:b w:val="0"/>
                <w:bCs w:val="0"/>
                <w:lang w:eastAsia="nl-NL"/>
              </w:rPr>
              <w:t>SDI</w:t>
            </w:r>
          </w:p>
        </w:tc>
        <w:tc>
          <w:tcPr>
            <w:tcW w:w="1264" w:type="dxa"/>
            <w:vAlign w:val="bottom"/>
          </w:tcPr>
          <w:p w14:paraId="69BA909C" w14:textId="2C53FE65" w:rsidR="003E13B1" w:rsidRPr="00F50D7F" w:rsidRDefault="003E13B1" w:rsidP="003E13B1">
            <w:pPr>
              <w:pStyle w:val="NoSpacing"/>
              <w:rPr>
                <w:b w:val="0"/>
                <w:bCs w:val="0"/>
                <w:lang w:val="en-GB"/>
              </w:rPr>
            </w:pPr>
            <w:r>
              <w:rPr>
                <w:rFonts w:ascii="Calibri" w:hAnsi="Calibri" w:cs="Calibri"/>
                <w:color w:val="000000"/>
              </w:rPr>
              <w:t>0.092</w:t>
            </w:r>
          </w:p>
        </w:tc>
        <w:tc>
          <w:tcPr>
            <w:tcW w:w="1265" w:type="dxa"/>
            <w:vAlign w:val="bottom"/>
          </w:tcPr>
          <w:p w14:paraId="354AB1B3" w14:textId="2D53423B" w:rsidR="003E13B1" w:rsidRPr="00F50D7F" w:rsidRDefault="003E13B1" w:rsidP="003E13B1">
            <w:pPr>
              <w:pStyle w:val="NoSpacing"/>
              <w:rPr>
                <w:b w:val="0"/>
                <w:bCs w:val="0"/>
                <w:lang w:val="en-GB"/>
              </w:rPr>
            </w:pPr>
            <w:r>
              <w:rPr>
                <w:rFonts w:ascii="Calibri" w:hAnsi="Calibri" w:cs="Calibri"/>
                <w:color w:val="000000"/>
              </w:rPr>
              <w:t>0.355</w:t>
            </w:r>
          </w:p>
        </w:tc>
        <w:tc>
          <w:tcPr>
            <w:tcW w:w="1265" w:type="dxa"/>
            <w:vAlign w:val="bottom"/>
          </w:tcPr>
          <w:p w14:paraId="0D8FF1A1" w14:textId="6E20AD98" w:rsidR="003E13B1" w:rsidRPr="00F50D7F" w:rsidRDefault="003E13B1" w:rsidP="003E13B1">
            <w:pPr>
              <w:pStyle w:val="NoSpacing"/>
              <w:rPr>
                <w:b w:val="0"/>
                <w:bCs w:val="0"/>
                <w:lang w:val="en-GB"/>
              </w:rPr>
            </w:pPr>
            <w:r>
              <w:rPr>
                <w:rFonts w:ascii="Calibri" w:hAnsi="Calibri" w:cs="Calibri"/>
                <w:color w:val="000000"/>
              </w:rPr>
              <w:t>0.643</w:t>
            </w:r>
          </w:p>
        </w:tc>
        <w:tc>
          <w:tcPr>
            <w:tcW w:w="1264" w:type="dxa"/>
            <w:vAlign w:val="bottom"/>
          </w:tcPr>
          <w:p w14:paraId="6635598B" w14:textId="76B08A17" w:rsidR="003E13B1" w:rsidRPr="00F50D7F" w:rsidRDefault="003E13B1" w:rsidP="003E13B1">
            <w:pPr>
              <w:pStyle w:val="NoSpacing"/>
              <w:rPr>
                <w:b w:val="0"/>
                <w:bCs w:val="0"/>
                <w:lang w:val="en-GB"/>
              </w:rPr>
            </w:pPr>
            <w:r>
              <w:rPr>
                <w:rFonts w:ascii="Calibri" w:hAnsi="Calibri" w:cs="Calibri"/>
                <w:color w:val="000000"/>
              </w:rPr>
              <w:t>0.221</w:t>
            </w:r>
          </w:p>
        </w:tc>
        <w:tc>
          <w:tcPr>
            <w:tcW w:w="1265" w:type="dxa"/>
            <w:vAlign w:val="bottom"/>
          </w:tcPr>
          <w:p w14:paraId="27B92235" w14:textId="6DAE8785" w:rsidR="003E13B1" w:rsidRPr="00F50D7F" w:rsidRDefault="003E13B1" w:rsidP="003E13B1">
            <w:pPr>
              <w:pStyle w:val="NoSpacing"/>
              <w:rPr>
                <w:b w:val="0"/>
                <w:bCs w:val="0"/>
                <w:lang w:val="en-GB"/>
              </w:rPr>
            </w:pPr>
            <w:r>
              <w:rPr>
                <w:rFonts w:ascii="Calibri" w:hAnsi="Calibri" w:cs="Calibri"/>
                <w:color w:val="000000"/>
              </w:rPr>
              <w:t>0.122</w:t>
            </w:r>
          </w:p>
        </w:tc>
        <w:tc>
          <w:tcPr>
            <w:tcW w:w="1265" w:type="dxa"/>
            <w:vAlign w:val="bottom"/>
          </w:tcPr>
          <w:p w14:paraId="52C546C4" w14:textId="411DF8C6" w:rsidR="003E13B1" w:rsidRPr="00F50D7F" w:rsidRDefault="003E13B1" w:rsidP="003E13B1">
            <w:pPr>
              <w:pStyle w:val="NoSpacing"/>
              <w:rPr>
                <w:b w:val="0"/>
                <w:bCs w:val="0"/>
                <w:lang w:eastAsia="nl-NL"/>
              </w:rPr>
            </w:pPr>
            <w:r>
              <w:rPr>
                <w:rFonts w:ascii="Calibri" w:hAnsi="Calibri" w:cs="Calibri"/>
                <w:color w:val="000000"/>
              </w:rPr>
              <w:t>0.162</w:t>
            </w:r>
          </w:p>
        </w:tc>
      </w:tr>
      <w:tr w:rsidR="003E13B1" w14:paraId="6E5F199C" w14:textId="7538C22A" w:rsidTr="003E13B1">
        <w:trPr>
          <w:trHeight w:val="432"/>
        </w:trPr>
        <w:tc>
          <w:tcPr>
            <w:tcW w:w="684" w:type="dxa"/>
            <w:vMerge/>
            <w:vAlign w:val="center"/>
          </w:tcPr>
          <w:p w14:paraId="420B145A" w14:textId="0A53EEBD" w:rsidR="003E13B1" w:rsidRPr="00F50D7F" w:rsidRDefault="003E13B1" w:rsidP="003E13B1">
            <w:pPr>
              <w:pStyle w:val="NoSpacing"/>
              <w:rPr>
                <w:b w:val="0"/>
                <w:bCs w:val="0"/>
                <w:lang w:val="en-GB"/>
              </w:rPr>
            </w:pPr>
          </w:p>
        </w:tc>
        <w:tc>
          <w:tcPr>
            <w:tcW w:w="1190" w:type="dxa"/>
            <w:vAlign w:val="center"/>
          </w:tcPr>
          <w:p w14:paraId="3E188FD2" w14:textId="5C95D05C" w:rsidR="003E13B1" w:rsidRPr="00F50D7F" w:rsidRDefault="003E13B1" w:rsidP="003E13B1">
            <w:pPr>
              <w:pStyle w:val="NoSpacing"/>
              <w:rPr>
                <w:b w:val="0"/>
                <w:bCs w:val="0"/>
                <w:lang w:val="en-GB"/>
              </w:rPr>
            </w:pPr>
            <w:r w:rsidRPr="00F50D7F">
              <w:rPr>
                <w:b w:val="0"/>
                <w:bCs w:val="0"/>
                <w:lang w:eastAsia="nl-NL"/>
              </w:rPr>
              <w:t>MDI</w:t>
            </w:r>
          </w:p>
        </w:tc>
        <w:tc>
          <w:tcPr>
            <w:tcW w:w="1264" w:type="dxa"/>
            <w:vAlign w:val="bottom"/>
          </w:tcPr>
          <w:p w14:paraId="4F523DEF" w14:textId="5B91DA33" w:rsidR="003E13B1" w:rsidRPr="00F50D7F" w:rsidRDefault="003E13B1" w:rsidP="003E13B1">
            <w:pPr>
              <w:pStyle w:val="NoSpacing"/>
              <w:rPr>
                <w:b w:val="0"/>
                <w:bCs w:val="0"/>
                <w:lang w:val="en-GB"/>
              </w:rPr>
            </w:pPr>
            <w:r>
              <w:rPr>
                <w:rFonts w:ascii="Calibri" w:hAnsi="Calibri" w:cs="Calibri"/>
                <w:color w:val="000000"/>
              </w:rPr>
              <w:t>-0.003</w:t>
            </w:r>
          </w:p>
        </w:tc>
        <w:tc>
          <w:tcPr>
            <w:tcW w:w="1265" w:type="dxa"/>
            <w:vAlign w:val="bottom"/>
          </w:tcPr>
          <w:p w14:paraId="211EE114" w14:textId="056CAB20" w:rsidR="003E13B1" w:rsidRPr="00F50D7F" w:rsidRDefault="003E13B1" w:rsidP="003E13B1">
            <w:pPr>
              <w:pStyle w:val="NoSpacing"/>
              <w:rPr>
                <w:b w:val="0"/>
                <w:bCs w:val="0"/>
                <w:lang w:val="en-GB"/>
              </w:rPr>
            </w:pPr>
            <w:r>
              <w:rPr>
                <w:rFonts w:ascii="Calibri" w:hAnsi="Calibri" w:cs="Calibri"/>
                <w:color w:val="000000"/>
              </w:rPr>
              <w:t>0.951</w:t>
            </w:r>
          </w:p>
        </w:tc>
        <w:tc>
          <w:tcPr>
            <w:tcW w:w="1265" w:type="dxa"/>
            <w:vAlign w:val="bottom"/>
          </w:tcPr>
          <w:p w14:paraId="38AD7B48" w14:textId="34EDA0E0" w:rsidR="003E13B1" w:rsidRPr="00F50D7F" w:rsidRDefault="003E13B1" w:rsidP="003E13B1">
            <w:pPr>
              <w:pStyle w:val="NoSpacing"/>
              <w:rPr>
                <w:b w:val="0"/>
                <w:bCs w:val="0"/>
                <w:lang w:val="en-GB"/>
              </w:rPr>
            </w:pPr>
            <w:r>
              <w:rPr>
                <w:rFonts w:ascii="Calibri" w:hAnsi="Calibri" w:cs="Calibri"/>
                <w:color w:val="000000"/>
              </w:rPr>
              <w:t>0.635</w:t>
            </w:r>
          </w:p>
        </w:tc>
        <w:tc>
          <w:tcPr>
            <w:tcW w:w="1264" w:type="dxa"/>
            <w:vAlign w:val="bottom"/>
          </w:tcPr>
          <w:p w14:paraId="725F49C7" w14:textId="1B417856" w:rsidR="003E13B1" w:rsidRPr="00F50D7F" w:rsidRDefault="003E13B1" w:rsidP="003E13B1">
            <w:pPr>
              <w:pStyle w:val="NoSpacing"/>
              <w:rPr>
                <w:b w:val="0"/>
                <w:bCs w:val="0"/>
                <w:lang w:val="en-GB"/>
              </w:rPr>
            </w:pPr>
            <w:r>
              <w:rPr>
                <w:rFonts w:ascii="Calibri" w:hAnsi="Calibri" w:cs="Calibri"/>
                <w:color w:val="000000"/>
              </w:rPr>
              <w:t>0.221</w:t>
            </w:r>
          </w:p>
        </w:tc>
        <w:tc>
          <w:tcPr>
            <w:tcW w:w="1265" w:type="dxa"/>
            <w:vAlign w:val="bottom"/>
          </w:tcPr>
          <w:p w14:paraId="4C9E4237" w14:textId="39B22F3E" w:rsidR="003E13B1" w:rsidRPr="00F50D7F" w:rsidRDefault="003E13B1" w:rsidP="003E13B1">
            <w:pPr>
              <w:pStyle w:val="NoSpacing"/>
              <w:rPr>
                <w:b w:val="0"/>
                <w:bCs w:val="0"/>
                <w:lang w:val="en-GB"/>
              </w:rPr>
            </w:pPr>
            <w:r>
              <w:rPr>
                <w:rFonts w:ascii="Calibri" w:hAnsi="Calibri" w:cs="Calibri"/>
                <w:color w:val="000000"/>
              </w:rPr>
              <w:t>0.123</w:t>
            </w:r>
          </w:p>
        </w:tc>
        <w:tc>
          <w:tcPr>
            <w:tcW w:w="1265" w:type="dxa"/>
            <w:vAlign w:val="bottom"/>
          </w:tcPr>
          <w:p w14:paraId="1D7DB3DB" w14:textId="114AFB35" w:rsidR="003E13B1" w:rsidRPr="00F50D7F" w:rsidRDefault="003E13B1" w:rsidP="003E13B1">
            <w:pPr>
              <w:pStyle w:val="NoSpacing"/>
              <w:rPr>
                <w:b w:val="0"/>
                <w:bCs w:val="0"/>
                <w:lang w:eastAsia="nl-NL"/>
              </w:rPr>
            </w:pPr>
            <w:r>
              <w:rPr>
                <w:rFonts w:ascii="Calibri" w:hAnsi="Calibri" w:cs="Calibri"/>
                <w:color w:val="000000"/>
              </w:rPr>
              <w:t>0.158</w:t>
            </w:r>
          </w:p>
        </w:tc>
      </w:tr>
      <w:tr w:rsidR="003E13B1" w14:paraId="1ECFF77B" w14:textId="7A698FED" w:rsidTr="003E13B1">
        <w:trPr>
          <w:trHeight w:val="432"/>
        </w:trPr>
        <w:tc>
          <w:tcPr>
            <w:tcW w:w="684" w:type="dxa"/>
            <w:vMerge/>
            <w:vAlign w:val="center"/>
          </w:tcPr>
          <w:p w14:paraId="0DC18A00" w14:textId="77777777" w:rsidR="003E13B1" w:rsidRPr="00F50D7F" w:rsidRDefault="003E13B1" w:rsidP="003E13B1">
            <w:pPr>
              <w:pStyle w:val="NoSpacing"/>
              <w:rPr>
                <w:b w:val="0"/>
                <w:bCs w:val="0"/>
                <w:lang w:val="en-GB"/>
              </w:rPr>
            </w:pPr>
          </w:p>
        </w:tc>
        <w:tc>
          <w:tcPr>
            <w:tcW w:w="1190" w:type="dxa"/>
            <w:vAlign w:val="center"/>
          </w:tcPr>
          <w:p w14:paraId="54D7D0E7" w14:textId="5387444B" w:rsidR="003E13B1" w:rsidRPr="00F50D7F" w:rsidRDefault="003E13B1" w:rsidP="003E13B1">
            <w:pPr>
              <w:pStyle w:val="NoSpacing"/>
              <w:rPr>
                <w:b w:val="0"/>
                <w:bCs w:val="0"/>
                <w:lang w:eastAsia="nl-NL"/>
              </w:rPr>
            </w:pPr>
            <w:r w:rsidRPr="00F50D7F">
              <w:rPr>
                <w:b w:val="0"/>
                <w:bCs w:val="0"/>
                <w:lang w:eastAsia="nl-NL"/>
              </w:rPr>
              <w:t>Submodels</w:t>
            </w:r>
          </w:p>
        </w:tc>
        <w:tc>
          <w:tcPr>
            <w:tcW w:w="1264" w:type="dxa"/>
            <w:vAlign w:val="bottom"/>
          </w:tcPr>
          <w:p w14:paraId="767622E1" w14:textId="03CB399D" w:rsidR="003E13B1" w:rsidRPr="00F50D7F" w:rsidRDefault="003E13B1" w:rsidP="003E13B1">
            <w:pPr>
              <w:pStyle w:val="NoSpacing"/>
              <w:rPr>
                <w:b w:val="0"/>
                <w:bCs w:val="0"/>
                <w:lang w:eastAsia="nl-NL"/>
              </w:rPr>
            </w:pPr>
            <w:r>
              <w:rPr>
                <w:rFonts w:ascii="Calibri" w:hAnsi="Calibri" w:cs="Calibri"/>
                <w:color w:val="000000"/>
              </w:rPr>
              <w:t>0.085</w:t>
            </w:r>
          </w:p>
        </w:tc>
        <w:tc>
          <w:tcPr>
            <w:tcW w:w="1265" w:type="dxa"/>
            <w:vAlign w:val="bottom"/>
          </w:tcPr>
          <w:p w14:paraId="2D250055" w14:textId="266DF894" w:rsidR="003E13B1" w:rsidRPr="00F50D7F" w:rsidRDefault="003E13B1" w:rsidP="003E13B1">
            <w:pPr>
              <w:pStyle w:val="NoSpacing"/>
              <w:rPr>
                <w:b w:val="0"/>
                <w:bCs w:val="0"/>
                <w:lang w:eastAsia="nl-NL"/>
              </w:rPr>
            </w:pPr>
            <w:r>
              <w:rPr>
                <w:rFonts w:ascii="Calibri" w:hAnsi="Calibri" w:cs="Calibri"/>
                <w:color w:val="000000"/>
              </w:rPr>
              <w:t>0.41</w:t>
            </w:r>
          </w:p>
        </w:tc>
        <w:tc>
          <w:tcPr>
            <w:tcW w:w="1265" w:type="dxa"/>
            <w:vAlign w:val="bottom"/>
          </w:tcPr>
          <w:p w14:paraId="7F8A9A9C" w14:textId="63E6169D" w:rsidR="003E13B1" w:rsidRPr="00F50D7F" w:rsidRDefault="003E13B1" w:rsidP="003E13B1">
            <w:pPr>
              <w:pStyle w:val="NoSpacing"/>
              <w:rPr>
                <w:b w:val="0"/>
                <w:bCs w:val="0"/>
                <w:lang w:eastAsia="nl-NL"/>
              </w:rPr>
            </w:pPr>
            <w:r>
              <w:rPr>
                <w:rFonts w:ascii="Calibri" w:hAnsi="Calibri" w:cs="Calibri"/>
                <w:color w:val="000000"/>
              </w:rPr>
              <w:t>0.607</w:t>
            </w:r>
          </w:p>
        </w:tc>
        <w:tc>
          <w:tcPr>
            <w:tcW w:w="1264" w:type="dxa"/>
            <w:vAlign w:val="bottom"/>
          </w:tcPr>
          <w:p w14:paraId="035A5BCB" w14:textId="0CFE5E81" w:rsidR="003E13B1" w:rsidRPr="00F50D7F" w:rsidRDefault="003E13B1" w:rsidP="003E13B1">
            <w:pPr>
              <w:pStyle w:val="NoSpacing"/>
              <w:rPr>
                <w:b w:val="0"/>
                <w:bCs w:val="0"/>
                <w:lang w:eastAsia="nl-NL"/>
              </w:rPr>
            </w:pPr>
            <w:r>
              <w:rPr>
                <w:rFonts w:ascii="Calibri" w:hAnsi="Calibri" w:cs="Calibri"/>
                <w:color w:val="000000"/>
              </w:rPr>
              <w:t>0.237</w:t>
            </w:r>
          </w:p>
        </w:tc>
        <w:tc>
          <w:tcPr>
            <w:tcW w:w="1265" w:type="dxa"/>
            <w:vAlign w:val="bottom"/>
          </w:tcPr>
          <w:p w14:paraId="3C803DCF" w14:textId="157C29B2" w:rsidR="003E13B1" w:rsidRPr="00F50D7F" w:rsidRDefault="003E13B1" w:rsidP="003E13B1">
            <w:pPr>
              <w:pStyle w:val="NoSpacing"/>
              <w:rPr>
                <w:b w:val="0"/>
                <w:bCs w:val="0"/>
                <w:lang w:eastAsia="nl-NL"/>
              </w:rPr>
            </w:pPr>
            <w:r>
              <w:rPr>
                <w:rFonts w:ascii="Calibri" w:hAnsi="Calibri" w:cs="Calibri"/>
                <w:color w:val="000000"/>
              </w:rPr>
              <w:t>0.13</w:t>
            </w:r>
          </w:p>
        </w:tc>
        <w:tc>
          <w:tcPr>
            <w:tcW w:w="1265" w:type="dxa"/>
            <w:vAlign w:val="bottom"/>
          </w:tcPr>
          <w:p w14:paraId="3EC38038" w14:textId="45A34216" w:rsidR="003E13B1" w:rsidRPr="00F50D7F" w:rsidRDefault="003E13B1" w:rsidP="003E13B1">
            <w:pPr>
              <w:pStyle w:val="NoSpacing"/>
              <w:rPr>
                <w:b w:val="0"/>
                <w:bCs w:val="0"/>
                <w:lang w:eastAsia="nl-NL"/>
              </w:rPr>
            </w:pPr>
            <w:r>
              <w:rPr>
                <w:rFonts w:ascii="Calibri" w:hAnsi="Calibri" w:cs="Calibri"/>
                <w:color w:val="000000"/>
              </w:rPr>
              <w:t>0.167</w:t>
            </w:r>
          </w:p>
        </w:tc>
      </w:tr>
      <w:tr w:rsidR="003E13B1" w14:paraId="286C7FB5" w14:textId="6D1AA767" w:rsidTr="003E13B1">
        <w:trPr>
          <w:trHeight w:val="432"/>
        </w:trPr>
        <w:tc>
          <w:tcPr>
            <w:tcW w:w="684" w:type="dxa"/>
            <w:vMerge/>
            <w:vAlign w:val="center"/>
          </w:tcPr>
          <w:p w14:paraId="29570E61" w14:textId="77777777" w:rsidR="003E13B1" w:rsidRPr="00F50D7F" w:rsidRDefault="003E13B1" w:rsidP="003E13B1">
            <w:pPr>
              <w:pStyle w:val="NoSpacing"/>
              <w:rPr>
                <w:b w:val="0"/>
                <w:bCs w:val="0"/>
                <w:lang w:val="en-GB"/>
              </w:rPr>
            </w:pPr>
          </w:p>
        </w:tc>
        <w:tc>
          <w:tcPr>
            <w:tcW w:w="1190" w:type="dxa"/>
            <w:vAlign w:val="center"/>
          </w:tcPr>
          <w:p w14:paraId="0BCF6BBE" w14:textId="678E0AA7" w:rsidR="003E13B1" w:rsidRPr="00F50D7F" w:rsidRDefault="003E13B1" w:rsidP="003E13B1">
            <w:pPr>
              <w:pStyle w:val="NoSpacing"/>
              <w:rPr>
                <w:b w:val="0"/>
                <w:bCs w:val="0"/>
                <w:lang w:eastAsia="nl-NL"/>
              </w:rPr>
            </w:pPr>
            <w:r>
              <w:rPr>
                <w:b w:val="0"/>
                <w:bCs w:val="0"/>
                <w:lang w:eastAsia="nl-NL"/>
              </w:rPr>
              <w:t>Surrogate splits</w:t>
            </w:r>
          </w:p>
        </w:tc>
        <w:tc>
          <w:tcPr>
            <w:tcW w:w="1264" w:type="dxa"/>
            <w:vAlign w:val="bottom"/>
          </w:tcPr>
          <w:p w14:paraId="2F651CF5" w14:textId="232B2E38" w:rsidR="003E13B1" w:rsidRPr="00F50D7F" w:rsidRDefault="003E13B1" w:rsidP="003E13B1">
            <w:pPr>
              <w:pStyle w:val="NoSpacing"/>
              <w:rPr>
                <w:b w:val="0"/>
                <w:bCs w:val="0"/>
                <w:lang w:eastAsia="nl-NL"/>
              </w:rPr>
            </w:pPr>
            <w:r>
              <w:rPr>
                <w:rFonts w:ascii="Calibri" w:hAnsi="Calibri" w:cs="Calibri"/>
                <w:color w:val="000000"/>
              </w:rPr>
              <w:t>0.091</w:t>
            </w:r>
          </w:p>
        </w:tc>
        <w:tc>
          <w:tcPr>
            <w:tcW w:w="1265" w:type="dxa"/>
            <w:vAlign w:val="bottom"/>
          </w:tcPr>
          <w:p w14:paraId="5514C10A" w14:textId="4A98E738" w:rsidR="003E13B1" w:rsidRPr="00F50D7F" w:rsidRDefault="003E13B1" w:rsidP="003E13B1">
            <w:pPr>
              <w:pStyle w:val="NoSpacing"/>
              <w:rPr>
                <w:b w:val="0"/>
                <w:bCs w:val="0"/>
                <w:lang w:eastAsia="nl-NL"/>
              </w:rPr>
            </w:pPr>
            <w:r>
              <w:rPr>
                <w:rFonts w:ascii="Calibri" w:hAnsi="Calibri" w:cs="Calibri"/>
                <w:color w:val="000000"/>
              </w:rPr>
              <w:t>0.849</w:t>
            </w:r>
          </w:p>
        </w:tc>
        <w:tc>
          <w:tcPr>
            <w:tcW w:w="1265" w:type="dxa"/>
            <w:vAlign w:val="bottom"/>
          </w:tcPr>
          <w:p w14:paraId="183E74E7" w14:textId="66EB371E" w:rsidR="003E13B1" w:rsidRPr="00F50D7F" w:rsidRDefault="003E13B1" w:rsidP="003E13B1">
            <w:pPr>
              <w:pStyle w:val="NoSpacing"/>
              <w:rPr>
                <w:b w:val="0"/>
                <w:bCs w:val="0"/>
                <w:lang w:eastAsia="nl-NL"/>
              </w:rPr>
            </w:pPr>
            <w:r>
              <w:rPr>
                <w:rFonts w:ascii="Calibri" w:hAnsi="Calibri" w:cs="Calibri"/>
                <w:color w:val="000000"/>
              </w:rPr>
              <w:t>0.617</w:t>
            </w:r>
          </w:p>
        </w:tc>
        <w:tc>
          <w:tcPr>
            <w:tcW w:w="1264" w:type="dxa"/>
            <w:vAlign w:val="bottom"/>
          </w:tcPr>
          <w:p w14:paraId="2F177459" w14:textId="68AE69B0" w:rsidR="003E13B1" w:rsidRPr="00F50D7F" w:rsidRDefault="003E13B1" w:rsidP="003E13B1">
            <w:pPr>
              <w:pStyle w:val="NoSpacing"/>
              <w:rPr>
                <w:b w:val="0"/>
                <w:bCs w:val="0"/>
                <w:lang w:eastAsia="nl-NL"/>
              </w:rPr>
            </w:pPr>
            <w:r>
              <w:rPr>
                <w:rFonts w:ascii="Calibri" w:hAnsi="Calibri" w:cs="Calibri"/>
                <w:color w:val="000000"/>
              </w:rPr>
              <w:t>0.238</w:t>
            </w:r>
          </w:p>
        </w:tc>
        <w:tc>
          <w:tcPr>
            <w:tcW w:w="1265" w:type="dxa"/>
            <w:vAlign w:val="bottom"/>
          </w:tcPr>
          <w:p w14:paraId="31D7372D" w14:textId="06198572" w:rsidR="003E13B1" w:rsidRPr="00F50D7F" w:rsidRDefault="003E13B1" w:rsidP="003E13B1">
            <w:pPr>
              <w:pStyle w:val="NoSpacing"/>
              <w:rPr>
                <w:b w:val="0"/>
                <w:bCs w:val="0"/>
                <w:lang w:eastAsia="nl-NL"/>
              </w:rPr>
            </w:pPr>
            <w:r>
              <w:rPr>
                <w:rFonts w:ascii="Calibri" w:hAnsi="Calibri" w:cs="Calibri"/>
                <w:color w:val="000000"/>
              </w:rPr>
              <w:t>0.13</w:t>
            </w:r>
          </w:p>
        </w:tc>
        <w:tc>
          <w:tcPr>
            <w:tcW w:w="1265" w:type="dxa"/>
            <w:vAlign w:val="bottom"/>
          </w:tcPr>
          <w:p w14:paraId="32950A10" w14:textId="1C21073C" w:rsidR="003E13B1" w:rsidRPr="00F50D7F" w:rsidRDefault="003E13B1" w:rsidP="003E13B1">
            <w:pPr>
              <w:pStyle w:val="NoSpacing"/>
              <w:rPr>
                <w:b w:val="0"/>
                <w:bCs w:val="0"/>
                <w:lang w:eastAsia="nl-NL"/>
              </w:rPr>
            </w:pPr>
            <w:r>
              <w:rPr>
                <w:rFonts w:ascii="Calibri" w:hAnsi="Calibri" w:cs="Calibri"/>
                <w:color w:val="000000"/>
              </w:rPr>
              <w:t>0.136</w:t>
            </w:r>
          </w:p>
        </w:tc>
      </w:tr>
    </w:tbl>
    <w:p w14:paraId="5512564B" w14:textId="3EABC62F" w:rsidR="00F50D7F" w:rsidRPr="006C3564" w:rsidRDefault="00F50D7F" w:rsidP="003943BE">
      <w:pPr>
        <w:spacing w:line="360" w:lineRule="auto"/>
        <w:rPr>
          <w:lang w:val="en-GB"/>
        </w:rPr>
        <w:sectPr w:rsidR="00F50D7F" w:rsidRPr="006C3564">
          <w:pgSz w:w="12240" w:h="15840"/>
          <w:pgMar w:top="1440" w:right="1440" w:bottom="1440" w:left="1440" w:header="0" w:footer="0" w:gutter="0"/>
          <w:cols w:space="720"/>
          <w:formProt w:val="0"/>
          <w:docGrid w:linePitch="360" w:charSpace="4096"/>
        </w:sectPr>
      </w:pPr>
    </w:p>
    <w:p w14:paraId="62B992B7" w14:textId="77777777" w:rsidR="00C600BE" w:rsidRDefault="00547848">
      <w:pPr>
        <w:spacing w:after="160" w:line="259" w:lineRule="auto"/>
        <w:rPr>
          <w:ins w:id="489" w:author="Oberman, H.I. (Hanne)" w:date="2021-10-29T12:39:00Z"/>
          <w:noProof/>
          <w:lang w:val="en-GB"/>
        </w:rPr>
      </w:pPr>
      <w:r>
        <w:rPr>
          <w:noProof/>
          <w:lang w:val="en-GB"/>
        </w:rPr>
        <w:lastRenderedPageBreak/>
        <w:drawing>
          <wp:inline distT="0" distB="0" distL="0" distR="0" wp14:anchorId="1A60EA59" wp14:editId="10CBC545">
            <wp:extent cx="55721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sidRPr="00547848">
        <w:rPr>
          <w:noProof/>
          <w:lang w:val="en-GB"/>
        </w:rPr>
        <w:t xml:space="preserve"> </w:t>
      </w:r>
      <w:r>
        <w:rPr>
          <w:noProof/>
          <w:lang w:val="en-GB"/>
        </w:rPr>
        <w:drawing>
          <wp:inline distT="0" distB="0" distL="0" distR="0" wp14:anchorId="78FADA35" wp14:editId="4A922A59">
            <wp:extent cx="55721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t xml:space="preserve"> </w:t>
      </w:r>
      <w:r>
        <w:rPr>
          <w:noProof/>
          <w:lang w:val="en-GB"/>
        </w:rPr>
        <w:lastRenderedPageBreak/>
        <w:drawing>
          <wp:inline distT="0" distB="0" distL="0" distR="0" wp14:anchorId="43C12546" wp14:editId="245E40C9">
            <wp:extent cx="55721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drawing>
          <wp:inline distT="0" distB="0" distL="0" distR="0" wp14:anchorId="539A2D6B" wp14:editId="3E5875C9">
            <wp:extent cx="55721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r>
        <w:rPr>
          <w:noProof/>
          <w:lang w:val="en-GB"/>
        </w:rPr>
        <w:lastRenderedPageBreak/>
        <w:drawing>
          <wp:inline distT="0" distB="0" distL="0" distR="0" wp14:anchorId="5C8BDFC9" wp14:editId="1503ADDE">
            <wp:extent cx="557212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3438525"/>
                    </a:xfrm>
                    <a:prstGeom prst="rect">
                      <a:avLst/>
                    </a:prstGeom>
                    <a:noFill/>
                    <a:ln>
                      <a:noFill/>
                    </a:ln>
                  </pic:spPr>
                </pic:pic>
              </a:graphicData>
            </a:graphic>
          </wp:inline>
        </w:drawing>
      </w:r>
    </w:p>
    <w:p w14:paraId="5B88C0A1" w14:textId="77777777" w:rsidR="00954324" w:rsidRDefault="00C600BE">
      <w:pPr>
        <w:spacing w:after="160" w:line="259" w:lineRule="auto"/>
        <w:rPr>
          <w:ins w:id="490" w:author="Oberman, H.I. (Hanne)" w:date="2021-10-29T12:40:00Z"/>
        </w:rPr>
      </w:pPr>
      <w:ins w:id="491" w:author="Oberman, H.I. (Hanne)" w:date="2021-10-29T12:39:00Z">
        <w:r w:rsidRPr="00C600BE">
          <w:drawing>
            <wp:inline distT="0" distB="0" distL="0" distR="0" wp14:anchorId="34822B97" wp14:editId="00CF15A7">
              <wp:extent cx="5943600" cy="3668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68395"/>
                      </a:xfrm>
                      <a:prstGeom prst="rect">
                        <a:avLst/>
                      </a:prstGeom>
                    </pic:spPr>
                  </pic:pic>
                </a:graphicData>
              </a:graphic>
            </wp:inline>
          </w:drawing>
        </w:r>
        <w:r w:rsidRPr="00C600BE">
          <w:t xml:space="preserve"> </w:t>
        </w:r>
      </w:ins>
    </w:p>
    <w:p w14:paraId="2EC90155" w14:textId="1ACD5320" w:rsidR="00547848" w:rsidRDefault="00954324">
      <w:pPr>
        <w:spacing w:after="160" w:line="259" w:lineRule="auto"/>
        <w:rPr>
          <w:rFonts w:cstheme="majorBidi"/>
          <w:b/>
          <w:sz w:val="28"/>
          <w:szCs w:val="28"/>
          <w:lang w:val="en-GB"/>
        </w:rPr>
      </w:pPr>
      <w:ins w:id="492" w:author="Oberman, H.I. (Hanne)" w:date="2021-10-29T12:40:00Z">
        <w:r w:rsidRPr="00954324">
          <w:lastRenderedPageBreak/>
          <w:drawing>
            <wp:inline distT="0" distB="0" distL="0" distR="0" wp14:anchorId="7BE8C7CE" wp14:editId="2C462A31">
              <wp:extent cx="5943600" cy="36709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70935"/>
                      </a:xfrm>
                      <a:prstGeom prst="rect">
                        <a:avLst/>
                      </a:prstGeom>
                    </pic:spPr>
                  </pic:pic>
                </a:graphicData>
              </a:graphic>
            </wp:inline>
          </w:drawing>
        </w:r>
        <w:r w:rsidRPr="00954324">
          <w:t xml:space="preserve"> </w:t>
        </w:r>
      </w:ins>
      <w:r w:rsidR="00547848">
        <w:rPr>
          <w:lang w:val="en-GB"/>
        </w:rPr>
        <w:br w:type="page"/>
      </w:r>
    </w:p>
    <w:p w14:paraId="7C3605DF" w14:textId="3C62A10B" w:rsidR="003943BE" w:rsidRPr="00A47040" w:rsidRDefault="003943BE" w:rsidP="003943BE">
      <w:pPr>
        <w:pStyle w:val="Heading1"/>
        <w:rPr>
          <w:lang w:val="en-GB"/>
        </w:rPr>
      </w:pPr>
      <w:r>
        <w:rPr>
          <w:lang w:val="en-GB"/>
        </w:rPr>
        <w:lastRenderedPageBreak/>
        <w:t>Discussion</w:t>
      </w:r>
    </w:p>
    <w:p w14:paraId="514E6A93" w14:textId="3F4CE12D"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submodels or surrogate splits for the real-time handling of missing data when using either a flexible logistic regression or random forest model.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p>
    <w:p w14:paraId="2BEAA6E9" w14:textId="2C94C6A6" w:rsidR="00D239AD" w:rsidRDefault="00D239AD" w:rsidP="00D239AD">
      <w:pPr>
        <w:rPr>
          <w:shd w:val="clear" w:color="auto" w:fill="FFFFFF"/>
          <w:lang w:val="en-GB" w:eastAsia="en-GB"/>
        </w:rPr>
      </w:pPr>
      <w:r>
        <w:rPr>
          <w:shd w:val="clear" w:color="auto" w:fill="FFFFFF"/>
          <w:lang w:val="en-GB" w:eastAsia="en-GB"/>
        </w:rPr>
        <w:t>The performance of the imputation approach for each of the modelling techniques depends on the method of implementation. The conditional mean and multiple imputation (i.e., average over multiple draws) variant both performed, in terms of calibration and discrimination, much better than the single imputation variant when a flexible logistic regression or random forest is used. The use of multiple imputation performed more consistently, in terms of calibration and discrimination, than the conditional mean when a random forest is used. The difference in performance between the multiple imputation and conditional mean variant, when used for a random forest, may be explained by the congeniality, or compatibility, of the imputation model. Briefly, it means that the random forest, when compared to the flexible logistic regression, may be better at surmising the information provided to it as (non-linear) input from the completed data. When compared to the conditional mean, multiple imputations are ultimately less (parametrically) restrictive and allow for more variability and as such play more to the strength of a random forest.</w:t>
      </w:r>
    </w:p>
    <w:p w14:paraId="67E7208F" w14:textId="481AD971" w:rsidR="00D239AD" w:rsidRDefault="00803EF8" w:rsidP="00D239AD">
      <w:pPr>
        <w:rPr>
          <w:shd w:val="clear" w:color="auto" w:fill="FFFFFF"/>
          <w:lang w:val="en-GB" w:eastAsia="en-GB"/>
        </w:rPr>
      </w:pPr>
      <w:r>
        <w:rPr>
          <w:shd w:val="clear" w:color="auto" w:fill="FFFFFF"/>
          <w:lang w:val="en-GB" w:eastAsia="en-GB"/>
        </w:rPr>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xml:space="preserve">. Since highly correlated variables are unlikely to all be used in the same prediction model it is likely that, when only predictor values are used, the accuracy of JMI remains </w:t>
      </w:r>
      <w:r w:rsidR="00D239AD">
        <w:rPr>
          <w:shd w:val="clear" w:color="auto" w:fill="FFFFFF"/>
          <w:lang w:val="en-GB" w:eastAsia="en-GB"/>
        </w:rPr>
        <w:lastRenderedPageBreak/>
        <w:t xml:space="preserve">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77777777"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Pr>
          <w:shd w:val="clear" w:color="auto" w:fill="FFFFFF"/>
          <w:lang w:val="en-GB" w:eastAsia="en-GB"/>
        </w:rPr>
        <w:instrText xml:space="preserve"> ADDIN ZOTERO_ITEM CSL_CITATION {"citationID":"vVitGnHN","properties":{"formattedCitation":"(21)","plainCitation":"(21)","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Pr>
          <w:noProof/>
          <w:shd w:val="clear" w:color="auto" w:fill="FFFFFF"/>
          <w:lang w:val="en-GB" w:eastAsia="en-GB"/>
        </w:rPr>
        <w:t>(21)</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FA33A2">
        <w:rPr>
          <w:shd w:val="clear" w:color="auto" w:fill="FFFFFF"/>
          <w:lang w:val="en-GB" w:eastAsia="en-GB"/>
        </w:rPr>
        <w:t xml:space="preserve">only </w:t>
      </w:r>
      <w:r w:rsidR="00252296">
        <w:rPr>
          <w:shd w:val="clear" w:color="auto" w:fill="FFFFFF"/>
          <w:lang w:val="en-GB" w:eastAsia="en-GB"/>
        </w:rPr>
        <w:t xml:space="preserve">a singular surrogate attribute to base its performance.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43B84A24" w:rsidR="00803EF8" w:rsidRDefault="00816205" w:rsidP="00D239AD">
      <w:pPr>
        <w:rPr>
          <w:shd w:val="clear" w:color="auto" w:fill="FFFFFF"/>
          <w:lang w:val="en-GB" w:eastAsia="en-GB"/>
        </w:rPr>
      </w:pPr>
      <w:r>
        <w:rPr>
          <w:shd w:val="clear" w:color="auto" w:fill="FFFFFF"/>
          <w:lang w:val="en-GB" w:eastAsia="en-GB"/>
        </w:rPr>
        <w:t>The use of submodels seem to work well for both modelling techniques</w:t>
      </w:r>
      <w:r w:rsidR="004B25B3">
        <w:rPr>
          <w:shd w:val="clear" w:color="auto" w:fill="FFFFFF"/>
          <w:lang w:val="en-GB" w:eastAsia="en-GB"/>
        </w:rPr>
        <w:t xml:space="preserve"> and results in optimal calibration in the presence of mining predictor values</w:t>
      </w:r>
      <w:r>
        <w:rPr>
          <w:shd w:val="clear" w:color="auto" w:fill="FFFFFF"/>
          <w:lang w:val="en-GB" w:eastAsia="en-GB"/>
        </w:rPr>
        <w:t xml:space="preserve">. Given that a submodel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p>
    <w:p w14:paraId="70398F86" w14:textId="16A34C4A" w:rsidR="00AA0DDA" w:rsidRDefault="00AA0DDA" w:rsidP="00FC1962">
      <w:pPr>
        <w:rPr>
          <w:b/>
          <w:bCs/>
          <w:sz w:val="24"/>
          <w:szCs w:val="24"/>
          <w:shd w:val="clear" w:color="auto" w:fill="FFFFFF"/>
          <w:lang w:val="en-GB" w:eastAsia="en-GB"/>
        </w:rPr>
      </w:pPr>
    </w:p>
    <w:p w14:paraId="11B2738D" w14:textId="06079256" w:rsidR="00B87463" w:rsidRDefault="00B87463" w:rsidP="00FC1962">
      <w:pPr>
        <w:rPr>
          <w:b/>
          <w:bCs/>
          <w:sz w:val="24"/>
          <w:szCs w:val="24"/>
          <w:shd w:val="clear" w:color="auto" w:fill="FFFFFF"/>
          <w:lang w:val="en-GB" w:eastAsia="en-GB"/>
        </w:rPr>
      </w:pPr>
    </w:p>
    <w:p w14:paraId="6B85A3DD" w14:textId="00EC3F17" w:rsidR="00B87463" w:rsidRDefault="00B87463" w:rsidP="00FC1962">
      <w:pPr>
        <w:rPr>
          <w:b/>
          <w:bCs/>
          <w:sz w:val="24"/>
          <w:szCs w:val="24"/>
          <w:shd w:val="clear" w:color="auto" w:fill="FFFFFF"/>
          <w:lang w:val="en-GB" w:eastAsia="en-GB"/>
        </w:rPr>
      </w:pPr>
    </w:p>
    <w:p w14:paraId="023CF4C1" w14:textId="77777777" w:rsidR="00B87463" w:rsidRDefault="00B87463" w:rsidP="00FC1962">
      <w:pPr>
        <w:rPr>
          <w:b/>
          <w:bCs/>
          <w:sz w:val="24"/>
          <w:szCs w:val="24"/>
          <w:shd w:val="clear" w:color="auto" w:fill="FFFFFF"/>
          <w:lang w:val="en-GB" w:eastAsia="en-GB"/>
        </w:rPr>
      </w:pPr>
    </w:p>
    <w:p w14:paraId="18E24BD1" w14:textId="3C835FAD" w:rsidR="00B87463" w:rsidRDefault="00B87463" w:rsidP="00FC1962">
      <w:pPr>
        <w:rPr>
          <w:b/>
          <w:bCs/>
          <w:sz w:val="24"/>
          <w:szCs w:val="24"/>
          <w:shd w:val="clear" w:color="auto" w:fill="FFFFFF"/>
          <w:lang w:val="en-GB" w:eastAsia="en-GB"/>
        </w:rPr>
      </w:pPr>
    </w:p>
    <w:p w14:paraId="16FA4605" w14:textId="77777777" w:rsidR="00B87463" w:rsidRDefault="00B87463" w:rsidP="00FC1962">
      <w:pPr>
        <w:rPr>
          <w:b/>
          <w:bCs/>
          <w:sz w:val="24"/>
          <w:szCs w:val="24"/>
          <w:shd w:val="clear" w:color="auto" w:fill="FFFFFF"/>
          <w:lang w:val="en-GB" w:eastAsia="en-GB"/>
        </w:rPr>
      </w:pPr>
    </w:p>
    <w:p w14:paraId="31BBC8E4" w14:textId="162DA5AD" w:rsidR="00FC1962" w:rsidRPr="00430374" w:rsidRDefault="00FC1962" w:rsidP="00FC1962">
      <w:pPr>
        <w:rPr>
          <w:b/>
          <w:bCs/>
          <w:sz w:val="24"/>
          <w:szCs w:val="24"/>
          <w:shd w:val="clear" w:color="auto" w:fill="FFFFFF"/>
          <w:lang w:val="en-GB" w:eastAsia="en-GB"/>
        </w:rPr>
      </w:pPr>
      <w:r>
        <w:rPr>
          <w:b/>
          <w:bCs/>
          <w:sz w:val="24"/>
          <w:szCs w:val="24"/>
          <w:shd w:val="clear" w:color="auto" w:fill="FFFFFF"/>
          <w:lang w:val="en-GB" w:eastAsia="en-GB"/>
        </w:rPr>
        <w:lastRenderedPageBreak/>
        <w:t>May be added, d</w:t>
      </w:r>
      <w:r w:rsidRPr="00430374">
        <w:rPr>
          <w:b/>
          <w:bCs/>
          <w:sz w:val="24"/>
          <w:szCs w:val="24"/>
          <w:shd w:val="clear" w:color="auto" w:fill="FFFFFF"/>
          <w:lang w:val="en-GB" w:eastAsia="en-GB"/>
        </w:rPr>
        <w:t>epending on the results:</w:t>
      </w:r>
    </w:p>
    <w:p w14:paraId="0C16B357" w14:textId="77777777" w:rsidR="00FC1962" w:rsidRPr="00043D69" w:rsidRDefault="00FC1962" w:rsidP="00FC1962">
      <w:pPr>
        <w:spacing w:after="160" w:line="259" w:lineRule="auto"/>
        <w:rPr>
          <w:rFonts w:cstheme="majorHAnsi"/>
          <w:i/>
          <w:iCs/>
          <w:lang w:val="en-GB"/>
        </w:rPr>
      </w:pPr>
      <w:commentRangeStart w:id="493"/>
      <w:r w:rsidRPr="00043D69">
        <w:rPr>
          <w:rFonts w:cstheme="majorHAnsi"/>
          <w:i/>
          <w:iCs/>
          <w:lang w:val="en-GB"/>
        </w:rPr>
        <w:t xml:space="preserve">Table </w:t>
      </w:r>
      <w:commentRangeEnd w:id="493"/>
      <w:r>
        <w:rPr>
          <w:rStyle w:val="CommentReference"/>
          <w:rFonts w:eastAsiaTheme="minorHAnsi"/>
        </w:rPr>
        <w:commentReference w:id="493"/>
      </w:r>
      <w:r w:rsidRPr="00043D69">
        <w:rPr>
          <w:rFonts w:cstheme="majorHAnsi"/>
          <w:i/>
          <w:iCs/>
          <w:lang w:val="en-GB"/>
        </w:rPr>
        <w:t>X. Description of the two data generation mechanisms</w:t>
      </w:r>
    </w:p>
    <w:tbl>
      <w:tblPr>
        <w:tblW w:w="5975" w:type="dxa"/>
        <w:tblCellMar>
          <w:left w:w="0" w:type="dxa"/>
          <w:right w:w="0" w:type="dxa"/>
        </w:tblCellMar>
        <w:tblLook w:val="0000" w:firstRow="0" w:lastRow="0" w:firstColumn="0" w:lastColumn="0" w:noHBand="0" w:noVBand="0"/>
      </w:tblPr>
      <w:tblGrid>
        <w:gridCol w:w="709"/>
        <w:gridCol w:w="526"/>
        <w:gridCol w:w="527"/>
        <w:gridCol w:w="526"/>
        <w:gridCol w:w="527"/>
        <w:gridCol w:w="527"/>
        <w:gridCol w:w="526"/>
        <w:gridCol w:w="527"/>
        <w:gridCol w:w="526"/>
        <w:gridCol w:w="527"/>
        <w:gridCol w:w="527"/>
      </w:tblGrid>
      <w:tr w:rsidR="00FC1962" w:rsidRPr="00043D69" w14:paraId="43FD14FC" w14:textId="77777777" w:rsidTr="00B20734">
        <w:trPr>
          <w:trHeight w:val="20"/>
        </w:trPr>
        <w:tc>
          <w:tcPr>
            <w:tcW w:w="709" w:type="dxa"/>
            <w:tcBorders>
              <w:top w:val="single" w:sz="4" w:space="0" w:color="auto"/>
              <w:bottom w:val="single" w:sz="4" w:space="0" w:color="auto"/>
            </w:tcBorders>
            <w:shd w:val="clear" w:color="auto" w:fill="auto"/>
          </w:tcPr>
          <w:p w14:paraId="5DEAC248" w14:textId="77777777" w:rsidR="00FC1962" w:rsidRPr="00043D69" w:rsidRDefault="00FC1962" w:rsidP="00B20734">
            <w:pPr>
              <w:pStyle w:val="NoSpacing"/>
              <w:rPr>
                <w:lang w:val="en-GB"/>
              </w:rPr>
            </w:pPr>
            <w:r w:rsidRPr="00043D69">
              <w:rPr>
                <w:lang w:val="en-GB"/>
              </w:rPr>
              <w:t>DGM</w:t>
            </w:r>
          </w:p>
        </w:tc>
        <w:tc>
          <w:tcPr>
            <w:tcW w:w="5266" w:type="dxa"/>
            <w:gridSpan w:val="10"/>
            <w:tcBorders>
              <w:top w:val="single" w:sz="4" w:space="0" w:color="auto"/>
              <w:bottom w:val="single" w:sz="4" w:space="0" w:color="auto"/>
            </w:tcBorders>
            <w:shd w:val="clear" w:color="auto" w:fill="auto"/>
            <w:tcMar>
              <w:top w:w="29" w:type="dxa"/>
              <w:left w:w="29" w:type="dxa"/>
              <w:bottom w:w="29" w:type="dxa"/>
              <w:right w:w="29" w:type="dxa"/>
            </w:tcMar>
          </w:tcPr>
          <w:p w14:paraId="122C2E68" w14:textId="77777777" w:rsidR="00FC1962" w:rsidRPr="00043D69" w:rsidRDefault="00FC1962" w:rsidP="00B20734">
            <w:pPr>
              <w:pStyle w:val="NoSpacing"/>
              <w:rPr>
                <w:rFonts w:ascii="Calibri Light" w:hAnsi="Calibri Light" w:cs="Calibri Light"/>
                <w:lang w:val="en-GB" w:eastAsia="en-GB"/>
              </w:rPr>
            </w:pPr>
            <w:r w:rsidRPr="00043D69">
              <w:rPr>
                <w:rFonts w:ascii="Calibri Light" w:hAnsi="Calibri Light" w:cs="Calibri Light"/>
                <w:lang w:val="en-GB" w:eastAsia="en-GB"/>
              </w:rPr>
              <w:t>Included predictor variables</w:t>
            </w:r>
          </w:p>
        </w:tc>
      </w:tr>
      <w:tr w:rsidR="00FC1962" w:rsidRPr="00043D69" w14:paraId="13C1AFFF" w14:textId="77777777" w:rsidTr="00B20734">
        <w:tc>
          <w:tcPr>
            <w:tcW w:w="709" w:type="dxa"/>
            <w:shd w:val="clear" w:color="auto" w:fill="auto"/>
          </w:tcPr>
          <w:p w14:paraId="5F1AF324"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p>
        </w:tc>
        <w:tc>
          <w:tcPr>
            <w:tcW w:w="526" w:type="dxa"/>
            <w:tcBorders>
              <w:bottom w:val="single" w:sz="2" w:space="0" w:color="000000"/>
            </w:tcBorders>
            <w:shd w:val="clear" w:color="auto" w:fill="auto"/>
            <w:tcMar>
              <w:top w:w="29" w:type="dxa"/>
              <w:left w:w="29" w:type="dxa"/>
              <w:bottom w:w="29" w:type="dxa"/>
              <w:right w:w="29" w:type="dxa"/>
            </w:tcMar>
          </w:tcPr>
          <w:p w14:paraId="27EEA5FD"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1</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0962A2B2"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2</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28083A97"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3</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5EBC87F9"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4</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01B9427D"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5</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3B385F85"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6</m:t>
                    </m:r>
                  </m:sub>
                </m:sSub>
              </m:oMath>
            </m:oMathPara>
          </w:p>
        </w:tc>
        <w:tc>
          <w:tcPr>
            <w:tcW w:w="527" w:type="dxa"/>
            <w:tcBorders>
              <w:bottom w:val="single" w:sz="2" w:space="0" w:color="000000"/>
            </w:tcBorders>
            <w:shd w:val="clear" w:color="auto" w:fill="auto"/>
            <w:tcMar>
              <w:top w:w="29" w:type="dxa"/>
              <w:left w:w="29" w:type="dxa"/>
              <w:bottom w:w="29" w:type="dxa"/>
              <w:right w:w="29" w:type="dxa"/>
            </w:tcMar>
          </w:tcPr>
          <w:p w14:paraId="7CB54E4D"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7</m:t>
                    </m:r>
                  </m:sub>
                </m:sSub>
              </m:oMath>
            </m:oMathPara>
          </w:p>
        </w:tc>
        <w:tc>
          <w:tcPr>
            <w:tcW w:w="526" w:type="dxa"/>
            <w:tcBorders>
              <w:bottom w:val="single" w:sz="2" w:space="0" w:color="000000"/>
            </w:tcBorders>
            <w:shd w:val="clear" w:color="auto" w:fill="auto"/>
            <w:tcMar>
              <w:top w:w="29" w:type="dxa"/>
              <w:left w:w="29" w:type="dxa"/>
              <w:bottom w:w="29" w:type="dxa"/>
              <w:right w:w="29" w:type="dxa"/>
            </w:tcMar>
          </w:tcPr>
          <w:p w14:paraId="5289E0C6"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8</m:t>
                    </m:r>
                  </m:sub>
                </m:sSub>
              </m:oMath>
            </m:oMathPara>
          </w:p>
        </w:tc>
        <w:tc>
          <w:tcPr>
            <w:tcW w:w="527" w:type="dxa"/>
            <w:tcBorders>
              <w:bottom w:val="single" w:sz="4" w:space="0" w:color="auto"/>
            </w:tcBorders>
          </w:tcPr>
          <w:p w14:paraId="0E80EF10"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9</m:t>
                    </m:r>
                  </m:sub>
                </m:sSub>
              </m:oMath>
            </m:oMathPara>
          </w:p>
        </w:tc>
        <w:tc>
          <w:tcPr>
            <w:tcW w:w="527" w:type="dxa"/>
            <w:tcBorders>
              <w:bottom w:val="single" w:sz="4" w:space="0" w:color="auto"/>
            </w:tcBorders>
          </w:tcPr>
          <w:p w14:paraId="035FF835" w14:textId="77777777" w:rsidR="00FC1962" w:rsidRPr="00043D69" w:rsidRDefault="0096187A" w:rsidP="00B20734">
            <w:pPr>
              <w:pStyle w:val="TableContents"/>
              <w:spacing w:line="480" w:lineRule="exact"/>
              <w:jc w:val="center"/>
              <w:rPr>
                <w:rFonts w:asciiTheme="majorHAnsi" w:hAnsiTheme="majorHAnsi" w:cstheme="majorHAnsi"/>
                <w:color w:val="000000"/>
                <w:sz w:val="20"/>
                <w:szCs w:val="20"/>
              </w:rPr>
            </w:pPr>
            <m:oMathPara>
              <m:oMath>
                <m:sSub>
                  <m:sSubPr>
                    <m:ctrlPr>
                      <w:rPr>
                        <w:rFonts w:ascii="Cambria Math" w:hAnsi="Cambria Math" w:cstheme="majorHAnsi"/>
                        <w:i/>
                        <w:lang w:eastAsia="en-GB"/>
                      </w:rPr>
                    </m:ctrlPr>
                  </m:sSubPr>
                  <m:e>
                    <m:r>
                      <w:rPr>
                        <w:rFonts w:ascii="Cambria Math" w:hAnsi="Cambria Math" w:cstheme="majorHAnsi"/>
                        <w:lang w:eastAsia="en-GB"/>
                      </w:rPr>
                      <m:t>x</m:t>
                    </m:r>
                  </m:e>
                  <m:sub>
                    <m:r>
                      <w:rPr>
                        <w:rFonts w:ascii="Cambria Math" w:hAnsi="Cambria Math" w:cstheme="majorHAnsi"/>
                        <w:lang w:eastAsia="en-GB"/>
                      </w:rPr>
                      <m:t>10</m:t>
                    </m:r>
                  </m:sub>
                </m:sSub>
              </m:oMath>
            </m:oMathPara>
          </w:p>
        </w:tc>
      </w:tr>
      <w:tr w:rsidR="00FC1962" w:rsidRPr="00043D69" w14:paraId="574D91A1" w14:textId="77777777" w:rsidTr="00B20734">
        <w:tc>
          <w:tcPr>
            <w:tcW w:w="709" w:type="dxa"/>
            <w:shd w:val="clear" w:color="auto" w:fill="auto"/>
          </w:tcPr>
          <w:p w14:paraId="08897998"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r w:rsidRPr="00043D69">
              <w:rPr>
                <w:rFonts w:asciiTheme="majorHAnsi" w:hAnsiTheme="majorHAnsi" w:cstheme="majorHAnsi"/>
                <w:color w:val="000000"/>
                <w:sz w:val="20"/>
                <w:szCs w:val="20"/>
              </w:rPr>
              <w:t>1</w:t>
            </w:r>
          </w:p>
        </w:tc>
        <w:tc>
          <w:tcPr>
            <w:tcW w:w="526" w:type="dxa"/>
            <w:shd w:val="clear" w:color="auto" w:fill="auto"/>
          </w:tcPr>
          <w:p w14:paraId="1D0A794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35DBC0C8"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4A7F9BA3"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1C829409"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5875CC40"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3A2988D2"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6672A466"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5719BB2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Borders>
              <w:top w:val="single" w:sz="4" w:space="0" w:color="auto"/>
            </w:tcBorders>
          </w:tcPr>
          <w:p w14:paraId="112E197F"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Borders>
              <w:top w:val="single" w:sz="4" w:space="0" w:color="auto"/>
            </w:tcBorders>
          </w:tcPr>
          <w:p w14:paraId="3094CB72"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r>
      <w:tr w:rsidR="00FC1962" w:rsidRPr="00043D69" w14:paraId="1B5FD50D" w14:textId="77777777" w:rsidTr="00B20734">
        <w:tc>
          <w:tcPr>
            <w:tcW w:w="709" w:type="dxa"/>
            <w:shd w:val="clear" w:color="auto" w:fill="auto"/>
          </w:tcPr>
          <w:p w14:paraId="55D8B6B0" w14:textId="77777777" w:rsidR="00FC1962" w:rsidRPr="00043D69" w:rsidRDefault="00FC1962" w:rsidP="00B20734">
            <w:pPr>
              <w:pStyle w:val="TableContents"/>
              <w:spacing w:line="480" w:lineRule="exact"/>
              <w:rPr>
                <w:rFonts w:asciiTheme="majorHAnsi" w:hAnsiTheme="majorHAnsi" w:cstheme="majorHAnsi"/>
                <w:color w:val="000000"/>
                <w:sz w:val="20"/>
                <w:szCs w:val="20"/>
              </w:rPr>
            </w:pPr>
            <w:r w:rsidRPr="00043D69">
              <w:rPr>
                <w:rFonts w:asciiTheme="majorHAnsi" w:hAnsiTheme="majorHAnsi" w:cstheme="majorHAnsi"/>
                <w:color w:val="000000"/>
                <w:sz w:val="20"/>
                <w:szCs w:val="20"/>
              </w:rPr>
              <w:t>2</w:t>
            </w:r>
          </w:p>
        </w:tc>
        <w:tc>
          <w:tcPr>
            <w:tcW w:w="526" w:type="dxa"/>
            <w:shd w:val="clear" w:color="auto" w:fill="auto"/>
          </w:tcPr>
          <w:p w14:paraId="75E558AC"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7A87BD69"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Ln*</w:t>
            </w:r>
          </w:p>
        </w:tc>
        <w:tc>
          <w:tcPr>
            <w:tcW w:w="526" w:type="dxa"/>
            <w:shd w:val="clear" w:color="auto" w:fill="auto"/>
          </w:tcPr>
          <w:p w14:paraId="447A59F5"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Pr>
                <w:rFonts w:asciiTheme="majorHAnsi" w:hAnsiTheme="majorHAnsi" w:cstheme="majorHAnsi"/>
                <w:color w:val="000000"/>
                <w:sz w:val="20"/>
                <w:szCs w:val="20"/>
              </w:rPr>
              <w:t>L</w:t>
            </w:r>
            <w:r w:rsidRPr="00043D69">
              <w:rPr>
                <w:rFonts w:asciiTheme="majorHAnsi" w:hAnsiTheme="majorHAnsi" w:cstheme="majorHAnsi"/>
                <w:color w:val="000000"/>
                <w:sz w:val="20"/>
                <w:szCs w:val="20"/>
              </w:rPr>
              <w:t>*</w:t>
            </w:r>
          </w:p>
        </w:tc>
        <w:tc>
          <w:tcPr>
            <w:tcW w:w="527" w:type="dxa"/>
            <w:shd w:val="clear" w:color="auto" w:fill="auto"/>
          </w:tcPr>
          <w:p w14:paraId="24D9ECBD"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Pr>
                <w:rFonts w:asciiTheme="majorHAnsi" w:hAnsiTheme="majorHAnsi" w:cstheme="majorHAnsi"/>
                <w:color w:val="000000"/>
                <w:sz w:val="20"/>
                <w:szCs w:val="20"/>
              </w:rPr>
              <w:t>L</w:t>
            </w:r>
            <w:r w:rsidRPr="00043D69">
              <w:rPr>
                <w:rFonts w:asciiTheme="majorHAnsi" w:hAnsiTheme="majorHAnsi" w:cstheme="majorHAnsi"/>
                <w:color w:val="000000"/>
                <w:sz w:val="20"/>
                <w:szCs w:val="20"/>
              </w:rPr>
              <w:t>*</w:t>
            </w:r>
          </w:p>
        </w:tc>
        <w:tc>
          <w:tcPr>
            <w:tcW w:w="527" w:type="dxa"/>
            <w:shd w:val="clear" w:color="auto" w:fill="auto"/>
          </w:tcPr>
          <w:p w14:paraId="575BD53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79108968"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shd w:val="clear" w:color="auto" w:fill="auto"/>
          </w:tcPr>
          <w:p w14:paraId="0A744B7A"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6" w:type="dxa"/>
            <w:shd w:val="clear" w:color="auto" w:fill="auto"/>
          </w:tcPr>
          <w:p w14:paraId="2A8041F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Pr>
          <w:p w14:paraId="1570695E"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c>
          <w:tcPr>
            <w:tcW w:w="527" w:type="dxa"/>
          </w:tcPr>
          <w:p w14:paraId="1487088D" w14:textId="77777777" w:rsidR="00FC1962" w:rsidRPr="00043D69" w:rsidRDefault="00FC1962" w:rsidP="00B20734">
            <w:pPr>
              <w:pStyle w:val="TableContents"/>
              <w:spacing w:line="480" w:lineRule="exact"/>
              <w:jc w:val="center"/>
              <w:rPr>
                <w:rFonts w:asciiTheme="majorHAnsi" w:hAnsiTheme="majorHAnsi" w:cstheme="majorHAnsi"/>
                <w:color w:val="000000"/>
                <w:sz w:val="20"/>
                <w:szCs w:val="20"/>
              </w:rPr>
            </w:pPr>
            <w:r w:rsidRPr="00043D69">
              <w:rPr>
                <w:rFonts w:asciiTheme="majorHAnsi" w:hAnsiTheme="majorHAnsi" w:cstheme="majorHAnsi"/>
                <w:color w:val="000000"/>
                <w:sz w:val="20"/>
                <w:szCs w:val="20"/>
              </w:rPr>
              <w:t>L*</w:t>
            </w:r>
          </w:p>
        </w:tc>
      </w:tr>
    </w:tbl>
    <w:p w14:paraId="467D26AB" w14:textId="77777777" w:rsidR="00FC1962" w:rsidRPr="00043D69" w:rsidRDefault="00FC1962" w:rsidP="00FC1962">
      <w:pPr>
        <w:spacing w:line="480" w:lineRule="exact"/>
        <w:rPr>
          <w:rFonts w:cstheme="majorHAnsi"/>
          <w:sz w:val="18"/>
          <w:szCs w:val="18"/>
          <w:lang w:val="en-GB"/>
        </w:rPr>
      </w:pPr>
      <w:r w:rsidRPr="00043D69">
        <w:rPr>
          <w:rFonts w:cstheme="majorHAnsi"/>
          <w:sz w:val="18"/>
          <w:szCs w:val="18"/>
          <w:lang w:val="en-GB"/>
        </w:rPr>
        <w:t xml:space="preserve">IT=interaction terms. L=Linear effects. Ln=Natural log transformation. </w:t>
      </w:r>
      <w:commentRangeStart w:id="494"/>
      <w:r w:rsidRPr="00043D69">
        <w:rPr>
          <w:rFonts w:cstheme="majorHAnsi"/>
          <w:sz w:val="18"/>
          <w:szCs w:val="18"/>
          <w:lang w:val="en-GB"/>
        </w:rPr>
        <w:t>*=With interaction</w:t>
      </w:r>
      <w:commentRangeEnd w:id="494"/>
      <w:r>
        <w:rPr>
          <w:rStyle w:val="CommentReference"/>
          <w:rFonts w:eastAsiaTheme="minorHAnsi"/>
        </w:rPr>
        <w:commentReference w:id="494"/>
      </w:r>
      <w:r w:rsidRPr="00043D69">
        <w:rPr>
          <w:rFonts w:cstheme="majorHAnsi"/>
          <w:sz w:val="18"/>
          <w:szCs w:val="18"/>
          <w:lang w:val="en-GB"/>
        </w:rPr>
        <w:t xml:space="preserve">. </w:t>
      </w:r>
    </w:p>
    <w:p w14:paraId="4A414AE2" w14:textId="77777777" w:rsidR="00FC1962" w:rsidRPr="00BA689A" w:rsidRDefault="00FC1962" w:rsidP="00FC1962">
      <w:pPr>
        <w:spacing w:line="480" w:lineRule="exact"/>
        <w:rPr>
          <w:rFonts w:cstheme="majorHAnsi"/>
          <w:sz w:val="21"/>
          <w:szCs w:val="21"/>
          <w:lang w:val="en-GB"/>
        </w:rPr>
      </w:pPr>
      <w:commentRangeStart w:id="495"/>
      <w:r w:rsidRPr="00043D69">
        <w:rPr>
          <w:rFonts w:cstheme="majorHAnsi"/>
          <w:sz w:val="18"/>
          <w:szCs w:val="18"/>
          <w:lang w:val="en-GB"/>
        </w:rPr>
        <w:t>The first DGM includes all predictor variables as linear effects</w:t>
      </w:r>
      <w:commentRangeEnd w:id="495"/>
      <w:r>
        <w:rPr>
          <w:rStyle w:val="CommentReference"/>
          <w:rFonts w:eastAsiaTheme="minorHAnsi"/>
        </w:rPr>
        <w:commentReference w:id="495"/>
      </w:r>
      <w:r w:rsidRPr="00043D69">
        <w:rPr>
          <w:rFonts w:cstheme="majorHAnsi"/>
          <w:sz w:val="18"/>
          <w:szCs w:val="18"/>
          <w:lang w:val="en-GB"/>
        </w:rPr>
        <w:t>. The second DGM uses RCS with three knots for variable 4, uses a log transformation for variable 2, and interaction terms between the first variable and all other variables.</w:t>
      </w:r>
    </w:p>
    <w:p w14:paraId="45E294FF" w14:textId="77777777" w:rsidR="00FC1962" w:rsidRDefault="00FC1962" w:rsidP="00FC1962">
      <w:pPr>
        <w:pStyle w:val="Heading1"/>
        <w:rPr>
          <w:lang w:val="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r w:rsidRPr="005A3D67">
        <w:rPr>
          <w:lang w:val="nl-NL"/>
        </w:rPr>
        <w:lastRenderedPageBreak/>
        <w:t>References</w:t>
      </w:r>
    </w:p>
    <w:p w14:paraId="672ACF75" w14:textId="77777777" w:rsidR="00192874" w:rsidRPr="00192874" w:rsidRDefault="002214DA" w:rsidP="00192874">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496" w:name="Bookmark6"/>
      <w:r w:rsidR="00192874" w:rsidRPr="00192874">
        <w:rPr>
          <w:rFonts w:ascii="Calibri Light" w:hAnsi="Calibri Light" w:cs="Calibri Light"/>
          <w:lang w:val="nl-NL"/>
        </w:rPr>
        <w:t xml:space="preserve">1. </w:t>
      </w:r>
      <w:r w:rsidR="00192874" w:rsidRPr="00192874">
        <w:rPr>
          <w:rFonts w:ascii="Calibri Light" w:hAnsi="Calibri Light" w:cs="Calibri Light"/>
          <w:lang w:val="nl-NL"/>
        </w:rPr>
        <w:tab/>
        <w:t xml:space="preserve">Donders ART, van der Heijden GJMG, Stijnen T, Moons KGM. </w:t>
      </w:r>
      <w:r w:rsidR="00192874" w:rsidRPr="00192874">
        <w:rPr>
          <w:rFonts w:ascii="Calibri Light" w:hAnsi="Calibri Light" w:cs="Calibri Light"/>
          <w:lang w:val="en-GB"/>
        </w:rPr>
        <w:t xml:space="preserve">Review: A gentle introduction to imputation of missing values. Journal of Clinical Epidemiology. </w:t>
      </w:r>
      <w:r w:rsidR="00192874" w:rsidRPr="00192874">
        <w:rPr>
          <w:rFonts w:ascii="Calibri Light" w:hAnsi="Calibri Light" w:cs="Calibri Light"/>
          <w:lang w:val="nl-NL"/>
        </w:rPr>
        <w:t xml:space="preserve">2006 Oct;59(10):1087–91. </w:t>
      </w:r>
    </w:p>
    <w:p w14:paraId="7065A9F2"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nl-NL"/>
        </w:rPr>
        <w:t xml:space="preserve">2. </w:t>
      </w:r>
      <w:r w:rsidRPr="00192874">
        <w:rPr>
          <w:rFonts w:ascii="Calibri Light" w:hAnsi="Calibri Light" w:cs="Calibri Light"/>
          <w:lang w:val="nl-NL"/>
        </w:rPr>
        <w:tab/>
        <w:t xml:space="preserve">Janssen KJM, Vergouwe Y, Donders ART, Harrell FE, Chen Q, Grobbee DE, et al. </w:t>
      </w:r>
      <w:r w:rsidRPr="00192874">
        <w:rPr>
          <w:rFonts w:ascii="Calibri Light" w:hAnsi="Calibri Light" w:cs="Calibri Light"/>
          <w:lang w:val="en-GB"/>
        </w:rPr>
        <w:t xml:space="preserve">Dealing with Missing Predictor Values When Applying Clinical Prediction Models. Clinical Chemistry. 2009 May 1;55(5):994–1001. </w:t>
      </w:r>
    </w:p>
    <w:p w14:paraId="07359F14"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3. </w:t>
      </w:r>
      <w:r w:rsidRPr="00192874">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A733E0">
        <w:rPr>
          <w:rFonts w:ascii="Calibri Light" w:hAnsi="Calibri Light" w:cs="Calibri Light"/>
          <w:lang w:val="en-GB"/>
        </w:rPr>
        <w:t xml:space="preserve">Circulation. 2008 Feb 12;117(6):743–53. </w:t>
      </w:r>
    </w:p>
    <w:p w14:paraId="2F2486FA"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4. </w:t>
      </w:r>
      <w:r w:rsidRPr="00A733E0">
        <w:rPr>
          <w:rFonts w:ascii="Calibri Light" w:hAnsi="Calibri Light" w:cs="Calibri Light"/>
          <w:lang w:val="en-GB"/>
        </w:rPr>
        <w:tab/>
        <w:t xml:space="preserve">Dorresteijn JAN, Visseren FLJ, Wassink AMJ, Gondrie MJA, Steyerberg EW, Ridker PM, et al. </w:t>
      </w:r>
      <w:r w:rsidRPr="00192874">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75AEDF4" w14:textId="77777777" w:rsidR="00192874" w:rsidRPr="00192874" w:rsidRDefault="00192874" w:rsidP="00192874">
      <w:pPr>
        <w:pStyle w:val="Bibliography"/>
        <w:rPr>
          <w:rFonts w:ascii="Calibri Light" w:hAnsi="Calibri Light" w:cs="Calibri Light"/>
          <w:lang w:val="nl-NL"/>
        </w:rPr>
      </w:pPr>
      <w:r w:rsidRPr="00192874">
        <w:rPr>
          <w:rFonts w:ascii="Calibri Light" w:hAnsi="Calibri Light" w:cs="Calibri Light"/>
          <w:lang w:val="en-GB"/>
        </w:rPr>
        <w:t xml:space="preserve">5. </w:t>
      </w:r>
      <w:r w:rsidRPr="00192874">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192874">
        <w:rPr>
          <w:rFonts w:ascii="Calibri Light" w:hAnsi="Calibri Light" w:cs="Calibri Light"/>
          <w:lang w:val="nl-NL"/>
        </w:rPr>
        <w:t xml:space="preserve">Eur Heart J. 2016 Aug 1;37(29):2315–81. </w:t>
      </w:r>
    </w:p>
    <w:p w14:paraId="666767E7" w14:textId="77777777" w:rsidR="00192874" w:rsidRPr="00192874" w:rsidRDefault="00192874" w:rsidP="00192874">
      <w:pPr>
        <w:pStyle w:val="Bibliography"/>
        <w:rPr>
          <w:rFonts w:ascii="Calibri Light" w:hAnsi="Calibri Light" w:cs="Calibri Light"/>
          <w:lang w:val="nl-NL"/>
        </w:rPr>
      </w:pPr>
      <w:r w:rsidRPr="00192874">
        <w:rPr>
          <w:rFonts w:ascii="Calibri Light" w:hAnsi="Calibri Light" w:cs="Calibri Light"/>
          <w:lang w:val="nl-NL"/>
        </w:rPr>
        <w:t xml:space="preserve">6. </w:t>
      </w:r>
      <w:r w:rsidRPr="00192874">
        <w:rPr>
          <w:rFonts w:ascii="Calibri Light" w:hAnsi="Calibri Light" w:cs="Calibri Light"/>
          <w:lang w:val="nl-NL"/>
        </w:rPr>
        <w:tab/>
        <w:t xml:space="preserve">Groenhof TKJ, Bots ML, Brandjes M, Jacobs JJL, Grobbee DE, van Solinge WW, et al. </w:t>
      </w:r>
      <w:r w:rsidRPr="00192874">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192874">
        <w:rPr>
          <w:rFonts w:ascii="Calibri Light" w:hAnsi="Calibri Light" w:cs="Calibri Light"/>
          <w:lang w:val="nl-NL"/>
        </w:rPr>
        <w:t xml:space="preserve">Neth Heart J. 2019 Sep;27(9):435–42. </w:t>
      </w:r>
    </w:p>
    <w:p w14:paraId="280A06F3"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nl-NL"/>
        </w:rPr>
        <w:t xml:space="preserve">7. </w:t>
      </w:r>
      <w:r w:rsidRPr="00192874">
        <w:rPr>
          <w:rFonts w:ascii="Calibri Light" w:hAnsi="Calibri Light" w:cs="Calibri Light"/>
          <w:lang w:val="nl-NL"/>
        </w:rPr>
        <w:tab/>
        <w:t xml:space="preserve">Bezemer T, de Groot MC, Blasse E, ten Berg MJ, Kappen TH, Bredenoord AL, et al. </w:t>
      </w:r>
      <w:r w:rsidRPr="00192874">
        <w:rPr>
          <w:rFonts w:ascii="Calibri Light" w:hAnsi="Calibri Light" w:cs="Calibri Light"/>
          <w:lang w:val="en-GB"/>
        </w:rPr>
        <w:t xml:space="preserve">A Human(e) Factor in Clinical Decision Support Systems. J Med Internet Res. 2019 Mar 19;21(3):e11732. </w:t>
      </w:r>
    </w:p>
    <w:p w14:paraId="23B95FB0"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8. </w:t>
      </w:r>
      <w:r w:rsidRPr="00192874">
        <w:rPr>
          <w:rFonts w:ascii="Calibri Light" w:hAnsi="Calibri Light" w:cs="Calibri Light"/>
          <w:lang w:val="en-GB"/>
        </w:rPr>
        <w:tab/>
        <w:t xml:space="preserve">Van Buuren S. Flexible Imputation of Missing Data. 2nd ed. CRC Press; 2018. </w:t>
      </w:r>
    </w:p>
    <w:p w14:paraId="19989A63"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9. </w:t>
      </w:r>
      <w:r w:rsidRPr="00192874">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0E678B54"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10. </w:t>
      </w:r>
      <w:r w:rsidRPr="00192874">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3558D44E"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11. </w:t>
      </w:r>
      <w:r w:rsidRPr="00192874">
        <w:rPr>
          <w:rFonts w:ascii="Calibri Light" w:hAnsi="Calibri Light" w:cs="Calibri Light"/>
          <w:lang w:val="en-GB"/>
        </w:rPr>
        <w:tab/>
        <w:t xml:space="preserve">Fletcher Mercaldo S, Blume JD. Missing data and prediction: the pattern submodel. </w:t>
      </w:r>
      <w:r w:rsidRPr="00A733E0">
        <w:rPr>
          <w:rFonts w:ascii="Calibri Light" w:hAnsi="Calibri Light" w:cs="Calibri Light"/>
          <w:lang w:val="en-GB"/>
        </w:rPr>
        <w:t xml:space="preserve">Biostatistics. 2020 Apr 1;21(2):236–52. </w:t>
      </w:r>
    </w:p>
    <w:p w14:paraId="2BD5966B"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12. </w:t>
      </w:r>
      <w:r w:rsidRPr="00A733E0">
        <w:rPr>
          <w:rFonts w:ascii="Calibri Light" w:hAnsi="Calibri Light" w:cs="Calibri Light"/>
          <w:lang w:val="en-GB"/>
        </w:rPr>
        <w:tab/>
        <w:t xml:space="preserve">Nijman SWJ, Hoogland J, Groenhof TKJ, Brandjes M, Jacobs JJL, Bots ML, et al. </w:t>
      </w:r>
      <w:r w:rsidRPr="00192874">
        <w:rPr>
          <w:rFonts w:ascii="Calibri Light" w:hAnsi="Calibri Light" w:cs="Calibri Light"/>
          <w:lang w:val="en-GB"/>
        </w:rPr>
        <w:t xml:space="preserve">Real-time imputation of missing predictor values in clinical practice. European Heart Journal - Digital Health. 2021 May 4;2(1):154–64. </w:t>
      </w:r>
    </w:p>
    <w:p w14:paraId="3BF857CB"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lastRenderedPageBreak/>
        <w:t xml:space="preserve">13. </w:t>
      </w:r>
      <w:r w:rsidRPr="00192874">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14CE72E" w14:textId="77777777" w:rsidR="00192874" w:rsidRPr="00A733E0"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14. </w:t>
      </w:r>
      <w:r w:rsidRPr="00192874">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A733E0">
        <w:rPr>
          <w:rFonts w:ascii="Calibri Light" w:hAnsi="Calibri Light" w:cs="Calibri Light"/>
          <w:lang w:val="en-GB"/>
        </w:rPr>
        <w:t xml:space="preserve">JCE. 2021;Article in press. </w:t>
      </w:r>
    </w:p>
    <w:p w14:paraId="3E4DA0C9"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lang w:val="en-GB"/>
        </w:rPr>
        <w:t xml:space="preserve">15. </w:t>
      </w:r>
      <w:r w:rsidRPr="00A733E0">
        <w:rPr>
          <w:rFonts w:ascii="Calibri Light" w:hAnsi="Calibri Light" w:cs="Calibri Light"/>
          <w:lang w:val="en-GB"/>
        </w:rPr>
        <w:tab/>
        <w:t xml:space="preserve">Hoogland J, Barreveld M, Debray TPA, Reitsma JB, Verstraelen TE, Dijkgraaf MGW, et al. </w:t>
      </w:r>
      <w:r w:rsidRPr="00192874">
        <w:rPr>
          <w:rFonts w:ascii="Calibri Light" w:hAnsi="Calibri Light" w:cs="Calibri Light"/>
          <w:lang w:val="en-GB"/>
        </w:rPr>
        <w:t xml:space="preserve">Handling missing predictor values when validating and applying a prediction model to new patients. Statistics in Medicine. 2020 Jul 20;sim.8682. </w:t>
      </w:r>
    </w:p>
    <w:p w14:paraId="431E0707"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16. </w:t>
      </w:r>
      <w:r w:rsidRPr="00192874">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7200605F"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17. </w:t>
      </w:r>
      <w:r w:rsidRPr="00192874">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137E0BA2" w14:textId="77777777" w:rsidR="00192874" w:rsidRPr="00192874" w:rsidRDefault="00192874" w:rsidP="00192874">
      <w:pPr>
        <w:pStyle w:val="Bibliography"/>
        <w:rPr>
          <w:rFonts w:ascii="Calibri Light" w:hAnsi="Calibri Light" w:cs="Calibri Light"/>
          <w:lang w:val="en-GB"/>
        </w:rPr>
      </w:pPr>
      <w:r w:rsidRPr="00A733E0">
        <w:rPr>
          <w:rFonts w:ascii="Calibri Light" w:hAnsi="Calibri Light" w:cs="Calibri Light"/>
        </w:rPr>
        <w:t xml:space="preserve">18. </w:t>
      </w:r>
      <w:r w:rsidRPr="00A733E0">
        <w:rPr>
          <w:rFonts w:ascii="Calibri Light" w:hAnsi="Calibri Light" w:cs="Calibri Light"/>
        </w:rPr>
        <w:tab/>
        <w:t xml:space="preserve">Jones AE, Trzeciak S, Kline JA. </w:t>
      </w:r>
      <w:r w:rsidRPr="00192874">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659107B6"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19. </w:t>
      </w:r>
      <w:r w:rsidRPr="00192874">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07E1C45C"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20. </w:t>
      </w:r>
      <w:r w:rsidRPr="00192874">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B36BED5" w14:textId="77777777" w:rsidR="00192874" w:rsidRPr="00192874" w:rsidRDefault="00192874" w:rsidP="00192874">
      <w:pPr>
        <w:pStyle w:val="Bibliography"/>
        <w:rPr>
          <w:rFonts w:ascii="Calibri Light" w:hAnsi="Calibri Light" w:cs="Calibri Light"/>
          <w:lang w:val="en-GB"/>
        </w:rPr>
      </w:pPr>
      <w:r w:rsidRPr="00192874">
        <w:rPr>
          <w:rFonts w:ascii="Calibri Light" w:hAnsi="Calibri Light" w:cs="Calibri Light"/>
          <w:lang w:val="en-GB"/>
        </w:rPr>
        <w:t xml:space="preserve">21. </w:t>
      </w:r>
      <w:r w:rsidRPr="00192874">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061FF67" w14:textId="43C8DB61" w:rsidR="0023499B" w:rsidRPr="00043D69" w:rsidRDefault="002214DA" w:rsidP="00163BD3">
      <w:pPr>
        <w:pStyle w:val="Bibliography"/>
        <w:rPr>
          <w:lang w:val="en-GB"/>
        </w:rPr>
      </w:pPr>
      <w:r w:rsidRPr="00043D69">
        <w:rPr>
          <w:lang w:val="en-GB"/>
        </w:rPr>
        <w:fldChar w:fldCharType="end"/>
      </w:r>
      <w:bookmarkEnd w:id="496"/>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96187A" w:rsidRDefault="0096187A">
      <w:pPr>
        <w:pStyle w:val="CommentText"/>
      </w:pPr>
      <w:r>
        <w:rPr>
          <w:rStyle w:val="CommentReference"/>
        </w:rPr>
        <w:annotationRef/>
      </w:r>
      <w:r>
        <w:t>Of</w:t>
      </w:r>
    </w:p>
    <w:p w14:paraId="07E401E4" w14:textId="77777777" w:rsidR="0096187A" w:rsidRDefault="0096187A">
      <w:pPr>
        <w:pStyle w:val="CommentText"/>
      </w:pPr>
    </w:p>
    <w:p w14:paraId="29B5509C" w14:textId="77777777" w:rsidR="0096187A" w:rsidRDefault="0096187A">
      <w:pPr>
        <w:pStyle w:val="CommentText"/>
      </w:pPr>
      <w:r>
        <w:t>On the fly imputation in statistical learning: a comparison of methods</w:t>
      </w:r>
    </w:p>
    <w:p w14:paraId="1FFE7B8B" w14:textId="77777777" w:rsidR="0096187A" w:rsidRDefault="0096187A">
      <w:pPr>
        <w:pStyle w:val="CommentText"/>
      </w:pPr>
    </w:p>
    <w:p w14:paraId="6565713D" w14:textId="77777777" w:rsidR="0096187A" w:rsidRDefault="0096187A">
      <w:pPr>
        <w:pStyle w:val="CommentText"/>
      </w:pPr>
      <w:r>
        <w:t>Real-time imputation in statistical learning: a comparison of methods</w:t>
      </w:r>
    </w:p>
    <w:p w14:paraId="08C1EECB" w14:textId="77777777" w:rsidR="0096187A" w:rsidRDefault="0096187A">
      <w:pPr>
        <w:pStyle w:val="CommentText"/>
      </w:pPr>
    </w:p>
    <w:p w14:paraId="258E4B4E" w14:textId="77777777" w:rsidR="0096187A" w:rsidRDefault="0096187A">
      <w:pPr>
        <w:pStyle w:val="CommentText"/>
      </w:pPr>
      <w:r>
        <w:t>On the fly handling of missing data in statistical learning: a comparison of real-time methods</w:t>
      </w:r>
    </w:p>
    <w:p w14:paraId="1352DA66" w14:textId="77777777" w:rsidR="0096187A" w:rsidRDefault="0096187A">
      <w:pPr>
        <w:pStyle w:val="CommentText"/>
      </w:pPr>
    </w:p>
    <w:p w14:paraId="39D7BBA1" w14:textId="00685949" w:rsidR="0096187A" w:rsidRPr="00D808BD" w:rsidRDefault="0096187A">
      <w:pPr>
        <w:pStyle w:val="CommentText"/>
        <w:rPr>
          <w:lang w:val="nl-NL"/>
        </w:rPr>
      </w:pPr>
      <w:r w:rsidRPr="00D808BD">
        <w:rPr>
          <w:lang w:val="nl-NL"/>
        </w:rPr>
        <w:t>Voorkeur?</w:t>
      </w:r>
    </w:p>
  </w:comment>
  <w:comment w:id="1" w:author="Nijman, S.W.J. (Steven)" w:date="2021-03-31T11:53:00Z" w:initials="NS(">
    <w:p w14:paraId="71460B1A" w14:textId="45F236B7" w:rsidR="0096187A" w:rsidRPr="00D808BD" w:rsidRDefault="0096187A">
      <w:pPr>
        <w:pStyle w:val="CommentText"/>
        <w:rPr>
          <w:lang w:val="nl-NL"/>
        </w:rPr>
      </w:pPr>
      <w:r>
        <w:rPr>
          <w:rStyle w:val="CommentReference"/>
        </w:rPr>
        <w:annotationRef/>
      </w:r>
      <w:r w:rsidRPr="00D808BD">
        <w:rPr>
          <w:lang w:val="nl-NL"/>
        </w:rPr>
        <w:t>Order to be decided</w:t>
      </w:r>
    </w:p>
  </w:comment>
  <w:comment w:id="2" w:author="Oberman, H.I. (Hanne)" w:date="2021-09-13T17:25:00Z" w:initials="OH(">
    <w:p w14:paraId="4D4ED9AF" w14:textId="77777777" w:rsidR="0096187A" w:rsidRPr="007272B1" w:rsidRDefault="0096187A"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3" w:author="Oberman, H.I. (Hanne)" w:date="2021-09-13T15:46:00Z" w:initials="OH(">
    <w:p w14:paraId="39C915E5" w14:textId="331DF1BB" w:rsidR="0096187A" w:rsidRPr="00667FE8" w:rsidRDefault="0096187A">
      <w:pPr>
        <w:pStyle w:val="CommentText"/>
        <w:rPr>
          <w:lang w:val="nl-NL"/>
        </w:rPr>
      </w:pPr>
      <w:r>
        <w:rPr>
          <w:rStyle w:val="CommentReference"/>
        </w:rPr>
        <w:annotationRef/>
      </w:r>
      <w:r w:rsidRPr="00667FE8">
        <w:rPr>
          <w:lang w:val="nl-NL"/>
        </w:rPr>
        <w:t>Ik zou dit nog s</w:t>
      </w:r>
      <w:r>
        <w:rPr>
          <w:lang w:val="nl-NL"/>
        </w:rPr>
        <w:t>terker neerzetten: waarom is ons onderzoek belangrijk? Nou, er zijn methodes die misschien intuitiever zijn dan imputation voor de klinische praktijk. En we willen zo goed mogelijke risk predictions voor individuele patienten kunnen maken!</w:t>
      </w:r>
    </w:p>
  </w:comment>
  <w:comment w:id="4" w:author="Smeden, M. van (Maarten)" w:date="2021-10-19T11:30:00Z" w:initials="SMv(">
    <w:p w14:paraId="37A50D61" w14:textId="59B32752" w:rsidR="0096187A" w:rsidRPr="00FC0B83" w:rsidRDefault="0096187A">
      <w:pPr>
        <w:pStyle w:val="CommentText"/>
        <w:rPr>
          <w:lang w:val="nl-NL"/>
        </w:rPr>
      </w:pPr>
      <w:r>
        <w:rPr>
          <w:rStyle w:val="CommentReference"/>
        </w:rPr>
        <w:annotationRef/>
      </w:r>
      <w:r w:rsidRPr="00FC0B83">
        <w:rPr>
          <w:lang w:val="nl-NL"/>
        </w:rPr>
        <w:t>Niet helemaal eens. Ik vind deze verwoording wel prima.</w:t>
      </w:r>
    </w:p>
  </w:comment>
  <w:comment w:id="5" w:author="Oberman, H.I. (Hanne)" w:date="2021-10-28T17:37:00Z" w:initials="OH(">
    <w:p w14:paraId="77FC0EEC" w14:textId="06A7B8C4" w:rsidR="0096187A" w:rsidRPr="003E13B1" w:rsidRDefault="0096187A">
      <w:pPr>
        <w:pStyle w:val="CommentText"/>
        <w:rPr>
          <w:lang w:val="nl-NL"/>
        </w:rPr>
      </w:pPr>
      <w:r>
        <w:rPr>
          <w:rStyle w:val="CommentReference"/>
        </w:rPr>
        <w:annotationRef/>
      </w:r>
      <w:r w:rsidRPr="003E13B1">
        <w:rPr>
          <w:lang w:val="nl-NL"/>
        </w:rPr>
        <w:t>Prima!</w:t>
      </w:r>
    </w:p>
  </w:comment>
  <w:comment w:id="6" w:author="Smeden, M. van (Maarten)" w:date="2021-10-19T12:08:00Z" w:initials="SMv(">
    <w:p w14:paraId="6177D315" w14:textId="50DF13D1" w:rsidR="0096187A" w:rsidRPr="007361EC" w:rsidRDefault="0096187A">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7" w:author="Oberman, H.I. (Hanne)" w:date="2021-10-28T17:49:00Z" w:initials="OH(">
    <w:p w14:paraId="2C37912D" w14:textId="5B4FB4C3" w:rsidR="0096187A" w:rsidRPr="008D6ECD" w:rsidRDefault="0096187A">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8" w:author="Nijman, S.W.J. (Steven)" w:date="2021-08-16T14:32:00Z" w:initials="NS(">
    <w:p w14:paraId="1E5CD68B" w14:textId="77777777" w:rsidR="0096187A" w:rsidRPr="00667FE8" w:rsidRDefault="0096187A" w:rsidP="00A11084">
      <w:pPr>
        <w:pStyle w:val="CommentText"/>
      </w:pPr>
      <w:r>
        <w:rPr>
          <w:rStyle w:val="CommentReference"/>
        </w:rPr>
        <w:annotationRef/>
      </w:r>
      <w:r w:rsidRPr="00667FE8">
        <w:t>To be updated (similar style to others)</w:t>
      </w:r>
    </w:p>
  </w:comment>
  <w:comment w:id="406" w:author="Oberman, H.I. (Hanne)" w:date="2021-10-29T12:22:00Z" w:initials="OH(">
    <w:p w14:paraId="43E6E53D" w14:textId="6B20E378" w:rsidR="0096187A" w:rsidRDefault="0096187A">
      <w:pPr>
        <w:pStyle w:val="CommentText"/>
      </w:pPr>
      <w:r>
        <w:rPr>
          <w:rStyle w:val="CommentReference"/>
        </w:rPr>
        <w:annotationRef/>
      </w:r>
      <w:r>
        <w:t>Added on 29/10</w:t>
      </w:r>
    </w:p>
  </w:comment>
  <w:comment w:id="435" w:author="Smeden, M. van (Maarten)" w:date="2021-10-19T12:30:00Z" w:initials="SMv(">
    <w:p w14:paraId="0394A572" w14:textId="5B9FAE7D" w:rsidR="0096187A" w:rsidRPr="00E54E81" w:rsidRDefault="0096187A">
      <w:pPr>
        <w:pStyle w:val="CommentText"/>
        <w:rPr>
          <w:lang w:val="nl-NL"/>
        </w:rPr>
      </w:pPr>
      <w:r>
        <w:rPr>
          <w:rStyle w:val="CommentReference"/>
        </w:rPr>
        <w:annotationRef/>
      </w:r>
      <w:r w:rsidRPr="00E54E81">
        <w:rPr>
          <w:lang w:val="nl-NL"/>
        </w:rPr>
        <w:t>Dit snap ik ni</w:t>
      </w:r>
      <w:r>
        <w:rPr>
          <w:lang w:val="nl-NL"/>
        </w:rPr>
        <w:t>et: hoe is de binary outcome precies getrokken? In de covariantie matrix staat correlaties met y, maar is dat een foutje?</w:t>
      </w:r>
    </w:p>
  </w:comment>
  <w:comment w:id="436" w:author="Oberman, H.I. (Hanne)" w:date="2021-10-28T18:16:00Z" w:initials="OH(">
    <w:p w14:paraId="74686A80" w14:textId="64CAB3D9" w:rsidR="0096187A" w:rsidRPr="003E13B1" w:rsidRDefault="0096187A">
      <w:pPr>
        <w:pStyle w:val="CommentText"/>
        <w:rPr>
          <w:lang w:val="nl-NL"/>
        </w:rPr>
      </w:pPr>
      <w:r>
        <w:rPr>
          <w:rStyle w:val="CommentReference"/>
        </w:rPr>
        <w:annotationRef/>
      </w:r>
    </w:p>
  </w:comment>
  <w:comment w:id="442" w:author="Oberman, H.I. (Hanne)" w:date="2021-10-28T18:30:00Z" w:initials="OH(">
    <w:p w14:paraId="149A3089" w14:textId="2E2C8B9A" w:rsidR="0096187A" w:rsidRPr="001F1D3B" w:rsidRDefault="0096187A">
      <w:pPr>
        <w:pStyle w:val="CommentText"/>
        <w:rPr>
          <w:lang w:val="nl-NL"/>
        </w:rPr>
      </w:pPr>
      <w:r>
        <w:rPr>
          <w:rStyle w:val="CommentReference"/>
        </w:rPr>
        <w:annotationRef/>
      </w:r>
      <w:r w:rsidRPr="001F1D3B">
        <w:rPr>
          <w:lang w:val="nl-NL"/>
        </w:rPr>
        <w:t>Ik ben tot hier g</w:t>
      </w:r>
      <w:r>
        <w:rPr>
          <w:lang w:val="nl-NL"/>
        </w:rPr>
        <w:t>ekomen met reviewen van de methodesectie</w:t>
      </w:r>
    </w:p>
  </w:comment>
  <w:comment w:id="444" w:author="Oberman, H.I. (Hanne)" w:date="2021-10-29T12:37:00Z" w:initials="OH(">
    <w:p w14:paraId="6ADDDCD0" w14:textId="3DA3F0EC" w:rsidR="00FD6797" w:rsidRDefault="00FD6797">
      <w:pPr>
        <w:pStyle w:val="CommentText"/>
      </w:pPr>
      <w:r>
        <w:rPr>
          <w:rStyle w:val="CommentReference"/>
        </w:rPr>
        <w:annotationRef/>
      </w:r>
      <w:r>
        <w:t>Added on 29/10</w:t>
      </w:r>
    </w:p>
  </w:comment>
  <w:comment w:id="488" w:author="Smeden, M. van (Maarten)" w:date="2021-10-19T13:38:00Z" w:initials="SMv(">
    <w:p w14:paraId="42C7C270" w14:textId="28119A9F" w:rsidR="0096187A" w:rsidRPr="001A3746" w:rsidRDefault="0096187A">
      <w:pPr>
        <w:pStyle w:val="CommentText"/>
        <w:rPr>
          <w:lang w:val="nl-NL"/>
        </w:rPr>
      </w:pPr>
      <w:r>
        <w:rPr>
          <w:rStyle w:val="CommentReference"/>
        </w:rPr>
        <w:annotationRef/>
      </w:r>
      <w:r w:rsidRPr="001A3746">
        <w:rPr>
          <w:lang w:val="nl-NL"/>
        </w:rPr>
        <w:t xml:space="preserve">Wat zijn de tuning details </w:t>
      </w:r>
      <w:r>
        <w:rPr>
          <w:lang w:val="nl-NL"/>
        </w:rPr>
        <w:t>van random forest?</w:t>
      </w:r>
    </w:p>
  </w:comment>
  <w:comment w:id="493" w:author="Nijman, S.W.J. (Steven)" w:date="2021-08-16T13:59:00Z" w:initials="NS(">
    <w:p w14:paraId="220E0B51" w14:textId="77777777" w:rsidR="0096187A" w:rsidRPr="009266C6" w:rsidRDefault="0096187A" w:rsidP="00FC1962">
      <w:pPr>
        <w:pStyle w:val="CommentText"/>
        <w:rPr>
          <w:lang w:val="nl-NL"/>
        </w:rPr>
      </w:pPr>
      <w:r>
        <w:rPr>
          <w:rStyle w:val="CommentReference"/>
        </w:rPr>
        <w:annotationRef/>
      </w:r>
      <w:r w:rsidRPr="009266C6">
        <w:rPr>
          <w:rStyle w:val="CommentReference"/>
          <w:lang w:val="nl-NL"/>
        </w:rPr>
        <w:t>Eventueel gelaagd complexiteit aan data t</w:t>
      </w:r>
      <w:r>
        <w:rPr>
          <w:rStyle w:val="CommentReference"/>
          <w:lang w:val="nl-NL"/>
        </w:rPr>
        <w:t>oevoegen. Nu nog niet</w:t>
      </w:r>
    </w:p>
  </w:comment>
  <w:comment w:id="494" w:author="Oberman, H.I. (Hanne)" w:date="2021-09-13T17:09:00Z" w:initials="OH(">
    <w:p w14:paraId="0FD4D7EE" w14:textId="77777777" w:rsidR="0096187A" w:rsidRPr="003C389C" w:rsidRDefault="0096187A" w:rsidP="00FC1962">
      <w:pPr>
        <w:pStyle w:val="CommentText"/>
        <w:rPr>
          <w:lang w:val="nl-NL"/>
        </w:rPr>
      </w:pPr>
      <w:r>
        <w:rPr>
          <w:rStyle w:val="CommentReference"/>
        </w:rPr>
        <w:annotationRef/>
      </w:r>
      <w:r w:rsidRPr="003C389C">
        <w:rPr>
          <w:lang w:val="nl-NL"/>
        </w:rPr>
        <w:t>X1 heeft juist ook een i</w:t>
      </w:r>
      <w:r>
        <w:rPr>
          <w:lang w:val="nl-NL"/>
        </w:rPr>
        <w:t>nteractie met zichzelf om een kwadratisch effect te genereren (lijkt in vorm op RCS)</w:t>
      </w:r>
    </w:p>
  </w:comment>
  <w:comment w:id="495" w:author="Oberman, H.I. (Hanne)" w:date="2021-09-13T17:11:00Z" w:initials="OH(">
    <w:p w14:paraId="736C6D18" w14:textId="77777777" w:rsidR="0096187A" w:rsidRPr="003C389C" w:rsidRDefault="0096187A" w:rsidP="00FC1962">
      <w:pPr>
        <w:pStyle w:val="CommentText"/>
        <w:rPr>
          <w:lang w:val="nl-NL"/>
        </w:rPr>
      </w:pPr>
      <w:r>
        <w:rPr>
          <w:rStyle w:val="CommentReference"/>
        </w:rPr>
        <w:annotationRef/>
      </w:r>
      <w:r w:rsidRPr="003C389C">
        <w:rPr>
          <w:lang w:val="nl-NL"/>
        </w:rPr>
        <w:t xml:space="preserve">Willen we dit inderdaad beide </w:t>
      </w:r>
      <w:r>
        <w:rPr>
          <w:lang w:val="nl-NL"/>
        </w:rPr>
        <w:t xml:space="preserve">rapporteren?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4D4ED9AF" w15:done="0"/>
  <w15:commentEx w15:paraId="39C915E5" w15:done="0"/>
  <w15:commentEx w15:paraId="37A50D61" w15:paraIdParent="39C915E5" w15:done="0"/>
  <w15:commentEx w15:paraId="77FC0EEC" w15:paraIdParent="39C915E5" w15:done="0"/>
  <w15:commentEx w15:paraId="6177D315" w15:done="0"/>
  <w15:commentEx w15:paraId="2C37912D" w15:done="0"/>
  <w15:commentEx w15:paraId="1E5CD68B" w15:done="0"/>
  <w15:commentEx w15:paraId="43E6E53D" w15:done="0"/>
  <w15:commentEx w15:paraId="0394A572" w15:done="0"/>
  <w15:commentEx w15:paraId="74686A80" w15:paraIdParent="0394A572" w15:done="0"/>
  <w15:commentEx w15:paraId="149A3089" w15:done="0"/>
  <w15:commentEx w15:paraId="6ADDDCD0" w15:done="0"/>
  <w15:commentEx w15:paraId="42C7C270" w15:done="0"/>
  <w15:commentEx w15:paraId="220E0B51" w15:done="0"/>
  <w15:commentEx w15:paraId="0FD4D7EE" w15:done="0"/>
  <w15:commentEx w15:paraId="736C6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4EA080B" w16cex:dateUtc="2021-09-13T15:25:00Z"/>
  <w16cex:commentExtensible w16cex:durableId="24E9F0D2" w16cex:dateUtc="2021-09-13T13:46:00Z"/>
  <w16cex:commentExtensible w16cex:durableId="25192ACC" w16cex:dateUtc="2021-10-19T09:30:00Z"/>
  <w16cex:commentExtensible w16cex:durableId="25255E67" w16cex:dateUtc="2021-10-28T15:37: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65EA" w16cex:dateUtc="2021-10-29T10:22:00Z"/>
  <w16cex:commentExtensible w16cex:durableId="251938E1" w16cex:dateUtc="2021-10-19T10:30:00Z"/>
  <w16cex:commentExtensible w16cex:durableId="2525679B" w16cex:dateUtc="2021-10-28T16:16:00Z"/>
  <w16cex:commentExtensible w16cex:durableId="25256AE1" w16cex:dateUtc="2021-10-28T16:30:00Z"/>
  <w16cex:commentExtensible w16cex:durableId="25266999" w16cex:dateUtc="2021-10-29T10:37:00Z"/>
  <w16cex:commentExtensible w16cex:durableId="251948D7" w16cex:dateUtc="2021-10-19T11:38:00Z"/>
  <w16cex:commentExtensible w16cex:durableId="24C4EDDD" w16cex:dateUtc="2021-08-16T11:59:00Z"/>
  <w16cex:commentExtensible w16cex:durableId="24EA0453" w16cex:dateUtc="2021-09-13T15:09:00Z"/>
  <w16cex:commentExtensible w16cex:durableId="24EA04AF" w16cex:dateUtc="2021-09-13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4D4ED9AF" w16cid:durableId="24EA080B"/>
  <w16cid:commentId w16cid:paraId="39C915E5" w16cid:durableId="24E9F0D2"/>
  <w16cid:commentId w16cid:paraId="37A50D61" w16cid:durableId="25192ACC"/>
  <w16cid:commentId w16cid:paraId="77FC0EEC" w16cid:durableId="25255E67"/>
  <w16cid:commentId w16cid:paraId="6177D315" w16cid:durableId="251933C7"/>
  <w16cid:commentId w16cid:paraId="2C37912D" w16cid:durableId="25256144"/>
  <w16cid:commentId w16cid:paraId="1E5CD68B" w16cid:durableId="24C4F562"/>
  <w16cid:commentId w16cid:paraId="43E6E53D" w16cid:durableId="252665EA"/>
  <w16cid:commentId w16cid:paraId="0394A572" w16cid:durableId="251938E1"/>
  <w16cid:commentId w16cid:paraId="74686A80" w16cid:durableId="2525679B"/>
  <w16cid:commentId w16cid:paraId="149A3089" w16cid:durableId="25256AE1"/>
  <w16cid:commentId w16cid:paraId="6ADDDCD0" w16cid:durableId="25266999"/>
  <w16cid:commentId w16cid:paraId="42C7C270" w16cid:durableId="251948D7"/>
  <w16cid:commentId w16cid:paraId="220E0B51" w16cid:durableId="24C4EDDD"/>
  <w16cid:commentId w16cid:paraId="0FD4D7EE" w16cid:durableId="24EA0453"/>
  <w16cid:commentId w16cid:paraId="736C6D18" w16cid:durableId="24EA04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3"/>
  </w:num>
  <w:num w:numId="4">
    <w:abstractNumId w:val="11"/>
  </w:num>
  <w:num w:numId="5">
    <w:abstractNumId w:val="8"/>
  </w:num>
  <w:num w:numId="6">
    <w:abstractNumId w:val="16"/>
  </w:num>
  <w:num w:numId="7">
    <w:abstractNumId w:val="12"/>
  </w:num>
  <w:num w:numId="8">
    <w:abstractNumId w:val="6"/>
  </w:num>
  <w:num w:numId="9">
    <w:abstractNumId w:val="7"/>
  </w:num>
  <w:num w:numId="10">
    <w:abstractNumId w:val="10"/>
  </w:num>
  <w:num w:numId="11">
    <w:abstractNumId w:val="14"/>
  </w:num>
  <w:num w:numId="12">
    <w:abstractNumId w:val="15"/>
  </w:num>
  <w:num w:numId="13">
    <w:abstractNumId w:val="1"/>
  </w:num>
  <w:num w:numId="14">
    <w:abstractNumId w:val="4"/>
  </w:num>
  <w:num w:numId="15">
    <w:abstractNumId w:val="19"/>
  </w:num>
  <w:num w:numId="16">
    <w:abstractNumId w:val="2"/>
  </w:num>
  <w:num w:numId="17">
    <w:abstractNumId w:val="5"/>
  </w:num>
  <w:num w:numId="18">
    <w:abstractNumId w:val="20"/>
  </w:num>
  <w:num w:numId="19">
    <w:abstractNumId w:val="18"/>
  </w:num>
  <w:num w:numId="20">
    <w:abstractNumId w:val="0"/>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Oberman, H.I. (Hanne)">
    <w15:presenceInfo w15:providerId="AD" w15:userId="S::h.i.oberman@uu.nl::e27d1978-6ace-4e0e-9109-4f58c8b6a455"/>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rgUALeMu6CwAAAA="/>
  </w:docVars>
  <w:rsids>
    <w:rsidRoot w:val="00B80135"/>
    <w:rsid w:val="0000123C"/>
    <w:rsid w:val="00002059"/>
    <w:rsid w:val="0000302E"/>
    <w:rsid w:val="00004C9B"/>
    <w:rsid w:val="000105D0"/>
    <w:rsid w:val="00011AB8"/>
    <w:rsid w:val="000141F7"/>
    <w:rsid w:val="000179DC"/>
    <w:rsid w:val="00022151"/>
    <w:rsid w:val="0002364E"/>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B0A2D"/>
    <w:rsid w:val="000B5934"/>
    <w:rsid w:val="000C1D6F"/>
    <w:rsid w:val="000C1F90"/>
    <w:rsid w:val="000C20B9"/>
    <w:rsid w:val="000C265D"/>
    <w:rsid w:val="000C32A6"/>
    <w:rsid w:val="000E12C6"/>
    <w:rsid w:val="000E4D10"/>
    <w:rsid w:val="000F0A08"/>
    <w:rsid w:val="000F38C1"/>
    <w:rsid w:val="000F41CC"/>
    <w:rsid w:val="000F57DD"/>
    <w:rsid w:val="000F6989"/>
    <w:rsid w:val="001013DF"/>
    <w:rsid w:val="001024DF"/>
    <w:rsid w:val="0010276C"/>
    <w:rsid w:val="00102AE2"/>
    <w:rsid w:val="001035F7"/>
    <w:rsid w:val="00103EB4"/>
    <w:rsid w:val="00104FFA"/>
    <w:rsid w:val="00107287"/>
    <w:rsid w:val="0011497F"/>
    <w:rsid w:val="00115EE0"/>
    <w:rsid w:val="001221DD"/>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B6B"/>
    <w:rsid w:val="001F41E2"/>
    <w:rsid w:val="001F6C05"/>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499B"/>
    <w:rsid w:val="00240D4A"/>
    <w:rsid w:val="00241BB5"/>
    <w:rsid w:val="002449DC"/>
    <w:rsid w:val="002471B1"/>
    <w:rsid w:val="00247E39"/>
    <w:rsid w:val="00252296"/>
    <w:rsid w:val="002524BD"/>
    <w:rsid w:val="00254800"/>
    <w:rsid w:val="00262A77"/>
    <w:rsid w:val="00265311"/>
    <w:rsid w:val="00265BA8"/>
    <w:rsid w:val="00265C02"/>
    <w:rsid w:val="00270C87"/>
    <w:rsid w:val="00272B14"/>
    <w:rsid w:val="0027322C"/>
    <w:rsid w:val="002732B1"/>
    <w:rsid w:val="0027332F"/>
    <w:rsid w:val="002746A5"/>
    <w:rsid w:val="00275190"/>
    <w:rsid w:val="00275ECE"/>
    <w:rsid w:val="002803F9"/>
    <w:rsid w:val="0028794F"/>
    <w:rsid w:val="00290302"/>
    <w:rsid w:val="002911AB"/>
    <w:rsid w:val="002946E3"/>
    <w:rsid w:val="00294DC5"/>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42CC"/>
    <w:rsid w:val="00306B98"/>
    <w:rsid w:val="00306D6F"/>
    <w:rsid w:val="00307E31"/>
    <w:rsid w:val="00310118"/>
    <w:rsid w:val="003120C2"/>
    <w:rsid w:val="00315F18"/>
    <w:rsid w:val="00316223"/>
    <w:rsid w:val="003164D1"/>
    <w:rsid w:val="00316B2B"/>
    <w:rsid w:val="0032058E"/>
    <w:rsid w:val="003228F6"/>
    <w:rsid w:val="00324356"/>
    <w:rsid w:val="00330B39"/>
    <w:rsid w:val="00330D09"/>
    <w:rsid w:val="00331000"/>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D11"/>
    <w:rsid w:val="003943BE"/>
    <w:rsid w:val="003A0A59"/>
    <w:rsid w:val="003A2C8A"/>
    <w:rsid w:val="003A6C42"/>
    <w:rsid w:val="003B2146"/>
    <w:rsid w:val="003B4008"/>
    <w:rsid w:val="003B7E49"/>
    <w:rsid w:val="003C10D8"/>
    <w:rsid w:val="003C134C"/>
    <w:rsid w:val="003C1BD1"/>
    <w:rsid w:val="003C2403"/>
    <w:rsid w:val="003C389C"/>
    <w:rsid w:val="003C4509"/>
    <w:rsid w:val="003C64B4"/>
    <w:rsid w:val="003D1A9E"/>
    <w:rsid w:val="003D35A6"/>
    <w:rsid w:val="003D460D"/>
    <w:rsid w:val="003D4933"/>
    <w:rsid w:val="003D5367"/>
    <w:rsid w:val="003D702B"/>
    <w:rsid w:val="003E0369"/>
    <w:rsid w:val="003E13B1"/>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770"/>
    <w:rsid w:val="004742D8"/>
    <w:rsid w:val="00474406"/>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3923"/>
    <w:rsid w:val="00616AF1"/>
    <w:rsid w:val="006170DC"/>
    <w:rsid w:val="006208ED"/>
    <w:rsid w:val="00621201"/>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490E"/>
    <w:rsid w:val="006F4FF0"/>
    <w:rsid w:val="006F5213"/>
    <w:rsid w:val="006F636F"/>
    <w:rsid w:val="006F6AEC"/>
    <w:rsid w:val="006F6D26"/>
    <w:rsid w:val="006F6E98"/>
    <w:rsid w:val="0070005D"/>
    <w:rsid w:val="00703282"/>
    <w:rsid w:val="00704671"/>
    <w:rsid w:val="0070532A"/>
    <w:rsid w:val="00705994"/>
    <w:rsid w:val="007061A3"/>
    <w:rsid w:val="00706877"/>
    <w:rsid w:val="00711A68"/>
    <w:rsid w:val="007120BF"/>
    <w:rsid w:val="007123FC"/>
    <w:rsid w:val="007204AE"/>
    <w:rsid w:val="00721724"/>
    <w:rsid w:val="007248DF"/>
    <w:rsid w:val="00726703"/>
    <w:rsid w:val="007272B1"/>
    <w:rsid w:val="007321BC"/>
    <w:rsid w:val="0073399A"/>
    <w:rsid w:val="00734FCC"/>
    <w:rsid w:val="007361EC"/>
    <w:rsid w:val="00740204"/>
    <w:rsid w:val="00741191"/>
    <w:rsid w:val="007432AA"/>
    <w:rsid w:val="007438CE"/>
    <w:rsid w:val="00750BA2"/>
    <w:rsid w:val="0075149B"/>
    <w:rsid w:val="007527BC"/>
    <w:rsid w:val="007534DE"/>
    <w:rsid w:val="00763B16"/>
    <w:rsid w:val="0076500F"/>
    <w:rsid w:val="00767A54"/>
    <w:rsid w:val="00772119"/>
    <w:rsid w:val="00780D32"/>
    <w:rsid w:val="007874BB"/>
    <w:rsid w:val="00787D97"/>
    <w:rsid w:val="00791C20"/>
    <w:rsid w:val="00791F3F"/>
    <w:rsid w:val="00794EB9"/>
    <w:rsid w:val="00796D05"/>
    <w:rsid w:val="00797D43"/>
    <w:rsid w:val="007A4128"/>
    <w:rsid w:val="007A5269"/>
    <w:rsid w:val="007A5BEC"/>
    <w:rsid w:val="007A7666"/>
    <w:rsid w:val="007A7D98"/>
    <w:rsid w:val="007B0679"/>
    <w:rsid w:val="007B119B"/>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7C35"/>
    <w:rsid w:val="00800E6B"/>
    <w:rsid w:val="00801A07"/>
    <w:rsid w:val="00803EF8"/>
    <w:rsid w:val="00807957"/>
    <w:rsid w:val="00815CA9"/>
    <w:rsid w:val="00816205"/>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3268"/>
    <w:rsid w:val="00864D6C"/>
    <w:rsid w:val="008723BC"/>
    <w:rsid w:val="00873F86"/>
    <w:rsid w:val="0087452B"/>
    <w:rsid w:val="00874945"/>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D1F84"/>
    <w:rsid w:val="008D2DF7"/>
    <w:rsid w:val="008D348E"/>
    <w:rsid w:val="008D4262"/>
    <w:rsid w:val="008D6ECD"/>
    <w:rsid w:val="008E7D40"/>
    <w:rsid w:val="008F0CB9"/>
    <w:rsid w:val="008F360A"/>
    <w:rsid w:val="008F4B86"/>
    <w:rsid w:val="008F61D0"/>
    <w:rsid w:val="008F7E7C"/>
    <w:rsid w:val="009010C8"/>
    <w:rsid w:val="00906F0C"/>
    <w:rsid w:val="00907FE2"/>
    <w:rsid w:val="0091248A"/>
    <w:rsid w:val="00912953"/>
    <w:rsid w:val="00912D73"/>
    <w:rsid w:val="00913A1F"/>
    <w:rsid w:val="009164A0"/>
    <w:rsid w:val="00917323"/>
    <w:rsid w:val="00917A19"/>
    <w:rsid w:val="00917BD1"/>
    <w:rsid w:val="00917D68"/>
    <w:rsid w:val="009218D7"/>
    <w:rsid w:val="00924F9B"/>
    <w:rsid w:val="00925601"/>
    <w:rsid w:val="009266C6"/>
    <w:rsid w:val="0092691B"/>
    <w:rsid w:val="009304BE"/>
    <w:rsid w:val="00931E56"/>
    <w:rsid w:val="009353A1"/>
    <w:rsid w:val="00935FB1"/>
    <w:rsid w:val="00941006"/>
    <w:rsid w:val="009422CC"/>
    <w:rsid w:val="00942E0E"/>
    <w:rsid w:val="00950043"/>
    <w:rsid w:val="0095420B"/>
    <w:rsid w:val="00954324"/>
    <w:rsid w:val="00955017"/>
    <w:rsid w:val="009565B7"/>
    <w:rsid w:val="009612C6"/>
    <w:rsid w:val="0096187A"/>
    <w:rsid w:val="00967047"/>
    <w:rsid w:val="00970DD7"/>
    <w:rsid w:val="009775C1"/>
    <w:rsid w:val="00980868"/>
    <w:rsid w:val="00982304"/>
    <w:rsid w:val="00983A84"/>
    <w:rsid w:val="00985FE4"/>
    <w:rsid w:val="00991ACD"/>
    <w:rsid w:val="00992203"/>
    <w:rsid w:val="00994A92"/>
    <w:rsid w:val="00996AA5"/>
    <w:rsid w:val="009A1B36"/>
    <w:rsid w:val="009A3112"/>
    <w:rsid w:val="009A4DF2"/>
    <w:rsid w:val="009A7D71"/>
    <w:rsid w:val="009B14FC"/>
    <w:rsid w:val="009B2028"/>
    <w:rsid w:val="009B3ACB"/>
    <w:rsid w:val="009B4A80"/>
    <w:rsid w:val="009B62AC"/>
    <w:rsid w:val="009B7AB2"/>
    <w:rsid w:val="009C0692"/>
    <w:rsid w:val="009C25C4"/>
    <w:rsid w:val="009C7C9D"/>
    <w:rsid w:val="009C7D79"/>
    <w:rsid w:val="009D044D"/>
    <w:rsid w:val="009D37D2"/>
    <w:rsid w:val="009D679E"/>
    <w:rsid w:val="009E4466"/>
    <w:rsid w:val="009E7D0C"/>
    <w:rsid w:val="009F07E8"/>
    <w:rsid w:val="009F0D4D"/>
    <w:rsid w:val="009F2D44"/>
    <w:rsid w:val="009F3854"/>
    <w:rsid w:val="00A0036E"/>
    <w:rsid w:val="00A02356"/>
    <w:rsid w:val="00A02E21"/>
    <w:rsid w:val="00A056E2"/>
    <w:rsid w:val="00A11084"/>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8E1"/>
    <w:rsid w:val="00B66F43"/>
    <w:rsid w:val="00B714A8"/>
    <w:rsid w:val="00B80135"/>
    <w:rsid w:val="00B815D3"/>
    <w:rsid w:val="00B82E7C"/>
    <w:rsid w:val="00B846DF"/>
    <w:rsid w:val="00B84848"/>
    <w:rsid w:val="00B84DE3"/>
    <w:rsid w:val="00B86DE5"/>
    <w:rsid w:val="00B87463"/>
    <w:rsid w:val="00B931E7"/>
    <w:rsid w:val="00B9469C"/>
    <w:rsid w:val="00BA537C"/>
    <w:rsid w:val="00BA6714"/>
    <w:rsid w:val="00BA689A"/>
    <w:rsid w:val="00BA7A5F"/>
    <w:rsid w:val="00BB061F"/>
    <w:rsid w:val="00BB1279"/>
    <w:rsid w:val="00BB21B2"/>
    <w:rsid w:val="00BB3744"/>
    <w:rsid w:val="00BB51E9"/>
    <w:rsid w:val="00BB6F6D"/>
    <w:rsid w:val="00BC008A"/>
    <w:rsid w:val="00BC0D43"/>
    <w:rsid w:val="00BC0DCE"/>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0BE"/>
    <w:rsid w:val="00C602F2"/>
    <w:rsid w:val="00C60460"/>
    <w:rsid w:val="00C60D82"/>
    <w:rsid w:val="00C611BB"/>
    <w:rsid w:val="00C63B76"/>
    <w:rsid w:val="00C64441"/>
    <w:rsid w:val="00C67E6E"/>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30547"/>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160F"/>
    <w:rsid w:val="00DD18F6"/>
    <w:rsid w:val="00DD5FB5"/>
    <w:rsid w:val="00DD6C00"/>
    <w:rsid w:val="00DE25AA"/>
    <w:rsid w:val="00DE3151"/>
    <w:rsid w:val="00DE39C4"/>
    <w:rsid w:val="00DE6075"/>
    <w:rsid w:val="00E02EA2"/>
    <w:rsid w:val="00E0371E"/>
    <w:rsid w:val="00E04855"/>
    <w:rsid w:val="00E0616F"/>
    <w:rsid w:val="00E07685"/>
    <w:rsid w:val="00E07C57"/>
    <w:rsid w:val="00E11A6A"/>
    <w:rsid w:val="00E1385D"/>
    <w:rsid w:val="00E145D5"/>
    <w:rsid w:val="00E1505B"/>
    <w:rsid w:val="00E16D51"/>
    <w:rsid w:val="00E20DB3"/>
    <w:rsid w:val="00E232BB"/>
    <w:rsid w:val="00E333E5"/>
    <w:rsid w:val="00E34B89"/>
    <w:rsid w:val="00E3569B"/>
    <w:rsid w:val="00E421A9"/>
    <w:rsid w:val="00E42876"/>
    <w:rsid w:val="00E42E24"/>
    <w:rsid w:val="00E43421"/>
    <w:rsid w:val="00E452E7"/>
    <w:rsid w:val="00E462CA"/>
    <w:rsid w:val="00E46524"/>
    <w:rsid w:val="00E465B4"/>
    <w:rsid w:val="00E47563"/>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3F5B"/>
    <w:rsid w:val="00E86844"/>
    <w:rsid w:val="00E90D19"/>
    <w:rsid w:val="00E917A5"/>
    <w:rsid w:val="00E949C4"/>
    <w:rsid w:val="00E97559"/>
    <w:rsid w:val="00EA11CF"/>
    <w:rsid w:val="00EA1CE5"/>
    <w:rsid w:val="00EA3ABE"/>
    <w:rsid w:val="00EA4845"/>
    <w:rsid w:val="00EA5789"/>
    <w:rsid w:val="00EB0852"/>
    <w:rsid w:val="00EB260E"/>
    <w:rsid w:val="00EB2A42"/>
    <w:rsid w:val="00EB31D0"/>
    <w:rsid w:val="00EB53B8"/>
    <w:rsid w:val="00EB66B9"/>
    <w:rsid w:val="00EB7060"/>
    <w:rsid w:val="00EC1391"/>
    <w:rsid w:val="00EC5C93"/>
    <w:rsid w:val="00EC6846"/>
    <w:rsid w:val="00EC686E"/>
    <w:rsid w:val="00EC7C78"/>
    <w:rsid w:val="00EC7E8B"/>
    <w:rsid w:val="00ED0648"/>
    <w:rsid w:val="00ED13E1"/>
    <w:rsid w:val="00ED1762"/>
    <w:rsid w:val="00ED3CC9"/>
    <w:rsid w:val="00ED47D5"/>
    <w:rsid w:val="00ED581F"/>
    <w:rsid w:val="00ED5CDE"/>
    <w:rsid w:val="00ED6E15"/>
    <w:rsid w:val="00ED7310"/>
    <w:rsid w:val="00ED76BF"/>
    <w:rsid w:val="00EE3A0D"/>
    <w:rsid w:val="00EE6957"/>
    <w:rsid w:val="00EF1428"/>
    <w:rsid w:val="00EF5E0C"/>
    <w:rsid w:val="00F02446"/>
    <w:rsid w:val="00F12489"/>
    <w:rsid w:val="00F1630C"/>
    <w:rsid w:val="00F2001F"/>
    <w:rsid w:val="00F22D7A"/>
    <w:rsid w:val="00F24219"/>
    <w:rsid w:val="00F24F53"/>
    <w:rsid w:val="00F31814"/>
    <w:rsid w:val="00F341D9"/>
    <w:rsid w:val="00F35D56"/>
    <w:rsid w:val="00F368D2"/>
    <w:rsid w:val="00F378C1"/>
    <w:rsid w:val="00F37C3B"/>
    <w:rsid w:val="00F37DB8"/>
    <w:rsid w:val="00F42282"/>
    <w:rsid w:val="00F42294"/>
    <w:rsid w:val="00F447C5"/>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D6797"/>
    <w:rsid w:val="00FE1079"/>
    <w:rsid w:val="00FF08C0"/>
    <w:rsid w:val="00FF1FE8"/>
    <w:rsid w:val="00FF3A68"/>
    <w:rsid w:val="00FF3B91"/>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11376981">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15920</Words>
  <Characters>87561</Characters>
  <Application>Microsoft Office Word</Application>
  <DocSecurity>0</DocSecurity>
  <Lines>729</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37</cp:revision>
  <dcterms:created xsi:type="dcterms:W3CDTF">2021-10-25T12:33:00Z</dcterms:created>
  <dcterms:modified xsi:type="dcterms:W3CDTF">2021-10-29T10:40:00Z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id="acmj26PB"/&gt;&lt;style id="http://www.zotero.org/styles/vancouver" locale="en-US" hasBibliography="1" bibliographyStyleHasBeenSet="1"/&gt;&lt;prefs&gt;&lt;pref name="fieldType" value="Field"/&gt;&lt;/prefs&gt;&lt;/data&gt;</vt:lpwstr>
  </property>
</Properties>
</file>
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3158" w14:textId="429B8BB5" w:rsidR="00C778AE" w:rsidRPr="00C778AE" w:rsidRDefault="00A37103" w:rsidP="00C778AE">
      <w:pPr>
        <w:pStyle w:val="Heading1"/>
        <w:rPr>
          <w:shd w:val="clear" w:color="auto" w:fill="FFFFFF"/>
          <w:lang w:val="en-GB" w:eastAsia="en-GB"/>
        </w:rPr>
      </w:pPr>
      <w:r>
        <w:rPr>
          <w:shd w:val="clear" w:color="auto" w:fill="FFFFFF"/>
          <w:lang w:val="en-GB" w:eastAsia="en-GB"/>
        </w:rPr>
        <w:t>Real-time</w:t>
      </w:r>
      <w:r w:rsidR="00C778AE">
        <w:rPr>
          <w:shd w:val="clear" w:color="auto" w:fill="FFFFFF"/>
          <w:lang w:val="en-GB" w:eastAsia="en-GB"/>
        </w:rPr>
        <w:t xml:space="preserve"> handling of missing data</w:t>
      </w:r>
      <w:r w:rsidR="000A273A">
        <w:rPr>
          <w:shd w:val="clear" w:color="auto" w:fill="FFFFFF"/>
          <w:lang w:val="en-GB" w:eastAsia="en-GB"/>
        </w:rPr>
        <w:t xml:space="preserve"> in the application of prediction models</w:t>
      </w:r>
      <w:r w:rsidR="00C778AE">
        <w:rPr>
          <w:shd w:val="clear" w:color="auto" w:fill="FFFFFF"/>
          <w:lang w:val="en-GB" w:eastAsia="en-GB"/>
        </w:rPr>
        <w:t xml:space="preserve">: a comparison of </w:t>
      </w:r>
      <w:commentRangeStart w:id="0"/>
      <w:commentRangeStart w:id="1"/>
      <w:r w:rsidR="00C778AE">
        <w:rPr>
          <w:shd w:val="clear" w:color="auto" w:fill="FFFFFF"/>
          <w:lang w:val="en-GB" w:eastAsia="en-GB"/>
        </w:rPr>
        <w:t>methods</w:t>
      </w:r>
      <w:commentRangeEnd w:id="0"/>
      <w:r w:rsidR="00097DFA">
        <w:rPr>
          <w:rStyle w:val="CommentReference"/>
          <w:rFonts w:eastAsiaTheme="minorHAnsi" w:cstheme="minorBidi"/>
          <w:b w:val="0"/>
        </w:rPr>
        <w:commentReference w:id="0"/>
      </w:r>
      <w:commentRangeEnd w:id="1"/>
      <w:r w:rsidR="00542293">
        <w:rPr>
          <w:rStyle w:val="CommentReference"/>
          <w:rFonts w:eastAsiaTheme="minorHAnsi" w:cstheme="minorBidi"/>
          <w:b w:val="0"/>
        </w:rPr>
        <w:commentReference w:id="1"/>
      </w:r>
    </w:p>
    <w:p w14:paraId="5F78936F" w14:textId="16E633DA" w:rsidR="002214DA" w:rsidRPr="00043D69" w:rsidRDefault="002214DA" w:rsidP="00797D43">
      <w:pPr>
        <w:rPr>
          <w:vertAlign w:val="superscript"/>
          <w:lang w:val="en-GB"/>
        </w:rPr>
      </w:pPr>
      <w:commentRangeStart w:id="2"/>
      <w:r w:rsidRPr="00043D69">
        <w:rPr>
          <w:lang w:val="en-GB"/>
        </w:rPr>
        <w:t>Nijman SWJ</w:t>
      </w:r>
      <w:r w:rsidRPr="00043D69">
        <w:rPr>
          <w:vertAlign w:val="superscript"/>
          <w:lang w:val="en-GB"/>
        </w:rPr>
        <w:t>a</w:t>
      </w:r>
      <w:r w:rsidR="00512BFC">
        <w:rPr>
          <w:vertAlign w:val="superscript"/>
          <w:lang w:val="en-GB"/>
        </w:rPr>
        <w:t>*</w:t>
      </w:r>
      <w:r w:rsidRPr="00043D69">
        <w:rPr>
          <w:lang w:val="en-GB"/>
        </w:rPr>
        <w:t>, Oberman HI</w:t>
      </w:r>
      <w:r w:rsidRPr="00043D69">
        <w:rPr>
          <w:vertAlign w:val="superscript"/>
          <w:lang w:val="en-GB"/>
        </w:rPr>
        <w:t>b</w:t>
      </w:r>
      <w:r w:rsidR="00512BFC">
        <w:rPr>
          <w:vertAlign w:val="superscript"/>
          <w:lang w:val="en-GB"/>
        </w:rPr>
        <w:t>*</w:t>
      </w:r>
      <w:r w:rsidRPr="00043D69">
        <w:rPr>
          <w:lang w:val="en-GB"/>
        </w:rPr>
        <w:t>, Brandjes M</w:t>
      </w:r>
      <w:r w:rsidRPr="00043D69">
        <w:rPr>
          <w:vertAlign w:val="superscript"/>
          <w:lang w:val="en-GB"/>
        </w:rPr>
        <w:t>c</w:t>
      </w:r>
      <w:r w:rsidRPr="00043D69">
        <w:rPr>
          <w:lang w:val="en-GB"/>
        </w:rPr>
        <w:t>, Jacobs JJL</w:t>
      </w:r>
      <w:r w:rsidRPr="00043D69">
        <w:rPr>
          <w:vertAlign w:val="superscript"/>
          <w:lang w:val="en-GB"/>
        </w:rPr>
        <w:t>c</w:t>
      </w:r>
      <w:r w:rsidRPr="00043D69">
        <w:rPr>
          <w:lang w:val="en-GB"/>
        </w:rPr>
        <w:t>, Bots ML</w:t>
      </w:r>
      <w:r w:rsidRPr="00043D69">
        <w:rPr>
          <w:vertAlign w:val="superscript"/>
          <w:lang w:val="en-GB"/>
        </w:rPr>
        <w:t>a</w:t>
      </w:r>
      <w:r w:rsidRPr="00043D69">
        <w:rPr>
          <w:lang w:val="en-GB"/>
        </w:rPr>
        <w:t>, Asselbergs FW</w:t>
      </w:r>
      <w:r w:rsidRPr="00043D69">
        <w:rPr>
          <w:vertAlign w:val="superscript"/>
          <w:lang w:val="en-GB"/>
        </w:rPr>
        <w:t>def</w:t>
      </w:r>
      <w:r w:rsidRPr="00043D69">
        <w:rPr>
          <w:lang w:val="en-GB"/>
        </w:rPr>
        <w:t>, Moons KGM</w:t>
      </w:r>
      <w:r w:rsidRPr="00043D69">
        <w:rPr>
          <w:vertAlign w:val="superscript"/>
          <w:lang w:val="en-GB"/>
        </w:rPr>
        <w:t>a</w:t>
      </w:r>
      <w:r w:rsidRPr="00043D69">
        <w:rPr>
          <w:lang w:val="en-GB"/>
        </w:rPr>
        <w:t>, Vink G</w:t>
      </w:r>
      <w:r w:rsidRPr="00043D69">
        <w:rPr>
          <w:vertAlign w:val="superscript"/>
          <w:lang w:val="en-GB"/>
        </w:rPr>
        <w:t>b</w:t>
      </w:r>
      <w:r w:rsidRPr="00043D69">
        <w:rPr>
          <w:lang w:val="en-GB"/>
        </w:rPr>
        <w:t>, Debray TPA</w:t>
      </w:r>
      <w:r w:rsidRPr="00043D69">
        <w:rPr>
          <w:vertAlign w:val="superscript"/>
          <w:lang w:val="en-GB"/>
        </w:rPr>
        <w:t>af</w:t>
      </w:r>
      <w:commentRangeEnd w:id="2"/>
      <w:r w:rsidR="00140F57" w:rsidRPr="00043D69">
        <w:rPr>
          <w:rStyle w:val="CommentReference"/>
          <w:rFonts w:eastAsiaTheme="minorHAnsi"/>
          <w:lang w:val="en-GB"/>
        </w:rPr>
        <w:commentReference w:id="2"/>
      </w:r>
      <w:r w:rsidR="00512BFC">
        <w:rPr>
          <w:lang w:val="en-GB"/>
        </w:rPr>
        <w:t xml:space="preserve">, </w:t>
      </w:r>
      <w:r w:rsidR="00512BFC" w:rsidRPr="00043D69">
        <w:rPr>
          <w:lang w:val="en-GB"/>
        </w:rPr>
        <w:t>Smeden van M</w:t>
      </w:r>
      <w:r w:rsidR="00512BFC" w:rsidRPr="00043D69">
        <w:rPr>
          <w:vertAlign w:val="superscript"/>
          <w:lang w:val="en-GB"/>
        </w:rPr>
        <w:t>a</w:t>
      </w:r>
    </w:p>
    <w:p w14:paraId="7337FCBA" w14:textId="5F71EC4D" w:rsidR="002214DA" w:rsidRPr="00043D69" w:rsidRDefault="002214DA" w:rsidP="001C157E">
      <w:pPr>
        <w:spacing w:line="240" w:lineRule="auto"/>
        <w:rPr>
          <w:lang w:val="en-GB"/>
        </w:rPr>
      </w:pPr>
      <w:r w:rsidRPr="33C8D749">
        <w:rPr>
          <w:lang w:val="en-GB"/>
        </w:rPr>
        <w:t>a Julius Center for Health Sciences and Primary Care, University Medical Center Utrecht, Utrecht University, Utrecht, The Netherlands;</w:t>
      </w:r>
    </w:p>
    <w:p w14:paraId="13A01FF4" w14:textId="52A14953" w:rsidR="002214DA" w:rsidRPr="00043D69" w:rsidRDefault="002214DA" w:rsidP="001C157E">
      <w:pPr>
        <w:spacing w:line="240" w:lineRule="auto"/>
        <w:rPr>
          <w:lang w:val="en-GB"/>
        </w:rPr>
      </w:pPr>
      <w:r w:rsidRPr="00043D69">
        <w:rPr>
          <w:lang w:val="en-GB"/>
        </w:rPr>
        <w:t xml:space="preserve">b </w:t>
      </w:r>
      <w:r w:rsidR="006C6D7B" w:rsidRPr="00043D69">
        <w:rPr>
          <w:lang w:val="en-GB"/>
        </w:rPr>
        <w:t>Department of Methodology and Statistics, Utrecht University, Utrecht, the Netherlands</w:t>
      </w:r>
    </w:p>
    <w:p w14:paraId="45E74F99" w14:textId="17405847" w:rsidR="002214DA" w:rsidRPr="00043D69" w:rsidRDefault="002214DA" w:rsidP="001C157E">
      <w:pPr>
        <w:spacing w:line="240" w:lineRule="auto"/>
        <w:rPr>
          <w:lang w:val="en-GB"/>
        </w:rPr>
      </w:pPr>
      <w:r w:rsidRPr="00043D69">
        <w:rPr>
          <w:lang w:val="en-GB"/>
        </w:rPr>
        <w:t>c Department of Health, Ortec B.V. Zoetermeer, The Netherlands;</w:t>
      </w:r>
    </w:p>
    <w:p w14:paraId="55E58D4D" w14:textId="533284A9" w:rsidR="002214DA" w:rsidRPr="00043D69" w:rsidRDefault="002214DA" w:rsidP="001C157E">
      <w:pPr>
        <w:spacing w:line="240" w:lineRule="auto"/>
        <w:rPr>
          <w:lang w:val="en-GB"/>
        </w:rPr>
      </w:pPr>
      <w:r w:rsidRPr="00043D69">
        <w:rPr>
          <w:lang w:val="en-GB"/>
        </w:rPr>
        <w:t xml:space="preserve">d Department of Cardiology, University Medical Center Utrecht, Utrecht University, The Netherlands; </w:t>
      </w:r>
    </w:p>
    <w:p w14:paraId="626AB250" w14:textId="3F0D11F5" w:rsidR="002214DA" w:rsidRPr="00043D69" w:rsidRDefault="002214DA" w:rsidP="001C157E">
      <w:pPr>
        <w:spacing w:line="240" w:lineRule="auto"/>
        <w:rPr>
          <w:lang w:val="en-GB"/>
        </w:rPr>
      </w:pPr>
      <w:r w:rsidRPr="00043D69">
        <w:rPr>
          <w:lang w:val="en-GB"/>
        </w:rPr>
        <w:t>e Institute of Cardiovascular Science, Faculty of Population Health Sciences, University College London, London, United Kingdom;</w:t>
      </w:r>
    </w:p>
    <w:p w14:paraId="3247A41E" w14:textId="1F685A30" w:rsidR="002214DA" w:rsidRDefault="002214DA" w:rsidP="001C157E">
      <w:pPr>
        <w:spacing w:line="240" w:lineRule="auto"/>
        <w:rPr>
          <w:lang w:val="en-GB"/>
        </w:rPr>
      </w:pPr>
      <w:r w:rsidRPr="00043D69">
        <w:rPr>
          <w:lang w:val="en-GB"/>
        </w:rPr>
        <w:t>f Health Data Research UK, Institute of Health Informatics, University College London, London, United Kingdom</w:t>
      </w:r>
    </w:p>
    <w:p w14:paraId="4217B8D9" w14:textId="77777777" w:rsidR="00512BFC" w:rsidRPr="00043D69" w:rsidRDefault="00512BFC" w:rsidP="001C157E">
      <w:pPr>
        <w:spacing w:line="240" w:lineRule="auto"/>
        <w:rPr>
          <w:lang w:val="en-GB"/>
        </w:rPr>
      </w:pPr>
      <w:r>
        <w:rPr>
          <w:lang w:val="en-GB"/>
        </w:rPr>
        <w:t>* Equal contribution</w:t>
      </w:r>
    </w:p>
    <w:p w14:paraId="0158ADFF" w14:textId="77777777" w:rsidR="00512BFC" w:rsidRPr="00043D69" w:rsidRDefault="00512BFC" w:rsidP="00797D43">
      <w:pPr>
        <w:rPr>
          <w:lang w:val="en-GB"/>
        </w:rPr>
      </w:pPr>
    </w:p>
    <w:p w14:paraId="016FF2D0" w14:textId="77777777" w:rsidR="002214DA" w:rsidRPr="00043D69" w:rsidRDefault="002214DA" w:rsidP="00797D43">
      <w:pPr>
        <w:rPr>
          <w:lang w:val="en-GB"/>
        </w:rPr>
      </w:pPr>
    </w:p>
    <w:p w14:paraId="7729B32E" w14:textId="77777777" w:rsidR="006F6AEC" w:rsidRPr="00043D69" w:rsidRDefault="006F6AEC" w:rsidP="00797D43">
      <w:pPr>
        <w:rPr>
          <w:lang w:val="en-GB"/>
        </w:rPr>
      </w:pPr>
    </w:p>
    <w:p w14:paraId="64931A49" w14:textId="63F7897A" w:rsidR="001C157E" w:rsidRDefault="002214DA" w:rsidP="00797D43">
      <w:pPr>
        <w:rPr>
          <w:lang w:val="en-GB"/>
        </w:rPr>
      </w:pPr>
      <w:r w:rsidRPr="00043D69">
        <w:rPr>
          <w:lang w:val="en-GB"/>
        </w:rPr>
        <w:t>Corresponding author: Steven WJ Nijman, Julius Center for Health Sciences and Primary Care, University Medical Center Utrecht, Heidelberglaan 100, 3584 CX, Utrecht, the Netherlands. E-mail: s.w.j.nijman@umcutrecht.nl. Telephone: +31-(0)88-75 6801</w:t>
      </w:r>
    </w:p>
    <w:p w14:paraId="2A620A27" w14:textId="77777777" w:rsidR="001C157E" w:rsidRDefault="001C157E">
      <w:pPr>
        <w:spacing w:after="160" w:line="259" w:lineRule="auto"/>
        <w:rPr>
          <w:lang w:val="en-GB"/>
        </w:rPr>
      </w:pPr>
      <w:r>
        <w:rPr>
          <w:lang w:val="en-GB"/>
        </w:rPr>
        <w:br w:type="page"/>
      </w:r>
    </w:p>
    <w:p w14:paraId="05FE3607" w14:textId="64E85388" w:rsidR="00E20DB3" w:rsidRPr="00043D69" w:rsidRDefault="00E20DB3" w:rsidP="00797D43">
      <w:pPr>
        <w:pStyle w:val="Heading1"/>
        <w:rPr>
          <w:lang w:val="en-GB"/>
        </w:rPr>
      </w:pPr>
      <w:r w:rsidRPr="00043D69">
        <w:rPr>
          <w:lang w:val="en-GB"/>
        </w:rPr>
        <w:lastRenderedPageBreak/>
        <w:t>Abstract</w:t>
      </w:r>
    </w:p>
    <w:p w14:paraId="228CD3B6" w14:textId="7E932E0C" w:rsidR="002214DA" w:rsidRPr="00043D69" w:rsidRDefault="005B7D7C" w:rsidP="00797D43">
      <w:pPr>
        <w:rPr>
          <w:lang w:val="en-GB"/>
        </w:rPr>
      </w:pPr>
      <w:r w:rsidRPr="00043D69">
        <w:rPr>
          <w:b/>
          <w:lang w:val="en-GB"/>
        </w:rPr>
        <w:t>Introduction</w:t>
      </w:r>
      <w:r w:rsidR="002214DA" w:rsidRPr="00043D69">
        <w:rPr>
          <w:b/>
          <w:lang w:val="en-GB"/>
        </w:rPr>
        <w:t xml:space="preserve"> –</w:t>
      </w:r>
      <w:r w:rsidR="00BE56D0" w:rsidRPr="00BE56D0">
        <w:rPr>
          <w:bCs/>
          <w:lang w:val="en-GB"/>
        </w:rPr>
        <w:t xml:space="preserve"> </w:t>
      </w:r>
      <w:r w:rsidR="00A04872" w:rsidRPr="003B7C48">
        <w:t xml:space="preserve">The need to solve for missing values in real time is </w:t>
      </w:r>
      <w:r w:rsidR="00A04872">
        <w:t xml:space="preserve">unique to the application of prediction models. </w:t>
      </w:r>
      <w:r w:rsidR="00A04872" w:rsidRPr="003B7C48">
        <w:t>The topic of real-time imputation is underrepresented in the literature</w:t>
      </w:r>
      <w:r w:rsidR="00A04872">
        <w:t>.</w:t>
      </w:r>
      <w:r w:rsidR="00A04872" w:rsidRPr="00043D69">
        <w:rPr>
          <w:lang w:val="en-GB"/>
        </w:rPr>
        <w:t xml:space="preserve"> </w:t>
      </w:r>
      <w:r w:rsidR="00BE56D0" w:rsidRPr="00043D69">
        <w:rPr>
          <w:lang w:val="en-GB"/>
        </w:rPr>
        <w:t xml:space="preserve">In this study, we </w:t>
      </w:r>
      <w:r w:rsidR="00BE56D0">
        <w:rPr>
          <w:lang w:val="en-GB"/>
        </w:rPr>
        <w:t>aim to</w:t>
      </w:r>
      <w:r w:rsidR="00BE56D0" w:rsidRPr="00043D69">
        <w:rPr>
          <w:lang w:val="en-GB"/>
        </w:rPr>
        <w:t xml:space="preserve"> </w:t>
      </w:r>
      <w:r w:rsidR="00BE56D0">
        <w:rPr>
          <w:lang w:val="en-GB"/>
        </w:rPr>
        <w:t>evaluate</w:t>
      </w:r>
      <w:r w:rsidR="00BE56D0" w:rsidRPr="00043D69">
        <w:rPr>
          <w:lang w:val="en-GB"/>
        </w:rPr>
        <w:t xml:space="preserve"> various real-time strategies to handle the pervasive problem of missing data when using clinical data. We aim to evaluate the influence of built-in missing data handling </w:t>
      </w:r>
      <w:r w:rsidR="00BE56D0">
        <w:rPr>
          <w:lang w:val="en-GB"/>
        </w:rPr>
        <w:t xml:space="preserve">mechanisms </w:t>
      </w:r>
      <w:r w:rsidR="00BE56D0" w:rsidRPr="00043D69">
        <w:rPr>
          <w:lang w:val="en-GB"/>
        </w:rPr>
        <w:t xml:space="preserve">on prediction accuracy and compare it with existing real-time imputation methods (e.g., joint </w:t>
      </w:r>
      <w:r w:rsidR="001C157E" w:rsidRPr="00E023CE">
        <w:t>modeling</w:t>
      </w:r>
      <w:r w:rsidR="00BE56D0" w:rsidRPr="00043D69">
        <w:rPr>
          <w:lang w:val="en-GB"/>
        </w:rPr>
        <w:t xml:space="preserve"> imputation). </w:t>
      </w:r>
      <w:r w:rsidR="00BE56D0">
        <w:rPr>
          <w:lang w:val="en-GB"/>
        </w:rPr>
        <w:t>We evaluate the effect of various missing data handling methods under specific missing data circumstances as would occur in medical practice.</w:t>
      </w:r>
    </w:p>
    <w:p w14:paraId="4524E283" w14:textId="47415BDC" w:rsidR="00E20DB3" w:rsidRPr="0019387D" w:rsidRDefault="002214DA" w:rsidP="00797D43">
      <w:pPr>
        <w:rPr>
          <w:b/>
          <w:bCs/>
          <w:lang w:val="en-GB"/>
        </w:rPr>
      </w:pPr>
      <w:r w:rsidRPr="0019387D">
        <w:rPr>
          <w:b/>
          <w:bCs/>
          <w:lang w:val="en-GB"/>
        </w:rPr>
        <w:t>Methods –</w:t>
      </w:r>
      <w:r w:rsidR="00E20DB3" w:rsidRPr="0019387D">
        <w:rPr>
          <w:b/>
          <w:bCs/>
          <w:lang w:val="en-GB"/>
        </w:rPr>
        <w:t xml:space="preserve"> </w:t>
      </w:r>
    </w:p>
    <w:p w14:paraId="6788F640" w14:textId="0381394E" w:rsidR="006B5928" w:rsidRPr="0019387D" w:rsidRDefault="006B5928" w:rsidP="00797D43">
      <w:pPr>
        <w:rPr>
          <w:b/>
          <w:bCs/>
          <w:lang w:val="en-GB"/>
        </w:rPr>
      </w:pPr>
      <w:r w:rsidRPr="0019387D">
        <w:rPr>
          <w:b/>
          <w:bCs/>
          <w:lang w:val="en-GB"/>
        </w:rPr>
        <w:t xml:space="preserve">Results – </w:t>
      </w:r>
    </w:p>
    <w:p w14:paraId="58FE65D3" w14:textId="5760A3FF" w:rsidR="006B5928" w:rsidRPr="0019387D" w:rsidRDefault="006B5928" w:rsidP="00797D43">
      <w:pPr>
        <w:rPr>
          <w:b/>
          <w:bCs/>
          <w:lang w:val="en-GB"/>
        </w:rPr>
      </w:pPr>
      <w:r w:rsidRPr="0019387D">
        <w:rPr>
          <w:b/>
          <w:bCs/>
          <w:lang w:val="en-GB"/>
        </w:rPr>
        <w:t>Discussion –</w:t>
      </w:r>
    </w:p>
    <w:p w14:paraId="12BA913E" w14:textId="23E94679" w:rsidR="006B5928" w:rsidRPr="00043D69" w:rsidRDefault="006B5928" w:rsidP="00797D43">
      <w:pPr>
        <w:rPr>
          <w:lang w:val="en-GB"/>
        </w:rPr>
      </w:pPr>
    </w:p>
    <w:p w14:paraId="628CC1E2" w14:textId="77777777" w:rsidR="00E20DB3" w:rsidRPr="00043D69" w:rsidRDefault="00E20DB3" w:rsidP="00797D43">
      <w:pPr>
        <w:rPr>
          <w:rFonts w:cstheme="majorBidi"/>
          <w:sz w:val="28"/>
          <w:szCs w:val="28"/>
          <w:lang w:val="en-GB"/>
        </w:rPr>
      </w:pPr>
      <w:r w:rsidRPr="00043D69">
        <w:rPr>
          <w:lang w:val="en-GB"/>
        </w:rPr>
        <w:br w:type="page"/>
      </w:r>
    </w:p>
    <w:p w14:paraId="1BDD12C3" w14:textId="6BC0E7E2" w:rsidR="00E20DB3" w:rsidRPr="00043D69" w:rsidRDefault="00E20DB3" w:rsidP="00797D43">
      <w:pPr>
        <w:pStyle w:val="Heading1"/>
        <w:rPr>
          <w:lang w:val="en-GB"/>
        </w:rPr>
      </w:pPr>
      <w:r w:rsidRPr="00043D69">
        <w:rPr>
          <w:lang w:val="en-GB"/>
        </w:rPr>
        <w:lastRenderedPageBreak/>
        <w:t>Introduction</w:t>
      </w:r>
    </w:p>
    <w:p w14:paraId="7DA8D10D" w14:textId="28937860" w:rsidR="007D11E8" w:rsidRPr="00E71387" w:rsidRDefault="004E1F62" w:rsidP="00861965">
      <w:r>
        <w:rPr>
          <w:lang w:val="en-GB"/>
        </w:rPr>
        <w:t>I</w:t>
      </w:r>
      <w:r w:rsidR="001E71B8" w:rsidRPr="00043D69">
        <w:rPr>
          <w:lang w:val="en-GB"/>
        </w:rPr>
        <w:t xml:space="preserve">ncompleteness of medical records is a </w:t>
      </w:r>
      <w:r w:rsidR="00D7684F">
        <w:rPr>
          <w:lang w:val="en-GB"/>
        </w:rPr>
        <w:t>ubiquitous</w:t>
      </w:r>
      <w:r w:rsidR="001E71B8" w:rsidRPr="00043D69">
        <w:rPr>
          <w:lang w:val="en-GB"/>
        </w:rPr>
        <w:t xml:space="preserve"> problem when using healthcare data. Besides the well</w:t>
      </w:r>
      <w:ins w:id="3" w:author="Vink, G. (Gerko)" w:date="2021-11-15T08:13:00Z">
        <w:r w:rsidR="0076556A">
          <w:rPr>
            <w:lang w:val="en-GB"/>
          </w:rPr>
          <w:t>-</w:t>
        </w:r>
      </w:ins>
      <w:r w:rsidR="001E71B8" w:rsidRPr="00043D69">
        <w:rPr>
          <w:lang w:val="en-GB"/>
        </w:rPr>
        <w:t>documented</w:t>
      </w:r>
      <w:r w:rsidR="004D2EAB">
        <w:rPr>
          <w:lang w:val="en-GB"/>
        </w:rPr>
        <w:t xml:space="preserve"> </w:t>
      </w:r>
      <w:r w:rsidR="001E71B8" w:rsidRPr="00043D69">
        <w:rPr>
          <w:lang w:val="en-GB"/>
        </w:rPr>
        <w:t xml:space="preserve">issues </w:t>
      </w:r>
      <w:r w:rsidR="004D2EAB">
        <w:rPr>
          <w:lang w:val="en-GB"/>
        </w:rPr>
        <w:t xml:space="preserve">that </w:t>
      </w:r>
      <w:r w:rsidR="001E71B8" w:rsidRPr="00043D69">
        <w:rPr>
          <w:lang w:val="en-GB"/>
        </w:rPr>
        <w:t>missing data can create in data analyses</w:t>
      </w:r>
      <w:r w:rsidR="004D2EAB">
        <w:rPr>
          <w:lang w:val="en-GB"/>
        </w:rPr>
        <w:t xml:space="preserve">, </w:t>
      </w:r>
      <w:r w:rsidR="001E71B8" w:rsidRPr="00043D69">
        <w:rPr>
          <w:lang w:val="en-GB"/>
        </w:rPr>
        <w:t xml:space="preserve">incompleteness </w:t>
      </w:r>
      <w:r w:rsidR="004D2EAB">
        <w:rPr>
          <w:lang w:val="en-GB"/>
        </w:rPr>
        <w:t xml:space="preserve">of medical records </w:t>
      </w:r>
      <w:r w:rsidR="001E71B8" w:rsidRPr="00043D69">
        <w:rPr>
          <w:lang w:val="en-GB"/>
        </w:rPr>
        <w:t>may also create practical issues in clinical practice</w:t>
      </w:r>
      <w:r w:rsidR="001F3B6B">
        <w:rPr>
          <w:lang w:val="en-GB"/>
        </w:rPr>
        <w:t xml:space="preserve"> </w:t>
      </w:r>
      <w:r w:rsidR="001F3B6B">
        <w:rPr>
          <w:lang w:val="en-GB"/>
        </w:rPr>
        <w:fldChar w:fldCharType="begin"/>
      </w:r>
      <w:r w:rsidR="00192874">
        <w:rPr>
          <w:lang w:val="en-GB"/>
        </w:rPr>
        <w:instrText xml:space="preserve"> ADDIN ZOTERO_ITEM CSL_CITATION {"citationID":"TfOdlE0f","properties":{"formattedCitation":"(1,2)","plainCitation":"(1,2)","noteIndex":0},"citationItems":[{"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1F3B6B">
        <w:rPr>
          <w:lang w:val="en-GB"/>
        </w:rPr>
        <w:fldChar w:fldCharType="separate"/>
      </w:r>
      <w:r w:rsidR="001F3B6B">
        <w:rPr>
          <w:noProof/>
          <w:lang w:val="en-GB"/>
        </w:rPr>
        <w:t>(1,2)</w:t>
      </w:r>
      <w:r w:rsidR="001F3B6B">
        <w:rPr>
          <w:lang w:val="en-GB"/>
        </w:rPr>
        <w:fldChar w:fldCharType="end"/>
      </w:r>
      <w:r w:rsidR="004D2EAB">
        <w:rPr>
          <w:lang w:val="en-GB"/>
        </w:rPr>
        <w:t>.</w:t>
      </w:r>
      <w:r w:rsidR="00EB53B8">
        <w:rPr>
          <w:lang w:val="en-GB"/>
        </w:rPr>
        <w:t xml:space="preserve"> For instance, a </w:t>
      </w:r>
      <w:r w:rsidR="00154DE8">
        <w:rPr>
          <w:lang w:val="en-GB"/>
        </w:rPr>
        <w:t>prediction model</w:t>
      </w:r>
      <w:r w:rsidR="00EB53B8">
        <w:rPr>
          <w:lang w:val="en-GB"/>
        </w:rPr>
        <w:t xml:space="preserve"> that relies on historical but unrecorded data for a particular patient or </w:t>
      </w:r>
      <w:r w:rsidR="00154DE8">
        <w:rPr>
          <w:lang w:val="en-GB"/>
        </w:rPr>
        <w:t xml:space="preserve">prediction models </w:t>
      </w:r>
      <w:r w:rsidR="00EB53B8">
        <w:rPr>
          <w:lang w:val="en-GB"/>
        </w:rPr>
        <w:t>that are used as</w:t>
      </w:r>
      <w:r w:rsidR="007120BF">
        <w:rPr>
          <w:lang w:val="en-GB"/>
        </w:rPr>
        <w:t xml:space="preserve"> early-warning systems</w:t>
      </w:r>
      <w:r w:rsidR="008C1A68">
        <w:rPr>
          <w:lang w:val="en-GB"/>
        </w:rPr>
        <w:t xml:space="preserve"> for individual patients</w:t>
      </w:r>
      <w:r w:rsidR="007120BF">
        <w:rPr>
          <w:lang w:val="en-GB"/>
        </w:rPr>
        <w:t xml:space="preserve"> </w:t>
      </w:r>
      <w:r w:rsidR="003228F6">
        <w:rPr>
          <w:lang w:val="en-GB"/>
        </w:rPr>
        <w:fldChar w:fldCharType="begin"/>
      </w:r>
      <w:r w:rsidR="00192874">
        <w:rPr>
          <w:lang w:val="en-GB"/>
        </w:rPr>
        <w:instrText xml:space="preserve"> ADDIN ZOTERO_ITEM CSL_CITATION {"citationID":"XlAkm2vA","properties":{"formattedCitation":"(3,4)","plainCitation":"(3,4)","noteIndex":0},"citationItems":[{"id":80,"uris":["http://zotero.org/users/6411374/items/KX9CUR8Q"],"uri":["http://zotero.org/users/6411374/items/KX9CUR8Q"],"itemData":{"id":80,"type":"article-journal","abstract":"Background—Separate multivariable risk algorithms are commonly used to assess risk of specific atherosclerotic cardiovascular disease (CVD) events, ie, coronary heart disease, cerebrovascular disease, peripheral vascular disease, and heart failure. The present report presents a single multivariable risk function that predicts risk of developing all CVD and of its constituents.\nMethods and Results—We used Cox proportional-hazards regression to evaluate the risk of developing a first CVD event in 8491 Framingham study participants (mean age, 49 years; 4522 women) who attended a routine examination between 30 and 74 years of age and were free of CVD. Sex-specific multivariable risk functions (“general CVD” algorithms) were derived that incorporated age, total and high-density lipoprotein cholesterol, systolic blood pressure, treatment for hypertension, smoking, and diabetes status. We assessed the performance of the general CVD algorithms for predicting individual CVD events (coronary heart disease, stroke, peripheral artery disease, or heart failure). Over 12 years of follow-up, 1174 participants (456 women) developed a first CVD event. All traditional risk factors evaluated predicted CVD risk (multivariable-adjusted PϽ0.0001). The general CVD algorithm demonstrated good discrimination (C statistic, 0.763 [men] and 0.793 [women]) and calibration. Simple adjustments to the general CVD risk algorithms allowed estimation of the risks of each CVD component. Two simple risk scores are presented, 1 based on all traditional risk factors and the other based on non–laboratory-based predictors.\nConclusions—A sex-specific multivariable risk factor algorithm can be conveniently used to assess general CVD risk and risk of individual CVD events (coronary, cerebrovascular, and peripheral arterial disease and heart failure). The estimated absolute CVD event rates can be used to quantify risk and to guide preventive care. (Circulation. 2008;117: 743-753.)","container-title":"Circulation","DOI":"10.1161/CIRCULATIONAHA.107.699579","ISSN":"0009-7322, 1524-4539","issue":"6","journalAbbreviation":"Circulation","language":"en","page":"743-753","source":"DOI.org (Crossref)","title":"General Cardiovascular Risk Profile for Use in Primary Care: The Framingham Heart Study","title-short":"General Cardiovascular Risk Profile for Use in Primary Care","volume":"117","author":[{"family":"D’Agostino","given":"Ralph B."},{"family":"Vasan","given":"Ramachandran S."},{"family":"Pencina","given":"Michael J."},{"family":"Wolf","given":"Philip A."},{"family":"Cobain","given":"Mark"},{"family":"Massaro","given":"Joseph M."},{"family":"Kannel","given":"William B."}],"issued":{"date-parts":[["2008",2,12]]}}},{"id":46,"uris":["http://zotero.org/users/6411374/items/6STG4KS4"],"uri":["http://zotero.org/users/6411374/items/6STG4KS4"],"itemData":{"id":46,"type":"article-journal","abstract":"Objectives To enable risk stratiﬁcation of patients with various types of arterial disease by the development and validation of models for prediction of recurrent vascular event risk based on vascular risk factors, imaging or both. Design Prospective cohort study. Setting University Medical Centre. Patients 5788 patients referred with various clinical manifestations of arterial disease between January 1996 and February 2010. Main outcome measures 788 recurrent vascular events (ie, myocardial infarction, stroke or vascular death) that were observed during 4.7 (IQR 2.3 to 7.7) years’ follow-up.\nResults Three Cox proportional hazards models for prediction of 10-year recurrent vascular event risk were developed based on age and sex in addition to clinical parameters (model A), carotid ultrasound ﬁndings (model B) or both (model C). Clinical parameters were medical history, current smoking, systolic blood pressure and laboratory biomarkers. In a separate part of the dataset, the concordance statistic of model A was 0.68 (95% CI 0.64 to 0.71), compared to 0.64 (0.61 to 0.68) for model B and 0.68 (0.65 to 0.72) for model C. Goodness-of-ﬁt and calibration of model A were adequate, also in separate subgroups of patients having coronary, cerebrovascular, peripheral artery or aneurysmal disease. Model A predicted &lt;20% risk in 59% of patients, 20–30% risk in 19% and &gt;30% risk in 23%.\nConclusions Patients at high risk for recurrent vascular events can be identiﬁed based on readily available clinical characteristics.","container-title":"Heart","DOI":"10.1136/heartjnl-2013-303640","ISSN":"1355-6037, 1468-201X","issue":"12","journalAbbreviation":"Heart","language":"en","page":"866-872","source":"DOI.org (Crossref)","title":"Development and validation of a prediction rule for recurrent vascular events based on a cohort study of patients with arterial disease: the SMART risk score","title-short":"Development and validation of a prediction rule for recurrent vascular events based on a cohort study of patients with arterial disease","volume":"99","author":[{"family":"Dorresteijn","given":"Johannes A N"},{"family":"Visseren","given":"Frank L J"},{"family":"Wassink","given":"Annemarie M J"},{"family":"Gondrie","given":"Martijn J A"},{"family":"Steyerberg","given":"Ewout W"},{"family":"Ridker","given":"Paul M"},{"family":"Cook","given":"Nancy R"},{"family":"Graaf","given":"Yolanda","non-dropping-particle":"van der"},{"literal":"on behalf of the SMART Study Group"}],"issued":{"date-parts":[["2013",6,15]]}}}],"schema":"https://github.com/citation-style-language/schema/raw/master/csl-citation.json"} </w:instrText>
      </w:r>
      <w:r w:rsidR="003228F6">
        <w:rPr>
          <w:lang w:val="en-GB"/>
        </w:rPr>
        <w:fldChar w:fldCharType="separate"/>
      </w:r>
      <w:r w:rsidR="003228F6">
        <w:rPr>
          <w:noProof/>
          <w:lang w:val="en-GB"/>
        </w:rPr>
        <w:t>(3,4)</w:t>
      </w:r>
      <w:r w:rsidR="003228F6">
        <w:rPr>
          <w:lang w:val="en-GB"/>
        </w:rPr>
        <w:fldChar w:fldCharType="end"/>
      </w:r>
      <w:r w:rsidR="00EB53B8">
        <w:rPr>
          <w:lang w:val="en-GB"/>
        </w:rPr>
        <w:t>.</w:t>
      </w:r>
      <w:r w:rsidR="002A700E">
        <w:rPr>
          <w:lang w:val="en-GB"/>
        </w:rPr>
        <w:t xml:space="preserve"> </w:t>
      </w:r>
      <w:r w:rsidR="004D2EAB">
        <w:rPr>
          <w:lang w:val="en-GB"/>
        </w:rPr>
        <w:t xml:space="preserve">Most </w:t>
      </w:r>
      <w:r w:rsidR="00154DE8">
        <w:rPr>
          <w:lang w:val="en-GB"/>
        </w:rPr>
        <w:t xml:space="preserve">prediction models </w:t>
      </w:r>
      <w:r w:rsidR="004D2EAB">
        <w:rPr>
          <w:lang w:val="en-GB"/>
        </w:rPr>
        <w:t xml:space="preserve">are not designed to be used when </w:t>
      </w:r>
      <w:r w:rsidR="00D642AA">
        <w:rPr>
          <w:lang w:val="en-GB"/>
        </w:rPr>
        <w:t>predictors are not fully observed</w:t>
      </w:r>
      <w:r w:rsidR="004D2EAB">
        <w:rPr>
          <w:lang w:val="en-GB"/>
        </w:rPr>
        <w:t>, and ad-hoc approaches such as replacing the missing value</w:t>
      </w:r>
      <w:r w:rsidR="005F06C9">
        <w:rPr>
          <w:lang w:val="en-GB"/>
        </w:rPr>
        <w:t xml:space="preserve"> with</w:t>
      </w:r>
      <w:r w:rsidR="004D2EAB">
        <w:rPr>
          <w:lang w:val="en-GB"/>
        </w:rPr>
        <w:t xml:space="preserve"> the population average value </w:t>
      </w:r>
      <w:r w:rsidR="008C15DF">
        <w:rPr>
          <w:lang w:val="en-GB"/>
        </w:rPr>
        <w:t xml:space="preserve">(i.e., mean imputation) </w:t>
      </w:r>
      <w:r w:rsidR="004D2EAB">
        <w:rPr>
          <w:lang w:val="en-GB"/>
        </w:rPr>
        <w:t xml:space="preserve">is </w:t>
      </w:r>
      <w:r w:rsidR="008C15DF">
        <w:rPr>
          <w:lang w:val="en-GB"/>
        </w:rPr>
        <w:t xml:space="preserve">generally </w:t>
      </w:r>
      <w:r w:rsidR="004D2EAB">
        <w:rPr>
          <w:lang w:val="en-GB"/>
        </w:rPr>
        <w:t xml:space="preserve">not advised </w:t>
      </w:r>
      <w:r w:rsidR="001E71B8" w:rsidRPr="00043D69">
        <w:rPr>
          <w:lang w:val="en-GB"/>
        </w:rPr>
        <w:fldChar w:fldCharType="begin"/>
      </w:r>
      <w:r w:rsidR="00192874">
        <w:rPr>
          <w:lang w:val="en-GB"/>
        </w:rPr>
        <w:instrText xml:space="preserve"> ADDIN ZOTERO_ITEM CSL_CITATION {"citationID":"iNQoTkaf","properties":{"formattedCitation":"(1,5)","plainCitation":"(1,5)","noteIndex":0},"citationItems":[{"id":107,"uris":["http://zotero.org/users/6411374/items/A2ZT635C"],"uri":["http://zotero.org/users/6411374/items/A2ZT635C"],"itemData":{"id":107,"type":"article-journal","container-title":"European Heart Journal","DOI":"10.1093/eurheartj/ehw106","ISSN":"0195-668X, 1522-9645","issue":"29","journalAbbreviation":"Eur Heart J","language":"en","page":"2315-2381","source":"DOI.org (Crossref)","title":"2016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(EACPR)","title-short":"2016 European Guidelines on cardiovascular disease prevention in clinical practice","volume":"37","author":[{"family":"Piepoli","given":"Massimo F."},{"family":"Hoes","given":"Arno W."},{"family":"Agewall","given":"Stefan"},{"family":"Albus","given":"Christian"},{"family":"Brotons","given":"Carlos"},{"family":"Catapano","given":"Alberico L."},{"family":"Cooney","given":"Marie-Therese"},{"family":"Corrà","given":"Ugo"},{"family":"Cosyns","given":"Bernard"},{"family":"Deaton","given":"Christi"},{"family":"Graham","given":"Ian"},{"family":"Hall","given":"Michael Stephen"},{"family":"Hobbs","given":"F. D. Richard"},{"family":"Løchen","given":"Maja-Lisa"},{"family":"Löllgen","given":"Herbert"},{"family":"Marques-Vidal","given":"Pedro"},{"family":"Perk","given":"Joep"},{"family":"Prescott","given":"Eva"},{"family":"Redon","given":"Josep"},{"family":"Richter","given":"Dimitrios J."},{"family":"Sattar","given":"Naveed"},{"family":"Smulders","given":"Yvo"},{"family":"Tiberi","given":"Monica"},{"family":"Worp","given":"H. Bart","non-dropping-particle":"van der"},{"family":"Dis","given":"Ineke","non-dropping-particle":"van"},{"family":"Verschuren","given":"W. M. Monique"}],"issued":{"date-parts":[["2016",8,1]]}}},{"id":12,"uris":["http://zotero.org/users/6411374/items/JMLXNK4X"],"uri":["http://zotero.org/users/6411374/items/JMLXNK4X"],"itemData":{"id":12,"type":"article-journal","abstract":"In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G.M."}],"issued":{"date-parts":[["2006",10]]}}}],"schema":"https://github.com/citation-style-language/schema/raw/master/csl-citation.json"} </w:instrText>
      </w:r>
      <w:r w:rsidR="001E71B8" w:rsidRPr="00043D69">
        <w:rPr>
          <w:lang w:val="en-GB"/>
        </w:rPr>
        <w:fldChar w:fldCharType="separate"/>
      </w:r>
      <w:r w:rsidR="003228F6">
        <w:rPr>
          <w:rFonts w:ascii="Calibri Light" w:hAnsi="Calibri Light" w:cs="Calibri Light"/>
          <w:lang w:val="en-GB"/>
        </w:rPr>
        <w:t>(1,5)</w:t>
      </w:r>
      <w:r w:rsidR="001E71B8" w:rsidRPr="00043D69">
        <w:rPr>
          <w:lang w:val="en-GB"/>
        </w:rPr>
        <w:fldChar w:fldCharType="end"/>
      </w:r>
      <w:r w:rsidR="001E71B8" w:rsidRPr="00043D69">
        <w:rPr>
          <w:lang w:val="en-GB"/>
        </w:rPr>
        <w:t>.</w:t>
      </w:r>
      <w:r w:rsidR="009F0D4D">
        <w:rPr>
          <w:lang w:val="en-GB"/>
        </w:rPr>
        <w:t xml:space="preserve"> </w:t>
      </w:r>
      <w:r w:rsidR="00361E06">
        <w:rPr>
          <w:lang w:val="en-GB"/>
        </w:rPr>
        <w:t>A</w:t>
      </w:r>
      <w:r w:rsidR="005A3D67">
        <w:rPr>
          <w:lang w:val="en-GB"/>
        </w:rPr>
        <w:t xml:space="preserve">s </w:t>
      </w:r>
      <w:r w:rsidR="00154DE8">
        <w:rPr>
          <w:lang w:val="en-GB"/>
        </w:rPr>
        <w:t xml:space="preserve">prediction models </w:t>
      </w:r>
      <w:r w:rsidR="005A3D67">
        <w:rPr>
          <w:lang w:val="en-GB"/>
        </w:rPr>
        <w:t xml:space="preserve">are </w:t>
      </w:r>
      <w:r w:rsidR="000A273A">
        <w:rPr>
          <w:lang w:val="en-GB"/>
        </w:rPr>
        <w:t xml:space="preserve">increasingly </w:t>
      </w:r>
      <w:r w:rsidR="005A3D67">
        <w:rPr>
          <w:lang w:val="en-GB"/>
        </w:rPr>
        <w:t xml:space="preserve">being integrated in the electronic health record (EHR) via clinical decision support systems (CDSS), </w:t>
      </w:r>
      <w:r w:rsidR="00361E06">
        <w:rPr>
          <w:lang w:val="en-GB"/>
        </w:rPr>
        <w:t xml:space="preserve">the substantial impediment of missing data </w:t>
      </w:r>
      <w:r w:rsidR="00AE66C9">
        <w:rPr>
          <w:lang w:val="en-GB"/>
        </w:rPr>
        <w:t xml:space="preserve">on </w:t>
      </w:r>
      <w:r w:rsidR="00772119">
        <w:rPr>
          <w:lang w:val="en-GB"/>
        </w:rPr>
        <w:t>the</w:t>
      </w:r>
      <w:r w:rsidR="00FA739B">
        <w:rPr>
          <w:lang w:val="en-GB"/>
        </w:rPr>
        <w:t xml:space="preserve"> direct</w:t>
      </w:r>
      <w:r w:rsidR="00AE66C9">
        <w:rPr>
          <w:lang w:val="en-GB"/>
        </w:rPr>
        <w:t xml:space="preserve"> use</w:t>
      </w:r>
      <w:r w:rsidR="007874BB">
        <w:rPr>
          <w:lang w:val="en-GB"/>
        </w:rPr>
        <w:t xml:space="preserve"> </w:t>
      </w:r>
      <w:r w:rsidR="00772119">
        <w:rPr>
          <w:lang w:val="en-GB"/>
        </w:rPr>
        <w:t xml:space="preserve">of </w:t>
      </w:r>
      <w:r w:rsidR="00154DE8">
        <w:rPr>
          <w:lang w:val="en-GB"/>
        </w:rPr>
        <w:t xml:space="preserve">prediction models </w:t>
      </w:r>
      <w:r w:rsidR="007874BB">
        <w:rPr>
          <w:lang w:val="en-GB"/>
        </w:rPr>
        <w:t xml:space="preserve">in individual patients </w:t>
      </w:r>
      <w:r w:rsidR="00361E06">
        <w:rPr>
          <w:lang w:val="en-GB"/>
        </w:rPr>
        <w:t>becomes more evident</w:t>
      </w:r>
      <w:r w:rsidR="005A3D67">
        <w:rPr>
          <w:lang w:val="en-GB"/>
        </w:rPr>
        <w:t xml:space="preserve"> </w:t>
      </w:r>
      <w:r w:rsidR="005A3D67">
        <w:rPr>
          <w:lang w:val="en-GB"/>
        </w:rPr>
        <w:fldChar w:fldCharType="begin"/>
      </w:r>
      <w:r w:rsidR="00192874">
        <w:rPr>
          <w:lang w:val="en-GB"/>
        </w:rPr>
        <w:instrText xml:space="preserve"> ADDIN ZOTERO_ITEM CSL_CITATION {"citationID":"DpuljZFK","properties":{"formattedCitation":"(6,7)","plainCitation":"(6,7)","noteIndex":0},"citationItems":[{"id":57,"uris":["http://zotero.org/users/6411374/items/ZHJAX2V6"],"uri":["http://zotero.org/users/6411374/items/ZHJAX2V6"],"itemData":{"id":57,"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W."}],"issued":{"date-parts":[["2019",9]]}}},{"id":42,"uris":["http://zotero.org/users/6411374/items/CVWQJGY6"],"uri":["http://zotero.org/users/6411374/items/CVWQJGY6"],"itemData":{"id":42,"type":"article-journal","abstract":"The overwhelming amount, production speed, multidimensionality, and potential value of data currently available—often simplified and referred to as big data —exceed the limits of understanding of the human brain. At the same time, developments in data analytics and computational power provide the opportunity to obtain new insights and transfer data-provided added value to clinical practice in real time. What is the role of the health care professional in collaboration with the data scientist in the changing landscape of modern care? We discuss how health care professionals should provide expert knowledge in each of the stages of clinical decision support design: data level, algorithm level, and decision support level. Including various ethical considerations, we advocate for health care professionals to responsibly initiate and guide interprofessional teams, including patients, and embrace novel analytic technologies to translate big data into patient benefit driven by human(e) values.","container-title":"Journal of Medical Internet Research","DOI":"10.2196/11732","ISSN":"1438-8871","issue":"3","journalAbbreviation":"J Med Internet Res","language":"en","page":"e11732","source":"DOI.org (Crossref)","title":"A Human(e) Factor in Clinical Decision Support Systems","volume":"21","author":[{"family":"Bezemer","given":"Tim"},{"family":"Groot","given":"Mark CH","non-dropping-particle":"de"},{"family":"Blasse","given":"Enja"},{"family":"Berg","given":"Maarten J","non-dropping-particle":"ten"},{"family":"Kappen","given":"Teus H"},{"family":"Bredenoord","given":"Annelien L"},{"family":"Solinge","given":"Wouter W","non-dropping-particle":"van"},{"family":"Hoefer","given":"Imo E"},{"family":"Haitjema","given":"Saskia"}],"issued":{"date-parts":[["2019",3,19]]}}}],"schema":"https://github.com/citation-style-language/schema/raw/master/csl-citation.json"} </w:instrText>
      </w:r>
      <w:r w:rsidR="005A3D67">
        <w:rPr>
          <w:lang w:val="en-GB"/>
        </w:rPr>
        <w:fldChar w:fldCharType="separate"/>
      </w:r>
      <w:r w:rsidR="003228F6">
        <w:rPr>
          <w:noProof/>
        </w:rPr>
        <w:t>(6,7)</w:t>
      </w:r>
      <w:r w:rsidR="005A3D67">
        <w:rPr>
          <w:lang w:val="en-GB"/>
        </w:rPr>
        <w:fldChar w:fldCharType="end"/>
      </w:r>
      <w:r w:rsidR="005A3D67" w:rsidRPr="00E71387">
        <w:t>.</w:t>
      </w:r>
      <w:r w:rsidR="00BB51E9">
        <w:t xml:space="preserve"> The issue is further compounded as the (gold) standard strategies to mend or circumvent missing data are not suited for use in individual patient data in live cli</w:t>
      </w:r>
      <w:r w:rsidR="00861965">
        <w:t>nical practice</w:t>
      </w:r>
      <w:r w:rsidR="00BB51E9">
        <w:t>.</w:t>
      </w:r>
    </w:p>
    <w:p w14:paraId="33D22349" w14:textId="273C605C" w:rsidR="003014D3" w:rsidRDefault="00BC5654" w:rsidP="00797D43">
      <w:pPr>
        <w:rPr>
          <w:bCs/>
          <w:lang w:val="en-GB"/>
        </w:rPr>
      </w:pPr>
      <w:r w:rsidRPr="00043D69">
        <w:rPr>
          <w:lang w:val="en-GB"/>
        </w:rPr>
        <w:t>Various s</w:t>
      </w:r>
      <w:r w:rsidR="007C72BD" w:rsidRPr="00043D69">
        <w:rPr>
          <w:lang w:val="en-GB"/>
        </w:rPr>
        <w:t xml:space="preserve">trategies to handle challenging manifestations of missing data have been studied thoroughly </w:t>
      </w:r>
      <w:r w:rsidRPr="00043D69">
        <w:rPr>
          <w:lang w:val="en-GB"/>
        </w:rPr>
        <w:t xml:space="preserve">and </w:t>
      </w:r>
      <w:r w:rsidR="007C72BD" w:rsidRPr="00043D69">
        <w:rPr>
          <w:lang w:val="en-GB"/>
        </w:rPr>
        <w:t xml:space="preserve">can </w:t>
      </w:r>
      <w:r w:rsidRPr="00043D69">
        <w:rPr>
          <w:lang w:val="en-GB"/>
        </w:rPr>
        <w:t xml:space="preserve">usually </w:t>
      </w:r>
      <w:r w:rsidR="007C72BD" w:rsidRPr="00043D69">
        <w:rPr>
          <w:lang w:val="en-GB"/>
        </w:rPr>
        <w:t xml:space="preserve">provide </w:t>
      </w:r>
      <w:r w:rsidR="002803F9">
        <w:rPr>
          <w:lang w:val="en-GB"/>
        </w:rPr>
        <w:t xml:space="preserve">more </w:t>
      </w:r>
      <w:r w:rsidR="007C72BD" w:rsidRPr="00043D69">
        <w:rPr>
          <w:lang w:val="en-GB"/>
        </w:rPr>
        <w:t xml:space="preserve">plausible substitution values </w:t>
      </w:r>
      <w:r w:rsidR="00F92FEE">
        <w:rPr>
          <w:lang w:val="en-GB"/>
        </w:rPr>
        <w:t>(</w:t>
      </w:r>
      <w:r w:rsidR="00F92FEE" w:rsidRPr="00043D69">
        <w:rPr>
          <w:lang w:val="en-GB"/>
        </w:rPr>
        <w:t>e.g.,</w:t>
      </w:r>
      <w:r w:rsidR="007C72BD" w:rsidRPr="00043D69">
        <w:rPr>
          <w:lang w:val="en-GB"/>
        </w:rPr>
        <w:t xml:space="preserve"> via imputation</w:t>
      </w:r>
      <w:r w:rsidR="00F92FEE">
        <w:rPr>
          <w:lang w:val="en-GB"/>
        </w:rPr>
        <w:t>)</w:t>
      </w:r>
      <w:r w:rsidR="00FC1047">
        <w:rPr>
          <w:lang w:val="en-GB"/>
        </w:rPr>
        <w:t xml:space="preserve"> </w:t>
      </w:r>
      <w:r w:rsidR="00FC1047">
        <w:rPr>
          <w:lang w:val="en-GB"/>
        </w:rPr>
        <w:fldChar w:fldCharType="begin"/>
      </w:r>
      <w:r w:rsidR="00192874">
        <w:rPr>
          <w:lang w:val="en-GB"/>
        </w:rPr>
        <w:instrText xml:space="preserve"> ADDIN ZOTERO_ITEM CSL_CITATION {"citationID":"f6xSFeC8","properties":{"formattedCitation":"(2)","plainCitation":"(2)","noteIndex":0},"citationItems":[{"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FC1047">
        <w:rPr>
          <w:lang w:val="en-GB"/>
        </w:rPr>
        <w:fldChar w:fldCharType="separate"/>
      </w:r>
      <w:r w:rsidR="00FC1047">
        <w:rPr>
          <w:noProof/>
          <w:lang w:val="en-GB"/>
        </w:rPr>
        <w:t>(2)</w:t>
      </w:r>
      <w:r w:rsidR="00FC1047">
        <w:rPr>
          <w:lang w:val="en-GB"/>
        </w:rPr>
        <w:fldChar w:fldCharType="end"/>
      </w:r>
      <w:r w:rsidR="007C72BD" w:rsidRPr="00043D69">
        <w:rPr>
          <w:lang w:val="en-GB"/>
        </w:rPr>
        <w:t>.</w:t>
      </w:r>
      <w:r w:rsidRPr="00043D69">
        <w:rPr>
          <w:lang w:val="en-GB"/>
        </w:rPr>
        <w:t xml:space="preserve"> </w:t>
      </w:r>
      <w:r w:rsidR="00183B61">
        <w:rPr>
          <w:lang w:val="en-GB"/>
        </w:rPr>
        <w:t xml:space="preserve">Multiple imputation is </w:t>
      </w:r>
      <w:r w:rsidR="000A273A">
        <w:rPr>
          <w:lang w:val="en-GB"/>
        </w:rPr>
        <w:t xml:space="preserve">often </w:t>
      </w:r>
      <w:r w:rsidR="00183B61">
        <w:rPr>
          <w:lang w:val="en-GB"/>
        </w:rPr>
        <w:t>considered to be the gold standard</w:t>
      </w:r>
      <w:r w:rsidR="00190260">
        <w:rPr>
          <w:lang w:val="en-GB"/>
        </w:rPr>
        <w:t xml:space="preserve"> and </w:t>
      </w:r>
      <w:r w:rsidR="0000302E">
        <w:rPr>
          <w:lang w:val="en-GB"/>
        </w:rPr>
        <w:t xml:space="preserve">can </w:t>
      </w:r>
      <w:r w:rsidR="00190260">
        <w:rPr>
          <w:lang w:val="en-GB"/>
        </w:rPr>
        <w:t xml:space="preserve">provide </w:t>
      </w:r>
      <w:r w:rsidR="0000302E">
        <w:rPr>
          <w:lang w:val="en-GB"/>
        </w:rPr>
        <w:t>valid</w:t>
      </w:r>
      <w:r w:rsidR="00190260">
        <w:rPr>
          <w:lang w:val="en-GB"/>
        </w:rPr>
        <w:t xml:space="preserve"> estimates and correct standard erro</w:t>
      </w:r>
      <w:r w:rsidR="00A750BD">
        <w:rPr>
          <w:lang w:val="en-GB"/>
        </w:rPr>
        <w:t>r</w:t>
      </w:r>
      <w:r w:rsidR="00190260">
        <w:rPr>
          <w:lang w:val="en-GB"/>
        </w:rPr>
        <w:t>s</w:t>
      </w:r>
      <w:r w:rsidR="001E0387">
        <w:rPr>
          <w:lang w:val="en-GB"/>
        </w:rPr>
        <w:t xml:space="preserve"> </w:t>
      </w:r>
      <w:r w:rsidR="00A37103" w:rsidRPr="003B7C48">
        <w:t xml:space="preserve">when the </w:t>
      </w:r>
      <w:r w:rsidR="00A37103">
        <w:t>solution to the problem does not depend on the unobserved values</w:t>
      </w:r>
      <w:r w:rsidR="00A37103" w:rsidRPr="00043D69">
        <w:rPr>
          <w:lang w:val="en-GB"/>
        </w:rPr>
        <w:t xml:space="preserve"> </w:t>
      </w:r>
      <w:r w:rsidR="00190260" w:rsidRPr="00043D69">
        <w:rPr>
          <w:lang w:val="en-GB"/>
        </w:rPr>
        <w:fldChar w:fldCharType="begin"/>
      </w:r>
      <w:r w:rsidR="00192874">
        <w:rPr>
          <w:lang w:val="en-GB"/>
        </w:rPr>
        <w:instrText xml:space="preserve"> ADDIN ZOTERO_ITEM CSL_CITATION {"citationID":"5tYBNkAf","properties":{"formattedCitation":"(8)","plainCitation":"(8)","noteIndex":0},"citationItems":[{"id":118,"uris":["http://zotero.org/users/6411374/items/U9T5E4G3"],"uri":["http://zotero.org/users/6411374/items/U9T5E4G3"],"itemData":{"id":118,"type":"book","edition":"2","publisher":"CRC Press","title":"Flexible Imputation of Missing Data","author":[{"family":"Van Buuren","given":"Stef"}],"issued":{"date-parts":[["2018"]]}}}],"schema":"https://github.com/citation-style-language/schema/raw/master/csl-citation.json"} </w:instrText>
      </w:r>
      <w:r w:rsidR="00190260" w:rsidRPr="00043D69">
        <w:rPr>
          <w:lang w:val="en-GB"/>
        </w:rPr>
        <w:fldChar w:fldCharType="separate"/>
      </w:r>
      <w:r w:rsidR="003228F6">
        <w:rPr>
          <w:rFonts w:ascii="Calibri Light" w:hAnsi="Calibri Light" w:cs="Calibri Light"/>
          <w:lang w:val="en-GB"/>
        </w:rPr>
        <w:t>(8)</w:t>
      </w:r>
      <w:r w:rsidR="00190260" w:rsidRPr="00043D69">
        <w:rPr>
          <w:lang w:val="en-GB"/>
        </w:rPr>
        <w:fldChar w:fldCharType="end"/>
      </w:r>
      <w:r w:rsidR="00190260">
        <w:rPr>
          <w:lang w:val="en-GB"/>
        </w:rPr>
        <w:t xml:space="preserve">. </w:t>
      </w:r>
      <w:r w:rsidR="00FA3A59">
        <w:rPr>
          <w:bCs/>
          <w:lang w:val="en-GB"/>
        </w:rPr>
        <w:t>Most imputation algorithms, however, require</w:t>
      </w:r>
      <w:r w:rsidR="001365B1">
        <w:rPr>
          <w:bCs/>
          <w:lang w:val="en-GB"/>
        </w:rPr>
        <w:t xml:space="preserve"> direct access to data from multiple </w:t>
      </w:r>
      <w:r w:rsidR="00A43726">
        <w:rPr>
          <w:bCs/>
          <w:lang w:val="en-GB"/>
        </w:rPr>
        <w:t>instances (i.e., multiple patients or multiple measurements)</w:t>
      </w:r>
      <w:r w:rsidR="007B15DE">
        <w:rPr>
          <w:bCs/>
          <w:lang w:val="en-GB"/>
        </w:rPr>
        <w:t xml:space="preserve"> and are therefore not suitable for use on a case-by-case basis</w:t>
      </w:r>
      <w:r w:rsidR="001365B1">
        <w:rPr>
          <w:bCs/>
          <w:lang w:val="en-GB"/>
        </w:rPr>
        <w:t xml:space="preserve">. </w:t>
      </w:r>
      <w:r w:rsidR="002C5868">
        <w:rPr>
          <w:bCs/>
          <w:lang w:val="en-GB"/>
        </w:rPr>
        <w:t>Further, when</w:t>
      </w:r>
      <w:r w:rsidR="001365B1">
        <w:rPr>
          <w:bCs/>
          <w:lang w:val="en-GB"/>
        </w:rPr>
        <w:t xml:space="preserve"> a </w:t>
      </w:r>
      <w:r w:rsidR="001365B1" w:rsidRPr="00043D69">
        <w:rPr>
          <w:bCs/>
          <w:lang w:val="en-GB"/>
        </w:rPr>
        <w:t xml:space="preserve">prediction model </w:t>
      </w:r>
      <w:r w:rsidR="001365B1">
        <w:rPr>
          <w:bCs/>
          <w:lang w:val="en-GB"/>
        </w:rPr>
        <w:t xml:space="preserve">is applied </w:t>
      </w:r>
      <w:r w:rsidR="001365B1" w:rsidRPr="00043D69">
        <w:rPr>
          <w:bCs/>
          <w:lang w:val="en-GB"/>
        </w:rPr>
        <w:t xml:space="preserve">to a single patient in clinical practice </w:t>
      </w:r>
      <w:r w:rsidR="001365B1">
        <w:rPr>
          <w:bCs/>
          <w:lang w:val="en-GB"/>
        </w:rPr>
        <w:t xml:space="preserve">via </w:t>
      </w:r>
      <w:r w:rsidR="00A41922">
        <w:rPr>
          <w:bCs/>
          <w:lang w:val="en-GB"/>
        </w:rPr>
        <w:t xml:space="preserve">a </w:t>
      </w:r>
      <w:r w:rsidR="001365B1">
        <w:rPr>
          <w:bCs/>
          <w:lang w:val="en-GB"/>
        </w:rPr>
        <w:t xml:space="preserve">CDSS </w:t>
      </w:r>
      <w:r w:rsidR="001365B1" w:rsidRPr="00043D69">
        <w:rPr>
          <w:bCs/>
          <w:lang w:val="en-GB"/>
        </w:rPr>
        <w:t xml:space="preserve">there is (usually) no access to </w:t>
      </w:r>
      <w:r w:rsidR="001365B1">
        <w:rPr>
          <w:bCs/>
          <w:lang w:val="en-GB"/>
        </w:rPr>
        <w:t xml:space="preserve">any </w:t>
      </w:r>
      <w:r w:rsidR="003E3C69">
        <w:rPr>
          <w:bCs/>
          <w:lang w:val="en-GB"/>
        </w:rPr>
        <w:t xml:space="preserve">data from other individuals </w:t>
      </w:r>
      <w:r w:rsidR="001365B1" w:rsidRPr="00043D69">
        <w:rPr>
          <w:bCs/>
          <w:lang w:val="en-GB"/>
        </w:rPr>
        <w:t xml:space="preserve">due to computational and privacy constraints </w:t>
      </w:r>
      <w:r w:rsidR="001365B1" w:rsidRPr="00043D69">
        <w:rPr>
          <w:bCs/>
          <w:color w:val="FF0000"/>
          <w:lang w:val="en-GB"/>
        </w:rPr>
        <w:t>[ref]</w:t>
      </w:r>
      <w:r w:rsidR="001365B1" w:rsidRPr="00043D69">
        <w:rPr>
          <w:bCs/>
          <w:lang w:val="en-GB"/>
        </w:rPr>
        <w:t>.</w:t>
      </w:r>
      <w:r w:rsidR="00500D2A">
        <w:rPr>
          <w:bCs/>
          <w:lang w:val="en-GB"/>
        </w:rPr>
        <w:t xml:space="preserve"> </w:t>
      </w:r>
    </w:p>
    <w:p w14:paraId="5105FD60" w14:textId="78959AA7" w:rsidR="00BD559F" w:rsidRPr="00183165" w:rsidRDefault="00BD559F" w:rsidP="00797D43">
      <w:pPr>
        <w:rPr>
          <w:bCs/>
          <w:lang w:val="en-GB"/>
        </w:rPr>
      </w:pPr>
      <w:r>
        <w:t xml:space="preserve">An intuitive alternative to imputation is to solve </w:t>
      </w:r>
      <w:r w:rsidR="003B7C48">
        <w:t xml:space="preserve">for </w:t>
      </w:r>
      <w:r>
        <w:t xml:space="preserve">the missingness inside the </w:t>
      </w:r>
      <w:r w:rsidR="00FC0B83">
        <w:t xml:space="preserve">prediction </w:t>
      </w:r>
      <w:r>
        <w:t xml:space="preserve">model instead of the data. Two promising </w:t>
      </w:r>
      <w:r w:rsidR="00A37103">
        <w:t>methods</w:t>
      </w:r>
      <w:r>
        <w:t xml:space="preserve"> of this type are </w:t>
      </w:r>
      <w:r w:rsidR="00A37103">
        <w:t xml:space="preserve">the pattern submodel (PS) approach or </w:t>
      </w:r>
      <w:r>
        <w:t xml:space="preserve">surrogate </w:t>
      </w:r>
      <w:r>
        <w:lastRenderedPageBreak/>
        <w:t>split</w:t>
      </w:r>
      <w:r w:rsidR="00A37103">
        <w:t>s (SS).</w:t>
      </w:r>
      <w:r>
        <w:rPr>
          <w:lang w:val="en-GB"/>
        </w:rPr>
        <w:t xml:space="preserve"> </w:t>
      </w:r>
      <w:r w:rsidR="00A37103">
        <w:rPr>
          <w:lang w:val="en-GB"/>
        </w:rPr>
        <w:t>P</w:t>
      </w:r>
      <w:r w:rsidR="00A37103" w:rsidRPr="00043D69">
        <w:rPr>
          <w:lang w:val="en-GB"/>
        </w:rPr>
        <w:t xml:space="preserve">attern </w:t>
      </w:r>
      <w:r w:rsidR="00A37103">
        <w:rPr>
          <w:lang w:val="en-GB"/>
        </w:rPr>
        <w:t>sub</w:t>
      </w:r>
      <w:r w:rsidR="00A37103" w:rsidRPr="00043D69">
        <w:rPr>
          <w:lang w:val="en-GB"/>
        </w:rPr>
        <w:t>model</w:t>
      </w:r>
      <w:r w:rsidR="00A37103">
        <w:rPr>
          <w:lang w:val="en-GB"/>
        </w:rPr>
        <w:t xml:space="preserve">s are attractive to a variety of parameter-based </w:t>
      </w:r>
      <w:r w:rsidR="001C157E">
        <w:rPr>
          <w:lang w:val="en-GB"/>
        </w:rPr>
        <w:t>modeling</w:t>
      </w:r>
      <w:r w:rsidR="00A37103">
        <w:rPr>
          <w:lang w:val="en-GB"/>
        </w:rPr>
        <w:t xml:space="preserve"> techniques (e.g. regression). The so-called submodels</w:t>
      </w:r>
      <w:r w:rsidR="00A37103" w:rsidRPr="00043D69">
        <w:rPr>
          <w:lang w:val="en-GB"/>
        </w:rPr>
        <w:t xml:space="preserve"> </w:t>
      </w:r>
      <w:r w:rsidR="00A37103">
        <w:rPr>
          <w:lang w:val="en-GB"/>
        </w:rPr>
        <w:t xml:space="preserve">incorporate the nature of the missing data by developing a separate prediction model </w:t>
      </w:r>
      <w:r w:rsidR="00A37103" w:rsidRPr="00043D69">
        <w:rPr>
          <w:lang w:val="en-GB"/>
        </w:rPr>
        <w:t xml:space="preserve">for </w:t>
      </w:r>
      <w:r w:rsidR="00A37103">
        <w:rPr>
          <w:bCs/>
          <w:lang w:val="en-GB"/>
        </w:rPr>
        <w:t xml:space="preserve">all possible missing data patterns </w:t>
      </w:r>
      <w:r w:rsidR="00A37103" w:rsidRPr="00043D69">
        <w:rPr>
          <w:bCs/>
          <w:lang w:val="en-GB"/>
        </w:rPr>
        <w:fldChar w:fldCharType="begin"/>
      </w:r>
      <w:r w:rsidR="00A37103">
        <w:rPr>
          <w:bCs/>
          <w:lang w:val="en-GB"/>
        </w:rPr>
        <w:instrText xml:space="preserve"> ADDIN ZOTERO_ITEM CSL_CITATION {"citationID":"fP31gtkZ","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A37103" w:rsidRPr="00043D69">
        <w:rPr>
          <w:bCs/>
          <w:lang w:val="en-GB"/>
        </w:rPr>
        <w:fldChar w:fldCharType="separate"/>
      </w:r>
      <w:r w:rsidR="00A37103">
        <w:rPr>
          <w:bCs/>
          <w:noProof/>
          <w:lang w:val="en-GB"/>
        </w:rPr>
        <w:t>(11)</w:t>
      </w:r>
      <w:r w:rsidR="00A37103" w:rsidRPr="00043D69">
        <w:rPr>
          <w:bCs/>
          <w:lang w:val="en-GB"/>
        </w:rPr>
        <w:fldChar w:fldCharType="end"/>
      </w:r>
      <w:r w:rsidR="00A37103" w:rsidRPr="00043D69">
        <w:rPr>
          <w:bCs/>
          <w:lang w:val="en-GB"/>
        </w:rPr>
        <w:t>. Then, when applied to a new</w:t>
      </w:r>
      <w:r w:rsidR="00A37103">
        <w:rPr>
          <w:bCs/>
          <w:lang w:val="en-GB"/>
        </w:rPr>
        <w:t xml:space="preserve"> case or </w:t>
      </w:r>
      <w:r w:rsidR="00A37103" w:rsidRPr="00043D69">
        <w:rPr>
          <w:bCs/>
          <w:lang w:val="en-GB"/>
        </w:rPr>
        <w:t>out-of-sample individual the corresponding prediction model</w:t>
      </w:r>
      <w:r w:rsidR="00A37103">
        <w:rPr>
          <w:bCs/>
          <w:lang w:val="en-GB"/>
        </w:rPr>
        <w:t xml:space="preserve"> that matches the individual’s missing data pattern</w:t>
      </w:r>
      <w:r w:rsidR="00A37103" w:rsidRPr="00043D69">
        <w:rPr>
          <w:bCs/>
          <w:lang w:val="en-GB"/>
        </w:rPr>
        <w:t xml:space="preserve"> is used.</w:t>
      </w:r>
      <w:r w:rsidR="00A37103">
        <w:rPr>
          <w:bCs/>
          <w:lang w:val="en-GB"/>
        </w:rPr>
        <w:t xml:space="preserve"> </w:t>
      </w:r>
      <w:r w:rsidR="00E8262F">
        <w:rPr>
          <w:bCs/>
          <w:lang w:val="en-GB"/>
        </w:rPr>
        <w:t>Whereas the PS approach lends itself to various kinds of prediction models, t</w:t>
      </w:r>
      <w:r>
        <w:rPr>
          <w:lang w:val="en-GB"/>
        </w:rPr>
        <w:t xml:space="preserve">he </w:t>
      </w:r>
      <w:r w:rsidRPr="00043D69">
        <w:rPr>
          <w:lang w:val="en-GB"/>
        </w:rPr>
        <w:t xml:space="preserve">surrogate split approach </w:t>
      </w:r>
      <w:r w:rsidR="003B7C48">
        <w:rPr>
          <w:lang w:val="en-GB"/>
        </w:rPr>
        <w:t>comes naturally</w:t>
      </w:r>
      <w:r w:rsidRPr="00043D69">
        <w:rPr>
          <w:lang w:val="en-GB"/>
        </w:rPr>
        <w:t xml:space="preserve"> to random forest models </w:t>
      </w:r>
      <w:r w:rsidRPr="00043D69">
        <w:rPr>
          <w:lang w:val="en-GB"/>
        </w:rPr>
        <w:fldChar w:fldCharType="begin"/>
      </w:r>
      <w:r w:rsidR="00192874">
        <w:rPr>
          <w:lang w:val="en-GB"/>
        </w:rPr>
        <w:instrText xml:space="preserve"> ADDIN ZOTERO_ITEM CSL_CITATION {"citationID":"6tMf7NLD","properties":{"formattedCitation":"(9,10)","plainCitation":"(9,10)","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commentRangeStart w:id="4"/>
      <w:r w:rsidRPr="00043D69">
        <w:rPr>
          <w:lang w:val="en-GB"/>
        </w:rPr>
        <w:t>Briefly</w:t>
      </w:r>
      <w:commentRangeEnd w:id="4"/>
      <w:r>
        <w:rPr>
          <w:rStyle w:val="CommentReference"/>
          <w:rFonts w:eastAsiaTheme="minorHAnsi"/>
        </w:rPr>
        <w:commentReference w:id="4"/>
      </w:r>
      <w:r w:rsidRPr="00043D69">
        <w:rPr>
          <w:lang w:val="en-GB"/>
        </w:rPr>
        <w:t xml:space="preserve">, these surrogate splits attempt to preserve the partitioning of the original split by finding the </w:t>
      </w:r>
      <w:r w:rsidR="000B2396">
        <w:rPr>
          <w:lang w:val="en-GB"/>
        </w:rPr>
        <w:t>next</w:t>
      </w:r>
      <w:r w:rsidR="000B2396" w:rsidRPr="00043D69">
        <w:rPr>
          <w:lang w:val="en-GB"/>
        </w:rPr>
        <w:t xml:space="preserve"> </w:t>
      </w:r>
      <w:r w:rsidRPr="00043D69">
        <w:rPr>
          <w:lang w:val="en-GB"/>
        </w:rPr>
        <w:t xml:space="preserve">most optimal split given other observed variables. When the model is applied, each original split for which the predictor is missing </w:t>
      </w:r>
      <w:r w:rsidR="000B2396">
        <w:rPr>
          <w:lang w:val="en-GB"/>
        </w:rPr>
        <w:t>will be</w:t>
      </w:r>
      <w:r w:rsidRPr="00043D69">
        <w:rPr>
          <w:lang w:val="en-GB"/>
        </w:rPr>
        <w:t xml:space="preserve"> replaced by the best available ‘surrogate’ variable to decide the split direction </w:t>
      </w:r>
      <w:r w:rsidRPr="00043D69">
        <w:rPr>
          <w:lang w:val="en-GB"/>
        </w:rPr>
        <w:fldChar w:fldCharType="begin"/>
      </w:r>
      <w:r w:rsidR="00192874">
        <w:rPr>
          <w:lang w:val="en-GB"/>
        </w:rPr>
        <w:instrText xml:space="preserve"> ADDIN ZOTERO_ITEM CSL_CITATION {"citationID":"Yn42DK5W","properties":{"formattedCitation":"(9,10)","plainCitation":"(9,10)","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p>
    <w:p w14:paraId="3404FFBA" w14:textId="4E908A39" w:rsidR="00D21739" w:rsidRPr="00D21739" w:rsidRDefault="002130BB" w:rsidP="00D21739">
      <w:pPr>
        <w:rPr>
          <w:lang w:val="en-GB"/>
        </w:rPr>
      </w:pPr>
      <w:r>
        <w:rPr>
          <w:lang w:val="en-GB"/>
        </w:rPr>
        <w:t xml:space="preserve">In this article we compare various </w:t>
      </w:r>
      <w:r w:rsidR="00A21D5F">
        <w:rPr>
          <w:lang w:val="en-GB"/>
        </w:rPr>
        <w:t xml:space="preserve">real-time </w:t>
      </w:r>
      <w:r>
        <w:rPr>
          <w:lang w:val="en-GB"/>
        </w:rPr>
        <w:t xml:space="preserve">missing data handling approaches when implementing specific </w:t>
      </w:r>
      <w:r w:rsidR="001C157E">
        <w:rPr>
          <w:lang w:val="en-GB"/>
        </w:rPr>
        <w:t>modeling</w:t>
      </w:r>
      <w:r>
        <w:rPr>
          <w:lang w:val="en-GB"/>
        </w:rPr>
        <w:t xml:space="preserve"> techniques in live clinical practice. </w:t>
      </w:r>
      <w:r w:rsidR="00FC0B83" w:rsidRPr="00043D69">
        <w:rPr>
          <w:lang w:val="en-GB"/>
        </w:rPr>
        <w:t>We use</w:t>
      </w:r>
      <w:r w:rsidR="00FC0B83">
        <w:rPr>
          <w:lang w:val="en-GB"/>
        </w:rPr>
        <w:t xml:space="preserve"> the term</w:t>
      </w:r>
      <w:r w:rsidR="00FC0B83" w:rsidRPr="00043D69">
        <w:rPr>
          <w:lang w:val="en-GB"/>
        </w:rPr>
        <w:t xml:space="preserve"> 'real-time' to refer to methods that can be applied to data from a single individual as would occur in clinical practice, without necessitating the use of data from other individuals at the point of care.</w:t>
      </w:r>
      <w:r w:rsidR="00FC0B83">
        <w:rPr>
          <w:lang w:val="en-GB"/>
        </w:rPr>
        <w:t xml:space="preserve"> </w:t>
      </w:r>
      <w:r w:rsidR="004D58F8">
        <w:rPr>
          <w:bCs/>
          <w:lang w:val="en-GB"/>
        </w:rPr>
        <w:t>We</w:t>
      </w:r>
      <w:r w:rsidR="003F41DC" w:rsidRPr="00043D69">
        <w:rPr>
          <w:bCs/>
          <w:lang w:val="en-GB"/>
        </w:rPr>
        <w:t xml:space="preserve"> present an extensive simulation study and </w:t>
      </w:r>
      <w:r w:rsidR="00453501" w:rsidRPr="00043D69">
        <w:rPr>
          <w:bCs/>
          <w:lang w:val="en-GB"/>
        </w:rPr>
        <w:t>a</w:t>
      </w:r>
      <w:r w:rsidR="003F41DC" w:rsidRPr="00043D69">
        <w:rPr>
          <w:bCs/>
          <w:lang w:val="en-GB"/>
        </w:rPr>
        <w:t xml:space="preserve"> </w:t>
      </w:r>
      <w:r w:rsidR="00913A1F">
        <w:rPr>
          <w:bCs/>
          <w:lang w:val="en-GB"/>
        </w:rPr>
        <w:t>motivating</w:t>
      </w:r>
      <w:r w:rsidR="003F41DC" w:rsidRPr="00043D69">
        <w:rPr>
          <w:bCs/>
          <w:lang w:val="en-GB"/>
        </w:rPr>
        <w:t xml:space="preserve"> example to compare the different missing data handling strategies that can be used at the implementation level.</w:t>
      </w:r>
      <w:r w:rsidR="0019787C" w:rsidRPr="00043D69">
        <w:rPr>
          <w:bCs/>
          <w:lang w:val="en-GB"/>
        </w:rPr>
        <w:t xml:space="preserve"> The aim is to identify strengths and weaknesses of these approaches on the ability to estimate individualized risk, as quantified by the discrimination and calibration of the predictions.</w:t>
      </w:r>
      <w:r w:rsidR="00D21739">
        <w:rPr>
          <w:b/>
          <w:bCs/>
          <w:strike/>
          <w:shd w:val="clear" w:color="auto" w:fill="FFFFFF"/>
          <w:lang w:eastAsia="en-GB"/>
        </w:rPr>
        <w:br w:type="page"/>
      </w:r>
    </w:p>
    <w:p w14:paraId="5C29C5A3" w14:textId="30A13898" w:rsidR="00D21739" w:rsidRPr="00D21739" w:rsidRDefault="00D21739" w:rsidP="00D21739">
      <w:pPr>
        <w:rPr>
          <w:b/>
          <w:bCs/>
          <w:strike/>
          <w:shd w:val="clear" w:color="auto" w:fill="FFFFFF"/>
          <w:lang w:eastAsia="en-GB"/>
        </w:rPr>
      </w:pPr>
      <w:commentRangeStart w:id="5"/>
      <w:r w:rsidRPr="00D21739">
        <w:rPr>
          <w:b/>
          <w:bCs/>
          <w:strike/>
          <w:shd w:val="clear" w:color="auto" w:fill="FFFFFF"/>
          <w:lang w:eastAsia="en-GB"/>
        </w:rPr>
        <w:lastRenderedPageBreak/>
        <w:t xml:space="preserve">Motivating </w:t>
      </w:r>
      <w:commentRangeEnd w:id="5"/>
      <w:r w:rsidRPr="00D21739">
        <w:rPr>
          <w:rStyle w:val="CommentReference"/>
          <w:strike/>
        </w:rPr>
        <w:commentReference w:id="5"/>
      </w:r>
      <w:r w:rsidRPr="00D21739">
        <w:rPr>
          <w:b/>
          <w:bCs/>
          <w:strike/>
          <w:shd w:val="clear" w:color="auto" w:fill="FFFFFF"/>
          <w:lang w:eastAsia="en-GB"/>
        </w:rPr>
        <w:t>example</w:t>
      </w:r>
    </w:p>
    <w:p w14:paraId="498FDDE6" w14:textId="77777777" w:rsidR="00D21739" w:rsidRPr="00D21739" w:rsidRDefault="00D21739" w:rsidP="00D21739">
      <w:pPr>
        <w:rPr>
          <w:strike/>
          <w:shd w:val="clear" w:color="auto" w:fill="FFFFFF"/>
          <w:lang w:eastAsia="en-GB"/>
        </w:rPr>
      </w:pPr>
      <w:r w:rsidRPr="00D21739">
        <w:rPr>
          <w:strike/>
          <w:shd w:val="clear" w:color="auto" w:fill="FFFFFF"/>
          <w:lang w:eastAsia="en-GB"/>
        </w:rPr>
        <w:t xml:space="preserve">Next to our simulation study, we also evaluate the effect of the </w:t>
      </w:r>
      <w:commentRangeStart w:id="6"/>
      <w:r w:rsidRPr="00D21739">
        <w:rPr>
          <w:strike/>
          <w:shd w:val="clear" w:color="auto" w:fill="FFFFFF"/>
          <w:lang w:eastAsia="en-GB"/>
        </w:rPr>
        <w:t>built-in</w:t>
      </w:r>
      <w:commentRangeEnd w:id="6"/>
      <w:r w:rsidRPr="00D21739">
        <w:rPr>
          <w:rStyle w:val="CommentReference"/>
          <w:rFonts w:eastAsiaTheme="minorHAnsi"/>
          <w:strike/>
        </w:rPr>
        <w:commentReference w:id="6"/>
      </w:r>
      <w:r w:rsidRPr="00D21739">
        <w:rPr>
          <w:strike/>
          <w:shd w:val="clear" w:color="auto" w:fill="FFFFFF"/>
          <w:lang w:eastAsia="en-GB"/>
        </w:rPr>
        <w:t xml:space="preserve"> methods and real-time imputation models when used in actual patients from the large Medical Information Mart for Intensive Care (MIMIC)-III dataset </w:t>
      </w:r>
      <w:r w:rsidRPr="00D21739">
        <w:rPr>
          <w:strike/>
          <w:shd w:val="clear" w:color="auto" w:fill="FFFFFF"/>
          <w:lang w:eastAsia="en-GB"/>
        </w:rPr>
        <w:fldChar w:fldCharType="begin"/>
      </w:r>
      <w:r w:rsidRPr="00D21739">
        <w:rPr>
          <w:strike/>
          <w:shd w:val="clear" w:color="auto" w:fill="FFFFFF"/>
          <w:lang w:eastAsia="en-GB"/>
        </w:rPr>
        <w:instrText xml:space="preserve"> ADDIN ZOTERO_ITEM CSL_CITATION {"citationID":"frgjwjBm","properties":{"formattedCitation":"(17)","plainCitation":"(17)","noteIndex":0},"citationItems":[{"id":846,"uris":["http://zotero.org/users/6411374/items/9BUICULT"],"uri":["http://zotero.org/users/6411374/items/9BUICULT"],"itemData":{"id":846,"type":"article-journal","abstract":"Abstract\n            MIMIC-III (‘Medical Information Mart for Intensive Care’) is a large, single-center database comprising information relating to patients admitted to critical care units at a large tertiary care hospital. Data includes vital signs, medications, laboratory measurements, observations and notes charted by care providers, fluid balance, procedure codes, diagnostic codes, imaging reports, hospital length of stay, survival data, and more. The database supports applications including academic and industrial research, quality improvement initiatives, and higher education coursework.","container-title":"Scientific Data","DOI":"10.1038/sdata.2016.35","ISSN":"2052-4463","issue":"1","journalAbbreviation":"Sci Data","language":"en","page":"160035","source":"DOI.org (Crossref)","title":"MIMIC-III, a freely accessible critical care database","volume":"3","author":[{"family":"Johnson","given":"Alistair E.W."},{"family":"Pollard","given":"Tom J."},{"family":"Shen","given":"Lu"},{"family":"Lehman","given":"Li-wei H."},{"family":"Feng","given":"Mengling"},{"family":"Ghassemi","given":"Mohammad"},{"family":"Moody","given":"Benjamin"},{"family":"Szolovits","given":"Peter"},{"family":"Anthony Celi","given":"Leo"},{"family":"Mark","given":"Roger G."}],"issued":{"date-parts":[["2016",12,20]]}}}],"schema":"https://github.com/citation-style-language/schema/raw/master/csl-citation.json"} </w:instrText>
      </w:r>
      <w:r w:rsidRPr="00D21739">
        <w:rPr>
          <w:strike/>
          <w:shd w:val="clear" w:color="auto" w:fill="FFFFFF"/>
          <w:lang w:eastAsia="en-GB"/>
        </w:rPr>
        <w:fldChar w:fldCharType="separate"/>
      </w:r>
      <w:r w:rsidRPr="00D21739">
        <w:rPr>
          <w:strike/>
          <w:noProof/>
          <w:shd w:val="clear" w:color="auto" w:fill="FFFFFF"/>
          <w:lang w:eastAsia="en-GB"/>
        </w:rPr>
        <w:t>(17)</w:t>
      </w:r>
      <w:r w:rsidRPr="00D21739">
        <w:rPr>
          <w:strike/>
          <w:shd w:val="clear" w:color="auto" w:fill="FFFFFF"/>
          <w:lang w:eastAsia="en-GB"/>
        </w:rPr>
        <w:fldChar w:fldCharType="end"/>
      </w:r>
      <w:r w:rsidRPr="00D21739">
        <w:rPr>
          <w:strike/>
          <w:shd w:val="clear" w:color="auto" w:fill="FFFFFF"/>
          <w:lang w:eastAsia="en-GB"/>
        </w:rPr>
        <w:t xml:space="preserve">. MIMIC-III provides a large database which contains information about patients staying in critical care units of the single tertiary care Beth Israel Deaconess Medical Center. </w:t>
      </w:r>
    </w:p>
    <w:p w14:paraId="5985C297" w14:textId="1AAF80F3" w:rsidR="00D21739" w:rsidRDefault="00D21739" w:rsidP="00D21739">
      <w:pPr>
        <w:rPr>
          <w:rFonts w:cstheme="majorBidi"/>
          <w:b/>
          <w:sz w:val="28"/>
          <w:szCs w:val="28"/>
          <w:lang w:val="en-GB"/>
        </w:rPr>
      </w:pPr>
      <w:r w:rsidRPr="00D21739">
        <w:rPr>
          <w:strike/>
          <w:shd w:val="clear" w:color="auto" w:fill="FFFFFF"/>
          <w:lang w:eastAsia="en-GB"/>
        </w:rPr>
        <w:t xml:space="preserve">Similarly, to the simulation study, the prediction models of interest </w:t>
      </w:r>
      <w:commentRangeStart w:id="7"/>
      <w:r w:rsidRPr="00D21739">
        <w:rPr>
          <w:strike/>
          <w:shd w:val="clear" w:color="auto" w:fill="FFFFFF"/>
          <w:lang w:eastAsia="en-GB"/>
        </w:rPr>
        <w:t xml:space="preserve">were </w:t>
      </w:r>
      <w:commentRangeEnd w:id="7"/>
      <w:r w:rsidRPr="00D21739">
        <w:rPr>
          <w:rStyle w:val="CommentReference"/>
          <w:rFonts w:eastAsiaTheme="minorHAnsi"/>
          <w:strike/>
        </w:rPr>
        <w:commentReference w:id="7"/>
      </w:r>
      <w:r w:rsidRPr="00D21739">
        <w:rPr>
          <w:strike/>
          <w:shd w:val="clear" w:color="auto" w:fill="FFFFFF"/>
          <w:lang w:eastAsia="en-GB"/>
        </w:rPr>
        <w:t xml:space="preserve">the flexible logistic regression and random forest models. We derived both models in MIMIC-III using predictors from existing relevant prediction models using mortality as the primary outcome. For the logistic regression, we considered the Sequential Organ Failure Assessment (SOFA) prediction score and for the random forest model we considered the … </w:t>
      </w:r>
      <w:r w:rsidRPr="00D21739">
        <w:rPr>
          <w:strike/>
          <w:shd w:val="clear" w:color="auto" w:fill="FFFFFF"/>
          <w:lang w:eastAsia="en-GB"/>
        </w:rPr>
        <w:fldChar w:fldCharType="begin"/>
      </w:r>
      <w:r w:rsidRPr="00D21739">
        <w:rPr>
          <w:strike/>
          <w:shd w:val="clear" w:color="auto" w:fill="FFFFFF"/>
          <w:lang w:eastAsia="en-GB"/>
        </w:rPr>
        <w:instrText xml:space="preserve"> ADDIN ZOTERO_ITEM CSL_CITATION {"citationID":"NJkikZjY","properties":{"formattedCitation":"(18)","plainCitation":"(18)","noteIndex":0},"citationItems":[{"id":848,"uris":["http://zotero.org/users/6411374/items/NFB8MA3U"],"uri":["http://zotero.org/users/6411374/items/NFB8MA3U"],"itemData":{"id":848,"type":"article-journal","abstract":"Objectives—Organ failure worsens outcome in sepsis. The Sequential Organ Failure Assessment (SOFA) score numerically quantifies the number and severity of failed organs. We examined the utility of the SOFA score for assessing outcome of patients with severe sepsis with evidence of hypoperfusion at the time of emergency department (ED) presentation. Design—Prospective observational study. Setting—Urban, tertiary ED with an annual census of &gt;110,000. Patients—ED patients with severe sepsis with evidence of hypoperfusion. Inclusion criteria: suspected infection, two or more criteria of systemic inflammation, and either systolic blood pressure &lt;90 mm Hg after a fluid bolus or lactate &gt;4 mmol/L. Exclusion criteria age &lt;18 years or need for immediate surgery. Interventions—SOFA scores were calculated at ED recognition (T0) and 72 hours after intensive care unit admission (T72). The primary outcome was in-hospital mortality. The area under the receiver operating characteristic curve was used to evaluate the predictive ability of SOFA scores at each time point. The relationship between Δ SOFA (change in SOFA from T0 to T72) was examined for linearity.\nResults—A total of 248 subjects aged 57 ± 16 years, 48% men, were enrolled over 2 years. All patients were treated with a standardized quantitative resuscitation protocol; the in-hospital mortality rate was 21%. The mean SOFA score at T0 was 7.1 ± 3.6 points and at T72 was 7.4 ± 4.9 points. The area under the receiver operating characteristic curve of SOFA for predicting in-hospital mortality at T0 was 0.75 (95% confidence interval 0.68 - 0.83) and at T72 was 0.84 (95% confidence interval 0.77-0.90). The Δ SOFA was found to have a positive relationship with in-hospital mortality.\nConclusions—The SOFA score provides potentially valuable prognostic information on inhospital survival when applied to patients with severe sepsis with evidence of hypoperfusion at the time of ED presentation.","container-title":"Critical Care Medicine","DOI":"10.1097/CCM.0b013e31819def97","ISSN":"0090-3493","issue":"5","journalAbbreviation":"Critical Care Medicine","language":"en","page":"1649-1654","source":"DOI.org (Crossref)","title":"The Sequential Organ Failure Assessment score for predicting outcome in patients with severe sepsis and evidence of hypoperfusion at the time of emergency department presentation*:","title-short":"The Sequential Organ Failure Assessment score for predicting outcome in patients with severe sepsis and evidence of hypoperfusion at the time of emergency department presentation*","volume":"37","author":[{"family":"Jones","given":"Alan E."},{"family":"Trzeciak","given":"Stephen"},{"family":"Kline","given":"Jeffrey A."}],"issued":{"date-parts":[["2009",5]]}}}],"schema":"https://github.com/citation-style-language/schema/raw/master/csl-citation.json"} </w:instrText>
      </w:r>
      <w:r w:rsidRPr="00D21739">
        <w:rPr>
          <w:strike/>
          <w:shd w:val="clear" w:color="auto" w:fill="FFFFFF"/>
          <w:lang w:eastAsia="en-GB"/>
        </w:rPr>
        <w:fldChar w:fldCharType="separate"/>
      </w:r>
      <w:r w:rsidRPr="00D21739">
        <w:rPr>
          <w:strike/>
          <w:noProof/>
          <w:shd w:val="clear" w:color="auto" w:fill="FFFFFF"/>
          <w:lang w:eastAsia="en-GB"/>
        </w:rPr>
        <w:t>(18)</w:t>
      </w:r>
      <w:r w:rsidRPr="00D21739">
        <w:rPr>
          <w:strike/>
          <w:shd w:val="clear" w:color="auto" w:fill="FFFFFF"/>
          <w:lang w:eastAsia="en-GB"/>
        </w:rPr>
        <w:fldChar w:fldCharType="end"/>
      </w:r>
      <w:r w:rsidRPr="00D21739">
        <w:rPr>
          <w:strike/>
          <w:shd w:val="clear" w:color="auto" w:fill="FFFFFF"/>
          <w:lang w:eastAsia="en-GB"/>
        </w:rPr>
        <w:t xml:space="preserve">. The SOFA score estimates the number and severity of failed organs, with in-hospital mortality as the primary outcome. </w:t>
      </w:r>
      <w:r>
        <w:rPr>
          <w:lang w:val="en-GB"/>
        </w:rPr>
        <w:br w:type="page"/>
      </w:r>
    </w:p>
    <w:p w14:paraId="6675FCFF" w14:textId="53E91203" w:rsidR="0035333B" w:rsidRPr="00290302" w:rsidRDefault="00370464" w:rsidP="00290302">
      <w:pPr>
        <w:pStyle w:val="Heading1"/>
        <w:rPr>
          <w:lang w:val="en-GB"/>
        </w:rPr>
      </w:pPr>
      <w:r w:rsidRPr="00043D69">
        <w:rPr>
          <w:lang w:val="en-GB"/>
        </w:rPr>
        <w:lastRenderedPageBreak/>
        <w:t>M</w:t>
      </w:r>
      <w:r w:rsidR="00D21739">
        <w:rPr>
          <w:lang w:val="en-GB"/>
        </w:rPr>
        <w:t>issing data handling m</w:t>
      </w:r>
      <w:r w:rsidRPr="00043D69">
        <w:rPr>
          <w:lang w:val="en-GB"/>
        </w:rPr>
        <w:t>ethods</w:t>
      </w:r>
      <w:ins w:id="8" w:author="Thomas Debray" w:date="2021-11-22T10:14:00Z">
        <w:r w:rsidR="00905CAC">
          <w:rPr>
            <w:lang w:val="en-GB"/>
          </w:rPr>
          <w:t xml:space="preserve"> for prediction models</w:t>
        </w:r>
      </w:ins>
    </w:p>
    <w:p w14:paraId="17D2C96A" w14:textId="4B763A9C" w:rsidR="003D5367" w:rsidRPr="003D5367" w:rsidRDefault="00497C90" w:rsidP="0043782C">
      <w:pPr>
        <w:rPr>
          <w:shd w:val="clear" w:color="auto" w:fill="FFFFFF"/>
          <w:lang w:val="en-GB" w:eastAsia="en-GB"/>
        </w:rPr>
      </w:pPr>
      <w:r w:rsidRPr="00043D69">
        <w:rPr>
          <w:lang w:val="en-GB"/>
        </w:rPr>
        <w:t xml:space="preserve">We </w:t>
      </w:r>
      <w:del w:id="9" w:author="Thomas Debray" w:date="2021-11-22T10:08:00Z">
        <w:r w:rsidRPr="00043D69" w:rsidDel="00780F6C">
          <w:rPr>
            <w:lang w:val="en-GB"/>
          </w:rPr>
          <w:delText xml:space="preserve">evaluate and compare </w:delText>
        </w:r>
        <w:r w:rsidR="004556B2" w:rsidDel="00780F6C">
          <w:rPr>
            <w:shd w:val="clear" w:color="auto" w:fill="FFFFFF"/>
            <w:lang w:val="en-GB" w:eastAsia="en-GB"/>
          </w:rPr>
          <w:delText>various</w:delText>
        </w:r>
      </w:del>
      <w:ins w:id="10" w:author="Thomas Debray" w:date="2021-11-22T10:08:00Z">
        <w:r w:rsidR="00780F6C">
          <w:rPr>
            <w:lang w:val="en-GB"/>
          </w:rPr>
          <w:t>consider the following</w:t>
        </w:r>
      </w:ins>
      <w:ins w:id="11" w:author="Thomas Debray" w:date="2021-11-22T10:09:00Z">
        <w:r w:rsidR="00780F6C">
          <w:rPr>
            <w:lang w:val="en-GB"/>
          </w:rPr>
          <w:t xml:space="preserve"> three</w:t>
        </w:r>
      </w:ins>
      <w:r w:rsidR="004556B2">
        <w:rPr>
          <w:shd w:val="clear" w:color="auto" w:fill="FFFFFF"/>
          <w:lang w:val="en-GB" w:eastAsia="en-GB"/>
        </w:rPr>
        <w:t xml:space="preserve"> </w:t>
      </w:r>
      <w:ins w:id="12" w:author="Thomas Debray" w:date="2021-11-22T10:09:00Z">
        <w:r w:rsidR="00780F6C">
          <w:rPr>
            <w:shd w:val="clear" w:color="auto" w:fill="FFFFFF"/>
            <w:lang w:val="en-GB" w:eastAsia="en-GB"/>
          </w:rPr>
          <w:t xml:space="preserve">prediction </w:t>
        </w:r>
      </w:ins>
      <w:r w:rsidR="001C157E">
        <w:rPr>
          <w:shd w:val="clear" w:color="auto" w:fill="FFFFFF"/>
          <w:lang w:val="en-GB" w:eastAsia="en-GB"/>
        </w:rPr>
        <w:t>modeling</w:t>
      </w:r>
      <w:r>
        <w:rPr>
          <w:shd w:val="clear" w:color="auto" w:fill="FFFFFF"/>
          <w:lang w:val="en-GB" w:eastAsia="en-GB"/>
        </w:rPr>
        <w:t xml:space="preserve"> </w:t>
      </w:r>
      <w:r w:rsidRPr="00043D69">
        <w:rPr>
          <w:shd w:val="clear" w:color="auto" w:fill="FFFFFF"/>
          <w:lang w:val="en-GB" w:eastAsia="en-GB"/>
        </w:rPr>
        <w:t>strategies</w:t>
      </w:r>
      <w:r w:rsidR="00437945">
        <w:rPr>
          <w:shd w:val="clear" w:color="auto" w:fill="FFFFFF"/>
          <w:lang w:val="en-GB" w:eastAsia="en-GB"/>
        </w:rPr>
        <w:t xml:space="preserve"> </w:t>
      </w:r>
      <w:r w:rsidRPr="00043D69">
        <w:rPr>
          <w:shd w:val="clear" w:color="auto" w:fill="FFFFFF"/>
          <w:lang w:val="en-GB" w:eastAsia="en-GB"/>
        </w:rPr>
        <w:t xml:space="preserve">for </w:t>
      </w:r>
      <w:r>
        <w:rPr>
          <w:shd w:val="clear" w:color="auto" w:fill="FFFFFF"/>
          <w:lang w:val="en-GB" w:eastAsia="en-GB"/>
        </w:rPr>
        <w:t>real-time handling of missing data</w:t>
      </w:r>
      <w:del w:id="13" w:author="Thomas Debray" w:date="2021-11-22T10:08:00Z">
        <w:r w:rsidDel="00780F6C">
          <w:rPr>
            <w:shd w:val="clear" w:color="auto" w:fill="FFFFFF"/>
            <w:lang w:val="en-GB" w:eastAsia="en-GB"/>
          </w:rPr>
          <w:delText xml:space="preserve"> at the implementation level</w:delText>
        </w:r>
        <w:r w:rsidR="0044480A" w:rsidDel="00780F6C">
          <w:rPr>
            <w:shd w:val="clear" w:color="auto" w:fill="FFFFFF"/>
            <w:lang w:val="en-GB" w:eastAsia="en-GB"/>
          </w:rPr>
          <w:delText xml:space="preserve"> via a simulation study</w:delText>
        </w:r>
      </w:del>
      <w:r w:rsidR="00D56C19">
        <w:rPr>
          <w:shd w:val="clear" w:color="auto" w:fill="FFFFFF"/>
          <w:lang w:val="en-GB" w:eastAsia="en-GB"/>
        </w:rPr>
        <w:t xml:space="preserve">: (i) prediction models that adopt </w:t>
      </w:r>
      <w:r w:rsidR="00B668E1">
        <w:rPr>
          <w:shd w:val="clear" w:color="auto" w:fill="FFFFFF"/>
          <w:lang w:val="en-GB" w:eastAsia="en-GB"/>
        </w:rPr>
        <w:t xml:space="preserve">joint </w:t>
      </w:r>
      <w:r w:rsidR="001C157E">
        <w:rPr>
          <w:shd w:val="clear" w:color="auto" w:fill="FFFFFF"/>
          <w:lang w:val="en-GB" w:eastAsia="en-GB"/>
        </w:rPr>
        <w:t>modeling</w:t>
      </w:r>
      <w:r w:rsidR="00B668E1">
        <w:rPr>
          <w:shd w:val="clear" w:color="auto" w:fill="FFFFFF"/>
          <w:lang w:val="en-GB" w:eastAsia="en-GB"/>
        </w:rPr>
        <w:t xml:space="preserve"> imputation</w:t>
      </w:r>
      <w:r w:rsidR="00C32B67">
        <w:rPr>
          <w:shd w:val="clear" w:color="auto" w:fill="FFFFFF"/>
          <w:lang w:val="en-GB" w:eastAsia="en-GB"/>
        </w:rPr>
        <w:t>,</w:t>
      </w:r>
      <w:r w:rsidR="00B668E1">
        <w:rPr>
          <w:shd w:val="clear" w:color="auto" w:fill="FFFFFF"/>
          <w:lang w:val="en-GB" w:eastAsia="en-GB"/>
        </w:rPr>
        <w:t xml:space="preserve"> </w:t>
      </w:r>
      <w:r w:rsidR="00D56C19">
        <w:rPr>
          <w:shd w:val="clear" w:color="auto" w:fill="FFFFFF"/>
          <w:lang w:val="en-GB" w:eastAsia="en-GB"/>
        </w:rPr>
        <w:t xml:space="preserve">(ii) </w:t>
      </w:r>
      <w:del w:id="14" w:author="Thomas Debray" w:date="2021-11-22T10:09:00Z">
        <w:r w:rsidR="00D56C19" w:rsidDel="00780F6C">
          <w:rPr>
            <w:shd w:val="clear" w:color="auto" w:fill="FFFFFF"/>
            <w:lang w:val="en-GB" w:eastAsia="en-GB"/>
          </w:rPr>
          <w:delText>and</w:delText>
        </w:r>
        <w:r w:rsidR="00BF2D45" w:rsidDel="00780F6C">
          <w:rPr>
            <w:shd w:val="clear" w:color="auto" w:fill="FFFFFF"/>
            <w:lang w:val="en-GB" w:eastAsia="en-GB"/>
          </w:rPr>
          <w:delText xml:space="preserve"> </w:delText>
        </w:r>
      </w:del>
      <w:r w:rsidR="00BF2D45">
        <w:rPr>
          <w:shd w:val="clear" w:color="auto" w:fill="FFFFFF"/>
          <w:lang w:val="en-GB" w:eastAsia="en-GB"/>
        </w:rPr>
        <w:t>prediction models that adopt a</w:t>
      </w:r>
      <w:del w:id="15" w:author="Thomas Debray" w:date="2021-11-22T10:09:00Z">
        <w:r w:rsidR="00BF2D45" w:rsidDel="00780F6C">
          <w:rPr>
            <w:shd w:val="clear" w:color="auto" w:fill="FFFFFF"/>
            <w:lang w:val="en-GB" w:eastAsia="en-GB"/>
          </w:rPr>
          <w:delText xml:space="preserve"> </w:delText>
        </w:r>
      </w:del>
      <w:r w:rsidR="00BF2D45">
        <w:rPr>
          <w:shd w:val="clear" w:color="auto" w:fill="FFFFFF"/>
          <w:lang w:val="en-GB" w:eastAsia="en-GB"/>
        </w:rPr>
        <w:t>pattern submodel approach</w:t>
      </w:r>
      <w:r w:rsidR="00D56C19">
        <w:rPr>
          <w:shd w:val="clear" w:color="auto" w:fill="FFFFFF"/>
          <w:lang w:val="en-GB" w:eastAsia="en-GB"/>
        </w:rPr>
        <w:t xml:space="preserve"> (iii) </w:t>
      </w:r>
      <w:r w:rsidR="00BF2D45">
        <w:rPr>
          <w:shd w:val="clear" w:color="auto" w:fill="FFFFFF"/>
          <w:lang w:val="en-GB" w:eastAsia="en-GB"/>
        </w:rPr>
        <w:t xml:space="preserve">prediction models that adopt random forests with surrogate splits </w:t>
      </w:r>
      <w:r w:rsidR="00490DD7">
        <w:rPr>
          <w:shd w:val="clear" w:color="auto" w:fill="FFFFFF"/>
          <w:lang w:val="en-GB" w:eastAsia="en-GB"/>
        </w:rPr>
        <w:fldChar w:fldCharType="begin"/>
      </w:r>
      <w:r w:rsidR="00192874">
        <w:rPr>
          <w:shd w:val="clear" w:color="auto" w:fill="FFFFFF"/>
          <w:lang w:val="en-GB" w:eastAsia="en-GB"/>
        </w:rPr>
        <w:instrText xml:space="preserve"> ADDIN ZOTERO_ITEM CSL_CITATION {"citationID":"F4GcTrrL","properties":{"formattedCitation":"(10\\uc0\\u8211{}13)","plainCitation":"(10–13)","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00490DD7">
        <w:rPr>
          <w:shd w:val="clear" w:color="auto" w:fill="FFFFFF"/>
          <w:lang w:val="en-GB" w:eastAsia="en-GB"/>
        </w:rPr>
        <w:fldChar w:fldCharType="separate"/>
      </w:r>
      <w:r w:rsidR="002A7794" w:rsidRPr="002A7794">
        <w:rPr>
          <w:rFonts w:ascii="Calibri Light" w:hAnsi="Calibri Light" w:cs="Calibri Light"/>
          <w:szCs w:val="24"/>
        </w:rPr>
        <w:t>(10–13)</w:t>
      </w:r>
      <w:r w:rsidR="00490DD7">
        <w:rPr>
          <w:shd w:val="clear" w:color="auto" w:fill="FFFFFF"/>
          <w:lang w:val="en-GB" w:eastAsia="en-GB"/>
        </w:rPr>
        <w:fldChar w:fldCharType="end"/>
      </w:r>
      <w:r w:rsidR="002449DC">
        <w:rPr>
          <w:shd w:val="clear" w:color="auto" w:fill="FFFFFF"/>
          <w:lang w:val="en-GB" w:eastAsia="en-GB"/>
        </w:rPr>
        <w:t>.</w:t>
      </w:r>
      <w:r w:rsidR="00982304">
        <w:rPr>
          <w:shd w:val="clear" w:color="auto" w:fill="FFFFFF"/>
          <w:lang w:val="en-GB" w:eastAsia="en-GB"/>
        </w:rPr>
        <w:t xml:space="preserve"> </w:t>
      </w:r>
    </w:p>
    <w:p w14:paraId="7BA5FDBB" w14:textId="09AF7181" w:rsidR="00A11084" w:rsidRDefault="00A11084">
      <w:pPr>
        <w:spacing w:after="160" w:line="259" w:lineRule="auto"/>
        <w:rPr>
          <w:b/>
          <w:bCs/>
          <w:shd w:val="clear" w:color="auto" w:fill="FFFFFF"/>
          <w:lang w:val="en-GB" w:eastAsia="en-GB"/>
        </w:rPr>
      </w:pPr>
    </w:p>
    <w:p w14:paraId="78376FB2" w14:textId="2CEAD94D" w:rsidR="00ED76BF" w:rsidRPr="00D21739" w:rsidRDefault="00ED76BF" w:rsidP="00D21739">
      <w:pPr>
        <w:pStyle w:val="Heading2"/>
      </w:pPr>
      <w:del w:id="16" w:author="Thomas Debray" w:date="2021-11-22T10:10:00Z">
        <w:r w:rsidRPr="00D21739" w:rsidDel="00780F6C">
          <w:delText xml:space="preserve">Joined </w:delText>
        </w:r>
      </w:del>
      <w:ins w:id="17" w:author="Thomas Debray" w:date="2021-11-22T10:10:00Z">
        <w:r w:rsidR="00780F6C" w:rsidRPr="00D21739">
          <w:t>Join</w:t>
        </w:r>
        <w:r w:rsidR="00780F6C">
          <w:t>t</w:t>
        </w:r>
        <w:r w:rsidR="00780F6C" w:rsidRPr="00D21739">
          <w:t xml:space="preserve"> </w:t>
        </w:r>
      </w:ins>
      <w:r w:rsidR="001C157E" w:rsidRPr="00D21739">
        <w:t>Modeling</w:t>
      </w:r>
      <w:r w:rsidRPr="00D21739">
        <w:t xml:space="preserve"> Imputation (JMI)</w:t>
      </w:r>
    </w:p>
    <w:p w14:paraId="3B502BDA" w14:textId="1A102720" w:rsidR="007D29A8" w:rsidRPr="00750BA2" w:rsidRDefault="00780F6C" w:rsidP="00C83D0C">
      <w:pPr>
        <w:rPr>
          <w:shd w:val="clear" w:color="auto" w:fill="FFFFFF"/>
          <w:lang w:val="en-GB" w:eastAsia="en-GB"/>
        </w:rPr>
      </w:pPr>
      <w:ins w:id="18" w:author="Thomas Debray" w:date="2021-11-22T10:11:00Z">
        <w:r>
          <w:rPr>
            <w:shd w:val="clear" w:color="auto" w:fill="FFFFFF"/>
            <w:lang w:val="en-GB" w:eastAsia="en-GB"/>
          </w:rPr>
          <w:t xml:space="preserve">[Need to say something that you develop 2 models: </w:t>
        </w:r>
      </w:ins>
      <w:ins w:id="19" w:author="Thomas Debray" w:date="2021-11-22T10:12:00Z">
        <w:r>
          <w:rPr>
            <w:shd w:val="clear" w:color="auto" w:fill="FFFFFF"/>
            <w:lang w:val="en-GB" w:eastAsia="en-GB"/>
          </w:rPr>
          <w:t xml:space="preserve">one (traditional) risk prediction model, and one model for multilple imputation]. </w:t>
        </w:r>
      </w:ins>
      <w:r w:rsidR="00750BA2">
        <w:rPr>
          <w:shd w:val="clear" w:color="auto" w:fill="FFFFFF"/>
          <w:lang w:val="en-GB" w:eastAsia="en-GB"/>
        </w:rPr>
        <w:t>JMI is a</w:t>
      </w:r>
      <w:r w:rsidR="005B1F3F">
        <w:rPr>
          <w:shd w:val="clear" w:color="auto" w:fill="FFFFFF"/>
          <w:lang w:val="en-GB" w:eastAsia="en-GB"/>
        </w:rPr>
        <w:t>n</w:t>
      </w:r>
      <w:r w:rsidR="00A31E29">
        <w:rPr>
          <w:shd w:val="clear" w:color="auto" w:fill="FFFFFF"/>
          <w:lang w:val="en-GB" w:eastAsia="en-GB"/>
        </w:rPr>
        <w:t xml:space="preserve"> </w:t>
      </w:r>
      <w:r w:rsidR="00750BA2">
        <w:rPr>
          <w:shd w:val="clear" w:color="auto" w:fill="FFFFFF"/>
          <w:lang w:val="en-GB" w:eastAsia="en-GB"/>
        </w:rPr>
        <w:t xml:space="preserve">imputation method </w:t>
      </w:r>
      <w:r w:rsidR="005B1F3F">
        <w:rPr>
          <w:shd w:val="clear" w:color="auto" w:fill="FFFFFF"/>
          <w:lang w:val="en-GB" w:eastAsia="en-GB"/>
        </w:rPr>
        <w:t>that involves estimating the multivariate (joint) density of the data</w:t>
      </w:r>
      <w:ins w:id="20" w:author="Thomas Debray" w:date="2021-11-22T10:10:00Z">
        <w:r>
          <w:rPr>
            <w:shd w:val="clear" w:color="auto" w:fill="FFFFFF"/>
            <w:lang w:val="en-GB" w:eastAsia="en-GB"/>
          </w:rPr>
          <w:t xml:space="preserve"> and to generate imputed values directly from the conditional distribution</w:t>
        </w:r>
      </w:ins>
      <w:r w:rsidR="001D2429">
        <w:rPr>
          <w:shd w:val="clear" w:color="auto" w:fill="FFFFFF"/>
          <w:lang w:val="en-GB" w:eastAsia="en-GB"/>
        </w:rPr>
        <w:t xml:space="preserve"> </w:t>
      </w:r>
      <w:r w:rsidR="001D2429">
        <w:rPr>
          <w:shd w:val="clear" w:color="auto" w:fill="FFFFFF"/>
          <w:lang w:val="en-GB" w:eastAsia="en-GB"/>
        </w:rPr>
        <w:fldChar w:fldCharType="begin"/>
      </w:r>
      <w:r w:rsidR="00192874">
        <w:rPr>
          <w:shd w:val="clear" w:color="auto" w:fill="FFFFFF"/>
          <w:lang w:val="en-GB" w:eastAsia="en-GB"/>
        </w:rPr>
        <w:instrText xml:space="preserve"> ADDIN ZOTERO_ITEM CSL_CITATION {"citationID":"91PQEgmL","properties":{"formattedCitation":"(14)","plainCitation":"(14)","noteIndex":0},"citationItems":[{"id":33,"uris":["http://zotero.org/users/6411374/items/NFZ9IWAB"],"uri":["http://zotero.org/users/6411374/items/NFZ9IWAB"],"itemData":{"id":33,"type":"article-journal","container-title":"Journal of Clinical Epidemiology","DOI":"https://doi.org/10.1016/j.jclinepi.2021.01.003","journalAbbreviation":"JCE","title":"Real-time handling of missing predictor values when implementing and using prediction models in daily practice","volume":"Article in press","author":[{"family":"Nijman","given":"SWJ*"},{"family":"Groenhof","given":"TKJ*"},{"family":"Hoogland","given":"J"},{"family":"Bots","given":"ML"},{"family":"Brandjes","given":"M"},{"family":"Jacobs","given":"JJL"},{"family":"Asselbergs","given":"FW"},{"family":"Moons","given":"KGM"},{"family":"Debray","given":"TPA"}],"issued":{"date-parts":[["2021"]]}}}],"schema":"https://github.com/citation-style-language/schema/raw/master/csl-citation.json"} </w:instrText>
      </w:r>
      <w:r w:rsidR="001D2429">
        <w:rPr>
          <w:shd w:val="clear" w:color="auto" w:fill="FFFFFF"/>
          <w:lang w:val="en-GB" w:eastAsia="en-GB"/>
        </w:rPr>
        <w:fldChar w:fldCharType="separate"/>
      </w:r>
      <w:r w:rsidR="002A7794" w:rsidRPr="002A7794">
        <w:rPr>
          <w:rFonts w:ascii="Calibri Light" w:hAnsi="Calibri Light" w:cs="Calibri Light"/>
        </w:rPr>
        <w:t>(14)</w:t>
      </w:r>
      <w:r w:rsidR="001D2429">
        <w:rPr>
          <w:shd w:val="clear" w:color="auto" w:fill="FFFFFF"/>
          <w:lang w:val="en-GB" w:eastAsia="en-GB"/>
        </w:rPr>
        <w:fldChar w:fldCharType="end"/>
      </w:r>
      <w:r w:rsidR="00750BA2">
        <w:rPr>
          <w:shd w:val="clear" w:color="auto" w:fill="FFFFFF"/>
          <w:lang w:val="en-GB" w:eastAsia="en-GB"/>
        </w:rPr>
        <w:t>.</w:t>
      </w:r>
      <w:ins w:id="21" w:author="Thomas Debray" w:date="2021-11-22T10:10:00Z">
        <w:r>
          <w:rPr>
            <w:shd w:val="clear" w:color="auto" w:fill="FFFFFF"/>
            <w:lang w:val="en-GB" w:eastAsia="en-GB"/>
          </w:rPr>
          <w:t xml:space="preserve"> Becaus</w:t>
        </w:r>
      </w:ins>
      <w:ins w:id="22" w:author="Thomas Debray" w:date="2021-11-22T10:11:00Z">
        <w:r>
          <w:rPr>
            <w:shd w:val="clear" w:color="auto" w:fill="FFFFFF"/>
            <w:lang w:val="en-GB" w:eastAsia="en-GB"/>
          </w:rPr>
          <w:t xml:space="preserve">e </w:t>
        </w:r>
      </w:ins>
      <w:del w:id="23" w:author="Thomas Debray" w:date="2021-11-22T10:11:00Z">
        <w:r w:rsidR="009422CC" w:rsidDel="00780F6C">
          <w:rPr>
            <w:shd w:val="clear" w:color="auto" w:fill="FFFFFF"/>
            <w:lang w:val="en-GB" w:eastAsia="en-GB"/>
          </w:rPr>
          <w:delText xml:space="preserve"> </w:delText>
        </w:r>
        <w:r w:rsidR="007A5BEC" w:rsidDel="00780F6C">
          <w:rPr>
            <w:shd w:val="clear" w:color="auto" w:fill="FFFFFF"/>
            <w:lang w:val="en-GB" w:eastAsia="en-GB"/>
          </w:rPr>
          <w:delText>JMI</w:delText>
        </w:r>
        <w:r w:rsidR="00E145D5" w:rsidDel="00780F6C">
          <w:rPr>
            <w:shd w:val="clear" w:color="auto" w:fill="FFFFFF"/>
            <w:lang w:val="en-GB" w:eastAsia="en-GB"/>
          </w:rPr>
          <w:delText xml:space="preserve"> typically involves Monte Carlo sampling to estimate the </w:delText>
        </w:r>
      </w:del>
      <w:r w:rsidR="00E145D5">
        <w:rPr>
          <w:shd w:val="clear" w:color="auto" w:fill="FFFFFF"/>
          <w:lang w:val="en-GB" w:eastAsia="en-GB"/>
        </w:rPr>
        <w:t>distribution parameters</w:t>
      </w:r>
      <w:ins w:id="24" w:author="Thomas Debray" w:date="2021-11-22T10:11:00Z">
        <w:r>
          <w:rPr>
            <w:shd w:val="clear" w:color="auto" w:fill="FFFFFF"/>
            <w:lang w:val="en-GB" w:eastAsia="en-GB"/>
          </w:rPr>
          <w:t xml:space="preserve"> cannot directly be estimated in incomplete data, JMI typically requires the implementation of a Gibbs sampler.</w:t>
        </w:r>
      </w:ins>
      <w:del w:id="25" w:author="Thomas Debray" w:date="2021-11-22T10:11:00Z">
        <w:r w:rsidR="00E145D5" w:rsidDel="00780F6C">
          <w:rPr>
            <w:shd w:val="clear" w:color="auto" w:fill="FFFFFF"/>
            <w:lang w:val="en-GB" w:eastAsia="en-GB"/>
          </w:rPr>
          <w:delText xml:space="preserve"> and impute the missing values.</w:delText>
        </w:r>
      </w:del>
      <w:r w:rsidR="00E145D5">
        <w:rPr>
          <w:shd w:val="clear" w:color="auto" w:fill="FFFFFF"/>
          <w:lang w:val="en-GB" w:eastAsia="en-GB"/>
        </w:rPr>
        <w:t xml:space="preserve"> Recently, </w:t>
      </w:r>
      <w:r w:rsidR="007A5BEC">
        <w:rPr>
          <w:shd w:val="clear" w:color="auto" w:fill="FFFFFF"/>
          <w:lang w:val="en-GB" w:eastAsia="en-GB"/>
        </w:rPr>
        <w:t xml:space="preserve">an extension </w:t>
      </w:r>
      <w:r w:rsidR="00E145D5">
        <w:rPr>
          <w:shd w:val="clear" w:color="auto" w:fill="FFFFFF"/>
          <w:lang w:val="en-GB" w:eastAsia="en-GB"/>
        </w:rPr>
        <w:t>to JMI was proposed to allow for real-time imputation in individual patients</w:t>
      </w:r>
      <w:r w:rsidR="002A7794">
        <w:rPr>
          <w:shd w:val="clear" w:color="auto" w:fill="FFFFFF"/>
          <w:lang w:val="en-GB" w:eastAsia="en-GB"/>
        </w:rPr>
        <w:t xml:space="preserve"> </w:t>
      </w:r>
      <w:r w:rsidR="002A7794">
        <w:rPr>
          <w:shd w:val="clear" w:color="auto" w:fill="FFFFFF"/>
          <w:lang w:val="en-GB" w:eastAsia="en-GB"/>
        </w:rPr>
        <w:fldChar w:fldCharType="begin"/>
      </w:r>
      <w:r w:rsidR="00192874">
        <w:rPr>
          <w:shd w:val="clear" w:color="auto" w:fill="FFFFFF"/>
          <w:lang w:val="en-GB" w:eastAsia="en-GB"/>
        </w:rPr>
        <w:instrText xml:space="preserve"> ADDIN ZOTERO_ITEM CSL_CITATION {"citationID":"6Hp7T4kq","properties":{"formattedCitation":"(13,15)","plainCitation":"(13,15)","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P.A."}],"issued":{"date-parts":[["2021",6]]}}},{"id":7,"uris":["http://zotero.org/users/6411374/items/TSVVJGZY"],"uri":["http://zotero.org/users/6411374/items/TSVVJGZY"],"itemData":{"id":7,"type":"article-journal","abstract":"Missing data present challenges for development and real-world application of clinical prediction models. While these challenges have received considerable attention in the development setting, there is only sparse research on the handling of missing data in applied settings. The main unique feature of handling missing data in these settings is that missing data methods have to be performed for a single new individual, precluding direct application of mainstay methods used during model development. Correspondingly, we propose that it is desirable to perform model validation using missing data methods that transfer to practice in single new patients. This article compares existing and new methods to account for missing data for a new individual in the context of prediction. These methods are based on (i) submodels based on observed data only, (ii) marginalization over the missing variables, or (iii) imputation based on fully conditional specification (also known as chained equations). They were compared in an internal validation setting to highlight the use of missing data methods that transfer to practice while validating a model. As a reference, they were compared to the use of multiple imputation by chained equations in a set of test patients, because this has been used in validation studies in the past. The methods were evaluated in a simulation study where performance was measured by means of optimism corrected C-statistic and mean squared prediction error. Furthermore, they were applied in data from a large Dutch cohort of prophylactic implantable cardioverter defibrillator patients.","container-title":"Statistics in Medicine","DOI":"10.1002/sim.8682","ISSN":"0277-6715, 1097-0258","journalAbbreviation":"Statistics in Medicine","language":"en","page":"sim.8682","source":"DOI.org (Crossref)","title":"Handling missing predictor values when validating and applying a prediction model to new patients","author":[{"family":"Hoogland","given":"Jeroen"},{"family":"Barreveld","given":"Marit"},{"family":"Debray","given":"Thomas P. A."},{"family":"Reitsma","given":"Johannes B."},{"family":"Verstraelen","given":"Tom E."},{"family":"Dijkgraaf","given":"Marcel G. W."},{"family":"Zwinderman","given":"Aeilko H."}],"issued":{"date-parts":[["2020",7,20]]}}}],"schema":"https://github.com/citation-style-language/schema/raw/master/csl-citation.json"} </w:instrText>
      </w:r>
      <w:r w:rsidR="002A7794">
        <w:rPr>
          <w:shd w:val="clear" w:color="auto" w:fill="FFFFFF"/>
          <w:lang w:val="en-GB" w:eastAsia="en-GB"/>
        </w:rPr>
        <w:fldChar w:fldCharType="separate"/>
      </w:r>
      <w:r w:rsidR="00192874">
        <w:rPr>
          <w:rFonts w:ascii="Calibri Light" w:hAnsi="Calibri Light" w:cs="Calibri Light"/>
        </w:rPr>
        <w:t>(13,15)</w:t>
      </w:r>
      <w:r w:rsidR="002A7794">
        <w:rPr>
          <w:shd w:val="clear" w:color="auto" w:fill="FFFFFF"/>
          <w:lang w:val="en-GB" w:eastAsia="en-GB"/>
        </w:rPr>
        <w:fldChar w:fldCharType="end"/>
      </w:r>
      <w:r w:rsidR="00E145D5">
        <w:rPr>
          <w:shd w:val="clear" w:color="auto" w:fill="FFFFFF"/>
          <w:lang w:val="en-GB" w:eastAsia="en-GB"/>
        </w:rPr>
        <w:t>.</w:t>
      </w:r>
      <w:r w:rsidR="005756BE">
        <w:rPr>
          <w:shd w:val="clear" w:color="auto" w:fill="FFFFFF"/>
          <w:lang w:val="en-GB" w:eastAsia="en-GB"/>
        </w:rPr>
        <w:t xml:space="preserve"> With the extension </w:t>
      </w:r>
      <w:r w:rsidR="00681235">
        <w:rPr>
          <w:shd w:val="clear" w:color="auto" w:fill="FFFFFF"/>
          <w:lang w:val="en-GB" w:eastAsia="en-GB"/>
        </w:rPr>
        <w:t xml:space="preserve">the development of a </w:t>
      </w:r>
      <w:r w:rsidR="005756BE">
        <w:rPr>
          <w:shd w:val="clear" w:color="auto" w:fill="FFFFFF"/>
          <w:lang w:val="en-GB" w:eastAsia="en-GB"/>
        </w:rPr>
        <w:t>JMI</w:t>
      </w:r>
      <w:r w:rsidR="00681235">
        <w:rPr>
          <w:shd w:val="clear" w:color="auto" w:fill="FFFFFF"/>
          <w:lang w:val="en-GB" w:eastAsia="en-GB"/>
        </w:rPr>
        <w:t xml:space="preserve"> model</w:t>
      </w:r>
      <w:r w:rsidR="005756BE">
        <w:rPr>
          <w:shd w:val="clear" w:color="auto" w:fill="FFFFFF"/>
          <w:lang w:val="en-GB" w:eastAsia="en-GB"/>
        </w:rPr>
        <w:t xml:space="preserve"> </w:t>
      </w:r>
      <w:r w:rsidR="00874945">
        <w:rPr>
          <w:shd w:val="clear" w:color="auto" w:fill="FFFFFF"/>
          <w:lang w:val="en-GB" w:eastAsia="en-GB"/>
        </w:rPr>
        <w:t xml:space="preserve">consists of two separate steps. </w:t>
      </w:r>
      <w:r w:rsidR="005756BE">
        <w:rPr>
          <w:shd w:val="clear" w:color="auto" w:fill="FFFFFF"/>
          <w:lang w:val="en-GB" w:eastAsia="en-GB"/>
        </w:rPr>
        <w:t>In the first step</w:t>
      </w:r>
      <w:r w:rsidR="000A35CC">
        <w:rPr>
          <w:shd w:val="clear" w:color="auto" w:fill="FFFFFF"/>
          <w:lang w:val="en-GB" w:eastAsia="en-GB"/>
        </w:rPr>
        <w:t xml:space="preserve">, </w:t>
      </w:r>
      <w:r w:rsidR="00874945">
        <w:rPr>
          <w:shd w:val="clear" w:color="auto" w:fill="FFFFFF"/>
          <w:lang w:val="en-GB" w:eastAsia="en-GB"/>
        </w:rPr>
        <w:t>the means and covariance of all predictor variables</w:t>
      </w:r>
      <w:r w:rsidR="005756BE">
        <w:rPr>
          <w:shd w:val="clear" w:color="auto" w:fill="FFFFFF"/>
          <w:lang w:val="en-GB" w:eastAsia="en-GB"/>
        </w:rPr>
        <w:t xml:space="preserve"> are estimated in </w:t>
      </w:r>
      <w:r w:rsidR="00CF2157">
        <w:rPr>
          <w:shd w:val="clear" w:color="auto" w:fill="FFFFFF"/>
          <w:lang w:val="en-GB" w:eastAsia="en-GB"/>
        </w:rPr>
        <w:t>a</w:t>
      </w:r>
      <w:r w:rsidR="005756BE">
        <w:rPr>
          <w:shd w:val="clear" w:color="auto" w:fill="FFFFFF"/>
          <w:lang w:val="en-GB" w:eastAsia="en-GB"/>
        </w:rPr>
        <w:t xml:space="preserve"> </w:t>
      </w:r>
      <w:r w:rsidR="00CF2157">
        <w:rPr>
          <w:shd w:val="clear" w:color="auto" w:fill="FFFFFF"/>
          <w:lang w:val="en-GB" w:eastAsia="en-GB"/>
        </w:rPr>
        <w:t>development</w:t>
      </w:r>
      <w:r w:rsidR="005756BE">
        <w:rPr>
          <w:shd w:val="clear" w:color="auto" w:fill="FFFFFF"/>
          <w:lang w:val="en-GB" w:eastAsia="en-GB"/>
        </w:rPr>
        <w:t xml:space="preserve"> sample</w:t>
      </w:r>
      <w:r w:rsidR="00874945">
        <w:rPr>
          <w:shd w:val="clear" w:color="auto" w:fill="FFFFFF"/>
          <w:lang w:val="en-GB" w:eastAsia="en-GB"/>
        </w:rPr>
        <w:t xml:space="preserve">. </w:t>
      </w:r>
      <w:r w:rsidR="00B14061">
        <w:rPr>
          <w:shd w:val="clear" w:color="auto" w:fill="FFFFFF"/>
          <w:lang w:val="en-GB" w:eastAsia="en-GB"/>
        </w:rPr>
        <w:t xml:space="preserve">Since JMI assumes that every predictor variable is normally distributed, the </w:t>
      </w:r>
      <w:r w:rsidR="005756BE">
        <w:rPr>
          <w:shd w:val="clear" w:color="auto" w:fill="FFFFFF"/>
          <w:lang w:val="en-GB" w:eastAsia="en-GB"/>
        </w:rPr>
        <w:t xml:space="preserve">population characteristics </w:t>
      </w:r>
      <w:r w:rsidR="00B14061">
        <w:rPr>
          <w:shd w:val="clear" w:color="auto" w:fill="FFFFFF"/>
          <w:lang w:val="en-GB" w:eastAsia="en-GB"/>
        </w:rPr>
        <w:t xml:space="preserve">(i.e., means and covariance) can </w:t>
      </w:r>
      <w:r w:rsidR="006D059E">
        <w:rPr>
          <w:shd w:val="clear" w:color="auto" w:fill="FFFFFF"/>
          <w:lang w:val="en-GB" w:eastAsia="en-GB"/>
        </w:rPr>
        <w:t>directly be</w:t>
      </w:r>
      <w:r w:rsidR="00B14061">
        <w:rPr>
          <w:shd w:val="clear" w:color="auto" w:fill="FFFFFF"/>
          <w:lang w:val="en-GB" w:eastAsia="en-GB"/>
        </w:rPr>
        <w:t xml:space="preserve"> used to generate</w:t>
      </w:r>
      <w:r w:rsidR="00C221A1">
        <w:rPr>
          <w:shd w:val="clear" w:color="auto" w:fill="FFFFFF"/>
          <w:lang w:val="en-GB" w:eastAsia="en-GB"/>
        </w:rPr>
        <w:t xml:space="preserve">, or draw, </w:t>
      </w:r>
      <w:r w:rsidR="00B14061">
        <w:rPr>
          <w:shd w:val="clear" w:color="auto" w:fill="FFFFFF"/>
          <w:lang w:val="en-GB" w:eastAsia="en-GB"/>
        </w:rPr>
        <w:t>imputations on an individual level.</w:t>
      </w:r>
      <w:r w:rsidR="00681235">
        <w:rPr>
          <w:shd w:val="clear" w:color="auto" w:fill="FFFFFF"/>
          <w:lang w:val="en-GB" w:eastAsia="en-GB"/>
        </w:rPr>
        <w:t xml:space="preserve"> In clinical practice, when a prediction model now encounters missing values, the developed JMI model can be utilized to generate imputations for each of the missing variables. </w:t>
      </w:r>
      <w:commentRangeStart w:id="26"/>
      <w:r w:rsidR="006D059E">
        <w:rPr>
          <w:shd w:val="clear" w:color="auto" w:fill="FFFFFF"/>
          <w:lang w:val="en-GB" w:eastAsia="en-GB"/>
        </w:rPr>
        <w:t>A</w:t>
      </w:r>
      <w:r w:rsidR="008D348E">
        <w:rPr>
          <w:shd w:val="clear" w:color="auto" w:fill="FFFFFF"/>
          <w:lang w:val="en-GB" w:eastAsia="en-GB"/>
        </w:rPr>
        <w:t>n</w:t>
      </w:r>
      <w:r w:rsidR="006D059E">
        <w:rPr>
          <w:shd w:val="clear" w:color="auto" w:fill="FFFFFF"/>
          <w:lang w:val="en-GB" w:eastAsia="en-GB"/>
        </w:rPr>
        <w:t xml:space="preserve"> advantage of JMI is </w:t>
      </w:r>
      <w:r w:rsidR="00681235">
        <w:rPr>
          <w:shd w:val="clear" w:color="auto" w:fill="FFFFFF"/>
          <w:lang w:val="en-GB" w:eastAsia="en-GB"/>
        </w:rPr>
        <w:t xml:space="preserve">that it can be applied to </w:t>
      </w:r>
      <w:r w:rsidR="006D059E">
        <w:rPr>
          <w:shd w:val="clear" w:color="auto" w:fill="FFFFFF"/>
          <w:lang w:val="en-GB" w:eastAsia="en-GB"/>
        </w:rPr>
        <w:t>a previously developed prediction model.</w:t>
      </w:r>
      <w:r w:rsidR="00B14061">
        <w:rPr>
          <w:shd w:val="clear" w:color="auto" w:fill="FFFFFF"/>
          <w:lang w:val="en-GB" w:eastAsia="en-GB"/>
        </w:rPr>
        <w:t xml:space="preserve"> </w:t>
      </w:r>
      <w:r w:rsidR="00874945">
        <w:rPr>
          <w:shd w:val="clear" w:color="auto" w:fill="FFFFFF"/>
          <w:lang w:val="en-GB" w:eastAsia="en-GB"/>
        </w:rPr>
        <w:t>S</w:t>
      </w:r>
      <w:commentRangeEnd w:id="26"/>
      <w:r w:rsidR="00A329F4">
        <w:rPr>
          <w:rStyle w:val="CommentReference"/>
          <w:rFonts w:eastAsiaTheme="minorHAnsi"/>
        </w:rPr>
        <w:commentReference w:id="26"/>
      </w:r>
      <w:r w:rsidR="00874945">
        <w:rPr>
          <w:shd w:val="clear" w:color="auto" w:fill="FFFFFF"/>
          <w:lang w:val="en-GB" w:eastAsia="en-GB"/>
        </w:rPr>
        <w:t xml:space="preserve">ee </w:t>
      </w:r>
      <w:r w:rsidR="008D348E">
        <w:rPr>
          <w:shd w:val="clear" w:color="auto" w:fill="FFFFFF"/>
          <w:lang w:val="en-GB" w:eastAsia="en-GB"/>
        </w:rPr>
        <w:t xml:space="preserve">Figure </w:t>
      </w:r>
      <w:r w:rsidR="00874945">
        <w:rPr>
          <w:shd w:val="clear" w:color="auto" w:fill="FFFFFF"/>
          <w:lang w:val="en-GB" w:eastAsia="en-GB"/>
        </w:rPr>
        <w:t>x</w:t>
      </w:r>
      <w:r w:rsidR="00442684">
        <w:rPr>
          <w:shd w:val="clear" w:color="auto" w:fill="FFFFFF"/>
          <w:lang w:val="en-GB" w:eastAsia="en-GB"/>
        </w:rPr>
        <w:t xml:space="preserve"> for a </w:t>
      </w:r>
      <w:r w:rsidR="008D348E">
        <w:rPr>
          <w:shd w:val="clear" w:color="auto" w:fill="FFFFFF"/>
          <w:lang w:val="en-GB" w:eastAsia="en-GB"/>
        </w:rPr>
        <w:t xml:space="preserve">schematic </w:t>
      </w:r>
      <w:r w:rsidR="00613923">
        <w:rPr>
          <w:shd w:val="clear" w:color="auto" w:fill="FFFFFF"/>
          <w:lang w:val="en-GB" w:eastAsia="en-GB"/>
        </w:rPr>
        <w:t>depiction</w:t>
      </w:r>
      <w:r w:rsidR="00442684">
        <w:rPr>
          <w:shd w:val="clear" w:color="auto" w:fill="FFFFFF"/>
          <w:lang w:val="en-GB" w:eastAsia="en-GB"/>
        </w:rPr>
        <w:t xml:space="preserve"> of JMI</w:t>
      </w:r>
      <w:r w:rsidR="00874945">
        <w:rPr>
          <w:shd w:val="clear" w:color="auto" w:fill="FFFFFF"/>
          <w:lang w:val="en-GB" w:eastAsia="en-GB"/>
        </w:rPr>
        <w:t>.</w:t>
      </w:r>
      <w:r w:rsidR="00A44330">
        <w:rPr>
          <w:shd w:val="clear" w:color="auto" w:fill="FFFFFF"/>
          <w:lang w:val="en-GB" w:eastAsia="en-GB"/>
        </w:rPr>
        <w:t xml:space="preserve"> </w:t>
      </w:r>
      <w:r w:rsidR="00A44330" w:rsidRPr="00A44330">
        <w:rPr>
          <w:color w:val="FF0000"/>
          <w:shd w:val="clear" w:color="auto" w:fill="FFFFFF"/>
          <w:lang w:val="en-GB" w:eastAsia="en-GB"/>
        </w:rPr>
        <w:t>[TODO: add explanation of the three types of JMI that we’ll use</w:t>
      </w:r>
      <w:r w:rsidR="00DB6F00">
        <w:rPr>
          <w:color w:val="FF0000"/>
          <w:shd w:val="clear" w:color="auto" w:fill="FFFFFF"/>
          <w:lang w:val="en-GB" w:eastAsia="en-GB"/>
        </w:rPr>
        <w:t xml:space="preserve"> here or in simulation design</w:t>
      </w:r>
      <w:r w:rsidR="00A44330" w:rsidRPr="00A44330">
        <w:rPr>
          <w:color w:val="FF0000"/>
          <w:shd w:val="clear" w:color="auto" w:fill="FFFFFF"/>
          <w:lang w:val="en-GB" w:eastAsia="en-GB"/>
        </w:rPr>
        <w:t>]</w:t>
      </w:r>
      <w:r w:rsidR="00DB6F00">
        <w:rPr>
          <w:color w:val="FF0000"/>
          <w:shd w:val="clear" w:color="auto" w:fill="FFFFFF"/>
          <w:lang w:val="en-GB" w:eastAsia="en-GB"/>
        </w:rPr>
        <w:t>.</w:t>
      </w:r>
    </w:p>
    <w:p w14:paraId="624D87FD" w14:textId="2EBC69B5" w:rsidR="00470770" w:rsidRPr="00FF4D68" w:rsidRDefault="00C67E6E" w:rsidP="00C83D0C">
      <w:pPr>
        <w:rPr>
          <w:lang w:val="en-GB" w:eastAsia="en-GB"/>
        </w:rPr>
      </w:pPr>
      <w:r>
        <w:rPr>
          <w:noProof/>
          <w:shd w:val="clear" w:color="auto" w:fill="FFFFFF"/>
          <w:lang w:val="en-GB" w:eastAsia="en-GB"/>
        </w:rPr>
        <w:lastRenderedPageBreak/>
        <w:drawing>
          <wp:inline distT="0" distB="0" distL="0" distR="0" wp14:anchorId="7AE47507" wp14:editId="296A976A">
            <wp:extent cx="3937000" cy="3492500"/>
            <wp:effectExtent l="0" t="0" r="0" b="0"/>
            <wp:docPr id="1" name="Picture 1" descr="Graphical user interface, 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ime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7000" cy="3492500"/>
                    </a:xfrm>
                    <a:prstGeom prst="rect">
                      <a:avLst/>
                    </a:prstGeom>
                  </pic:spPr>
                </pic:pic>
              </a:graphicData>
            </a:graphic>
          </wp:inline>
        </w:drawing>
      </w:r>
      <w:r w:rsidR="00184F5A">
        <w:rPr>
          <w:lang w:val="en-GB" w:eastAsia="en-GB"/>
        </w:rPr>
        <w:br/>
      </w:r>
      <w:r>
        <w:rPr>
          <w:i/>
          <w:iCs/>
          <w:lang w:val="en-GB" w:eastAsia="en-GB"/>
        </w:rPr>
        <w:t xml:space="preserve">Figure x. Joint </w:t>
      </w:r>
      <w:r w:rsidR="001C157E">
        <w:rPr>
          <w:i/>
          <w:iCs/>
          <w:lang w:val="en-GB" w:eastAsia="en-GB"/>
        </w:rPr>
        <w:t>Modeling</w:t>
      </w:r>
      <w:r>
        <w:rPr>
          <w:i/>
          <w:iCs/>
          <w:lang w:val="en-GB" w:eastAsia="en-GB"/>
        </w:rPr>
        <w:t xml:space="preserve"> Imputation</w:t>
      </w:r>
      <w:r w:rsidR="00072950">
        <w:rPr>
          <w:i/>
          <w:iCs/>
          <w:lang w:val="en-GB" w:eastAsia="en-GB"/>
        </w:rPr>
        <w:t xml:space="preserve"> (JMI)</w:t>
      </w:r>
    </w:p>
    <w:p w14:paraId="632288B4" w14:textId="77777777" w:rsidR="00C32B67" w:rsidRDefault="00C32B67" w:rsidP="00C83D0C">
      <w:pPr>
        <w:rPr>
          <w:u w:val="single"/>
          <w:shd w:val="clear" w:color="auto" w:fill="FFFFFF"/>
          <w:lang w:val="en-GB" w:eastAsia="en-GB"/>
        </w:rPr>
      </w:pPr>
    </w:p>
    <w:p w14:paraId="59304729" w14:textId="3E627B57" w:rsidR="00ED76BF" w:rsidRPr="000B5934" w:rsidRDefault="00D51FB2" w:rsidP="00D21739">
      <w:pPr>
        <w:pStyle w:val="Heading2"/>
      </w:pPr>
      <w:r>
        <w:t>P</w:t>
      </w:r>
      <w:r w:rsidR="00A80E07">
        <w:t>attern</w:t>
      </w:r>
      <w:r w:rsidR="00D65C51" w:rsidRPr="000B5934">
        <w:t xml:space="preserve"> </w:t>
      </w:r>
      <w:r w:rsidR="006D4228">
        <w:t>S</w:t>
      </w:r>
      <w:r w:rsidR="00D65C51" w:rsidRPr="000B5934">
        <w:t>ubmodel</w:t>
      </w:r>
      <w:r>
        <w:t xml:space="preserve"> (PS) approach</w:t>
      </w:r>
    </w:p>
    <w:p w14:paraId="7E6D68C4" w14:textId="3A7D31CC" w:rsidR="00F1630C" w:rsidRDefault="007361EC" w:rsidP="00C83D0C">
      <w:pPr>
        <w:rPr>
          <w:lang w:val="en-GB" w:eastAsia="en-GB"/>
        </w:rPr>
      </w:pPr>
      <w:r>
        <w:rPr>
          <w:bCs/>
        </w:rPr>
        <w:t>Another approach to</w:t>
      </w:r>
      <w:r w:rsidR="0008750B">
        <w:rPr>
          <w:bCs/>
        </w:rPr>
        <w:t xml:space="preserve"> address missing data without requiring imputation is to develop separate </w:t>
      </w:r>
      <w:ins w:id="27" w:author="Thomas Debray" w:date="2021-11-22T10:13:00Z">
        <w:r w:rsidR="00A329F4">
          <w:rPr>
            <w:bCs/>
          </w:rPr>
          <w:t xml:space="preserve">prediction models (so called </w:t>
        </w:r>
      </w:ins>
      <w:r w:rsidR="00B72553">
        <w:rPr>
          <w:bCs/>
        </w:rPr>
        <w:t xml:space="preserve">pattern </w:t>
      </w:r>
      <w:r w:rsidR="0008750B">
        <w:rPr>
          <w:bCs/>
        </w:rPr>
        <w:t>submodels</w:t>
      </w:r>
      <w:ins w:id="28" w:author="Thomas Debray" w:date="2021-11-22T10:13:00Z">
        <w:r w:rsidR="00A329F4">
          <w:rPr>
            <w:bCs/>
          </w:rPr>
          <w:t>, or briefly, PS)</w:t>
        </w:r>
      </w:ins>
      <w:r w:rsidR="0008750B">
        <w:rPr>
          <w:bCs/>
        </w:rPr>
        <w:t xml:space="preserve"> for each missing data pattern</w:t>
      </w:r>
      <w:r w:rsidR="00677F78">
        <w:rPr>
          <w:bCs/>
        </w:rPr>
        <w:t xml:space="preserve"> </w:t>
      </w:r>
      <w:r w:rsidR="00677F78">
        <w:rPr>
          <w:bCs/>
        </w:rPr>
        <w:fldChar w:fldCharType="begin"/>
      </w:r>
      <w:r w:rsidR="00192874">
        <w:rPr>
          <w:bCs/>
        </w:rPr>
        <w:instrText xml:space="preserve"> ADDIN ZOTERO_ITEM CSL_CITATION {"citationID":"8kQoT4tL","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677F78">
        <w:rPr>
          <w:bCs/>
        </w:rPr>
        <w:fldChar w:fldCharType="separate"/>
      </w:r>
      <w:r w:rsidR="00596B9B">
        <w:rPr>
          <w:rFonts w:ascii="Calibri Light" w:hAnsi="Calibri Light" w:cs="Calibri Light"/>
        </w:rPr>
        <w:t>(11)</w:t>
      </w:r>
      <w:r w:rsidR="00677F78">
        <w:rPr>
          <w:bCs/>
        </w:rPr>
        <w:fldChar w:fldCharType="end"/>
      </w:r>
      <w:r w:rsidR="00677F78">
        <w:rPr>
          <w:bCs/>
        </w:rPr>
        <w:t>. Each</w:t>
      </w:r>
      <w:r>
        <w:rPr>
          <w:bCs/>
        </w:rPr>
        <w:t xml:space="preserve"> </w:t>
      </w:r>
      <w:r w:rsidR="00B72553">
        <w:rPr>
          <w:bCs/>
        </w:rPr>
        <w:t>PS</w:t>
      </w:r>
      <w:r w:rsidR="00677F78">
        <w:rPr>
          <w:bCs/>
        </w:rPr>
        <w:t xml:space="preserve"> is to be made specifically for </w:t>
      </w:r>
      <w:r w:rsidR="00AA2F4B">
        <w:rPr>
          <w:bCs/>
        </w:rPr>
        <w:t>one of the</w:t>
      </w:r>
      <w:r w:rsidR="00677F78">
        <w:rPr>
          <w:bCs/>
        </w:rPr>
        <w:t xml:space="preserve"> identified missing data pattern</w:t>
      </w:r>
      <w:r w:rsidR="00C21C1A">
        <w:rPr>
          <w:bCs/>
        </w:rPr>
        <w:t>s</w:t>
      </w:r>
      <w:r w:rsidR="00677F78">
        <w:rPr>
          <w:bCs/>
        </w:rPr>
        <w:t xml:space="preserve"> in the training data</w:t>
      </w:r>
      <w:r w:rsidR="004B656D">
        <w:rPr>
          <w:bCs/>
        </w:rPr>
        <w:t xml:space="preserve"> and the missing data patterns that are encountered in real-time clinical practice</w:t>
      </w:r>
      <w:r w:rsidR="00677F78">
        <w:rPr>
          <w:bCs/>
        </w:rPr>
        <w:t xml:space="preserve">. When </w:t>
      </w:r>
      <w:r w:rsidR="00223DE9">
        <w:rPr>
          <w:bCs/>
        </w:rPr>
        <w:t xml:space="preserve">applied to a new, out-of-sample, individual, </w:t>
      </w:r>
      <w:r w:rsidR="008532D6">
        <w:rPr>
          <w:bCs/>
        </w:rPr>
        <w:t>PS approach</w:t>
      </w:r>
      <w:r w:rsidR="00677F78">
        <w:rPr>
          <w:bCs/>
        </w:rPr>
        <w:t xml:space="preserve"> </w:t>
      </w:r>
      <w:r w:rsidR="00E83F5B">
        <w:rPr>
          <w:bCs/>
        </w:rPr>
        <w:t>uses</w:t>
      </w:r>
      <w:r w:rsidR="00223DE9">
        <w:rPr>
          <w:bCs/>
        </w:rPr>
        <w:t xml:space="preserve"> the </w:t>
      </w:r>
      <w:r w:rsidR="00677F78">
        <w:rPr>
          <w:bCs/>
        </w:rPr>
        <w:t>corresponding  prediction model</w:t>
      </w:r>
      <w:r w:rsidR="008532D6">
        <w:rPr>
          <w:bCs/>
        </w:rPr>
        <w:t xml:space="preserve"> (i.e., matching the missing data pattern at hand)</w:t>
      </w:r>
      <w:r w:rsidR="00677F78">
        <w:rPr>
          <w:bCs/>
        </w:rPr>
        <w:t>.</w:t>
      </w:r>
      <w:r w:rsidR="00F73091">
        <w:rPr>
          <w:bCs/>
        </w:rPr>
        <w:t xml:space="preserve"> A recent study has shown that the use of </w:t>
      </w:r>
      <w:r w:rsidR="005A30A8">
        <w:rPr>
          <w:bCs/>
        </w:rPr>
        <w:t xml:space="preserve">pattern </w:t>
      </w:r>
      <w:r w:rsidR="00F73091">
        <w:rPr>
          <w:bCs/>
        </w:rPr>
        <w:t>submodels for prediction perform</w:t>
      </w:r>
      <w:r w:rsidR="00356E0B">
        <w:rPr>
          <w:bCs/>
        </w:rPr>
        <w:t>s</w:t>
      </w:r>
      <w:r w:rsidR="00F73091">
        <w:rPr>
          <w:bCs/>
        </w:rPr>
        <w:t xml:space="preserve"> similarly to multiple imputation</w:t>
      </w:r>
      <w:r w:rsidR="00356E0B">
        <w:rPr>
          <w:bCs/>
        </w:rPr>
        <w:t xml:space="preserve"> and can be </w:t>
      </w:r>
      <w:commentRangeStart w:id="29"/>
      <w:commentRangeStart w:id="30"/>
      <w:commentRangeStart w:id="31"/>
      <w:r w:rsidR="00356E0B">
        <w:rPr>
          <w:bCs/>
        </w:rPr>
        <w:t>used when the data are missing not at random (MNAR, when missing data is dependent on unobserved values)</w:t>
      </w:r>
      <w:r w:rsidR="00F73091">
        <w:rPr>
          <w:bCs/>
        </w:rPr>
        <w:t xml:space="preserve"> </w:t>
      </w:r>
      <w:r w:rsidR="00F73091">
        <w:rPr>
          <w:bCs/>
        </w:rPr>
        <w:fldChar w:fldCharType="begin"/>
      </w:r>
      <w:r w:rsidR="00192874">
        <w:rPr>
          <w:bCs/>
        </w:rPr>
        <w:instrText xml:space="preserve"> ADDIN ZOTERO_ITEM CSL_CITATION {"citationID":"xFdPsBen","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F73091">
        <w:rPr>
          <w:bCs/>
        </w:rPr>
        <w:fldChar w:fldCharType="separate"/>
      </w:r>
      <w:r w:rsidR="00596B9B">
        <w:rPr>
          <w:rFonts w:ascii="Calibri Light" w:hAnsi="Calibri Light" w:cs="Calibri Light"/>
        </w:rPr>
        <w:t>(11)</w:t>
      </w:r>
      <w:r w:rsidR="00F73091">
        <w:rPr>
          <w:bCs/>
        </w:rPr>
        <w:fldChar w:fldCharType="end"/>
      </w:r>
      <w:r w:rsidR="00F73091">
        <w:rPr>
          <w:bCs/>
        </w:rPr>
        <w:t>.</w:t>
      </w:r>
      <w:commentRangeEnd w:id="29"/>
      <w:r>
        <w:rPr>
          <w:rStyle w:val="CommentReference"/>
          <w:rFonts w:eastAsiaTheme="minorHAnsi"/>
        </w:rPr>
        <w:commentReference w:id="29"/>
      </w:r>
      <w:commentRangeEnd w:id="30"/>
      <w:r w:rsidR="00F51247">
        <w:rPr>
          <w:rStyle w:val="CommentReference"/>
          <w:rFonts w:eastAsiaTheme="minorHAnsi"/>
        </w:rPr>
        <w:commentReference w:id="30"/>
      </w:r>
      <w:commentRangeEnd w:id="31"/>
      <w:r w:rsidR="001218D7">
        <w:rPr>
          <w:rStyle w:val="CommentReference"/>
          <w:rFonts w:eastAsiaTheme="minorHAnsi"/>
        </w:rPr>
        <w:commentReference w:id="31"/>
      </w:r>
      <w:r w:rsidR="00F73091">
        <w:rPr>
          <w:bCs/>
        </w:rPr>
        <w:t xml:space="preserve"> As such, </w:t>
      </w:r>
      <w:r w:rsidR="00B72553">
        <w:rPr>
          <w:bCs/>
        </w:rPr>
        <w:t xml:space="preserve">pattern </w:t>
      </w:r>
      <w:r w:rsidR="00F73091">
        <w:rPr>
          <w:bCs/>
        </w:rPr>
        <w:t>submodels may</w:t>
      </w:r>
      <w:r w:rsidR="00F1630C">
        <w:rPr>
          <w:bCs/>
        </w:rPr>
        <w:t xml:space="preserve"> provide an elegant and intuitive to understand method for handling missing data when implementing prediction models. </w:t>
      </w:r>
      <w:r w:rsidR="00882452">
        <w:rPr>
          <w:bCs/>
        </w:rPr>
        <w:t xml:space="preserve">See figure x for a </w:t>
      </w:r>
      <w:r w:rsidR="00FA34A4">
        <w:rPr>
          <w:bCs/>
        </w:rPr>
        <w:t xml:space="preserve">schematic </w:t>
      </w:r>
      <w:r w:rsidR="00882452">
        <w:rPr>
          <w:bCs/>
        </w:rPr>
        <w:t xml:space="preserve">depiction of </w:t>
      </w:r>
      <w:r w:rsidR="00BA604F">
        <w:rPr>
          <w:bCs/>
        </w:rPr>
        <w:t>the PS approach.</w:t>
      </w:r>
    </w:p>
    <w:p w14:paraId="0BD8C1F8" w14:textId="71D66168" w:rsidR="00A11084" w:rsidRPr="00A02356" w:rsidRDefault="00F2001F" w:rsidP="00A02356">
      <w:pPr>
        <w:rPr>
          <w:lang w:val="en-GB" w:eastAsia="en-GB"/>
        </w:rPr>
      </w:pPr>
      <w:r>
        <w:rPr>
          <w:noProof/>
          <w:lang w:val="en-GB" w:eastAsia="en-GB"/>
        </w:rPr>
        <w:lastRenderedPageBreak/>
        <w:drawing>
          <wp:inline distT="0" distB="0" distL="0" distR="0" wp14:anchorId="7E3C2960" wp14:editId="6B1AC158">
            <wp:extent cx="3933825" cy="36785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3825" cy="3678555"/>
                    </a:xfrm>
                    <a:prstGeom prst="rect">
                      <a:avLst/>
                    </a:prstGeom>
                    <a:noFill/>
                    <a:ln>
                      <a:noFill/>
                    </a:ln>
                  </pic:spPr>
                </pic:pic>
              </a:graphicData>
            </a:graphic>
          </wp:inline>
        </w:drawing>
      </w:r>
      <w:r>
        <w:rPr>
          <w:lang w:val="en-GB" w:eastAsia="en-GB"/>
        </w:rPr>
        <w:br/>
      </w:r>
      <w:r w:rsidR="00EE6957">
        <w:rPr>
          <w:i/>
          <w:iCs/>
          <w:lang w:val="en-GB" w:eastAsia="en-GB"/>
        </w:rPr>
        <w:t xml:space="preserve">Figure x. </w:t>
      </w:r>
      <w:r w:rsidR="00E917A5">
        <w:rPr>
          <w:i/>
          <w:iCs/>
          <w:lang w:val="en-GB" w:eastAsia="en-GB"/>
        </w:rPr>
        <w:t>P</w:t>
      </w:r>
      <w:r w:rsidR="00330D09">
        <w:rPr>
          <w:i/>
          <w:iCs/>
          <w:lang w:val="en-GB" w:eastAsia="en-GB"/>
        </w:rPr>
        <w:t xml:space="preserve">attern </w:t>
      </w:r>
      <w:r w:rsidR="00EE6957">
        <w:rPr>
          <w:i/>
          <w:iCs/>
          <w:lang w:val="en-GB" w:eastAsia="en-GB"/>
        </w:rPr>
        <w:t>submodel</w:t>
      </w:r>
      <w:r w:rsidR="00052F2B">
        <w:rPr>
          <w:i/>
          <w:iCs/>
          <w:lang w:val="en-GB" w:eastAsia="en-GB"/>
        </w:rPr>
        <w:t xml:space="preserve"> approach</w:t>
      </w:r>
    </w:p>
    <w:p w14:paraId="7648EB9B" w14:textId="77777777" w:rsidR="00C32B67" w:rsidRDefault="00C32B67" w:rsidP="00E80C1A">
      <w:pPr>
        <w:spacing w:line="360" w:lineRule="auto"/>
        <w:rPr>
          <w:u w:val="single"/>
          <w:shd w:val="clear" w:color="auto" w:fill="FFFFFF"/>
          <w:lang w:val="en-GB" w:eastAsia="en-GB"/>
        </w:rPr>
      </w:pPr>
    </w:p>
    <w:p w14:paraId="13678D20" w14:textId="5CF32114" w:rsidR="00E80C1A" w:rsidRDefault="00E80C1A" w:rsidP="00D21739">
      <w:pPr>
        <w:pStyle w:val="Heading2"/>
      </w:pPr>
      <w:r w:rsidRPr="00515448">
        <w:t xml:space="preserve">Surrogate </w:t>
      </w:r>
      <w:r>
        <w:t>S</w:t>
      </w:r>
      <w:r w:rsidRPr="00515448">
        <w:t>plits</w:t>
      </w:r>
      <w:r>
        <w:t xml:space="preserve"> (SS)</w:t>
      </w:r>
    </w:p>
    <w:p w14:paraId="069DC6F1" w14:textId="22F4E08D" w:rsidR="00E80C1A" w:rsidRPr="00126741" w:rsidRDefault="00905CAC" w:rsidP="00E80C1A">
      <w:pPr>
        <w:rPr>
          <w:shd w:val="clear" w:color="auto" w:fill="FFFFFF"/>
          <w:lang w:val="en-GB" w:eastAsia="en-GB"/>
        </w:rPr>
      </w:pPr>
      <w:ins w:id="32" w:author="Thomas Debray" w:date="2021-11-22T10:15:00Z">
        <w:r>
          <w:rPr>
            <w:shd w:val="clear" w:color="auto" w:fill="FFFFFF"/>
            <w:lang w:val="en-GB" w:eastAsia="en-GB"/>
          </w:rPr>
          <w:t xml:space="preserve">[first introduce decision trees and random forests briefly, then discuss what iss SS] </w:t>
        </w:r>
      </w:ins>
      <w:r w:rsidR="00E80C1A">
        <w:rPr>
          <w:shd w:val="clear" w:color="auto" w:fill="FFFFFF"/>
          <w:lang w:val="en-GB" w:eastAsia="en-GB"/>
        </w:rPr>
        <w:t xml:space="preserve">As an early extension to the well-known decision tree, surrogate splits were developed to circumvent the necessity for imputation </w:t>
      </w:r>
      <w:r w:rsidR="00E80C1A">
        <w:rPr>
          <w:shd w:val="clear" w:color="auto" w:fill="FFFFFF"/>
          <w:lang w:val="en-GB" w:eastAsia="en-GB"/>
        </w:rPr>
        <w:fldChar w:fldCharType="begin"/>
      </w:r>
      <w:r w:rsidR="00E80C1A">
        <w:rPr>
          <w:shd w:val="clear" w:color="auto" w:fill="FFFFFF"/>
          <w:lang w:val="en-GB" w:eastAsia="en-GB"/>
        </w:rPr>
        <w:instrText xml:space="preserve"> ADDIN ZOTERO_ITEM CSL_CITATION {"citationID":"yYubRIT9","properties":{"formattedCitation":"(9,10,16)","plainCitation":"(9,10,16)","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Aelst","given":"S."}],"issued":{"date-parts":[["2015",8]]}}},{"id":90,"uris":["http://zotero.org/users/6411374/items/XLSFKT6V"],"uri":["http://zotero.org/users/6411374/items/XLSFKT6V"],"itemData":{"id":90,"type":"book","number-of-pages":"6-7","title":"Analysis of Missing Data with Random Forests","URL":"https://edoc.ub.uni-muenchen.de/15058/1/Hapfelmeier_Alexander.pdf","author":[{"family":"Hapfelmeier","given":"Alexander"}],"accessed":{"date-parts":[["2019",9,4]]},"issued":{"date-parts":[["2012"]]}}}],"schema":"https://github.com/citation-style-language/schema/raw/master/csl-citation.json"} </w:instrText>
      </w:r>
      <w:r w:rsidR="00E80C1A">
        <w:rPr>
          <w:shd w:val="clear" w:color="auto" w:fill="FFFFFF"/>
          <w:lang w:val="en-GB" w:eastAsia="en-GB"/>
        </w:rPr>
        <w:fldChar w:fldCharType="separate"/>
      </w:r>
      <w:r w:rsidR="00E80C1A">
        <w:rPr>
          <w:noProof/>
          <w:shd w:val="clear" w:color="auto" w:fill="FFFFFF"/>
          <w:lang w:val="en-GB" w:eastAsia="en-GB"/>
        </w:rPr>
        <w:t>(9,10,16)</w:t>
      </w:r>
      <w:r w:rsidR="00E80C1A">
        <w:rPr>
          <w:shd w:val="clear" w:color="auto" w:fill="FFFFFF"/>
          <w:lang w:val="en-GB" w:eastAsia="en-GB"/>
        </w:rPr>
        <w:fldChar w:fldCharType="end"/>
      </w:r>
      <w:r w:rsidR="00E80C1A">
        <w:rPr>
          <w:shd w:val="clear" w:color="auto" w:fill="FFFFFF"/>
          <w:lang w:val="en-GB" w:eastAsia="en-GB"/>
        </w:rPr>
        <w:t>. D</w:t>
      </w:r>
      <w:r w:rsidR="00E80C1A" w:rsidRPr="00E86844">
        <w:rPr>
          <w:shd w:val="clear" w:color="auto" w:fill="FFFFFF"/>
          <w:lang w:val="en-GB" w:eastAsia="en-GB"/>
        </w:rPr>
        <w:t>ecision trees use, as the name suggests, a tree like structure to</w:t>
      </w:r>
      <w:r w:rsidR="00E80C1A">
        <w:rPr>
          <w:shd w:val="clear" w:color="auto" w:fill="FFFFFF"/>
          <w:lang w:val="en-GB" w:eastAsia="en-GB"/>
        </w:rPr>
        <w:t xml:space="preserve"> find the optimal cut-off point which partitions the data for optimal predictive performance. </w:t>
      </w:r>
      <w:r w:rsidR="00E80C1A" w:rsidRPr="00E86844">
        <w:rPr>
          <w:shd w:val="clear" w:color="auto" w:fill="FFFFFF"/>
          <w:lang w:val="en-GB" w:eastAsia="en-GB"/>
        </w:rPr>
        <w:t xml:space="preserve">Based on the values of the pre-defined predictor variables, each branch in the tree represents a possible direction or decision. </w:t>
      </w:r>
      <w:r w:rsidR="00E80C1A">
        <w:rPr>
          <w:shd w:val="clear" w:color="auto" w:fill="FFFFFF"/>
          <w:lang w:val="en-GB" w:eastAsia="en-GB"/>
        </w:rPr>
        <w:t>In essence, random forests combine multiple decision trees to be merged for improved prediction accuracy. Briefly, s</w:t>
      </w:r>
      <w:r w:rsidR="00E80C1A" w:rsidRPr="00126741">
        <w:rPr>
          <w:shd w:val="clear" w:color="auto" w:fill="FFFFFF"/>
          <w:lang w:val="en-GB" w:eastAsia="en-GB"/>
        </w:rPr>
        <w:t>urrogate splits</w:t>
      </w:r>
      <w:r w:rsidR="00E80C1A">
        <w:rPr>
          <w:shd w:val="clear" w:color="auto" w:fill="FFFFFF"/>
          <w:lang w:val="en-GB" w:eastAsia="en-GB"/>
        </w:rPr>
        <w:t xml:space="preserve"> try </w:t>
      </w:r>
      <w:r w:rsidR="00E80C1A" w:rsidRPr="00126741">
        <w:rPr>
          <w:shd w:val="clear" w:color="auto" w:fill="FFFFFF"/>
          <w:lang w:val="en-GB" w:eastAsia="en-GB"/>
        </w:rPr>
        <w:t xml:space="preserve">to preserve the partitioning of each original split in </w:t>
      </w:r>
      <w:r w:rsidR="00E80C1A">
        <w:rPr>
          <w:shd w:val="clear" w:color="auto" w:fill="FFFFFF"/>
          <w:lang w:val="en-GB" w:eastAsia="en-GB"/>
        </w:rPr>
        <w:t>a</w:t>
      </w:r>
      <w:r w:rsidR="00E80C1A" w:rsidRPr="00126741">
        <w:rPr>
          <w:shd w:val="clear" w:color="auto" w:fill="FFFFFF"/>
          <w:lang w:val="en-GB" w:eastAsia="en-GB"/>
        </w:rPr>
        <w:t xml:space="preserve"> tree as good as possible in the presence of missing predictor values</w:t>
      </w:r>
      <w:r w:rsidR="00E80C1A">
        <w:rPr>
          <w:shd w:val="clear" w:color="auto" w:fill="FFFFFF"/>
          <w:lang w:val="en-GB" w:eastAsia="en-GB"/>
        </w:rPr>
        <w:t xml:space="preserve">. </w:t>
      </w:r>
      <w:r w:rsidR="00E80C1A" w:rsidRPr="00126741">
        <w:rPr>
          <w:shd w:val="clear" w:color="auto" w:fill="FFFFFF"/>
          <w:lang w:val="en-GB" w:eastAsia="en-GB"/>
        </w:rPr>
        <w:t xml:space="preserve">Whenever the model </w:t>
      </w:r>
      <w:r w:rsidR="00E80C1A">
        <w:rPr>
          <w:shd w:val="clear" w:color="auto" w:fill="FFFFFF"/>
          <w:lang w:val="en-GB" w:eastAsia="en-GB"/>
        </w:rPr>
        <w:t>is applied to an individual and encounters</w:t>
      </w:r>
      <w:r w:rsidR="00E80C1A" w:rsidRPr="00126741">
        <w:rPr>
          <w:shd w:val="clear" w:color="auto" w:fill="FFFFFF"/>
          <w:lang w:val="en-GB" w:eastAsia="en-GB"/>
        </w:rPr>
        <w:t xml:space="preserve"> a missing predictor value, it will use the pre-specified surrogate (i.e., replacement) variable, </w:t>
      </w:r>
      <w:r w:rsidR="00E80C1A" w:rsidRPr="00126741">
        <w:rPr>
          <w:shd w:val="clear" w:color="auto" w:fill="FFFFFF"/>
          <w:lang w:val="en-GB" w:eastAsia="en-GB"/>
        </w:rPr>
        <w:lastRenderedPageBreak/>
        <w:t xml:space="preserve">rather than the missing predictor variable, to decide upon the split direction. </w:t>
      </w:r>
      <w:r w:rsidR="00E80C1A">
        <w:rPr>
          <w:shd w:val="clear" w:color="auto" w:fill="FFFFFF"/>
          <w:lang w:val="en-GB" w:eastAsia="en-GB"/>
        </w:rPr>
        <w:t xml:space="preserve">See figure x for a schematic depiction of </w:t>
      </w:r>
      <w:r w:rsidR="00A055FB">
        <w:rPr>
          <w:shd w:val="clear" w:color="auto" w:fill="FFFFFF"/>
          <w:lang w:val="en-GB" w:eastAsia="en-GB"/>
        </w:rPr>
        <w:t>surrogate splits in the context of a single decision tree</w:t>
      </w:r>
      <w:r w:rsidR="00E80C1A">
        <w:rPr>
          <w:shd w:val="clear" w:color="auto" w:fill="FFFFFF"/>
          <w:lang w:val="en-GB" w:eastAsia="en-GB"/>
        </w:rPr>
        <w:t>.</w:t>
      </w:r>
      <w:r w:rsidR="00A055FB">
        <w:rPr>
          <w:shd w:val="clear" w:color="auto" w:fill="FFFFFF"/>
          <w:lang w:val="en-GB" w:eastAsia="en-GB"/>
        </w:rPr>
        <w:t xml:space="preserve"> In this study we use SS in combination with a random forest prediction model</w:t>
      </w:r>
      <w:r w:rsidR="00AE771E">
        <w:rPr>
          <w:shd w:val="clear" w:color="auto" w:fill="FFFFFF"/>
          <w:lang w:val="en-GB" w:eastAsia="en-GB"/>
        </w:rPr>
        <w:t xml:space="preserve"> (i.e. the </w:t>
      </w:r>
      <w:commentRangeStart w:id="33"/>
      <w:r w:rsidR="00A055FB">
        <w:rPr>
          <w:shd w:val="clear" w:color="auto" w:fill="FFFFFF"/>
          <w:lang w:val="en-GB" w:eastAsia="en-GB"/>
        </w:rPr>
        <w:t>aggregate</w:t>
      </w:r>
      <w:r w:rsidR="00AE771E">
        <w:rPr>
          <w:shd w:val="clear" w:color="auto" w:fill="FFFFFF"/>
          <w:lang w:val="en-GB" w:eastAsia="en-GB"/>
        </w:rPr>
        <w:t xml:space="preserve"> </w:t>
      </w:r>
      <w:commentRangeEnd w:id="33"/>
      <w:r w:rsidR="00D21739">
        <w:rPr>
          <w:rStyle w:val="CommentReference"/>
          <w:rFonts w:eastAsiaTheme="minorHAnsi"/>
        </w:rPr>
        <w:commentReference w:id="33"/>
      </w:r>
      <w:r w:rsidR="00AE771E">
        <w:rPr>
          <w:shd w:val="clear" w:color="auto" w:fill="FFFFFF"/>
          <w:lang w:val="en-GB" w:eastAsia="en-GB"/>
        </w:rPr>
        <w:t>of</w:t>
      </w:r>
      <w:r w:rsidR="00A055FB">
        <w:rPr>
          <w:shd w:val="clear" w:color="auto" w:fill="FFFFFF"/>
          <w:lang w:val="en-GB" w:eastAsia="en-GB"/>
        </w:rPr>
        <w:t xml:space="preserve"> many decision trees</w:t>
      </w:r>
      <w:r w:rsidR="00AE771E">
        <w:rPr>
          <w:shd w:val="clear" w:color="auto" w:fill="FFFFFF"/>
          <w:lang w:val="en-GB" w:eastAsia="en-GB"/>
        </w:rPr>
        <w:t>)</w:t>
      </w:r>
      <w:r w:rsidR="00A055FB">
        <w:rPr>
          <w:shd w:val="clear" w:color="auto" w:fill="FFFFFF"/>
          <w:lang w:val="en-GB" w:eastAsia="en-GB"/>
        </w:rPr>
        <w:t>.</w:t>
      </w:r>
      <w:r w:rsidR="00D21739">
        <w:rPr>
          <w:shd w:val="clear" w:color="auto" w:fill="FFFFFF"/>
          <w:lang w:val="en-GB" w:eastAsia="en-GB"/>
        </w:rPr>
        <w:t xml:space="preserve"> </w:t>
      </w:r>
    </w:p>
    <w:p w14:paraId="6DE5B582" w14:textId="77777777" w:rsidR="00E80C1A" w:rsidRPr="001E3671" w:rsidRDefault="00E80C1A" w:rsidP="00E80C1A">
      <w:pPr>
        <w:rPr>
          <w:i/>
          <w:iCs/>
          <w:lang w:val="en-GB" w:eastAsia="en-GB"/>
        </w:rPr>
      </w:pPr>
      <w:r>
        <w:rPr>
          <w:i/>
          <w:iCs/>
          <w:noProof/>
          <w:lang w:val="en-GB" w:eastAsia="en-GB"/>
        </w:rPr>
        <w:drawing>
          <wp:inline distT="0" distB="0" distL="0" distR="0" wp14:anchorId="207131A4" wp14:editId="318A2C55">
            <wp:extent cx="3933825" cy="28600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825" cy="2860040"/>
                    </a:xfrm>
                    <a:prstGeom prst="rect">
                      <a:avLst/>
                    </a:prstGeom>
                    <a:noFill/>
                    <a:ln>
                      <a:noFill/>
                    </a:ln>
                  </pic:spPr>
                </pic:pic>
              </a:graphicData>
            </a:graphic>
          </wp:inline>
        </w:drawing>
      </w:r>
      <w:r>
        <w:rPr>
          <w:i/>
          <w:iCs/>
          <w:lang w:val="en-GB" w:eastAsia="en-GB"/>
        </w:rPr>
        <w:br/>
        <w:t>Figure x. Decision tree with surrogate splits</w:t>
      </w:r>
    </w:p>
    <w:p w14:paraId="51C6F8B3" w14:textId="77777777" w:rsidR="00C32B67" w:rsidRDefault="00C32B67" w:rsidP="006E7AA0">
      <w:pPr>
        <w:rPr>
          <w:b/>
          <w:bCs/>
          <w:shd w:val="clear" w:color="auto" w:fill="FFFFFF"/>
          <w:lang w:eastAsia="en-GB"/>
        </w:rPr>
      </w:pPr>
    </w:p>
    <w:p w14:paraId="5882DA62" w14:textId="77777777" w:rsidR="006E7AA0" w:rsidRDefault="006E7AA0">
      <w:pPr>
        <w:spacing w:after="160" w:line="259" w:lineRule="auto"/>
        <w:rPr>
          <w:b/>
          <w:bCs/>
          <w:shd w:val="clear" w:color="auto" w:fill="FFFFFF"/>
          <w:lang w:val="en-GB" w:eastAsia="en-GB"/>
        </w:rPr>
      </w:pPr>
      <w:r>
        <w:rPr>
          <w:b/>
          <w:bCs/>
          <w:shd w:val="clear" w:color="auto" w:fill="FFFFFF"/>
          <w:lang w:val="en-GB" w:eastAsia="en-GB"/>
        </w:rPr>
        <w:br w:type="page"/>
      </w:r>
    </w:p>
    <w:p w14:paraId="56B96C43" w14:textId="4A93DB2F" w:rsidR="00067C82" w:rsidRDefault="00857BDE" w:rsidP="00D21739">
      <w:pPr>
        <w:pStyle w:val="Heading1"/>
        <w:rPr>
          <w:shd w:val="clear" w:color="auto" w:fill="FFFFFF"/>
          <w:lang w:val="en-GB" w:eastAsia="en-GB"/>
        </w:rPr>
      </w:pPr>
      <w:r w:rsidRPr="00B143AC">
        <w:rPr>
          <w:shd w:val="clear" w:color="auto" w:fill="FFFFFF"/>
          <w:lang w:val="en-GB" w:eastAsia="en-GB"/>
        </w:rPr>
        <w:lastRenderedPageBreak/>
        <w:t xml:space="preserve">Simulation </w:t>
      </w:r>
      <w:r w:rsidR="00D21739">
        <w:rPr>
          <w:shd w:val="clear" w:color="auto" w:fill="FFFFFF"/>
          <w:lang w:val="en-GB" w:eastAsia="en-GB"/>
        </w:rPr>
        <w:t>design</w:t>
      </w:r>
    </w:p>
    <w:p w14:paraId="7FFB0904" w14:textId="405D2284" w:rsidR="00F37DB8" w:rsidRDefault="00F37DB8" w:rsidP="00D21739">
      <w:pPr>
        <w:pStyle w:val="Heading2"/>
      </w:pPr>
      <w:r w:rsidRPr="00F37DB8">
        <w:t>Aims</w:t>
      </w:r>
    </w:p>
    <w:p w14:paraId="5001F306" w14:textId="67BB13C0" w:rsidR="00F37DB8" w:rsidRPr="00886036" w:rsidRDefault="00F37DB8">
      <w:pPr>
        <w:pPrChange w:id="34" w:author="Thomas Debray" w:date="2021-11-22T10:19:00Z">
          <w:pPr>
            <w:pStyle w:val="CommentText"/>
            <w:spacing w:line="480" w:lineRule="auto"/>
          </w:pPr>
        </w:pPrChange>
      </w:pPr>
      <w:r w:rsidRPr="00BD7269">
        <w:t xml:space="preserve">The aim of the simulation study is to </w:t>
      </w:r>
      <w:r w:rsidR="00C144C6">
        <w:t xml:space="preserve">emulate how a single patient would present themselves in clinical practice, with incomplete prediction model data, and to </w:t>
      </w:r>
      <w:r w:rsidRPr="00BD7269">
        <w:t>evaluate the performance of several on-the-fly missing data handling approaches</w:t>
      </w:r>
      <w:r w:rsidR="00C144C6">
        <w:t>.</w:t>
      </w:r>
      <w:r w:rsidR="004E2C1B">
        <w:t xml:space="preserve"> </w:t>
      </w:r>
      <w:r w:rsidR="00C144C6">
        <w:t>We</w:t>
      </w:r>
      <w:r w:rsidR="00C144C6" w:rsidRPr="00BD7269">
        <w:t xml:space="preserve"> compare the performance of the different </w:t>
      </w:r>
      <w:r w:rsidR="00C144C6">
        <w:t xml:space="preserve">missing data </w:t>
      </w:r>
      <w:r w:rsidR="00C144C6" w:rsidRPr="00BD7269">
        <w:t xml:space="preserve">approaches </w:t>
      </w:r>
      <w:ins w:id="35" w:author="Thomas Debray" w:date="2021-11-22T10:16:00Z">
        <w:r w:rsidR="00905CAC">
          <w:t>w.r.t. their ability to recover missing values and generate accurate risk predictions.</w:t>
        </w:r>
      </w:ins>
      <w:del w:id="36" w:author="Thomas Debray" w:date="2021-11-22T10:16:00Z">
        <w:r w:rsidR="00C144C6" w:rsidRPr="00BD7269" w:rsidDel="00905CAC">
          <w:delText xml:space="preserve">on their </w:delText>
        </w:r>
        <w:r w:rsidR="00C144C6" w:rsidDel="00905CAC">
          <w:delText xml:space="preserve">accuracy, </w:delText>
        </w:r>
      </w:del>
      <w:del w:id="37" w:author="Thomas Debray" w:date="2021-11-22T10:17:00Z">
        <w:r w:rsidR="00C144C6" w:rsidRPr="00BD7269" w:rsidDel="00905CAC">
          <w:delText>calibration and discriminative performance</w:delText>
        </w:r>
      </w:del>
      <w:r w:rsidR="00C144C6" w:rsidRPr="00BD7269">
        <w:t>.</w:t>
      </w:r>
      <w:ins w:id="38" w:author="Thomas Debray" w:date="2021-11-22T10:18:00Z">
        <w:r w:rsidR="0095208D">
          <w:t xml:space="preserve"> </w:t>
        </w:r>
        <w:r w:rsidR="0095208D">
          <w:rPr>
            <w:lang w:val="en-GB" w:eastAsia="en-GB"/>
          </w:rPr>
          <w:t>We consider the situation in which a complete dataset is available for prediction model development, and that the resulti</w:t>
        </w:r>
      </w:ins>
      <w:ins w:id="39" w:author="Thomas Debray" w:date="2021-11-22T10:19:00Z">
        <w:r w:rsidR="0095208D">
          <w:rPr>
            <w:lang w:val="en-GB" w:eastAsia="en-GB"/>
          </w:rPr>
          <w:t xml:space="preserve">ng model is then applied to individual patients with missing observations for one or more variables. </w:t>
        </w:r>
      </w:ins>
      <w:r w:rsidR="00C144C6">
        <w:t xml:space="preserve"> </w:t>
      </w:r>
      <w:r w:rsidR="001A7154">
        <w:t>For an</w:t>
      </w:r>
      <w:r w:rsidR="004E2C1B">
        <w:t xml:space="preserve"> overview of the simulation</w:t>
      </w:r>
      <w:r w:rsidR="001A7154">
        <w:t xml:space="preserve">, see </w:t>
      </w:r>
      <w:r w:rsidR="00886036">
        <w:t>Figure x</w:t>
      </w:r>
      <w:r w:rsidR="001A7154">
        <w:t>; for the full script and technical details, see github.com/hanneoberman/SIG</w:t>
      </w:r>
      <w:r w:rsidRPr="00BD7269">
        <w:t xml:space="preserve">. </w:t>
      </w:r>
    </w:p>
    <w:p w14:paraId="1AAA167D" w14:textId="77777777" w:rsidR="00A11084" w:rsidRDefault="00A11084" w:rsidP="00A11084">
      <w:pPr>
        <w:spacing w:after="160" w:line="259" w:lineRule="auto"/>
        <w:rPr>
          <w:b/>
          <w:bCs/>
          <w:shd w:val="clear" w:color="auto" w:fill="FFFFFF"/>
          <w:lang w:val="en-GB" w:eastAsia="en-GB"/>
        </w:rPr>
      </w:pPr>
      <w:r>
        <w:rPr>
          <w:b/>
          <w:bCs/>
          <w:noProof/>
          <w:shd w:val="clear" w:color="auto" w:fill="FFFFFF"/>
          <w:lang w:val="en-GB" w:eastAsia="en-GB"/>
        </w:rPr>
        <w:drawing>
          <wp:inline distT="0" distB="0" distL="0" distR="0" wp14:anchorId="7F40B95B" wp14:editId="7113C441">
            <wp:extent cx="4385885" cy="332033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31865" cy="3355148"/>
                    </a:xfrm>
                    <a:prstGeom prst="rect">
                      <a:avLst/>
                    </a:prstGeom>
                  </pic:spPr>
                </pic:pic>
              </a:graphicData>
            </a:graphic>
          </wp:inline>
        </w:drawing>
      </w:r>
    </w:p>
    <w:p w14:paraId="00D12884" w14:textId="71E92416" w:rsidR="006C1D00" w:rsidRPr="00C25803" w:rsidRDefault="00A11084" w:rsidP="00C25803">
      <w:pPr>
        <w:rPr>
          <w:i/>
          <w:iCs/>
          <w:shd w:val="clear" w:color="auto" w:fill="FFFFFF"/>
          <w:lang w:val="en-GB" w:eastAsia="en-GB"/>
        </w:rPr>
      </w:pPr>
      <w:commentRangeStart w:id="40"/>
      <w:r w:rsidRPr="00175C21">
        <w:rPr>
          <w:i/>
          <w:iCs/>
          <w:shd w:val="clear" w:color="auto" w:fill="FFFFFF"/>
          <w:lang w:val="en-GB" w:eastAsia="en-GB"/>
        </w:rPr>
        <w:t xml:space="preserve">Figure </w:t>
      </w:r>
      <w:commentRangeEnd w:id="40"/>
      <w:r>
        <w:rPr>
          <w:rStyle w:val="CommentReference"/>
          <w:rFonts w:eastAsiaTheme="minorHAnsi"/>
        </w:rPr>
        <w:commentReference w:id="40"/>
      </w:r>
      <w:r w:rsidRPr="00175C21">
        <w:rPr>
          <w:i/>
          <w:iCs/>
          <w:shd w:val="clear" w:color="auto" w:fill="FFFFFF"/>
          <w:lang w:val="en-GB" w:eastAsia="en-GB"/>
        </w:rPr>
        <w:t>x</w:t>
      </w:r>
      <w:r>
        <w:rPr>
          <w:i/>
          <w:iCs/>
          <w:shd w:val="clear" w:color="auto" w:fill="FFFFFF"/>
          <w:lang w:val="en-GB" w:eastAsia="en-GB"/>
        </w:rPr>
        <w:t>. Simulation study</w:t>
      </w:r>
      <w:r w:rsidR="00C25803" w:rsidRPr="000A273A">
        <w:rPr>
          <w:shd w:val="clear" w:color="auto" w:fill="FFFFFF"/>
          <w:lang w:eastAsia="en-GB"/>
        </w:rPr>
        <w:t xml:space="preserve"> </w:t>
      </w:r>
    </w:p>
    <w:p w14:paraId="4D75FD91" w14:textId="53DF3E63" w:rsidR="006C1D00" w:rsidRPr="000A273A" w:rsidRDefault="006C1D00">
      <w:pPr>
        <w:spacing w:after="160" w:line="259" w:lineRule="auto"/>
        <w:rPr>
          <w:b/>
          <w:bCs/>
          <w:shd w:val="clear" w:color="auto" w:fill="FFFFFF"/>
          <w:lang w:eastAsia="en-GB"/>
        </w:rPr>
      </w:pPr>
      <w:r w:rsidRPr="000A273A">
        <w:rPr>
          <w:b/>
          <w:bCs/>
          <w:shd w:val="clear" w:color="auto" w:fill="FFFFFF"/>
          <w:lang w:eastAsia="en-GB"/>
        </w:rPr>
        <w:br w:type="page"/>
      </w:r>
    </w:p>
    <w:p w14:paraId="2AEBA254" w14:textId="77777777" w:rsidR="00886036" w:rsidRDefault="00C83D0C" w:rsidP="00D21739">
      <w:pPr>
        <w:pStyle w:val="Heading2"/>
      </w:pPr>
      <w:r w:rsidRPr="00857BDE">
        <w:lastRenderedPageBreak/>
        <w:t>Data</w:t>
      </w:r>
      <w:r w:rsidR="00B40FE2" w:rsidRPr="00857BDE">
        <w:t>-</w:t>
      </w:r>
      <w:r w:rsidRPr="00857BDE">
        <w:t>generating mechanism</w:t>
      </w:r>
    </w:p>
    <w:p w14:paraId="7E717036" w14:textId="69AC41F1" w:rsidR="00F50D7F" w:rsidRDefault="00A733E0" w:rsidP="00886036">
      <w:pPr>
        <w:rPr>
          <w:shd w:val="clear" w:color="auto" w:fill="FFFFFF"/>
          <w:lang w:val="en-GB" w:eastAsia="en-GB"/>
        </w:rPr>
      </w:pPr>
      <w:r>
        <w:rPr>
          <w:lang w:val="en-GB" w:eastAsia="en-GB"/>
        </w:rPr>
        <w:t>All data are generated from a single model-based population</w:t>
      </w:r>
      <w:r w:rsidR="00406146">
        <w:rPr>
          <w:lang w:val="en-GB" w:eastAsia="en-GB"/>
        </w:rPr>
        <w:t xml:space="preserve">, consisting of </w:t>
      </w:r>
      <w:r w:rsidR="002911AB">
        <w:rPr>
          <w:lang w:val="en-GB" w:eastAsia="en-GB"/>
        </w:rPr>
        <w:t>ten</w:t>
      </w:r>
      <w:r w:rsidR="00406146">
        <w:rPr>
          <w:lang w:val="en-GB" w:eastAsia="en-GB"/>
        </w:rPr>
        <w:t xml:space="preserve"> continuous predictors and </w:t>
      </w:r>
      <w:r w:rsidR="002911AB">
        <w:rPr>
          <w:lang w:val="en-GB" w:eastAsia="en-GB"/>
        </w:rPr>
        <w:t>one</w:t>
      </w:r>
      <w:r w:rsidR="00406146">
        <w:rPr>
          <w:lang w:val="en-GB" w:eastAsia="en-GB"/>
        </w:rPr>
        <w:t xml:space="preserve"> dichotomous outcome.</w:t>
      </w:r>
      <w:r>
        <w:rPr>
          <w:lang w:val="en-GB" w:eastAsia="en-GB"/>
        </w:rPr>
        <w:t xml:space="preserve"> In each simulation iteration, </w:t>
      </w:r>
      <w:r w:rsidR="008D6ECD">
        <w:rPr>
          <w:lang w:val="en-GB" w:eastAsia="en-GB"/>
        </w:rPr>
        <w:t xml:space="preserve">we draw </w:t>
      </w:r>
      <w:r>
        <w:rPr>
          <w:lang w:val="en-GB" w:eastAsia="en-GB"/>
        </w:rPr>
        <w:t>two samples</w:t>
      </w:r>
      <w:r w:rsidR="008D6ECD">
        <w:rPr>
          <w:lang w:val="en-GB" w:eastAsia="en-GB"/>
        </w:rPr>
        <w:t xml:space="preserve"> from the population</w:t>
      </w:r>
      <w:r>
        <w:rPr>
          <w:lang w:val="en-GB" w:eastAsia="en-GB"/>
        </w:rPr>
        <w:t>: a complete development set</w:t>
      </w:r>
      <w:r w:rsidR="008D6ECD">
        <w:rPr>
          <w:lang w:val="en-GB" w:eastAsia="en-GB"/>
        </w:rPr>
        <w:t xml:space="preserve"> (</w:t>
      </w:r>
      <w:r w:rsidR="008D6ECD" w:rsidRPr="00050BB9">
        <w:rPr>
          <w:i/>
          <w:iCs/>
          <w:lang w:val="en-GB" w:eastAsia="en-GB"/>
        </w:rPr>
        <w:t xml:space="preserve">n </w:t>
      </w:r>
      <w:r w:rsidR="008D6ECD">
        <w:rPr>
          <w:lang w:val="en-GB" w:eastAsia="en-GB"/>
        </w:rPr>
        <w:t>= 10.000), and a validation set in which we introduce</w:t>
      </w:r>
      <w:ins w:id="41" w:author="Thomas Debray" w:date="2021-11-22T10:19:00Z">
        <w:r w:rsidR="008D1972">
          <w:rPr>
            <w:lang w:val="en-GB" w:eastAsia="en-GB"/>
          </w:rPr>
          <w:t xml:space="preserve"> one or more missing values</w:t>
        </w:r>
      </w:ins>
      <w:del w:id="42" w:author="Thomas Debray" w:date="2021-11-22T10:19:00Z">
        <w:r w:rsidR="008D6ECD" w:rsidDel="008D1972">
          <w:rPr>
            <w:lang w:val="en-GB" w:eastAsia="en-GB"/>
          </w:rPr>
          <w:delText xml:space="preserve"> missingness</w:delText>
        </w:r>
      </w:del>
      <w:r w:rsidR="008D6ECD">
        <w:rPr>
          <w:lang w:val="en-GB" w:eastAsia="en-GB"/>
        </w:rPr>
        <w:t xml:space="preserve"> to </w:t>
      </w:r>
      <w:r w:rsidR="008D6ECD">
        <w:rPr>
          <w:shd w:val="clear" w:color="auto" w:fill="FFFFFF"/>
          <w:lang w:val="en-GB" w:eastAsia="en-GB"/>
        </w:rPr>
        <w:t>mimic how patients would present themselves in clinical practice (</w:t>
      </w:r>
      <w:r w:rsidR="008D6ECD" w:rsidRPr="00050BB9">
        <w:rPr>
          <w:i/>
          <w:iCs/>
          <w:shd w:val="clear" w:color="auto" w:fill="FFFFFF"/>
          <w:lang w:val="en-GB" w:eastAsia="en-GB"/>
        </w:rPr>
        <w:t>n</w:t>
      </w:r>
      <w:r w:rsidR="008D6ECD">
        <w:rPr>
          <w:shd w:val="clear" w:color="auto" w:fill="FFFFFF"/>
          <w:lang w:val="en-GB" w:eastAsia="en-GB"/>
        </w:rPr>
        <w:t xml:space="preserve"> = 20.000). </w:t>
      </w:r>
      <w:r w:rsidR="008D6ECD">
        <w:rPr>
          <w:lang w:val="en-GB" w:eastAsia="en-GB"/>
        </w:rPr>
        <w:t xml:space="preserve"> </w:t>
      </w:r>
    </w:p>
    <w:p w14:paraId="117A64E6" w14:textId="64F1AEA2" w:rsidR="00050BB9" w:rsidRDefault="00E42876" w:rsidP="00E023CE">
      <w:pPr>
        <w:rPr>
          <w:shd w:val="clear" w:color="auto" w:fill="FFFFFF"/>
          <w:lang w:val="en-GB" w:eastAsia="en-GB"/>
        </w:rPr>
      </w:pPr>
      <w:r w:rsidRPr="00E42876">
        <w:rPr>
          <w:shd w:val="clear" w:color="auto" w:fill="FFFFFF"/>
          <w:lang w:val="en-GB" w:eastAsia="en-GB"/>
        </w:rPr>
        <w:t>The data generating mechanism of the predictor space is a multivariate normal distribution,</w:t>
      </w:r>
      <w:r>
        <w:rPr>
          <w:shd w:val="clear" w:color="auto" w:fill="FFFFFF"/>
          <w:lang w:val="en-GB" w:eastAsia="en-GB"/>
        </w:rPr>
        <w:t xml:space="preserve"> </w:t>
      </w:r>
      <m:oMath>
        <m:r>
          <w:rPr>
            <w:rFonts w:ascii="Cambria Math" w:hAnsi="Cambria Math"/>
            <w:shd w:val="clear" w:color="auto" w:fill="FFFFFF"/>
            <w:lang w:val="en-GB" w:eastAsia="en-GB"/>
          </w:rPr>
          <m:t>X=</m:t>
        </m:r>
        <m:r>
          <m:rPr>
            <m:scr m:val="script"/>
          </m:rPr>
          <w:rPr>
            <w:rFonts w:ascii="Cambria Math" w:hAnsi="Cambria Math"/>
            <w:shd w:val="clear" w:color="auto" w:fill="FFFFFF"/>
            <w:lang w:val="en-GB" w:eastAsia="en-GB"/>
          </w:rPr>
          <m:t>N</m:t>
        </m:r>
        <m:d>
          <m:dPr>
            <m:ctrlPr>
              <w:rPr>
                <w:rFonts w:ascii="Cambria Math" w:hAnsi="Cambria Math"/>
                <w:i/>
                <w:shd w:val="clear" w:color="auto" w:fill="FFFFFF"/>
                <w:lang w:val="en-GB" w:eastAsia="en-GB"/>
              </w:rPr>
            </m:ctrlPr>
          </m:dPr>
          <m:e>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r>
              <m:rPr>
                <m:nor/>
              </m:rPr>
              <w:rPr>
                <w:rFonts w:ascii="Cambria Math" w:hAnsi="Cambria Math"/>
                <w:shd w:val="clear" w:color="auto" w:fill="FFFFFF"/>
                <w:lang w:val="en-GB" w:eastAsia="en-GB"/>
              </w:rPr>
              <m:t>Σ</m:t>
            </m:r>
          </m:e>
        </m:d>
      </m:oMath>
      <w:r>
        <w:rPr>
          <w:shd w:val="clear" w:color="auto" w:fill="FFFFFF"/>
          <w:lang w:val="en-GB" w:eastAsia="en-GB"/>
        </w:rPr>
        <w:t>, with</w:t>
      </w:r>
      <w:r w:rsidRPr="00E42876">
        <w:rPr>
          <w:shd w:val="clear" w:color="auto" w:fill="FFFFFF"/>
          <w:lang w:val="en-GB" w:eastAsia="en-GB"/>
        </w:rPr>
        <w:t xml:space="preserve"> mean vector </w:t>
      </w:r>
      <m:oMath>
        <m:r>
          <w:rPr>
            <w:rFonts w:ascii="Cambria Math" w:hAnsi="Cambria Math"/>
            <w:shd w:val="clear" w:color="auto" w:fill="FFFFFF"/>
            <w:lang w:val="en-GB" w:eastAsia="en-GB"/>
          </w:rPr>
          <m:t>μ</m:t>
        </m:r>
      </m:oMath>
      <w:r w:rsidRPr="00E42876">
        <w:rPr>
          <w:shd w:val="clear" w:color="auto" w:fill="FFFFFF"/>
          <w:lang w:val="en-GB" w:eastAsia="en-GB"/>
        </w:rPr>
        <w:t xml:space="preserve"> and covariance matrix Σ</w:t>
      </w:r>
      <w:r>
        <w:rPr>
          <w:shd w:val="clear" w:color="auto" w:fill="FFFFFF"/>
          <w:lang w:val="en-GB" w:eastAsia="en-GB"/>
        </w:rPr>
        <w:t xml:space="preserve">. All 10 predictors have a mean of </w:t>
      </w:r>
      <w:r w:rsidR="00050BB9">
        <w:rPr>
          <w:shd w:val="clear" w:color="auto" w:fill="FFFFFF"/>
          <w:lang w:val="en-GB" w:eastAsia="en-GB"/>
        </w:rPr>
        <w:t>zero</w:t>
      </w:r>
      <w:r>
        <w:rPr>
          <w:shd w:val="clear" w:color="auto" w:fill="FFFFFF"/>
          <w:lang w:val="en-GB" w:eastAsia="en-GB"/>
        </w:rPr>
        <w:t xml:space="preserve">, </w:t>
      </w:r>
      <m:oMath>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d>
          <m:dPr>
            <m:begChr m:val="["/>
            <m:endChr m:val="]"/>
            <m:ctrlPr>
              <w:rPr>
                <w:rFonts w:ascii="Cambria Math" w:hAnsi="Cambria Math"/>
                <w:shd w:val="clear" w:color="auto" w:fill="FFFFFF"/>
                <w:lang w:val="en-GB" w:eastAsia="en-GB"/>
              </w:rPr>
            </m:ctrlPr>
          </m:dPr>
          <m:e>
            <m:r>
              <m:rPr>
                <m:nor/>
              </m:rPr>
              <w:rPr>
                <w:rFonts w:ascii="Cambria Math" w:hAnsi="Cambria Math"/>
                <w:shd w:val="clear" w:color="auto" w:fill="FFFFFF"/>
                <w:lang w:val="en-GB" w:eastAsia="en-GB"/>
              </w:rPr>
              <m:t>0,0,…,0</m:t>
            </m:r>
          </m:e>
        </m:d>
      </m:oMath>
      <w:r w:rsidR="00B20734">
        <w:rPr>
          <w:shd w:val="clear" w:color="auto" w:fill="FFFFFF"/>
          <w:lang w:val="en-GB" w:eastAsia="en-GB"/>
        </w:rPr>
        <w:t>. The covariance matrix</w:t>
      </w:r>
      <w:r w:rsidR="00305272">
        <w:rPr>
          <w:shd w:val="clear" w:color="auto" w:fill="FFFFFF"/>
          <w:lang w:val="en-GB" w:eastAsia="en-GB"/>
        </w:rPr>
        <w:t xml:space="preserve"> can be found in the Supplementary Materials, and </w:t>
      </w:r>
      <w:r w:rsidR="00B20734">
        <w:rPr>
          <w:shd w:val="clear" w:color="auto" w:fill="FFFFFF"/>
          <w:lang w:val="en-GB" w:eastAsia="en-GB"/>
        </w:rPr>
        <w:t xml:space="preserve">is </w:t>
      </w:r>
      <w:r w:rsidRPr="00E42876">
        <w:rPr>
          <w:shd w:val="clear" w:color="auto" w:fill="FFFFFF"/>
          <w:lang w:val="en-GB" w:eastAsia="en-GB"/>
        </w:rPr>
        <w:t>visualized in Figure XYZ</w:t>
      </w:r>
      <w:r w:rsidR="00B20734">
        <w:rPr>
          <w:shd w:val="clear" w:color="auto" w:fill="FFFFFF"/>
          <w:lang w:val="en-GB" w:eastAsia="en-GB"/>
        </w:rPr>
        <w:t>.</w:t>
      </w:r>
      <w:r w:rsidRPr="00043D69">
        <w:rPr>
          <w:shd w:val="clear" w:color="auto" w:fill="FFFFFF"/>
          <w:lang w:val="en-GB" w:eastAsia="en-GB"/>
        </w:rPr>
        <w:t xml:space="preserve"> </w:t>
      </w:r>
    </w:p>
    <w:tbl>
      <w:tblPr>
        <w:tblStyle w:val="TableGrid"/>
        <w:tblW w:w="0" w:type="auto"/>
        <w:tblLook w:val="04A0" w:firstRow="1" w:lastRow="0" w:firstColumn="1" w:lastColumn="0" w:noHBand="0" w:noVBand="1"/>
      </w:tblPr>
      <w:tblGrid>
        <w:gridCol w:w="9351"/>
      </w:tblGrid>
      <w:tr w:rsidR="00050BB9" w14:paraId="2A6D7E00" w14:textId="77777777" w:rsidTr="00AC2635">
        <w:tc>
          <w:tcPr>
            <w:tcW w:w="9350" w:type="dxa"/>
            <w:tcBorders>
              <w:top w:val="nil"/>
              <w:left w:val="nil"/>
              <w:bottom w:val="nil"/>
              <w:right w:val="nil"/>
            </w:tcBorders>
            <w:shd w:val="clear" w:color="auto" w:fill="FFFFFF" w:themeFill="background1"/>
          </w:tcPr>
          <w:p w14:paraId="75EFACAA" w14:textId="1ECFBE82" w:rsidR="00050BB9" w:rsidRDefault="00050BB9" w:rsidP="00886036">
            <w:pPr>
              <w:rPr>
                <w:shd w:val="clear" w:color="auto" w:fill="FFFFFF"/>
                <w:lang w:val="en-GB" w:eastAsia="en-GB"/>
              </w:rPr>
            </w:pPr>
            <w:commentRangeStart w:id="43"/>
            <w:r>
              <w:rPr>
                <w:noProof/>
              </w:rPr>
              <w:drawing>
                <wp:inline distT="0" distB="0" distL="0" distR="0" wp14:anchorId="0BE4A641" wp14:editId="62425710">
                  <wp:extent cx="5800725" cy="3698357"/>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1.png"/>
                          <pic:cNvPicPr>
                            <a:picLocks noChangeAspect="1" noChangeArrowheads="1"/>
                          </pic:cNvPicPr>
                        </pic:nvPicPr>
                        <pic:blipFill rotWithShape="1">
                          <a:blip r:embed="rId14"/>
                          <a:srcRect b="20361"/>
                          <a:stretch/>
                        </pic:blipFill>
                        <pic:spPr bwMode="auto">
                          <a:xfrm>
                            <a:off x="0" y="0"/>
                            <a:ext cx="5800725" cy="3698357"/>
                          </a:xfrm>
                          <a:prstGeom prst="rect">
                            <a:avLst/>
                          </a:prstGeom>
                          <a:noFill/>
                          <a:ln>
                            <a:noFill/>
                          </a:ln>
                          <a:extLst>
                            <a:ext uri="{53640926-AAD7-44D8-BBD7-CCE9431645EC}">
                              <a14:shadowObscured xmlns:a14="http://schemas.microsoft.com/office/drawing/2010/main"/>
                            </a:ext>
                          </a:extLst>
                        </pic:spPr>
                      </pic:pic>
                    </a:graphicData>
                  </a:graphic>
                </wp:inline>
              </w:drawing>
            </w:r>
            <w:commentRangeEnd w:id="43"/>
            <w:r w:rsidR="00433876">
              <w:rPr>
                <w:rStyle w:val="CommentReference"/>
                <w:rFonts w:eastAsiaTheme="minorHAnsi"/>
              </w:rPr>
              <w:commentReference w:id="43"/>
            </w:r>
          </w:p>
          <w:p w14:paraId="452B5520" w14:textId="352C958B" w:rsidR="00050BB9" w:rsidRDefault="00050BB9" w:rsidP="00886036">
            <w:pPr>
              <w:rPr>
                <w:shd w:val="clear" w:color="auto" w:fill="FFFFFF"/>
                <w:lang w:val="en-GB" w:eastAsia="en-GB"/>
              </w:rPr>
            </w:pPr>
            <w:r>
              <w:rPr>
                <w:shd w:val="clear" w:color="auto" w:fill="FFFFFF"/>
                <w:lang w:val="en-GB" w:eastAsia="en-GB"/>
              </w:rPr>
              <w:t>Figure XYZ. Correlation coefficients between predictors</w:t>
            </w:r>
          </w:p>
        </w:tc>
      </w:tr>
    </w:tbl>
    <w:p w14:paraId="7393FC91" w14:textId="344D386C" w:rsidR="00B20734" w:rsidRDefault="004855F1" w:rsidP="00886036">
      <w:pPr>
        <w:rPr>
          <w:shd w:val="clear" w:color="auto" w:fill="FFFFFF"/>
          <w:lang w:val="en-GB" w:eastAsia="en-GB"/>
        </w:rPr>
      </w:pPr>
      <w:r>
        <w:rPr>
          <w:shd w:val="clear" w:color="auto" w:fill="FFFFFF"/>
          <w:lang w:val="en-GB" w:eastAsia="en-GB"/>
        </w:rPr>
        <w:t>From the predictor space, we d</w:t>
      </w:r>
      <w:r w:rsidR="00B20734">
        <w:rPr>
          <w:shd w:val="clear" w:color="auto" w:fill="FFFFFF"/>
          <w:lang w:val="en-GB" w:eastAsia="en-GB"/>
        </w:rPr>
        <w:t>efine the binary outcome Y</w:t>
      </w:r>
      <w:r>
        <w:rPr>
          <w:shd w:val="clear" w:color="auto" w:fill="FFFFFF"/>
          <w:lang w:val="en-GB" w:eastAsia="en-GB"/>
        </w:rPr>
        <w:t>.</w:t>
      </w:r>
      <w:r w:rsidR="00B20734">
        <w:rPr>
          <w:shd w:val="clear" w:color="auto" w:fill="FFFFFF"/>
          <w:lang w:val="en-GB" w:eastAsia="en-GB"/>
        </w:rPr>
        <w:t xml:space="preserve"> </w:t>
      </w:r>
      <w:r>
        <w:rPr>
          <w:shd w:val="clear" w:color="auto" w:fill="FFFFFF"/>
          <w:lang w:val="en-GB" w:eastAsia="en-GB"/>
        </w:rPr>
        <w:t>Y is</w:t>
      </w:r>
      <w:r w:rsidR="00B20734">
        <w:rPr>
          <w:shd w:val="clear" w:color="auto" w:fill="FFFFFF"/>
          <w:lang w:val="en-GB" w:eastAsia="en-GB"/>
        </w:rPr>
        <w:t xml:space="preserve"> a function of</w:t>
      </w:r>
      <w:r>
        <w:rPr>
          <w:shd w:val="clear" w:color="auto" w:fill="FFFFFF"/>
          <w:lang w:val="en-GB" w:eastAsia="en-GB"/>
        </w:rPr>
        <w:t xml:space="preserve"> </w:t>
      </w:r>
      <m:oMath>
        <m:r>
          <m:rPr>
            <m:sty m:val="bi"/>
          </m:rPr>
          <w:rPr>
            <w:rFonts w:ascii="Cambria Math" w:hAnsi="Cambria Math"/>
            <w:shd w:val="clear" w:color="auto" w:fill="FFFFFF"/>
            <w:lang w:val="en-GB" w:eastAsia="en-GB"/>
          </w:rPr>
          <m:t>X</m:t>
        </m:r>
      </m:oMath>
      <w:r>
        <w:rPr>
          <w:shd w:val="clear" w:color="auto" w:fill="FFFFFF"/>
          <w:lang w:val="en-GB" w:eastAsia="en-GB"/>
        </w:rPr>
        <w:t xml:space="preserve"> </w:t>
      </w:r>
      <w:r w:rsidR="00B20734">
        <w:rPr>
          <w:shd w:val="clear" w:color="auto" w:fill="FFFFFF"/>
          <w:lang w:val="en-GB" w:eastAsia="en-GB"/>
        </w:rPr>
        <w:t xml:space="preserve"> through the logit link function</w:t>
      </w:r>
      <w:r>
        <w:rPr>
          <w:shd w:val="clear" w:color="auto" w:fill="FFFFFF"/>
          <w:lang w:val="en-GB" w:eastAsia="en-GB"/>
        </w:rPr>
        <w:t>,</w:t>
      </w:r>
      <w:r>
        <w:rPr>
          <w:shd w:val="clear" w:color="auto" w:fill="FFFFFF"/>
          <w:lang w:val="en-GB" w:eastAsia="en-GB"/>
        </w:rPr>
        <w:br/>
      </w:r>
      <m:oMathPara>
        <m:oMath>
          <m:r>
            <m:rPr>
              <m:nor/>
            </m:rPr>
            <w:rPr>
              <w:rFonts w:ascii="Cambria Math" w:hAnsi="Cambria Math"/>
              <w:shd w:val="clear" w:color="auto" w:fill="FFFFFF"/>
              <w:lang w:val="en-GB" w:eastAsia="en-GB"/>
            </w:rPr>
            <w:lastRenderedPageBreak/>
            <m:t>logit</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Pr</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Y=1</m:t>
                  </m:r>
                </m:e>
              </m:d>
            </m:e>
          </m:d>
          <m:r>
            <w:rPr>
              <w:rFonts w:ascii="Cambria Math" w:hAnsi="Cambria Math"/>
              <w:shd w:val="clear" w:color="auto" w:fill="FFFFFF"/>
              <w:lang w:val="en-GB" w:eastAsia="en-GB"/>
            </w:rPr>
            <m:t>=</m:t>
          </m:r>
          <m:sSub>
            <m:sSubPr>
              <m:ctrlPr>
                <w:rPr>
                  <w:rFonts w:ascii="Cambria Math" w:hAnsi="Cambria Math"/>
                  <w:i/>
                  <w:shd w:val="clear" w:color="auto" w:fill="FFFFFF"/>
                  <w:lang w:val="en-GB" w:eastAsia="en-GB"/>
                </w:rPr>
              </m:ctrlPr>
            </m:sSubPr>
            <m:e>
              <m:r>
                <m:rPr>
                  <m:sty m:val="p"/>
                </m:rPr>
                <w:rPr>
                  <w:rFonts w:ascii="Cambria Math" w:hAnsi="Cambria Math"/>
                  <w:shd w:val="clear" w:color="auto" w:fill="FFFFFF"/>
                  <w:lang w:val="en-GB" w:eastAsia="en-GB"/>
                </w:rPr>
                <m:t>β</m:t>
              </m:r>
            </m:e>
            <m:sub>
              <m:r>
                <w:rPr>
                  <w:rFonts w:ascii="Cambria Math" w:hAnsi="Cambria Math"/>
                  <w:shd w:val="clear" w:color="auto" w:fill="FFFFFF"/>
                  <w:lang w:val="en-GB" w:eastAsia="en-GB"/>
                </w:rPr>
                <m:t>o</m:t>
              </m:r>
            </m:sub>
          </m:sSub>
          <m:r>
            <w:rPr>
              <w:rFonts w:ascii="Cambria Math" w:hAnsi="Cambria Math"/>
              <w:shd w:val="clear" w:color="auto" w:fill="FFFFFF"/>
              <w:lang w:val="en-GB" w:eastAsia="en-GB"/>
            </w:rPr>
            <m:t>+</m:t>
          </m:r>
          <m:r>
            <m:rPr>
              <m:sty m:val="p"/>
            </m:rPr>
            <w:rPr>
              <w:rFonts w:ascii="Cambria Math" w:hAnsi="Cambria Math"/>
              <w:shd w:val="clear" w:color="auto" w:fill="FFFFFF"/>
              <w:lang w:val="en-GB" w:eastAsia="en-GB"/>
            </w:rPr>
            <m:t>β×</m:t>
          </m:r>
          <m:r>
            <w:rPr>
              <w:rFonts w:ascii="Cambria Math" w:hAnsi="Cambria Math"/>
              <w:shd w:val="clear" w:color="auto" w:fill="FFFFFF"/>
              <w:lang w:val="en-GB" w:eastAsia="en-GB"/>
            </w:rPr>
            <m:t>X+</m:t>
          </m:r>
          <m:sSup>
            <m:sSupPr>
              <m:ctrlPr>
                <w:rPr>
                  <w:rFonts w:ascii="Cambria Math" w:hAnsi="Cambria Math"/>
                  <w:i/>
                  <w:shd w:val="clear" w:color="auto" w:fill="FFFFFF"/>
                  <w:lang w:val="en-GB" w:eastAsia="en-GB"/>
                </w:rPr>
              </m:ctrlPr>
            </m:sSupPr>
            <m:e>
              <m:r>
                <m:rPr>
                  <m:sty m:val="p"/>
                </m:rPr>
                <w:rPr>
                  <w:rFonts w:ascii="Cambria Math" w:hAnsi="Cambria Math"/>
                  <w:shd w:val="clear" w:color="auto" w:fill="FFFFFF"/>
                  <w:lang w:val="en-GB" w:eastAsia="en-GB"/>
                </w:rPr>
                <m:t>β</m:t>
              </m:r>
            </m:e>
            <m:sup>
              <m:r>
                <w:rPr>
                  <w:rFonts w:ascii="Cambria Math" w:hAnsi="Cambria Math"/>
                  <w:shd w:val="clear" w:color="auto" w:fill="FFFFFF"/>
                  <w:lang w:val="en-GB" w:eastAsia="en-GB"/>
                </w:rPr>
                <m:t>*</m:t>
              </m:r>
            </m:sup>
          </m:sSup>
          <m:r>
            <m:rPr>
              <m:sty m:val="p"/>
            </m:rPr>
            <w:rPr>
              <w:rFonts w:ascii="Cambria Math" w:hAnsi="Cambria Math"/>
              <w:shd w:val="clear" w:color="auto" w:fill="FFFFFF"/>
              <w:lang w:val="en-GB" w:eastAsia="en-GB"/>
            </w:rPr>
            <m:t>×</m:t>
          </m:r>
          <m:sSub>
            <m:sSubPr>
              <m:ctrlPr>
                <w:rPr>
                  <w:rFonts w:ascii="Cambria Math" w:hAnsi="Cambria Math"/>
                  <w:shd w:val="clear" w:color="auto" w:fill="FFFFFF"/>
                  <w:lang w:val="en-GB" w:eastAsia="en-GB"/>
                </w:rPr>
              </m:ctrlPr>
            </m:sSubPr>
            <m:e>
              <m:r>
                <m:rPr>
                  <m:nor/>
                </m:rPr>
                <w:rPr>
                  <w:rFonts w:ascii="Cambria Math" w:hAnsi="Cambria Math"/>
                  <w:shd w:val="clear" w:color="auto" w:fill="FFFFFF"/>
                  <w:lang w:val="en-GB" w:eastAsia="en-GB"/>
                </w:rPr>
                <m:t>X</m:t>
              </m:r>
            </m:e>
            <m:sub>
              <m:r>
                <m:rPr>
                  <m:nor/>
                </m:rPr>
                <w:rPr>
                  <w:rFonts w:ascii="Cambria Math" w:hAnsi="Cambria Math"/>
                  <w:shd w:val="clear" w:color="auto" w:fill="FFFFFF"/>
                  <w:lang w:val="en-GB" w:eastAsia="en-GB"/>
                </w:rPr>
                <m:t>1</m:t>
              </m:r>
            </m:sub>
          </m:sSub>
          <m:r>
            <m:rPr>
              <m:sty m:val="p"/>
            </m:rPr>
            <w:rPr>
              <w:rFonts w:ascii="Cambria Math" w:hAnsi="Cambria Math"/>
              <w:shd w:val="clear" w:color="auto" w:fill="FFFFFF"/>
              <w:lang w:val="en-GB" w:eastAsia="en-GB"/>
            </w:rPr>
            <m:t>×</m:t>
          </m:r>
          <m:r>
            <w:rPr>
              <w:rFonts w:ascii="Cambria Math" w:hAnsi="Cambria Math"/>
              <w:shd w:val="clear" w:color="auto" w:fill="FFFFFF"/>
              <w:lang w:val="en-GB" w:eastAsia="en-GB"/>
            </w:rPr>
            <m:t>X+</m:t>
          </m:r>
          <m:r>
            <m:rPr>
              <m:sty m:val="p"/>
            </m:rPr>
            <w:rPr>
              <w:rFonts w:ascii="Cambria Math" w:hAnsi="Cambria Math"/>
              <w:shd w:val="clear" w:color="auto" w:fill="FFFFFF"/>
              <w:lang w:val="en-GB" w:eastAsia="en-GB"/>
            </w:rPr>
            <m:t>ε</m:t>
          </m:r>
          <m:r>
            <w:rPr>
              <w:rFonts w:ascii="Cambria Math" w:hAnsi="Cambria Math"/>
              <w:shd w:val="clear" w:color="auto" w:fill="FFFFFF"/>
              <w:lang w:val="en-GB" w:eastAsia="en-GB"/>
            </w:rPr>
            <m:t>,</m:t>
          </m:r>
        </m:oMath>
      </m:oMathPara>
    </w:p>
    <w:p w14:paraId="1091885E" w14:textId="642BC544" w:rsidR="004855F1" w:rsidRPr="00460D94" w:rsidRDefault="004855F1" w:rsidP="004855F1">
      <w:r>
        <w:t xml:space="preserve">where </w:t>
      </w:r>
      <m:oMath>
        <m:r>
          <w:rPr>
            <w:rFonts w:ascii="Cambria Math" w:hAnsi="Cambria Math"/>
          </w:rPr>
          <m:t>β</m:t>
        </m:r>
      </m:oMath>
      <w:r>
        <w:t xml:space="preserve">s are regression coefficients, and residual error </w:t>
      </w:r>
      <m:oMath>
        <m:r>
          <w:rPr>
            <w:rFonts w:ascii="Cambria Math" w:hAnsi="Cambria Math"/>
          </w:rPr>
          <m:t>ε</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oMath>
      <w:r>
        <w:t xml:space="preserve">. We differentiate between three types of regression coefficients: 1) the 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2) </w:t>
      </w:r>
      <w:r w:rsidR="00460D94">
        <w:t>a</w:t>
      </w:r>
      <w:r>
        <w:t xml:space="preserve"> vector of regression coefficients for the main effects of the predictors, </w:t>
      </w:r>
      <m:oMath>
        <m:r>
          <w:rPr>
            <w:rFonts w:ascii="Cambria Math" w:hAnsi="Cambria Math"/>
          </w:rPr>
          <m:t>β</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ctrlPr>
              <w:rPr>
                <w:rFonts w:ascii="Cambria Math" w:hAnsi="Cambria Math"/>
                <w:i/>
              </w:rPr>
            </m:ctrlPr>
          </m:e>
        </m:d>
      </m:oMath>
      <w:r>
        <w:t xml:space="preserve">; and 3) an additional vector of regression coefficients for the interactions with the first predictor,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10</m:t>
            </m:r>
          </m:sub>
          <m:sup>
            <m:r>
              <m:rPr>
                <m:sty m:val="p"/>
              </m:rPr>
              <w:rPr>
                <w:rFonts w:ascii="Cambria Math" w:hAnsi="Cambria Math"/>
              </w:rPr>
              <m:t>*</m:t>
            </m:r>
          </m:sup>
        </m:sSubSup>
        <m:r>
          <w:rPr>
            <w:rFonts w:ascii="Cambria Math" w:hAnsi="Cambria Math"/>
          </w:rPr>
          <m:t>]</m:t>
        </m:r>
      </m:oMath>
      <w:r>
        <w:t xml:space="preserve">. This introduces a polynomial effect of the second degree, </w:t>
      </w:r>
      <m:oMath>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t xml:space="preserve">, and nine moderation effects. For additional non-linearity, we use a transformation in the effect of the second predictor,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log</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t>. The regression coefficient vectors</w:t>
      </w:r>
    </w:p>
    <w:p w14:paraId="7F6B4389" w14:textId="2E365899" w:rsidR="00C860FC" w:rsidRDefault="00307E31" w:rsidP="00C860FC">
      <w:pPr>
        <w:rPr>
          <w:shd w:val="clear" w:color="auto" w:fill="FFFFFF"/>
          <w:lang w:val="en-GB" w:eastAsia="en-GB"/>
        </w:rPr>
      </w:pPr>
      <w:r>
        <w:t xml:space="preserve">are visualized in Figure XYZ. </w:t>
      </w:r>
    </w:p>
    <w:p w14:paraId="13EBB1BA" w14:textId="2AFD8E78" w:rsidR="00C860FC" w:rsidRDefault="005B1128" w:rsidP="00C860FC">
      <w:pPr>
        <w:rPr>
          <w:shd w:val="clear" w:color="auto" w:fill="FFFFFF"/>
          <w:lang w:val="en-GB" w:eastAsia="en-GB"/>
        </w:rPr>
      </w:pPr>
      <w:commentRangeStart w:id="44"/>
      <w:r>
        <w:rPr>
          <w:noProof/>
        </w:rPr>
        <w:drawing>
          <wp:inline distT="0" distB="0" distL="0" distR="0" wp14:anchorId="06BEC3C8" wp14:editId="5F69908B">
            <wp:extent cx="5610225" cy="1482359"/>
            <wp:effectExtent l="0" t="0" r="0" b="381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2.png"/>
                    <pic:cNvPicPr>
                      <a:picLocks noChangeAspect="1" noChangeArrowheads="1"/>
                    </pic:cNvPicPr>
                  </pic:nvPicPr>
                  <pic:blipFill rotWithShape="1">
                    <a:blip r:embed="rId15"/>
                    <a:srcRect t="48969" b="18041"/>
                    <a:stretch/>
                  </pic:blipFill>
                  <pic:spPr bwMode="auto">
                    <a:xfrm>
                      <a:off x="0" y="0"/>
                      <a:ext cx="5674144" cy="1499248"/>
                    </a:xfrm>
                    <a:prstGeom prst="rect">
                      <a:avLst/>
                    </a:prstGeom>
                    <a:noFill/>
                    <a:ln>
                      <a:noFill/>
                    </a:ln>
                    <a:extLst>
                      <a:ext uri="{53640926-AAD7-44D8-BBD7-CCE9431645EC}">
                        <a14:shadowObscured xmlns:a14="http://schemas.microsoft.com/office/drawing/2010/main"/>
                      </a:ext>
                    </a:extLst>
                  </pic:spPr>
                </pic:pic>
              </a:graphicData>
            </a:graphic>
          </wp:inline>
        </w:drawing>
      </w:r>
      <w:commentRangeEnd w:id="44"/>
      <w:r w:rsidR="00433876">
        <w:rPr>
          <w:rStyle w:val="CommentReference"/>
          <w:rFonts w:eastAsiaTheme="minorHAnsi"/>
        </w:rPr>
        <w:commentReference w:id="44"/>
      </w:r>
      <w:r w:rsidR="00C860FC">
        <w:rPr>
          <w:shd w:val="clear" w:color="auto" w:fill="FFFFFF"/>
          <w:lang w:val="en-GB" w:eastAsia="en-GB"/>
        </w:rPr>
        <w:t xml:space="preserve">Figure XYZ. </w:t>
      </w:r>
      <w:r>
        <w:rPr>
          <w:shd w:val="clear" w:color="auto" w:fill="FFFFFF"/>
          <w:lang w:val="en-GB" w:eastAsia="en-GB"/>
        </w:rPr>
        <w:t>Regression</w:t>
      </w:r>
      <w:r w:rsidR="00C860FC">
        <w:rPr>
          <w:shd w:val="clear" w:color="auto" w:fill="FFFFFF"/>
          <w:lang w:val="en-GB" w:eastAsia="en-GB"/>
        </w:rPr>
        <w:t xml:space="preserve"> coefficients </w:t>
      </w:r>
      <w:r>
        <w:rPr>
          <w:shd w:val="clear" w:color="auto" w:fill="FFFFFF"/>
          <w:lang w:val="en-GB" w:eastAsia="en-GB"/>
        </w:rPr>
        <w:t>of the</w:t>
      </w:r>
      <w:r w:rsidR="00C860FC">
        <w:rPr>
          <w:shd w:val="clear" w:color="auto" w:fill="FFFFFF"/>
          <w:lang w:val="en-GB" w:eastAsia="en-GB"/>
        </w:rPr>
        <w:t xml:space="preserve"> </w:t>
      </w:r>
      <w:r>
        <w:rPr>
          <w:shd w:val="clear" w:color="auto" w:fill="FFFFFF"/>
          <w:lang w:val="en-GB" w:eastAsia="en-GB"/>
        </w:rPr>
        <w:t xml:space="preserve">main and interaction effects of the </w:t>
      </w:r>
      <w:r w:rsidR="00C860FC">
        <w:rPr>
          <w:shd w:val="clear" w:color="auto" w:fill="FFFFFF"/>
          <w:lang w:val="en-GB" w:eastAsia="en-GB"/>
        </w:rPr>
        <w:t>predictors</w:t>
      </w:r>
    </w:p>
    <w:p w14:paraId="31659FA5" w14:textId="71AFFBA0" w:rsidR="00305272" w:rsidRDefault="00305272" w:rsidP="006F7B32">
      <w:r>
        <w:t xml:space="preserve">With an intercept of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3</m:t>
        </m:r>
      </m:oMath>
      <w:r>
        <w:t xml:space="preserve">, the </w:t>
      </w:r>
      <w:del w:id="45" w:author="Thomas Debray" w:date="2021-11-22T10:20:00Z">
        <w:r w:rsidDel="00433876">
          <w:delText xml:space="preserve">population </w:delText>
        </w:r>
      </w:del>
      <w:ins w:id="46" w:author="Thomas Debray" w:date="2021-11-22T10:21:00Z">
        <w:r w:rsidR="00433876">
          <w:t xml:space="preserve">expected </w:t>
        </w:r>
      </w:ins>
      <w:ins w:id="47" w:author="Thomas Debray" w:date="2021-11-22T10:20:00Z">
        <w:r w:rsidR="00433876">
          <w:t>outcome occurrence</w:t>
        </w:r>
      </w:ins>
      <w:del w:id="48" w:author="Thomas Debray" w:date="2021-11-22T10:20:00Z">
        <w:r w:rsidDel="00433876">
          <w:delText>prevalence</w:delText>
        </w:r>
      </w:del>
      <w:r>
        <w:t xml:space="preserve"> of </w:t>
      </w:r>
      <m:oMath>
        <m:r>
          <w:rPr>
            <w:rFonts w:ascii="Cambria Math" w:hAnsi="Cambria Math"/>
          </w:rPr>
          <m:t>Y</m:t>
        </m:r>
      </m:oMath>
      <w:r>
        <w:t xml:space="preserve"> is 15%.</w:t>
      </w:r>
    </w:p>
    <w:p w14:paraId="3FD067C5" w14:textId="1A97174D" w:rsidR="006F7B32" w:rsidRDefault="006F7B32" w:rsidP="00E023CE">
      <w:pPr>
        <w:rPr>
          <w:shd w:val="clear" w:color="auto" w:fill="FFFFFF"/>
          <w:lang w:val="en-GB" w:eastAsia="en-GB"/>
        </w:rPr>
      </w:pPr>
      <w:r>
        <w:rPr>
          <w:shd w:val="clear" w:color="auto" w:fill="FFFFFF"/>
          <w:lang w:val="en-GB" w:eastAsia="en-GB"/>
        </w:rPr>
        <w:t>The validation set is amputed (i.e., made incomplete) according to several missingness mechanisms and missingness rates. In this study, we focus on the Missing At Random (MAR) missingness mechanism</w:t>
      </w:r>
      <w:r w:rsidR="00031BF8">
        <w:rPr>
          <w:shd w:val="clear" w:color="auto" w:fill="FFFFFF"/>
          <w:lang w:val="en-GB" w:eastAsia="en-GB"/>
        </w:rPr>
        <w:t xml:space="preserve"> </w:t>
      </w:r>
      <w:r w:rsidR="00031BF8">
        <w:rPr>
          <w:shd w:val="clear" w:color="auto" w:fill="FFFFFF"/>
          <w:lang w:val="en-GB" w:eastAsia="en-GB"/>
        </w:rPr>
        <w:fldChar w:fldCharType="begin"/>
      </w:r>
      <w:r w:rsidR="00031BF8">
        <w:rPr>
          <w:shd w:val="clear" w:color="auto" w:fill="FFFFFF"/>
          <w:lang w:val="en-GB" w:eastAsia="en-GB"/>
        </w:rPr>
        <w:instrText xml:space="preserve"> ADDIN ZOTERO_ITEM CSL_CITATION {"citationID":"EaP4MyeA","properties":{"formattedCitation":"(19)","plainCitation":"(19)","noteIndex":0},"citationItems":[{"id":802,"uris":["http://zotero.org/users/6411374/items/7338L7V6"],"uri":["http://zotero.org/users/6411374/items/7338L7V6"],"itemData":{"id":802,"type":"article-journal","abstract":"[When making sampling distribution inferences about the parameter of the data, θ, it is appropriate to ignore the process that causes missing data if the missing data are `missing at random' and the observed data are `observed at random', but these inferences are generally conditional on the observed pattern of missing data. When making direct-likelihood or Bayesian inferences about θ, it is appropriate to ignore the process that causes missing data if the missing data are missing at random and the parameter of the missing data process is `distinct' from θ. These conditions are the weakest general conditions under which ignoring the process that causes missing data always leads to correct inferences.]","archive":"JSTOR","container-title":"Biometrika","DOI":"10.2307/2335739","ISSN":"00063444","issue":"3","note":"publisher: [Oxford University Press, Biometrika Trust]","page":"581-592","title":"Inference and Missing Data","volume":"63","author":[{"family":"Rubin","given":"Donald B."}],"issued":{"date-parts":[["1976"]]}}}],"schema":"https://github.com/citation-style-language/schema/raw/master/csl-citation.json"} </w:instrText>
      </w:r>
      <w:r w:rsidR="00031BF8">
        <w:rPr>
          <w:shd w:val="clear" w:color="auto" w:fill="FFFFFF"/>
          <w:lang w:val="en-GB" w:eastAsia="en-GB"/>
        </w:rPr>
        <w:fldChar w:fldCharType="separate"/>
      </w:r>
      <w:r w:rsidR="00031BF8">
        <w:rPr>
          <w:noProof/>
          <w:shd w:val="clear" w:color="auto" w:fill="FFFFFF"/>
          <w:lang w:val="en-GB" w:eastAsia="en-GB"/>
        </w:rPr>
        <w:t>(19)</w:t>
      </w:r>
      <w:r w:rsidR="00031BF8">
        <w:rPr>
          <w:shd w:val="clear" w:color="auto" w:fill="FFFFFF"/>
          <w:lang w:val="en-GB" w:eastAsia="en-GB"/>
        </w:rPr>
        <w:fldChar w:fldCharType="end"/>
      </w:r>
      <w:r w:rsidR="002875A8">
        <w:rPr>
          <w:shd w:val="clear" w:color="auto" w:fill="FFFFFF"/>
          <w:lang w:val="en-GB" w:eastAsia="en-GB"/>
        </w:rPr>
        <w:t xml:space="preserve"> </w:t>
      </w:r>
      <w:r w:rsidR="002875A8" w:rsidRPr="002875A8">
        <w:rPr>
          <w:color w:val="FF0000"/>
          <w:shd w:val="clear" w:color="auto" w:fill="FFFFFF"/>
          <w:lang w:val="en-GB" w:eastAsia="en-GB"/>
        </w:rPr>
        <w:t>[TODO: add MNAR]</w:t>
      </w:r>
      <w:r w:rsidRPr="002875A8">
        <w:rPr>
          <w:color w:val="FF0000"/>
          <w:shd w:val="clear" w:color="auto" w:fill="FFFFFF"/>
          <w:lang w:val="en-GB" w:eastAsia="en-GB"/>
        </w:rPr>
        <w:t xml:space="preserve">. </w:t>
      </w:r>
      <w:r>
        <w:rPr>
          <w:shd w:val="clear" w:color="auto" w:fill="FFFFFF"/>
          <w:lang w:val="en-GB" w:eastAsia="en-GB"/>
        </w:rPr>
        <w:t xml:space="preserve">We use a mixture of the four kinds of MAR missingness, as described by </w:t>
      </w:r>
      <w:r w:rsidRPr="00031BF8">
        <w:rPr>
          <w:color w:val="FF0000"/>
          <w:shd w:val="clear" w:color="auto" w:fill="FFFFFF"/>
          <w:lang w:val="en-GB" w:eastAsia="en-GB"/>
        </w:rPr>
        <w:t xml:space="preserve">[REF: </w:t>
      </w:r>
      <w:commentRangeStart w:id="49"/>
      <w:commentRangeStart w:id="50"/>
      <w:r w:rsidR="00234DD1">
        <w:rPr>
          <w:color w:val="FF0000"/>
          <w:shd w:val="clear" w:color="auto" w:fill="FFFFFF"/>
          <w:lang w:val="en-GB" w:eastAsia="en-GB"/>
        </w:rPr>
        <w:t>Schouten</w:t>
      </w:r>
      <w:commentRangeEnd w:id="49"/>
      <w:r w:rsidR="00234DD1">
        <w:rPr>
          <w:rStyle w:val="CommentReference"/>
          <w:rFonts w:eastAsiaTheme="minorHAnsi"/>
        </w:rPr>
        <w:commentReference w:id="49"/>
      </w:r>
      <w:commentRangeEnd w:id="50"/>
      <w:r w:rsidR="0076556A">
        <w:rPr>
          <w:rStyle w:val="CommentReference"/>
          <w:rFonts w:eastAsiaTheme="minorHAnsi"/>
        </w:rPr>
        <w:commentReference w:id="50"/>
      </w:r>
      <w:r w:rsidRPr="00031BF8">
        <w:rPr>
          <w:color w:val="FF0000"/>
          <w:shd w:val="clear" w:color="auto" w:fill="FFFFFF"/>
          <w:lang w:val="en-GB" w:eastAsia="en-GB"/>
        </w:rPr>
        <w:t>]</w:t>
      </w:r>
      <w:r>
        <w:rPr>
          <w:shd w:val="clear" w:color="auto" w:fill="FFFFFF"/>
          <w:lang w:val="en-GB" w:eastAsia="en-GB"/>
        </w:rPr>
        <w:t xml:space="preserve">. The overall missingness rate is 60%, but within each validation set, the missingness rate varies between observations. The hypothetical patients in our validation set are missing either 40%, 60%, or 80% of the observations in the predictor space. The resulting missing data pattern is visualized in Figure x. </w:t>
      </w:r>
    </w:p>
    <w:p w14:paraId="2E00FC0F" w14:textId="2A3359F5" w:rsidR="00B41156" w:rsidRDefault="00BC42FB" w:rsidP="00B41156">
      <w:pPr>
        <w:rPr>
          <w:shd w:val="clear" w:color="auto" w:fill="FFFFFF"/>
          <w:lang w:val="en-GB" w:eastAsia="en-GB"/>
        </w:rPr>
      </w:pPr>
      <w:ins w:id="51" w:author="Oberman, H.I. (Hanne)" w:date="2021-11-22T13:22:00Z">
        <w:r w:rsidRPr="00BC42FB">
          <w:lastRenderedPageBreak/>
          <w:drawing>
            <wp:inline distT="0" distB="0" distL="0" distR="0" wp14:anchorId="0F0EC421" wp14:editId="2A3D47FF">
              <wp:extent cx="5943600" cy="1991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91360"/>
                      </a:xfrm>
                      <a:prstGeom prst="rect">
                        <a:avLst/>
                      </a:prstGeom>
                    </pic:spPr>
                  </pic:pic>
                </a:graphicData>
              </a:graphic>
            </wp:inline>
          </w:drawing>
        </w:r>
      </w:ins>
      <w:commentRangeStart w:id="52"/>
      <w:commentRangeStart w:id="53"/>
      <w:del w:id="54" w:author="Oberman, H.I. (Hanne)" w:date="2021-11-22T13:22:00Z">
        <w:r w:rsidR="00BA0E0A" w:rsidRPr="00BA0E0A" w:rsidDel="00BC42FB">
          <w:rPr>
            <w:noProof/>
          </w:rPr>
          <w:drawing>
            <wp:inline distT="0" distB="0" distL="0" distR="0" wp14:anchorId="7FE75958" wp14:editId="1AE3E207">
              <wp:extent cx="3933333" cy="186666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333" cy="1866667"/>
                      </a:xfrm>
                      <a:prstGeom prst="rect">
                        <a:avLst/>
                      </a:prstGeom>
                    </pic:spPr>
                  </pic:pic>
                </a:graphicData>
              </a:graphic>
            </wp:inline>
          </w:drawing>
        </w:r>
      </w:del>
      <w:commentRangeEnd w:id="52"/>
      <w:r w:rsidR="0076556A">
        <w:rPr>
          <w:rStyle w:val="CommentReference"/>
          <w:rFonts w:eastAsiaTheme="minorHAnsi"/>
        </w:rPr>
        <w:commentReference w:id="52"/>
      </w:r>
      <w:commentRangeEnd w:id="53"/>
      <w:r w:rsidR="004D1AFE">
        <w:rPr>
          <w:rStyle w:val="CommentReference"/>
          <w:rFonts w:eastAsiaTheme="minorHAnsi"/>
        </w:rPr>
        <w:commentReference w:id="53"/>
      </w:r>
    </w:p>
    <w:p w14:paraId="62466727" w14:textId="63B883B3" w:rsidR="0048330C" w:rsidRPr="00123C85" w:rsidRDefault="00123C85" w:rsidP="00123C85">
      <w:pPr>
        <w:rPr>
          <w:shd w:val="clear" w:color="auto" w:fill="FFFFFF"/>
          <w:lang w:val="en-GB" w:eastAsia="en-GB"/>
        </w:rPr>
      </w:pPr>
      <w:r w:rsidRPr="00123C85">
        <w:rPr>
          <w:b/>
          <w:bCs/>
          <w:shd w:val="clear" w:color="auto" w:fill="FFFFFF"/>
          <w:lang w:val="en-GB" w:eastAsia="en-GB"/>
        </w:rPr>
        <w:t>Figure x.</w:t>
      </w:r>
      <w:r w:rsidRPr="00123C85">
        <w:rPr>
          <w:shd w:val="clear" w:color="auto" w:fill="FFFFFF"/>
          <w:lang w:val="en-GB" w:eastAsia="en-GB"/>
        </w:rPr>
        <w:t xml:space="preserve"> </w:t>
      </w:r>
      <w:r w:rsidR="00745BFB">
        <w:rPr>
          <w:shd w:val="clear" w:color="auto" w:fill="FFFFFF"/>
          <w:lang w:val="en-GB" w:eastAsia="en-GB"/>
        </w:rPr>
        <w:t>M</w:t>
      </w:r>
      <w:r w:rsidRPr="00123C85">
        <w:rPr>
          <w:shd w:val="clear" w:color="auto" w:fill="FFFFFF"/>
          <w:lang w:val="en-GB" w:eastAsia="en-GB"/>
        </w:rPr>
        <w:t>issing data pattern</w:t>
      </w:r>
      <w:r>
        <w:rPr>
          <w:shd w:val="clear" w:color="auto" w:fill="FFFFFF"/>
          <w:lang w:val="en-GB" w:eastAsia="en-GB"/>
        </w:rPr>
        <w:t>.</w:t>
      </w:r>
    </w:p>
    <w:p w14:paraId="7E9BC173" w14:textId="77777777" w:rsidR="000A6BAA" w:rsidRDefault="000A6BAA" w:rsidP="007F0977">
      <w:pPr>
        <w:spacing w:after="160"/>
        <w:rPr>
          <w:i/>
          <w:iCs/>
          <w:lang w:val="en-GB"/>
        </w:rPr>
      </w:pPr>
    </w:p>
    <w:p w14:paraId="4CAB9367" w14:textId="6D42AA8F" w:rsidR="00736C4D" w:rsidRDefault="00736C4D" w:rsidP="00D21739">
      <w:pPr>
        <w:pStyle w:val="Heading2"/>
      </w:pPr>
      <w:r>
        <w:t>Estimands</w:t>
      </w:r>
    </w:p>
    <w:p w14:paraId="31962F7A" w14:textId="3737B6DD" w:rsidR="00736C4D" w:rsidRDefault="009F314C" w:rsidP="007F0977">
      <w:pPr>
        <w:spacing w:after="160"/>
      </w:pPr>
      <w:r>
        <w:t xml:space="preserve">Each row in the validation set represents a hypothetical patient for which we want to </w:t>
      </w:r>
      <w:r w:rsidR="00D336E1">
        <w:rPr>
          <w:shd w:val="clear" w:color="auto" w:fill="FFFFFF"/>
          <w:lang w:val="en-GB" w:eastAsia="en-GB"/>
        </w:rPr>
        <w:t>predict</w:t>
      </w:r>
      <w:r>
        <w:rPr>
          <w:shd w:val="clear" w:color="auto" w:fill="FFFFFF"/>
          <w:lang w:val="en-GB" w:eastAsia="en-GB"/>
        </w:rPr>
        <w:t xml:space="preserve"> the absolute risk of the outcome in real-time. </w:t>
      </w:r>
      <w:r w:rsidR="00736C4D">
        <w:t>Our estimands are the outcome itself (</w:t>
      </w:r>
      <w:r w:rsidR="00721C8C">
        <w:t>the</w:t>
      </w:r>
      <w:r w:rsidR="00611CB8">
        <w:t xml:space="preserve"> binary</w:t>
      </w:r>
      <w:r w:rsidR="00721C8C">
        <w:t xml:space="preserve"> manifestation of </w:t>
      </w:r>
      <w:r w:rsidR="00736C4D">
        <w:t xml:space="preserve">Y), and the underlying probability of Y (which </w:t>
      </w:r>
      <w:r w:rsidR="00611CB8">
        <w:t xml:space="preserve">is only observable in the context of a simulation study, not in </w:t>
      </w:r>
      <w:r w:rsidR="00736C4D">
        <w:t>a clinical setting).</w:t>
      </w:r>
      <w:r>
        <w:t xml:space="preserve"> We estimate Y and the probability of Y from the incomplete predictor space of </w:t>
      </w:r>
      <w:r w:rsidR="00ED6424">
        <w:t>each</w:t>
      </w:r>
      <w:r>
        <w:t xml:space="preserve"> validation set</w:t>
      </w:r>
      <w:r w:rsidR="00D336E1">
        <w:t>.</w:t>
      </w:r>
    </w:p>
    <w:p w14:paraId="1D1B27C1" w14:textId="77777777" w:rsidR="00736C4D" w:rsidRPr="00736C4D" w:rsidRDefault="00736C4D" w:rsidP="007F0977">
      <w:pPr>
        <w:spacing w:after="160"/>
      </w:pPr>
    </w:p>
    <w:p w14:paraId="4C1BFF0D" w14:textId="77777777" w:rsidR="00310F51" w:rsidRDefault="00B45D79" w:rsidP="00D21739">
      <w:pPr>
        <w:pStyle w:val="Heading2"/>
      </w:pPr>
      <w:r w:rsidRPr="00B143AC">
        <w:t>M</w:t>
      </w:r>
      <w:r w:rsidR="00310F51">
        <w:t>ethods</w:t>
      </w:r>
    </w:p>
    <w:p w14:paraId="51EA68ED" w14:textId="3FECD592" w:rsidR="00106FF4" w:rsidRDefault="00106FF4" w:rsidP="007F0977">
      <w:pPr>
        <w:spacing w:after="160"/>
        <w:rPr>
          <w:b/>
          <w:bCs/>
          <w:lang w:val="en-GB"/>
        </w:rPr>
      </w:pPr>
      <w:r>
        <w:rPr>
          <w:lang w:val="en-GB"/>
        </w:rPr>
        <w:t xml:space="preserve">Our methods consist of </w:t>
      </w:r>
      <w:r w:rsidR="002776E6">
        <w:rPr>
          <w:lang w:val="en-GB"/>
        </w:rPr>
        <w:t xml:space="preserve">nine </w:t>
      </w:r>
      <w:r>
        <w:rPr>
          <w:lang w:val="en-GB"/>
        </w:rPr>
        <w:t xml:space="preserve">pairs of missing data </w:t>
      </w:r>
      <w:r w:rsidR="00A20FA9">
        <w:rPr>
          <w:lang w:val="en-GB"/>
        </w:rPr>
        <w:t xml:space="preserve">methods </w:t>
      </w:r>
      <w:r>
        <w:rPr>
          <w:lang w:val="en-GB"/>
        </w:rPr>
        <w:t xml:space="preserve">and prediction models. For an overview of </w:t>
      </w:r>
      <w:r w:rsidR="00A20FA9">
        <w:rPr>
          <w:lang w:val="en-GB"/>
        </w:rPr>
        <w:t>all</w:t>
      </w:r>
      <w:r>
        <w:rPr>
          <w:lang w:val="en-GB"/>
        </w:rPr>
        <w:t xml:space="preserve"> methods, see Table 1.</w:t>
      </w:r>
    </w:p>
    <w:p w14:paraId="05D8607B" w14:textId="1A9924AA" w:rsidR="00210AF6" w:rsidRPr="00886036" w:rsidRDefault="00310F51" w:rsidP="33C8D749">
      <w:pPr>
        <w:spacing w:after="160"/>
        <w:rPr>
          <w:shd w:val="clear" w:color="auto" w:fill="FFFFFF"/>
          <w:lang w:val="en-GB" w:eastAsia="en-GB"/>
        </w:rPr>
      </w:pPr>
      <w:commentRangeStart w:id="55"/>
      <w:r w:rsidRPr="00310F51">
        <w:rPr>
          <w:b/>
          <w:bCs/>
          <w:lang w:val="en-GB"/>
        </w:rPr>
        <w:t>M</w:t>
      </w:r>
      <w:r w:rsidR="00B45D79" w:rsidRPr="00310F51">
        <w:rPr>
          <w:b/>
          <w:bCs/>
          <w:lang w:val="en-GB"/>
        </w:rPr>
        <w:t>issing data handling strategies</w:t>
      </w:r>
      <w:commentRangeEnd w:id="55"/>
      <w:r w:rsidR="00B244B1">
        <w:rPr>
          <w:rStyle w:val="CommentReference"/>
          <w:rFonts w:eastAsiaTheme="minorHAnsi"/>
        </w:rPr>
        <w:commentReference w:id="55"/>
      </w:r>
      <w:r>
        <w:rPr>
          <w:b/>
          <w:bCs/>
          <w:lang w:val="en-GB"/>
        </w:rPr>
        <w:t xml:space="preserve">. </w:t>
      </w:r>
      <w:r w:rsidR="000A6BAA">
        <w:t>To</w:t>
      </w:r>
      <w:r w:rsidR="00210AF6" w:rsidRPr="00210AF6">
        <w:t xml:space="preserve"> </w:t>
      </w:r>
      <w:r w:rsidR="000A6BAA">
        <w:t>accommodate for</w:t>
      </w:r>
      <w:r w:rsidR="00210AF6" w:rsidRPr="00210AF6">
        <w:t xml:space="preserve"> </w:t>
      </w:r>
      <w:r w:rsidR="00210AF6">
        <w:t xml:space="preserve">missing </w:t>
      </w:r>
      <w:r w:rsidR="000A6BAA">
        <w:t>predictor values</w:t>
      </w:r>
      <w:r w:rsidR="00B11E3D">
        <w:t xml:space="preserve"> in real-time</w:t>
      </w:r>
      <w:r w:rsidR="00E232BB">
        <w:t>,</w:t>
      </w:r>
      <w:r w:rsidR="00210AF6">
        <w:t xml:space="preserve"> we </w:t>
      </w:r>
      <w:r w:rsidR="005506D0">
        <w:t xml:space="preserve">consider </w:t>
      </w:r>
      <w:r w:rsidR="000A6BAA">
        <w:t xml:space="preserve">three types of missing data handling strategies: </w:t>
      </w:r>
      <w:r w:rsidR="00210AF6">
        <w:t>JMI, pattern submodels</w:t>
      </w:r>
      <w:r w:rsidR="07D0B28F">
        <w:t xml:space="preserve"> (PS)</w:t>
      </w:r>
      <w:r w:rsidR="3BF0DBF6">
        <w:t xml:space="preserve">, </w:t>
      </w:r>
      <w:r w:rsidR="74D16ACA">
        <w:t xml:space="preserve">and </w:t>
      </w:r>
      <w:r w:rsidR="3BF0DBF6">
        <w:t>surrogate splits</w:t>
      </w:r>
      <w:r w:rsidR="4C967511">
        <w:t xml:space="preserve"> (SS)</w:t>
      </w:r>
      <w:r w:rsidR="00210AF6">
        <w:t xml:space="preserve">. </w:t>
      </w:r>
      <w:r w:rsidR="000A6BAA">
        <w:t xml:space="preserve">Since JMI can have different implementations, we further subdivide this strategy into </w:t>
      </w:r>
      <w:r w:rsidR="00210AF6">
        <w:t xml:space="preserve">(i) </w:t>
      </w:r>
      <w:r w:rsidR="000A6BAA">
        <w:t xml:space="preserve">imputing </w:t>
      </w:r>
      <w:r w:rsidR="00210AF6">
        <w:t xml:space="preserve">the </w:t>
      </w:r>
      <w:r w:rsidR="00210AF6">
        <w:lastRenderedPageBreak/>
        <w:t>conditional mean</w:t>
      </w:r>
      <w:r w:rsidR="172D6852">
        <w:t xml:space="preserve"> (JMI-CM)</w:t>
      </w:r>
      <w:r w:rsidR="00210AF6">
        <w:t xml:space="preserve">, (ii) </w:t>
      </w:r>
      <w:r w:rsidR="000A6BAA">
        <w:t xml:space="preserve">single imputation with </w:t>
      </w:r>
      <w:r w:rsidR="00210AF6">
        <w:t>a random draw from the</w:t>
      </w:r>
      <w:r w:rsidR="00EC1391" w:rsidRPr="00EC1391">
        <w:t xml:space="preserve"> conditional multivariate distribution</w:t>
      </w:r>
      <w:r w:rsidR="0E4D5C05" w:rsidRPr="00EC1391">
        <w:t xml:space="preserve"> (JMI-SD),</w:t>
      </w:r>
      <w:r w:rsidR="00EC1391">
        <w:t xml:space="preserve"> and (iii) </w:t>
      </w:r>
      <w:r w:rsidR="000A6BAA">
        <w:t xml:space="preserve">multiple imputation with </w:t>
      </w:r>
      <w:r w:rsidR="00210AF6">
        <w:t xml:space="preserve">50 draws from the conditional </w:t>
      </w:r>
      <w:r w:rsidR="00EC1391">
        <w:t>multivariate d</w:t>
      </w:r>
      <w:r w:rsidR="00210AF6">
        <w:t>istribution</w:t>
      </w:r>
      <w:r w:rsidR="004230F2">
        <w:t xml:space="preserve"> and pooling (i.e., taking the average of) the predictions</w:t>
      </w:r>
      <w:r w:rsidR="0034221E">
        <w:t xml:space="preserve"> of the outcome</w:t>
      </w:r>
      <w:r w:rsidR="4DCEF9E9">
        <w:t xml:space="preserve"> (JMI-MD)</w:t>
      </w:r>
      <w:r w:rsidR="00210AF6">
        <w:t>.</w:t>
      </w:r>
      <w:r w:rsidR="00886036" w:rsidRPr="00886036">
        <w:rPr>
          <w:shd w:val="clear" w:color="auto" w:fill="FFFFFF"/>
          <w:lang w:val="en-GB" w:eastAsia="en-GB"/>
        </w:rPr>
        <w:t xml:space="preserve"> </w:t>
      </w:r>
    </w:p>
    <w:p w14:paraId="79963644" w14:textId="27EA3CD5" w:rsidR="00493FF2" w:rsidRDefault="00B45D79" w:rsidP="00310F51">
      <w:pPr>
        <w:spacing w:after="160"/>
        <w:rPr>
          <w:shd w:val="clear" w:color="auto" w:fill="FFFFFF"/>
          <w:lang w:val="en-GB" w:eastAsia="en-GB"/>
        </w:rPr>
      </w:pPr>
      <w:commentRangeStart w:id="56"/>
      <w:r w:rsidRPr="00310F51">
        <w:rPr>
          <w:b/>
          <w:bCs/>
          <w:lang w:val="en-GB"/>
        </w:rPr>
        <w:t>Prediction models</w:t>
      </w:r>
      <w:commentRangeEnd w:id="56"/>
      <w:r w:rsidR="00B244B1">
        <w:rPr>
          <w:rStyle w:val="CommentReference"/>
          <w:rFonts w:eastAsiaTheme="minorHAnsi"/>
        </w:rPr>
        <w:commentReference w:id="56"/>
      </w:r>
      <w:r w:rsidR="00310F51">
        <w:rPr>
          <w:b/>
          <w:bCs/>
          <w:lang w:val="en-GB"/>
        </w:rPr>
        <w:t xml:space="preserve">. </w:t>
      </w:r>
      <w:r w:rsidR="00493FF2" w:rsidRPr="00493FF2">
        <w:rPr>
          <w:lang w:val="en-GB"/>
        </w:rPr>
        <w:t xml:space="preserve">We obtain predictions of the outcome </w:t>
      </w:r>
      <w:r w:rsidR="00493FF2">
        <w:rPr>
          <w:lang w:val="en-GB"/>
        </w:rPr>
        <w:t xml:space="preserve">by applying two models on </w:t>
      </w:r>
      <w:r w:rsidR="00493FF2">
        <w:rPr>
          <w:shd w:val="clear" w:color="auto" w:fill="FFFFFF"/>
          <w:lang w:val="en-GB" w:eastAsia="en-GB"/>
        </w:rPr>
        <w:t xml:space="preserve">the incomplete (imputed) predictor space. </w:t>
      </w:r>
      <w:r w:rsidR="002874B0">
        <w:rPr>
          <w:shd w:val="clear" w:color="auto" w:fill="FFFFFF"/>
          <w:lang w:val="en-GB" w:eastAsia="en-GB"/>
        </w:rPr>
        <w:t xml:space="preserve">The first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flexible logistic regression (FLR) with a natural cubic spline. The second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a random forest (RF). Technical details </w:t>
      </w:r>
      <w:r w:rsidR="002E631B">
        <w:rPr>
          <w:shd w:val="clear" w:color="auto" w:fill="FFFFFF"/>
          <w:lang w:val="en-GB" w:eastAsia="en-GB"/>
        </w:rPr>
        <w:t>such as model</w:t>
      </w:r>
      <w:r w:rsidR="002874B0">
        <w:rPr>
          <w:shd w:val="clear" w:color="auto" w:fill="FFFFFF"/>
          <w:lang w:val="en-GB" w:eastAsia="en-GB"/>
        </w:rPr>
        <w:t xml:space="preserve"> tuning can be found </w:t>
      </w:r>
      <w:r w:rsidR="592ADB1A">
        <w:rPr>
          <w:shd w:val="clear" w:color="auto" w:fill="FFFFFF"/>
          <w:lang w:val="en-GB" w:eastAsia="en-GB"/>
        </w:rPr>
        <w:t xml:space="preserve">in the Supplementary Materials and </w:t>
      </w:r>
      <w:r w:rsidR="002874B0">
        <w:rPr>
          <w:shd w:val="clear" w:color="auto" w:fill="FFFFFF"/>
          <w:lang w:val="en-GB" w:eastAsia="en-GB"/>
        </w:rPr>
        <w:t xml:space="preserve">on </w:t>
      </w:r>
      <w:r w:rsidR="002874B0" w:rsidRPr="00D21739">
        <w:rPr>
          <w:shd w:val="clear" w:color="auto" w:fill="FFFFFF"/>
          <w:lang w:val="en-GB" w:eastAsia="en-GB"/>
        </w:rPr>
        <w:t>github.com/hanneoberman/SIG</w:t>
      </w:r>
      <w:r w:rsidR="002874B0" w:rsidRPr="00DD1F11">
        <w:rPr>
          <w:shd w:val="clear" w:color="auto" w:fill="FFFFFF"/>
          <w:lang w:val="en-GB" w:eastAsia="en-GB"/>
        </w:rPr>
        <w:t>.</w:t>
      </w:r>
      <w:r w:rsidR="0060708A">
        <w:rPr>
          <w:shd w:val="clear" w:color="auto" w:fill="FFFFFF"/>
          <w:lang w:val="en-GB" w:eastAsia="en-GB"/>
        </w:rPr>
        <w:t xml:space="preserve"> Both prediction models are compatible with the JMI missing data strategy and </w:t>
      </w:r>
      <w:r w:rsidR="2E409578">
        <w:rPr>
          <w:shd w:val="clear" w:color="auto" w:fill="FFFFFF"/>
          <w:lang w:val="en-GB" w:eastAsia="en-GB"/>
        </w:rPr>
        <w:t>pattern submodels</w:t>
      </w:r>
      <w:r w:rsidR="0060708A">
        <w:rPr>
          <w:shd w:val="clear" w:color="auto" w:fill="FFFFFF"/>
          <w:lang w:val="en-GB" w:eastAsia="en-GB"/>
        </w:rPr>
        <w:t xml:space="preserve"> missing data strategy. The surrogate split missing data strategy is only available for tree-based prediction models, such as a random forest.</w:t>
      </w:r>
    </w:p>
    <w:p w14:paraId="602C7604" w14:textId="77777777" w:rsidR="002274C2" w:rsidRDefault="002274C2" w:rsidP="00310F51">
      <w:pPr>
        <w:spacing w:after="160"/>
        <w:rPr>
          <w:lang w:val="en-GB" w:eastAsia="en-GB"/>
        </w:rPr>
      </w:pPr>
    </w:p>
    <w:tbl>
      <w:tblPr>
        <w:tblStyle w:val="TableGrid"/>
        <w:tblW w:w="0" w:type="auto"/>
        <w:tblLook w:val="04A0" w:firstRow="1" w:lastRow="0" w:firstColumn="1" w:lastColumn="0" w:noHBand="0" w:noVBand="1"/>
      </w:tblPr>
      <w:tblGrid>
        <w:gridCol w:w="704"/>
        <w:gridCol w:w="2977"/>
        <w:gridCol w:w="2834"/>
        <w:gridCol w:w="2835"/>
      </w:tblGrid>
      <w:tr w:rsidR="005F618E" w14:paraId="0E0DD34D" w14:textId="77777777" w:rsidTr="33C8D749">
        <w:trPr>
          <w:trHeight w:val="454"/>
        </w:trPr>
        <w:tc>
          <w:tcPr>
            <w:tcW w:w="3681" w:type="dxa"/>
            <w:gridSpan w:val="2"/>
            <w:tcBorders>
              <w:top w:val="single" w:sz="4" w:space="0" w:color="auto"/>
              <w:left w:val="nil"/>
              <w:bottom w:val="single" w:sz="4" w:space="0" w:color="auto"/>
              <w:right w:val="nil"/>
            </w:tcBorders>
            <w:vAlign w:val="center"/>
          </w:tcPr>
          <w:p w14:paraId="0ED38A22" w14:textId="6E693AE1" w:rsidR="005F618E" w:rsidRDefault="005F618E" w:rsidP="008226EA">
            <w:pPr>
              <w:pStyle w:val="NoSpacing"/>
              <w:rPr>
                <w:lang w:val="en-GB"/>
              </w:rPr>
            </w:pPr>
          </w:p>
        </w:tc>
        <w:tc>
          <w:tcPr>
            <w:tcW w:w="2834" w:type="dxa"/>
            <w:tcBorders>
              <w:top w:val="single" w:sz="4" w:space="0" w:color="auto"/>
              <w:left w:val="nil"/>
              <w:bottom w:val="single" w:sz="4" w:space="0" w:color="auto"/>
              <w:right w:val="nil"/>
            </w:tcBorders>
            <w:vAlign w:val="center"/>
          </w:tcPr>
          <w:p w14:paraId="6466F146" w14:textId="1797F2EF" w:rsidR="005F618E" w:rsidRDefault="005F618E" w:rsidP="00CD5E96">
            <w:pPr>
              <w:pStyle w:val="NoSpacing"/>
              <w:jc w:val="center"/>
              <w:rPr>
                <w:lang w:val="en-GB"/>
              </w:rPr>
            </w:pPr>
            <w:r>
              <w:rPr>
                <w:lang w:val="en-GB"/>
              </w:rPr>
              <w:t>Flexible logistic regression</w:t>
            </w:r>
          </w:p>
        </w:tc>
        <w:tc>
          <w:tcPr>
            <w:tcW w:w="2835" w:type="dxa"/>
            <w:tcBorders>
              <w:top w:val="single" w:sz="4" w:space="0" w:color="auto"/>
              <w:left w:val="nil"/>
              <w:bottom w:val="single" w:sz="4" w:space="0" w:color="auto"/>
              <w:right w:val="nil"/>
            </w:tcBorders>
            <w:vAlign w:val="center"/>
          </w:tcPr>
          <w:p w14:paraId="5C42E9BD" w14:textId="5C2ED0FE" w:rsidR="005F618E" w:rsidRDefault="005F618E" w:rsidP="00CD5E96">
            <w:pPr>
              <w:pStyle w:val="NoSpacing"/>
              <w:jc w:val="center"/>
              <w:rPr>
                <w:lang w:val="en-GB"/>
              </w:rPr>
            </w:pPr>
            <w:r>
              <w:rPr>
                <w:lang w:val="en-GB"/>
              </w:rPr>
              <w:t xml:space="preserve">Random </w:t>
            </w:r>
            <w:r w:rsidR="000C20B9">
              <w:rPr>
                <w:lang w:val="en-GB"/>
              </w:rPr>
              <w:t>f</w:t>
            </w:r>
            <w:r>
              <w:rPr>
                <w:lang w:val="en-GB"/>
              </w:rPr>
              <w:t>orest</w:t>
            </w:r>
          </w:p>
        </w:tc>
      </w:tr>
      <w:tr w:rsidR="008226EA" w14:paraId="70B48503" w14:textId="77777777" w:rsidTr="002274C2">
        <w:trPr>
          <w:trHeight w:val="454"/>
        </w:trPr>
        <w:tc>
          <w:tcPr>
            <w:tcW w:w="704" w:type="dxa"/>
            <w:vMerge w:val="restart"/>
            <w:tcBorders>
              <w:top w:val="nil"/>
              <w:left w:val="nil"/>
              <w:bottom w:val="nil"/>
              <w:right w:val="nil"/>
            </w:tcBorders>
            <w:vAlign w:val="center"/>
          </w:tcPr>
          <w:p w14:paraId="64BABEA1" w14:textId="77777777" w:rsidR="008226EA" w:rsidRPr="00496697" w:rsidRDefault="008226EA" w:rsidP="004C33C4">
            <w:pPr>
              <w:pStyle w:val="NoSpacing"/>
              <w:jc w:val="center"/>
              <w:rPr>
                <w:b w:val="0"/>
                <w:bCs w:val="0"/>
                <w:lang w:val="en-GB"/>
              </w:rPr>
            </w:pPr>
            <w:r w:rsidRPr="00496697">
              <w:rPr>
                <w:b w:val="0"/>
                <w:bCs w:val="0"/>
                <w:lang w:val="en-GB"/>
              </w:rPr>
              <w:t>JMI</w:t>
            </w:r>
          </w:p>
        </w:tc>
        <w:tc>
          <w:tcPr>
            <w:tcW w:w="2977" w:type="dxa"/>
            <w:tcBorders>
              <w:top w:val="single" w:sz="4" w:space="0" w:color="auto"/>
              <w:left w:val="nil"/>
              <w:bottom w:val="nil"/>
              <w:right w:val="nil"/>
            </w:tcBorders>
            <w:vAlign w:val="center"/>
          </w:tcPr>
          <w:p w14:paraId="6E23D128" w14:textId="2D4FE17D" w:rsidR="008226EA" w:rsidRPr="00496697" w:rsidRDefault="008226EA" w:rsidP="00A77917">
            <w:pPr>
              <w:pStyle w:val="NoSpacing"/>
              <w:jc w:val="right"/>
              <w:rPr>
                <w:b w:val="0"/>
                <w:bCs w:val="0"/>
                <w:vertAlign w:val="superscript"/>
                <w:lang w:val="en-GB"/>
              </w:rPr>
            </w:pPr>
            <w:r w:rsidRPr="00496697">
              <w:rPr>
                <w:b w:val="0"/>
                <w:bCs w:val="0"/>
                <w:lang w:val="en-GB"/>
              </w:rPr>
              <w:t>Conditional mean</w:t>
            </w:r>
            <w:r w:rsidR="005A6E49">
              <w:rPr>
                <w:b w:val="0"/>
                <w:bCs w:val="0"/>
                <w:lang w:val="en-GB"/>
              </w:rPr>
              <w:t xml:space="preserve"> imputation</w:t>
            </w:r>
            <w:r w:rsidR="00BA6714" w:rsidRPr="00496697">
              <w:rPr>
                <w:b w:val="0"/>
                <w:bCs w:val="0"/>
                <w:vertAlign w:val="superscript"/>
                <w:lang w:val="en-GB"/>
              </w:rPr>
              <w:t>1</w:t>
            </w:r>
          </w:p>
        </w:tc>
        <w:tc>
          <w:tcPr>
            <w:tcW w:w="2834" w:type="dxa"/>
            <w:tcBorders>
              <w:top w:val="single" w:sz="4" w:space="0" w:color="auto"/>
              <w:left w:val="nil"/>
              <w:bottom w:val="nil"/>
              <w:right w:val="nil"/>
            </w:tcBorders>
            <w:vAlign w:val="center"/>
          </w:tcPr>
          <w:p w14:paraId="6F1BDA33" w14:textId="41067974" w:rsidR="008226EA" w:rsidRPr="00496697" w:rsidRDefault="000739F1" w:rsidP="00331000">
            <w:pPr>
              <w:pStyle w:val="NoSpacing"/>
              <w:jc w:val="center"/>
              <w:rPr>
                <w:b w:val="0"/>
                <w:bCs w:val="0"/>
                <w:lang w:val="en-GB"/>
              </w:rPr>
            </w:pPr>
            <w:r>
              <w:rPr>
                <w:b w:val="0"/>
                <w:bCs w:val="0"/>
                <w:lang w:val="en-GB"/>
              </w:rPr>
              <w:t>X</w:t>
            </w:r>
          </w:p>
        </w:tc>
        <w:tc>
          <w:tcPr>
            <w:tcW w:w="2835" w:type="dxa"/>
            <w:tcBorders>
              <w:top w:val="single" w:sz="4" w:space="0" w:color="auto"/>
              <w:left w:val="nil"/>
              <w:bottom w:val="nil"/>
              <w:right w:val="nil"/>
            </w:tcBorders>
            <w:vAlign w:val="center"/>
          </w:tcPr>
          <w:p w14:paraId="1A8EBB4F" w14:textId="3FA2AF91" w:rsidR="008226EA" w:rsidRPr="00496697" w:rsidRDefault="000739F1" w:rsidP="00331000">
            <w:pPr>
              <w:pStyle w:val="NoSpacing"/>
              <w:jc w:val="center"/>
              <w:rPr>
                <w:b w:val="0"/>
                <w:bCs w:val="0"/>
                <w:lang w:val="en-GB"/>
              </w:rPr>
            </w:pPr>
            <w:r>
              <w:rPr>
                <w:b w:val="0"/>
                <w:bCs w:val="0"/>
                <w:lang w:val="en-GB"/>
              </w:rPr>
              <w:t>X</w:t>
            </w:r>
          </w:p>
        </w:tc>
      </w:tr>
      <w:tr w:rsidR="008226EA" w14:paraId="4BF4F60C" w14:textId="77777777" w:rsidTr="002274C2">
        <w:trPr>
          <w:trHeight w:val="454"/>
        </w:trPr>
        <w:tc>
          <w:tcPr>
            <w:tcW w:w="704" w:type="dxa"/>
            <w:vMerge/>
            <w:tcBorders>
              <w:top w:val="nil"/>
              <w:left w:val="nil"/>
              <w:bottom w:val="nil"/>
              <w:right w:val="nil"/>
            </w:tcBorders>
            <w:vAlign w:val="center"/>
          </w:tcPr>
          <w:p w14:paraId="10D6A445" w14:textId="77777777" w:rsidR="008226EA" w:rsidRPr="00496697" w:rsidRDefault="008226EA" w:rsidP="008226EA">
            <w:pPr>
              <w:pStyle w:val="NoSpacing"/>
              <w:rPr>
                <w:b w:val="0"/>
                <w:bCs w:val="0"/>
                <w:lang w:val="en-GB"/>
              </w:rPr>
            </w:pPr>
          </w:p>
        </w:tc>
        <w:tc>
          <w:tcPr>
            <w:tcW w:w="2977" w:type="dxa"/>
            <w:tcBorders>
              <w:top w:val="nil"/>
              <w:left w:val="nil"/>
              <w:bottom w:val="nil"/>
              <w:right w:val="nil"/>
            </w:tcBorders>
            <w:vAlign w:val="center"/>
          </w:tcPr>
          <w:p w14:paraId="1568A224" w14:textId="753BAE86" w:rsidR="008226EA" w:rsidRPr="00496697" w:rsidRDefault="005A6E49" w:rsidP="00A77917">
            <w:pPr>
              <w:pStyle w:val="NoSpacing"/>
              <w:jc w:val="right"/>
              <w:rPr>
                <w:b w:val="0"/>
                <w:bCs w:val="0"/>
                <w:vertAlign w:val="superscript"/>
                <w:lang w:val="en-GB"/>
              </w:rPr>
            </w:pPr>
            <w:r>
              <w:rPr>
                <w:b w:val="0"/>
                <w:bCs w:val="0"/>
                <w:lang w:val="en-GB"/>
              </w:rPr>
              <w:t>Single d</w:t>
            </w:r>
            <w:r w:rsidR="008226EA" w:rsidRPr="00496697">
              <w:rPr>
                <w:b w:val="0"/>
                <w:bCs w:val="0"/>
                <w:lang w:val="en-GB"/>
              </w:rPr>
              <w:t>raw</w:t>
            </w:r>
            <w:r>
              <w:rPr>
                <w:b w:val="0"/>
                <w:bCs w:val="0"/>
                <w:lang w:val="en-GB"/>
              </w:rPr>
              <w:t xml:space="preserve"> imputation</w:t>
            </w:r>
            <w:r w:rsidR="00BA6714" w:rsidRPr="00496697">
              <w:rPr>
                <w:b w:val="0"/>
                <w:bCs w:val="0"/>
                <w:vertAlign w:val="superscript"/>
                <w:lang w:val="en-GB"/>
              </w:rPr>
              <w:t>2</w:t>
            </w:r>
          </w:p>
        </w:tc>
        <w:tc>
          <w:tcPr>
            <w:tcW w:w="2834" w:type="dxa"/>
            <w:tcBorders>
              <w:top w:val="nil"/>
              <w:left w:val="nil"/>
              <w:bottom w:val="nil"/>
              <w:right w:val="nil"/>
            </w:tcBorders>
            <w:vAlign w:val="center"/>
          </w:tcPr>
          <w:p w14:paraId="6A2105F5" w14:textId="7D4ACBC2" w:rsidR="008226EA" w:rsidRPr="00496697" w:rsidRDefault="00331000" w:rsidP="00331000">
            <w:pPr>
              <w:pStyle w:val="NoSpacing"/>
              <w:jc w:val="center"/>
              <w:rPr>
                <w:b w:val="0"/>
                <w:bCs w:val="0"/>
                <w:lang w:val="en-GB"/>
              </w:rPr>
            </w:pPr>
            <w:r>
              <w:rPr>
                <w:b w:val="0"/>
                <w:bCs w:val="0"/>
                <w:lang w:val="en-GB"/>
              </w:rPr>
              <w:t>X</w:t>
            </w:r>
          </w:p>
        </w:tc>
        <w:tc>
          <w:tcPr>
            <w:tcW w:w="2835" w:type="dxa"/>
            <w:tcBorders>
              <w:top w:val="nil"/>
              <w:left w:val="nil"/>
              <w:bottom w:val="nil"/>
              <w:right w:val="nil"/>
            </w:tcBorders>
            <w:vAlign w:val="center"/>
          </w:tcPr>
          <w:p w14:paraId="0FEE81C4" w14:textId="3A4673C2" w:rsidR="008226EA" w:rsidRPr="00496697" w:rsidRDefault="000739F1" w:rsidP="00331000">
            <w:pPr>
              <w:pStyle w:val="NoSpacing"/>
              <w:jc w:val="center"/>
              <w:rPr>
                <w:b w:val="0"/>
                <w:bCs w:val="0"/>
                <w:lang w:val="en-GB"/>
              </w:rPr>
            </w:pPr>
            <w:r>
              <w:rPr>
                <w:b w:val="0"/>
                <w:bCs w:val="0"/>
                <w:lang w:val="en-GB"/>
              </w:rPr>
              <w:t>X</w:t>
            </w:r>
          </w:p>
        </w:tc>
      </w:tr>
      <w:tr w:rsidR="008226EA" w14:paraId="6C7382A0" w14:textId="77777777" w:rsidTr="002274C2">
        <w:trPr>
          <w:trHeight w:val="454"/>
        </w:trPr>
        <w:tc>
          <w:tcPr>
            <w:tcW w:w="704" w:type="dxa"/>
            <w:vMerge/>
            <w:tcBorders>
              <w:top w:val="nil"/>
              <w:left w:val="nil"/>
              <w:bottom w:val="nil"/>
              <w:right w:val="nil"/>
            </w:tcBorders>
            <w:vAlign w:val="center"/>
          </w:tcPr>
          <w:p w14:paraId="6A04D038" w14:textId="77777777" w:rsidR="008226EA" w:rsidRPr="00496697" w:rsidRDefault="008226EA" w:rsidP="008226EA">
            <w:pPr>
              <w:pStyle w:val="NoSpacing"/>
              <w:rPr>
                <w:b w:val="0"/>
                <w:bCs w:val="0"/>
                <w:lang w:val="en-GB"/>
              </w:rPr>
            </w:pPr>
          </w:p>
        </w:tc>
        <w:tc>
          <w:tcPr>
            <w:tcW w:w="2977" w:type="dxa"/>
            <w:tcBorders>
              <w:top w:val="nil"/>
              <w:left w:val="nil"/>
              <w:bottom w:val="single" w:sz="4" w:space="0" w:color="auto"/>
              <w:right w:val="nil"/>
            </w:tcBorders>
            <w:vAlign w:val="center"/>
          </w:tcPr>
          <w:p w14:paraId="55B4D12E" w14:textId="626DF517" w:rsidR="008226EA" w:rsidRPr="00496697" w:rsidRDefault="005A6E49" w:rsidP="00A77917">
            <w:pPr>
              <w:pStyle w:val="NoSpacing"/>
              <w:jc w:val="right"/>
              <w:rPr>
                <w:b w:val="0"/>
                <w:bCs w:val="0"/>
                <w:vertAlign w:val="superscript"/>
                <w:lang w:val="en-GB"/>
              </w:rPr>
            </w:pPr>
            <w:r>
              <w:rPr>
                <w:b w:val="0"/>
                <w:bCs w:val="0"/>
                <w:lang w:val="en-GB"/>
              </w:rPr>
              <w:t>M</w:t>
            </w:r>
            <w:r w:rsidR="008226EA" w:rsidRPr="00496697">
              <w:rPr>
                <w:b w:val="0"/>
                <w:bCs w:val="0"/>
                <w:lang w:val="en-GB"/>
              </w:rPr>
              <w:t>ultiple draw</w:t>
            </w:r>
            <w:r>
              <w:rPr>
                <w:b w:val="0"/>
                <w:bCs w:val="0"/>
                <w:lang w:val="en-GB"/>
              </w:rPr>
              <w:t xml:space="preserve"> imputation</w:t>
            </w:r>
            <w:r w:rsidR="00BA6714" w:rsidRPr="00496697">
              <w:rPr>
                <w:b w:val="0"/>
                <w:bCs w:val="0"/>
                <w:vertAlign w:val="superscript"/>
                <w:lang w:val="en-GB"/>
              </w:rPr>
              <w:t>3</w:t>
            </w:r>
          </w:p>
        </w:tc>
        <w:tc>
          <w:tcPr>
            <w:tcW w:w="2834" w:type="dxa"/>
            <w:tcBorders>
              <w:top w:val="nil"/>
              <w:left w:val="nil"/>
              <w:bottom w:val="single" w:sz="4" w:space="0" w:color="auto"/>
              <w:right w:val="nil"/>
            </w:tcBorders>
            <w:vAlign w:val="center"/>
          </w:tcPr>
          <w:p w14:paraId="14C9AD93" w14:textId="107EE628" w:rsidR="008226EA" w:rsidRPr="00496697" w:rsidRDefault="000739F1" w:rsidP="00331000">
            <w:pPr>
              <w:pStyle w:val="NoSpacing"/>
              <w:jc w:val="center"/>
              <w:rPr>
                <w:b w:val="0"/>
                <w:bCs w:val="0"/>
                <w:lang w:val="en-GB"/>
              </w:rPr>
            </w:pPr>
            <w:r>
              <w:rPr>
                <w:b w:val="0"/>
                <w:bCs w:val="0"/>
                <w:lang w:val="en-GB"/>
              </w:rPr>
              <w:t>X</w:t>
            </w:r>
          </w:p>
        </w:tc>
        <w:tc>
          <w:tcPr>
            <w:tcW w:w="2835" w:type="dxa"/>
            <w:tcBorders>
              <w:top w:val="nil"/>
              <w:left w:val="nil"/>
              <w:bottom w:val="single" w:sz="4" w:space="0" w:color="auto"/>
              <w:right w:val="nil"/>
            </w:tcBorders>
            <w:vAlign w:val="center"/>
          </w:tcPr>
          <w:p w14:paraId="1814AE68" w14:textId="6E3F158E" w:rsidR="008226EA" w:rsidRPr="00496697" w:rsidRDefault="00331000" w:rsidP="00331000">
            <w:pPr>
              <w:pStyle w:val="NoSpacing"/>
              <w:jc w:val="center"/>
              <w:rPr>
                <w:b w:val="0"/>
                <w:bCs w:val="0"/>
                <w:lang w:val="en-GB"/>
              </w:rPr>
            </w:pPr>
            <w:r>
              <w:rPr>
                <w:b w:val="0"/>
                <w:bCs w:val="0"/>
                <w:lang w:val="en-GB"/>
              </w:rPr>
              <w:t>X</w:t>
            </w:r>
          </w:p>
        </w:tc>
      </w:tr>
      <w:tr w:rsidR="008226EA" w14:paraId="40B12954" w14:textId="77777777" w:rsidTr="33C8D749">
        <w:trPr>
          <w:trHeight w:val="454"/>
        </w:trPr>
        <w:tc>
          <w:tcPr>
            <w:tcW w:w="3681" w:type="dxa"/>
            <w:gridSpan w:val="2"/>
            <w:tcBorders>
              <w:top w:val="single" w:sz="4" w:space="0" w:color="auto"/>
              <w:left w:val="nil"/>
              <w:bottom w:val="single" w:sz="4" w:space="0" w:color="auto"/>
              <w:right w:val="nil"/>
            </w:tcBorders>
            <w:vAlign w:val="center"/>
          </w:tcPr>
          <w:p w14:paraId="75EA1C8D" w14:textId="6EE714F8" w:rsidR="008226EA" w:rsidRPr="00496697" w:rsidRDefault="00B244B1" w:rsidP="00E46524">
            <w:pPr>
              <w:pStyle w:val="NoSpacing"/>
              <w:jc w:val="right"/>
              <w:rPr>
                <w:b w:val="0"/>
                <w:bCs w:val="0"/>
                <w:vertAlign w:val="superscript"/>
                <w:lang w:val="en-GB"/>
              </w:rPr>
            </w:pPr>
            <w:r w:rsidRPr="00496697">
              <w:rPr>
                <w:b w:val="0"/>
                <w:bCs w:val="0"/>
                <w:lang w:val="en-GB"/>
              </w:rPr>
              <w:t xml:space="preserve">Pattern </w:t>
            </w:r>
            <w:r>
              <w:rPr>
                <w:b w:val="0"/>
                <w:bCs w:val="0"/>
                <w:lang w:val="en-GB"/>
              </w:rPr>
              <w:t>submodels</w:t>
            </w:r>
            <w:r w:rsidRPr="00B244B1">
              <w:rPr>
                <w:b w:val="0"/>
                <w:bCs w:val="0"/>
                <w:vertAlign w:val="superscript"/>
                <w:lang w:val="en-GB"/>
              </w:rPr>
              <w:t>4</w:t>
            </w:r>
          </w:p>
        </w:tc>
        <w:tc>
          <w:tcPr>
            <w:tcW w:w="2834" w:type="dxa"/>
            <w:tcBorders>
              <w:top w:val="single" w:sz="4" w:space="0" w:color="auto"/>
              <w:left w:val="nil"/>
              <w:bottom w:val="single" w:sz="4" w:space="0" w:color="auto"/>
              <w:right w:val="nil"/>
            </w:tcBorders>
            <w:vAlign w:val="center"/>
          </w:tcPr>
          <w:p w14:paraId="31565239" w14:textId="338E7AFF" w:rsidR="008226EA" w:rsidRPr="00496697" w:rsidRDefault="00B244B1" w:rsidP="00331000">
            <w:pPr>
              <w:pStyle w:val="NoSpacing"/>
              <w:jc w:val="center"/>
              <w:rPr>
                <w:b w:val="0"/>
                <w:bCs w:val="0"/>
                <w:lang w:val="en-GB"/>
              </w:rPr>
            </w:pPr>
            <w:r>
              <w:rPr>
                <w:b w:val="0"/>
                <w:bCs w:val="0"/>
                <w:lang w:val="en-GB"/>
              </w:rPr>
              <w:t>X</w:t>
            </w:r>
          </w:p>
        </w:tc>
        <w:tc>
          <w:tcPr>
            <w:tcW w:w="2835" w:type="dxa"/>
            <w:tcBorders>
              <w:top w:val="single" w:sz="4" w:space="0" w:color="auto"/>
              <w:left w:val="nil"/>
              <w:bottom w:val="single" w:sz="4" w:space="0" w:color="auto"/>
              <w:right w:val="nil"/>
            </w:tcBorders>
            <w:vAlign w:val="center"/>
          </w:tcPr>
          <w:p w14:paraId="579D1811" w14:textId="5D1CC661" w:rsidR="008226EA" w:rsidRPr="00496697" w:rsidRDefault="008226EA" w:rsidP="00331000">
            <w:pPr>
              <w:pStyle w:val="NoSpacing"/>
              <w:jc w:val="center"/>
              <w:rPr>
                <w:b w:val="0"/>
                <w:bCs w:val="0"/>
                <w:lang w:val="en-GB"/>
              </w:rPr>
            </w:pPr>
            <w:r w:rsidRPr="00496697">
              <w:rPr>
                <w:b w:val="0"/>
                <w:bCs w:val="0"/>
                <w:lang w:val="en-GB"/>
              </w:rPr>
              <w:t>X</w:t>
            </w:r>
          </w:p>
        </w:tc>
      </w:tr>
      <w:tr w:rsidR="008226EA" w14:paraId="3F6074AF" w14:textId="77777777" w:rsidTr="33C8D749">
        <w:trPr>
          <w:trHeight w:val="454"/>
        </w:trPr>
        <w:tc>
          <w:tcPr>
            <w:tcW w:w="3681" w:type="dxa"/>
            <w:gridSpan w:val="2"/>
            <w:tcBorders>
              <w:top w:val="single" w:sz="4" w:space="0" w:color="auto"/>
              <w:left w:val="nil"/>
              <w:bottom w:val="nil"/>
              <w:right w:val="nil"/>
            </w:tcBorders>
            <w:vAlign w:val="center"/>
          </w:tcPr>
          <w:p w14:paraId="678B5D98" w14:textId="03CC58E2" w:rsidR="008226EA" w:rsidRPr="007E5C79" w:rsidRDefault="00B244B1" w:rsidP="00E46524">
            <w:pPr>
              <w:pStyle w:val="NoSpacing"/>
              <w:jc w:val="right"/>
              <w:rPr>
                <w:b w:val="0"/>
                <w:bCs w:val="0"/>
                <w:vertAlign w:val="superscript"/>
                <w:lang w:val="en-GB"/>
              </w:rPr>
            </w:pPr>
            <w:r w:rsidRPr="00496697">
              <w:rPr>
                <w:b w:val="0"/>
                <w:bCs w:val="0"/>
                <w:lang w:val="en-GB"/>
              </w:rPr>
              <w:t>Surrogate split</w:t>
            </w:r>
            <w:r>
              <w:rPr>
                <w:b w:val="0"/>
                <w:bCs w:val="0"/>
                <w:lang w:val="en-GB"/>
              </w:rPr>
              <w:t>s</w:t>
            </w:r>
            <w:r w:rsidRPr="00B244B1">
              <w:rPr>
                <w:b w:val="0"/>
                <w:bCs w:val="0"/>
                <w:vertAlign w:val="superscript"/>
                <w:lang w:val="en-GB"/>
              </w:rPr>
              <w:t>5</w:t>
            </w:r>
          </w:p>
        </w:tc>
        <w:tc>
          <w:tcPr>
            <w:tcW w:w="2834" w:type="dxa"/>
            <w:tcBorders>
              <w:top w:val="single" w:sz="4" w:space="0" w:color="auto"/>
              <w:left w:val="nil"/>
              <w:bottom w:val="nil"/>
              <w:right w:val="nil"/>
            </w:tcBorders>
            <w:vAlign w:val="center"/>
          </w:tcPr>
          <w:p w14:paraId="68928781" w14:textId="36714C72" w:rsidR="008226EA" w:rsidRPr="00496697" w:rsidRDefault="008226EA" w:rsidP="00331000">
            <w:pPr>
              <w:pStyle w:val="NoSpacing"/>
              <w:jc w:val="center"/>
              <w:rPr>
                <w:b w:val="0"/>
                <w:bCs w:val="0"/>
                <w:lang w:val="en-GB"/>
              </w:rPr>
            </w:pPr>
          </w:p>
        </w:tc>
        <w:tc>
          <w:tcPr>
            <w:tcW w:w="2835" w:type="dxa"/>
            <w:tcBorders>
              <w:top w:val="single" w:sz="4" w:space="0" w:color="auto"/>
              <w:left w:val="nil"/>
              <w:bottom w:val="nil"/>
              <w:right w:val="nil"/>
            </w:tcBorders>
            <w:vAlign w:val="center"/>
          </w:tcPr>
          <w:p w14:paraId="5865404B" w14:textId="76DC6566" w:rsidR="008226EA" w:rsidRPr="00496697" w:rsidRDefault="0040278D" w:rsidP="00331000">
            <w:pPr>
              <w:pStyle w:val="NoSpacing"/>
              <w:jc w:val="center"/>
              <w:rPr>
                <w:b w:val="0"/>
                <w:bCs w:val="0"/>
                <w:lang w:val="en-GB"/>
              </w:rPr>
            </w:pPr>
            <w:r>
              <w:rPr>
                <w:b w:val="0"/>
                <w:bCs w:val="0"/>
                <w:lang w:val="en-GB"/>
              </w:rPr>
              <w:t>X</w:t>
            </w:r>
          </w:p>
        </w:tc>
      </w:tr>
    </w:tbl>
    <w:p w14:paraId="1A3A9118" w14:textId="4978F15E" w:rsidR="00BA6714" w:rsidRPr="00992203" w:rsidRDefault="00BA6714" w:rsidP="33C8D749">
      <w:pPr>
        <w:spacing w:line="276" w:lineRule="auto"/>
        <w:rPr>
          <w:sz w:val="18"/>
          <w:szCs w:val="18"/>
          <w:lang w:val="en-GB" w:eastAsia="en-GB"/>
        </w:rPr>
      </w:pPr>
      <w:r>
        <w:br/>
      </w:r>
      <w:commentRangeStart w:id="57"/>
      <w:commentRangeStart w:id="58"/>
      <w:r w:rsidR="5B126B08" w:rsidRPr="33C8D749">
        <w:rPr>
          <w:b/>
          <w:bCs/>
          <w:sz w:val="24"/>
          <w:szCs w:val="24"/>
          <w:lang w:val="en-GB"/>
        </w:rPr>
        <w:t>Table 1</w:t>
      </w:r>
      <w:commentRangeEnd w:id="57"/>
      <w:r w:rsidR="002274C2">
        <w:rPr>
          <w:rStyle w:val="CommentReference"/>
          <w:rFonts w:eastAsiaTheme="minorHAnsi"/>
        </w:rPr>
        <w:commentReference w:id="57"/>
      </w:r>
      <w:commentRangeEnd w:id="58"/>
      <w:r w:rsidR="00433876">
        <w:rPr>
          <w:rStyle w:val="CommentReference"/>
          <w:rFonts w:eastAsiaTheme="minorHAnsi"/>
        </w:rPr>
        <w:commentReference w:id="58"/>
      </w:r>
      <w:r w:rsidR="5B126B08" w:rsidRPr="33C8D749">
        <w:rPr>
          <w:b/>
          <w:bCs/>
          <w:sz w:val="24"/>
          <w:szCs w:val="24"/>
          <w:lang w:val="en-GB"/>
        </w:rPr>
        <w:t xml:space="preserve">. </w:t>
      </w:r>
      <w:r w:rsidR="5B126B08" w:rsidRPr="33C8D749">
        <w:rPr>
          <w:sz w:val="24"/>
          <w:szCs w:val="24"/>
          <w:lang w:val="en-GB"/>
        </w:rPr>
        <w:t>Overview of missing data methods and prediction models</w:t>
      </w:r>
      <w:r>
        <w:br/>
      </w:r>
      <w:r>
        <w:br/>
      </w:r>
      <w:r w:rsidR="5B126B08" w:rsidRPr="33C8D749">
        <w:rPr>
          <w:sz w:val="18"/>
          <w:szCs w:val="18"/>
          <w:lang w:val="en-GB"/>
        </w:rPr>
        <w:t xml:space="preserve">1. Missing values are imputed by the predictor mean, conditional on the observed values of the other predictors; 2. Missing values are imputed by a random draw from the conditional multivariate distribution of the predictor; 3. Missing values are imputed 50 times by a random draw from the multivariate normal distribution, and subsequently used to obtain 50 predictions of the outcome, which are then averaged to obtain one pooled prediction; 4. Missing values are circumvented by selecting the appropriate pattern </w:t>
      </w:r>
      <w:r w:rsidR="5B126B08" w:rsidRPr="33C8D749">
        <w:rPr>
          <w:sz w:val="18"/>
          <w:szCs w:val="18"/>
          <w:lang w:val="en-GB" w:eastAsia="en-GB"/>
        </w:rPr>
        <w:t>submodel for predicting the outcome. 5. Missing values are accommodated using surrogate splits.</w:t>
      </w:r>
    </w:p>
    <w:p w14:paraId="1C32B5BD" w14:textId="5F1E96FF" w:rsidR="00BA6714" w:rsidRPr="00992203" w:rsidRDefault="00BA6714" w:rsidP="33C8D749">
      <w:pPr>
        <w:spacing w:line="276" w:lineRule="auto"/>
        <w:rPr>
          <w:rFonts w:ascii="Calibri Light" w:hAnsi="Calibri Light"/>
        </w:rPr>
      </w:pPr>
    </w:p>
    <w:p w14:paraId="430C6E20" w14:textId="71102ED4" w:rsidR="002274C2" w:rsidRDefault="002274C2">
      <w:pPr>
        <w:spacing w:after="160" w:line="259" w:lineRule="auto"/>
        <w:rPr>
          <w:rFonts w:ascii="Calibri Light" w:hAnsi="Calibri Light"/>
        </w:rPr>
      </w:pPr>
      <w:r>
        <w:rPr>
          <w:rFonts w:ascii="Calibri Light" w:hAnsi="Calibri Light"/>
        </w:rPr>
        <w:br w:type="page"/>
      </w:r>
    </w:p>
    <w:p w14:paraId="14E160FF" w14:textId="77777777" w:rsidR="00BA6714" w:rsidRPr="00992203" w:rsidRDefault="00BA6714" w:rsidP="33C8D749">
      <w:pPr>
        <w:spacing w:line="276" w:lineRule="auto"/>
        <w:rPr>
          <w:rFonts w:ascii="Calibri Light" w:hAnsi="Calibri Light"/>
        </w:rPr>
      </w:pPr>
    </w:p>
    <w:tbl>
      <w:tblPr>
        <w:tblStyle w:val="PlainTable4"/>
        <w:tblW w:w="0" w:type="auto"/>
        <w:tblLayout w:type="fixed"/>
        <w:tblLook w:val="06A0" w:firstRow="1" w:lastRow="0" w:firstColumn="1" w:lastColumn="0" w:noHBand="1" w:noVBand="1"/>
      </w:tblPr>
      <w:tblGrid>
        <w:gridCol w:w="1125"/>
        <w:gridCol w:w="9"/>
        <w:gridCol w:w="6096"/>
        <w:gridCol w:w="1417"/>
        <w:gridCol w:w="713"/>
      </w:tblGrid>
      <w:tr w:rsidR="002274C2" w14:paraId="3D970024" w14:textId="77777777" w:rsidTr="00227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gridSpan w:val="2"/>
            <w:vMerge w:val="restart"/>
            <w:tcBorders>
              <w:top w:val="single" w:sz="4" w:space="0" w:color="000000" w:themeColor="text1"/>
            </w:tcBorders>
            <w:vAlign w:val="center"/>
          </w:tcPr>
          <w:p w14:paraId="5D9F7B1D" w14:textId="58EE2BBA" w:rsidR="002274C2" w:rsidRDefault="002274C2" w:rsidP="002274C2">
            <w:pPr>
              <w:rPr>
                <w:rFonts w:ascii="Calibri Light" w:hAnsi="Calibri Light"/>
              </w:rPr>
            </w:pPr>
          </w:p>
        </w:tc>
        <w:tc>
          <w:tcPr>
            <w:tcW w:w="6096" w:type="dxa"/>
            <w:vMerge w:val="restart"/>
            <w:tcBorders>
              <w:top w:val="single" w:sz="4" w:space="0" w:color="000000" w:themeColor="text1"/>
            </w:tcBorders>
            <w:vAlign w:val="center"/>
          </w:tcPr>
          <w:p w14:paraId="73577CB8" w14:textId="4D9AE37B" w:rsidR="002274C2" w:rsidRDefault="002274C2" w:rsidP="002274C2">
            <w:pPr>
              <w:cnfStyle w:val="100000000000" w:firstRow="1" w:lastRow="0" w:firstColumn="0" w:lastColumn="0" w:oddVBand="0" w:evenVBand="0" w:oddHBand="0" w:evenHBand="0" w:firstRowFirstColumn="0" w:firstRowLastColumn="0" w:lastRowFirstColumn="0" w:lastRowLastColumn="0"/>
              <w:rPr>
                <w:rFonts w:ascii="Calibri Light" w:hAnsi="Calibri Light"/>
                <w:b w:val="0"/>
                <w:bCs w:val="0"/>
              </w:rPr>
            </w:pPr>
            <w:r w:rsidRPr="33C8D749">
              <w:rPr>
                <w:rFonts w:ascii="Calibri Light" w:hAnsi="Calibri Light"/>
              </w:rPr>
              <w:t>Missing data technique</w:t>
            </w:r>
          </w:p>
        </w:tc>
        <w:tc>
          <w:tcPr>
            <w:tcW w:w="2130" w:type="dxa"/>
            <w:gridSpan w:val="2"/>
            <w:tcBorders>
              <w:top w:val="single" w:sz="4" w:space="0" w:color="000000" w:themeColor="text1"/>
            </w:tcBorders>
          </w:tcPr>
          <w:p w14:paraId="47595FAB" w14:textId="2C4CDB95" w:rsidR="002274C2" w:rsidRPr="002274C2" w:rsidRDefault="002274C2" w:rsidP="002274C2">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rPr>
            </w:pPr>
            <w:r w:rsidRPr="002274C2">
              <w:rPr>
                <w:rFonts w:ascii="Calibri Light" w:hAnsi="Calibri Light"/>
              </w:rPr>
              <w:t>Prediction model</w:t>
            </w:r>
          </w:p>
        </w:tc>
      </w:tr>
      <w:tr w:rsidR="002274C2" w14:paraId="56EF2D46" w14:textId="77777777" w:rsidTr="002274C2">
        <w:trPr>
          <w:trHeight w:val="302"/>
        </w:trPr>
        <w:tc>
          <w:tcPr>
            <w:cnfStyle w:val="001000000000" w:firstRow="0" w:lastRow="0" w:firstColumn="1" w:lastColumn="0" w:oddVBand="0" w:evenVBand="0" w:oddHBand="0" w:evenHBand="0" w:firstRowFirstColumn="0" w:firstRowLastColumn="0" w:lastRowFirstColumn="0" w:lastRowLastColumn="0"/>
            <w:tcW w:w="1134" w:type="dxa"/>
            <w:gridSpan w:val="2"/>
            <w:vMerge/>
            <w:tcBorders>
              <w:bottom w:val="single" w:sz="4" w:space="0" w:color="000000" w:themeColor="text1"/>
            </w:tcBorders>
          </w:tcPr>
          <w:p w14:paraId="3882A948" w14:textId="77777777" w:rsidR="002274C2" w:rsidRPr="33C8D749" w:rsidRDefault="002274C2" w:rsidP="002274C2">
            <w:pPr>
              <w:rPr>
                <w:rFonts w:ascii="Calibri Light" w:hAnsi="Calibri Light"/>
                <w:b w:val="0"/>
                <w:bCs w:val="0"/>
              </w:rPr>
            </w:pPr>
          </w:p>
        </w:tc>
        <w:tc>
          <w:tcPr>
            <w:tcW w:w="6096" w:type="dxa"/>
            <w:vMerge/>
            <w:tcBorders>
              <w:bottom w:val="single" w:sz="4" w:space="0" w:color="000000" w:themeColor="text1"/>
            </w:tcBorders>
          </w:tcPr>
          <w:p w14:paraId="47681F05" w14:textId="5CC624E7" w:rsidR="002274C2" w:rsidRPr="33C8D749"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rPr>
            </w:pPr>
          </w:p>
        </w:tc>
        <w:tc>
          <w:tcPr>
            <w:tcW w:w="1417" w:type="dxa"/>
            <w:tcBorders>
              <w:bottom w:val="single" w:sz="4" w:space="0" w:color="000000" w:themeColor="text1"/>
            </w:tcBorders>
            <w:vAlign w:val="bottom"/>
          </w:tcPr>
          <w:p w14:paraId="007ACBE0" w14:textId="2AE794F7" w:rsidR="002274C2" w:rsidRPr="002274C2" w:rsidRDefault="002274C2" w:rsidP="002274C2">
            <w:pPr>
              <w:pStyle w:val="NoSpacing"/>
              <w:jc w:val="center"/>
              <w:cnfStyle w:val="000000000000" w:firstRow="0" w:lastRow="0" w:firstColumn="0" w:lastColumn="0" w:oddVBand="0" w:evenVBand="0" w:oddHBand="0" w:evenHBand="0" w:firstRowFirstColumn="0" w:firstRowLastColumn="0" w:lastRowFirstColumn="0" w:lastRowLastColumn="0"/>
            </w:pPr>
            <w:r w:rsidRPr="002274C2">
              <w:t>FLR</w:t>
            </w:r>
          </w:p>
        </w:tc>
        <w:tc>
          <w:tcPr>
            <w:tcW w:w="713" w:type="dxa"/>
            <w:tcBorders>
              <w:bottom w:val="single" w:sz="4" w:space="0" w:color="000000" w:themeColor="text1"/>
            </w:tcBorders>
            <w:vAlign w:val="bottom"/>
          </w:tcPr>
          <w:p w14:paraId="01EC07AD" w14:textId="114AA40C" w:rsidR="002274C2" w:rsidRPr="002274C2" w:rsidRDefault="002274C2" w:rsidP="002274C2">
            <w:pPr>
              <w:pStyle w:val="NoSpacing"/>
              <w:jc w:val="center"/>
              <w:cnfStyle w:val="000000000000" w:firstRow="0" w:lastRow="0" w:firstColumn="0" w:lastColumn="0" w:oddVBand="0" w:evenVBand="0" w:oddHBand="0" w:evenHBand="0" w:firstRowFirstColumn="0" w:firstRowLastColumn="0" w:lastRowFirstColumn="0" w:lastRowLastColumn="0"/>
            </w:pPr>
            <w:r w:rsidRPr="002274C2">
              <w:t>RF</w:t>
            </w:r>
          </w:p>
        </w:tc>
      </w:tr>
      <w:tr w:rsidR="002274C2" w14:paraId="1A459FB0" w14:textId="77777777" w:rsidTr="002274C2">
        <w:tc>
          <w:tcPr>
            <w:cnfStyle w:val="001000000000" w:firstRow="0" w:lastRow="0" w:firstColumn="1" w:lastColumn="0" w:oddVBand="0" w:evenVBand="0" w:oddHBand="0" w:evenHBand="0" w:firstRowFirstColumn="0" w:firstRowLastColumn="0" w:lastRowFirstColumn="0" w:lastRowLastColumn="0"/>
            <w:tcW w:w="1125" w:type="dxa"/>
            <w:tcBorders>
              <w:top w:val="single" w:sz="4" w:space="0" w:color="000000" w:themeColor="text1"/>
            </w:tcBorders>
          </w:tcPr>
          <w:p w14:paraId="479193B3" w14:textId="3B23E33B" w:rsidR="002274C2" w:rsidRDefault="002274C2" w:rsidP="002274C2">
            <w:pPr>
              <w:rPr>
                <w:rFonts w:ascii="Calibri Light" w:hAnsi="Calibri Light"/>
              </w:rPr>
            </w:pPr>
            <w:r w:rsidRPr="33C8D749">
              <w:rPr>
                <w:rFonts w:ascii="Calibri Light" w:hAnsi="Calibri Light"/>
              </w:rPr>
              <w:t>JMI-CM</w:t>
            </w:r>
          </w:p>
        </w:tc>
        <w:tc>
          <w:tcPr>
            <w:tcW w:w="6105" w:type="dxa"/>
            <w:gridSpan w:val="2"/>
            <w:tcBorders>
              <w:top w:val="single" w:sz="4" w:space="0" w:color="000000" w:themeColor="text1"/>
            </w:tcBorders>
          </w:tcPr>
          <w:p w14:paraId="3E6D423A" w14:textId="2340E4E9"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Conditional mean imputation. </w:t>
            </w:r>
            <w:r w:rsidRPr="33C8D749">
              <w:rPr>
                <w:lang w:val="en-GB" w:eastAsia="en-GB"/>
              </w:rPr>
              <w:t>Missing values are imputed by the predictor mean, conditional on the observed values of the other predictors</w:t>
            </w:r>
          </w:p>
        </w:tc>
        <w:tc>
          <w:tcPr>
            <w:tcW w:w="1417" w:type="dxa"/>
            <w:tcBorders>
              <w:top w:val="single" w:sz="4" w:space="0" w:color="000000" w:themeColor="text1"/>
            </w:tcBorders>
            <w:vAlign w:val="center"/>
          </w:tcPr>
          <w:p w14:paraId="5E2DBE4F" w14:textId="1C69D91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tcBorders>
              <w:top w:val="single" w:sz="4" w:space="0" w:color="000000" w:themeColor="text1"/>
            </w:tcBorders>
            <w:vAlign w:val="center"/>
          </w:tcPr>
          <w:p w14:paraId="5F500040" w14:textId="3884B4B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141BE168"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3002F41E" w14:textId="7A41AB3E" w:rsidR="002274C2" w:rsidRDefault="002274C2" w:rsidP="002274C2">
            <w:pPr>
              <w:rPr>
                <w:rFonts w:ascii="Calibri Light" w:hAnsi="Calibri Light"/>
              </w:rPr>
            </w:pPr>
            <w:r w:rsidRPr="33C8D749">
              <w:rPr>
                <w:rFonts w:ascii="Calibri Light" w:hAnsi="Calibri Light"/>
              </w:rPr>
              <w:t>JMI-SD</w:t>
            </w:r>
          </w:p>
        </w:tc>
        <w:tc>
          <w:tcPr>
            <w:tcW w:w="6105" w:type="dxa"/>
            <w:gridSpan w:val="2"/>
          </w:tcPr>
          <w:p w14:paraId="0B06BDBC" w14:textId="77EDAF20"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Single draw imputation. </w:t>
            </w:r>
            <w:r w:rsidRPr="33C8D749">
              <w:rPr>
                <w:lang w:val="en-GB" w:eastAsia="en-GB"/>
              </w:rPr>
              <w:t>Missing values are imputed by a random draw from the conditional multivariate distribution of the predictor</w:t>
            </w:r>
          </w:p>
        </w:tc>
        <w:tc>
          <w:tcPr>
            <w:tcW w:w="1417" w:type="dxa"/>
            <w:vAlign w:val="center"/>
          </w:tcPr>
          <w:p w14:paraId="4099DEF7" w14:textId="0AD9EED5"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64B7A23A" w14:textId="0D1E3F99"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3ACD0969"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41330760" w14:textId="3DFC06BA" w:rsidR="002274C2" w:rsidRDefault="002274C2" w:rsidP="002274C2">
            <w:pPr>
              <w:rPr>
                <w:rFonts w:ascii="Calibri Light" w:hAnsi="Calibri Light"/>
              </w:rPr>
            </w:pPr>
            <w:r w:rsidRPr="33C8D749">
              <w:rPr>
                <w:rFonts w:ascii="Calibri Light" w:hAnsi="Calibri Light"/>
              </w:rPr>
              <w:t>JMI-MD</w:t>
            </w:r>
          </w:p>
        </w:tc>
        <w:tc>
          <w:tcPr>
            <w:tcW w:w="6105" w:type="dxa"/>
            <w:gridSpan w:val="2"/>
          </w:tcPr>
          <w:p w14:paraId="7BC00F67" w14:textId="7281DEA1"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Multiple draw imputation. </w:t>
            </w:r>
            <w:r w:rsidRPr="33C8D749">
              <w:rPr>
                <w:lang w:val="en-GB" w:eastAsia="en-GB"/>
              </w:rPr>
              <w:t>Missing values are imputed 50 times by a random draw from the multivariate normal distribution, and subsequently used to obtain 50 predictions of the outcome, which are then averaged to obtain one pooled prediction</w:t>
            </w:r>
          </w:p>
        </w:tc>
        <w:tc>
          <w:tcPr>
            <w:tcW w:w="1417" w:type="dxa"/>
            <w:vAlign w:val="center"/>
          </w:tcPr>
          <w:p w14:paraId="26676539" w14:textId="634BACB1"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0AF8B17A" w14:textId="1C37C9CA"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257B1918" w14:textId="77777777" w:rsidTr="002274C2">
        <w:tc>
          <w:tcPr>
            <w:cnfStyle w:val="001000000000" w:firstRow="0" w:lastRow="0" w:firstColumn="1" w:lastColumn="0" w:oddVBand="0" w:evenVBand="0" w:oddHBand="0" w:evenHBand="0" w:firstRowFirstColumn="0" w:firstRowLastColumn="0" w:lastRowFirstColumn="0" w:lastRowLastColumn="0"/>
            <w:tcW w:w="1125" w:type="dxa"/>
          </w:tcPr>
          <w:p w14:paraId="1E0CC6F5" w14:textId="29E00B4F" w:rsidR="002274C2" w:rsidRDefault="002274C2" w:rsidP="002274C2">
            <w:pPr>
              <w:rPr>
                <w:rFonts w:ascii="Calibri Light" w:hAnsi="Calibri Light"/>
              </w:rPr>
            </w:pPr>
            <w:r w:rsidRPr="33C8D749">
              <w:rPr>
                <w:rFonts w:ascii="Calibri Light" w:hAnsi="Calibri Light"/>
              </w:rPr>
              <w:t>PS</w:t>
            </w:r>
          </w:p>
        </w:tc>
        <w:tc>
          <w:tcPr>
            <w:tcW w:w="6105" w:type="dxa"/>
            <w:gridSpan w:val="2"/>
          </w:tcPr>
          <w:p w14:paraId="59B040E9" w14:textId="528D74D4"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Pattern submodels. </w:t>
            </w:r>
            <w:r w:rsidRPr="33C8D749">
              <w:rPr>
                <w:lang w:val="en-GB" w:eastAsia="en-GB"/>
              </w:rPr>
              <w:t>Missing values are circumvented by selecting the appropriate pattern submodel for predicting the outcome</w:t>
            </w:r>
          </w:p>
        </w:tc>
        <w:tc>
          <w:tcPr>
            <w:tcW w:w="1417" w:type="dxa"/>
            <w:vAlign w:val="center"/>
          </w:tcPr>
          <w:p w14:paraId="30BFD7EE" w14:textId="714CD07E"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c>
          <w:tcPr>
            <w:tcW w:w="713" w:type="dxa"/>
            <w:vAlign w:val="center"/>
          </w:tcPr>
          <w:p w14:paraId="02A6EF62" w14:textId="5C8DB4DE"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r w:rsidR="002274C2" w14:paraId="26BD0172" w14:textId="77777777" w:rsidTr="002274C2">
        <w:tc>
          <w:tcPr>
            <w:cnfStyle w:val="001000000000" w:firstRow="0" w:lastRow="0" w:firstColumn="1" w:lastColumn="0" w:oddVBand="0" w:evenVBand="0" w:oddHBand="0" w:evenHBand="0" w:firstRowFirstColumn="0" w:firstRowLastColumn="0" w:lastRowFirstColumn="0" w:lastRowLastColumn="0"/>
            <w:tcW w:w="1125" w:type="dxa"/>
            <w:tcBorders>
              <w:bottom w:val="single" w:sz="4" w:space="0" w:color="000000" w:themeColor="text1"/>
            </w:tcBorders>
          </w:tcPr>
          <w:p w14:paraId="7E5A4DC7" w14:textId="0A649016" w:rsidR="002274C2" w:rsidRDefault="002274C2" w:rsidP="002274C2">
            <w:pPr>
              <w:rPr>
                <w:rFonts w:ascii="Calibri Light" w:hAnsi="Calibri Light"/>
              </w:rPr>
            </w:pPr>
            <w:r w:rsidRPr="33C8D749">
              <w:rPr>
                <w:rFonts w:ascii="Calibri Light" w:hAnsi="Calibri Light"/>
              </w:rPr>
              <w:t>SS</w:t>
            </w:r>
          </w:p>
        </w:tc>
        <w:tc>
          <w:tcPr>
            <w:tcW w:w="6105" w:type="dxa"/>
            <w:gridSpan w:val="2"/>
            <w:tcBorders>
              <w:bottom w:val="single" w:sz="4" w:space="0" w:color="000000" w:themeColor="text1"/>
            </w:tcBorders>
          </w:tcPr>
          <w:p w14:paraId="01B83065" w14:textId="6EE853D6" w:rsidR="002274C2" w:rsidRDefault="002274C2" w:rsidP="002274C2">
            <w:pPr>
              <w:cnfStyle w:val="000000000000" w:firstRow="0" w:lastRow="0" w:firstColumn="0" w:lastColumn="0" w:oddVBand="0" w:evenVBand="0" w:oddHBand="0" w:evenHBand="0" w:firstRowFirstColumn="0" w:firstRowLastColumn="0" w:lastRowFirstColumn="0" w:lastRowLastColumn="0"/>
              <w:rPr>
                <w:rFonts w:ascii="Calibri Light" w:hAnsi="Calibri Light"/>
                <w:lang w:val="en-GB" w:eastAsia="en-GB"/>
              </w:rPr>
            </w:pPr>
            <w:r w:rsidRPr="33C8D749">
              <w:rPr>
                <w:lang w:val="en-GB"/>
              </w:rPr>
              <w:t xml:space="preserve">Surrogate splits. </w:t>
            </w:r>
            <w:r w:rsidRPr="33C8D749">
              <w:rPr>
                <w:lang w:val="en-GB" w:eastAsia="en-GB"/>
              </w:rPr>
              <w:t>Missing values are accommodated using surrogate splits</w:t>
            </w:r>
          </w:p>
        </w:tc>
        <w:tc>
          <w:tcPr>
            <w:tcW w:w="1417" w:type="dxa"/>
            <w:tcBorders>
              <w:bottom w:val="single" w:sz="4" w:space="0" w:color="000000" w:themeColor="text1"/>
            </w:tcBorders>
            <w:vAlign w:val="center"/>
          </w:tcPr>
          <w:p w14:paraId="0CA21DE7" w14:textId="7FE8E4AF"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p>
        </w:tc>
        <w:tc>
          <w:tcPr>
            <w:tcW w:w="713" w:type="dxa"/>
            <w:tcBorders>
              <w:bottom w:val="single" w:sz="4" w:space="0" w:color="000000" w:themeColor="text1"/>
            </w:tcBorders>
            <w:vAlign w:val="center"/>
          </w:tcPr>
          <w:p w14:paraId="671A0565" w14:textId="598D2976" w:rsidR="002274C2" w:rsidRDefault="002274C2" w:rsidP="002274C2">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rPr>
            </w:pPr>
            <w:r w:rsidRPr="33C8D749">
              <w:rPr>
                <w:rFonts w:ascii="Calibri Light" w:hAnsi="Calibri Light"/>
              </w:rPr>
              <w:t>x</w:t>
            </w:r>
          </w:p>
        </w:tc>
      </w:tr>
    </w:tbl>
    <w:p w14:paraId="1A58A411" w14:textId="6433982D" w:rsidR="00BA6714" w:rsidRPr="00992203" w:rsidRDefault="00BA6714" w:rsidP="33C8D749">
      <w:pPr>
        <w:spacing w:line="276" w:lineRule="auto"/>
        <w:rPr>
          <w:b/>
          <w:bCs/>
          <w:sz w:val="24"/>
          <w:szCs w:val="24"/>
          <w:lang w:val="en-GB"/>
        </w:rPr>
      </w:pPr>
    </w:p>
    <w:p w14:paraId="7DF0FF3C" w14:textId="38CCB2CA" w:rsidR="00BA6714" w:rsidRPr="00992203" w:rsidRDefault="00275190" w:rsidP="33C8D749">
      <w:pPr>
        <w:spacing w:line="276" w:lineRule="auto"/>
        <w:rPr>
          <w:sz w:val="24"/>
          <w:szCs w:val="24"/>
          <w:lang w:val="en-GB"/>
        </w:rPr>
      </w:pPr>
      <w:r w:rsidRPr="33C8D749">
        <w:rPr>
          <w:b/>
          <w:bCs/>
          <w:sz w:val="24"/>
          <w:szCs w:val="24"/>
          <w:lang w:val="en-GB"/>
        </w:rPr>
        <w:t xml:space="preserve">Table </w:t>
      </w:r>
      <w:r w:rsidR="00FA0928" w:rsidRPr="33C8D749">
        <w:rPr>
          <w:b/>
          <w:bCs/>
          <w:sz w:val="24"/>
          <w:szCs w:val="24"/>
          <w:lang w:val="en-GB"/>
        </w:rPr>
        <w:t>1</w:t>
      </w:r>
      <w:r w:rsidRPr="33C8D749">
        <w:rPr>
          <w:b/>
          <w:bCs/>
          <w:sz w:val="24"/>
          <w:szCs w:val="24"/>
          <w:lang w:val="en-GB"/>
        </w:rPr>
        <w:t xml:space="preserve">. </w:t>
      </w:r>
      <w:r w:rsidR="00232BE2" w:rsidRPr="33C8D749">
        <w:rPr>
          <w:sz w:val="24"/>
          <w:szCs w:val="24"/>
          <w:lang w:val="en-GB"/>
        </w:rPr>
        <w:t>Overview</w:t>
      </w:r>
      <w:r w:rsidR="006F6E98" w:rsidRPr="33C8D749">
        <w:rPr>
          <w:sz w:val="24"/>
          <w:szCs w:val="24"/>
          <w:lang w:val="en-GB"/>
        </w:rPr>
        <w:t xml:space="preserve"> of </w:t>
      </w:r>
      <w:r w:rsidR="0018268A" w:rsidRPr="33C8D749">
        <w:rPr>
          <w:sz w:val="24"/>
          <w:szCs w:val="24"/>
          <w:lang w:val="en-GB"/>
        </w:rPr>
        <w:t xml:space="preserve">missing data </w:t>
      </w:r>
      <w:r w:rsidR="006F6E98" w:rsidRPr="33C8D749">
        <w:rPr>
          <w:sz w:val="24"/>
          <w:szCs w:val="24"/>
          <w:lang w:val="en-GB"/>
        </w:rPr>
        <w:t>methods</w:t>
      </w:r>
      <w:r w:rsidR="002274C2">
        <w:rPr>
          <w:sz w:val="24"/>
          <w:szCs w:val="24"/>
          <w:lang w:val="en-GB"/>
        </w:rPr>
        <w:t xml:space="preserve"> and prediction models.</w:t>
      </w:r>
    </w:p>
    <w:p w14:paraId="765E3805" w14:textId="77777777" w:rsidR="00591391" w:rsidRDefault="00591391" w:rsidP="006314AC">
      <w:pPr>
        <w:spacing w:after="160" w:line="259" w:lineRule="auto"/>
        <w:rPr>
          <w:i/>
          <w:iCs/>
          <w:lang w:val="en-GB"/>
        </w:rPr>
      </w:pPr>
    </w:p>
    <w:p w14:paraId="344DB13A" w14:textId="77777777" w:rsidR="002274C2" w:rsidRDefault="002274C2">
      <w:pPr>
        <w:spacing w:after="160" w:line="259" w:lineRule="auto"/>
        <w:rPr>
          <w:u w:val="single"/>
          <w:shd w:val="clear" w:color="auto" w:fill="FFFFFF"/>
          <w:lang w:val="en-GB" w:eastAsia="en-GB"/>
        </w:rPr>
      </w:pPr>
      <w:r>
        <w:br w:type="page"/>
      </w:r>
    </w:p>
    <w:p w14:paraId="413E9994" w14:textId="7B48D62F" w:rsidR="00A97CF7" w:rsidRPr="00091BAC" w:rsidRDefault="00A97CF7" w:rsidP="00D21739">
      <w:pPr>
        <w:pStyle w:val="Heading2"/>
      </w:pPr>
      <w:r w:rsidRPr="00091BAC">
        <w:lastRenderedPageBreak/>
        <w:t>Performance measures</w:t>
      </w:r>
    </w:p>
    <w:p w14:paraId="1A3B09DE" w14:textId="08817CDA" w:rsidR="00E023CE" w:rsidRDefault="001848E7" w:rsidP="00591886">
      <w:pPr>
        <w:rPr>
          <w:lang w:val="en-GB" w:eastAsia="en-GB"/>
        </w:rPr>
      </w:pPr>
      <w:r w:rsidRPr="33C8D749">
        <w:rPr>
          <w:lang w:val="en-GB" w:eastAsia="en-GB"/>
        </w:rPr>
        <w:t>We evaluate</w:t>
      </w:r>
      <w:r w:rsidR="00D34883" w:rsidRPr="33C8D749">
        <w:rPr>
          <w:lang w:val="en-GB" w:eastAsia="en-GB"/>
        </w:rPr>
        <w:t xml:space="preserve"> </w:t>
      </w:r>
      <w:r w:rsidR="00B33DF5" w:rsidRPr="33C8D749">
        <w:rPr>
          <w:lang w:val="en-GB" w:eastAsia="en-GB"/>
        </w:rPr>
        <w:t xml:space="preserve">the </w:t>
      </w:r>
      <w:r w:rsidR="00D325AA" w:rsidRPr="33C8D749">
        <w:rPr>
          <w:lang w:val="en-GB" w:eastAsia="en-GB"/>
        </w:rPr>
        <w:t xml:space="preserve">estimates (the </w:t>
      </w:r>
      <w:r w:rsidR="00B33DF5" w:rsidRPr="33C8D749">
        <w:rPr>
          <w:lang w:val="en-GB" w:eastAsia="en-GB"/>
        </w:rPr>
        <w:t xml:space="preserve">predicted </w:t>
      </w:r>
      <w:r w:rsidR="00D33678" w:rsidRPr="33C8D749">
        <w:rPr>
          <w:lang w:val="en-GB" w:eastAsia="en-GB"/>
        </w:rPr>
        <w:t xml:space="preserve">risk of the </w:t>
      </w:r>
      <w:r w:rsidR="00B33DF5" w:rsidRPr="33C8D749">
        <w:rPr>
          <w:lang w:val="en-GB" w:eastAsia="en-GB"/>
        </w:rPr>
        <w:t>outcome for each of the hypothetical patients</w:t>
      </w:r>
      <w:r w:rsidR="00D325AA" w:rsidRPr="33C8D749">
        <w:rPr>
          <w:lang w:val="en-GB" w:eastAsia="en-GB"/>
        </w:rPr>
        <w:t>)</w:t>
      </w:r>
      <w:r w:rsidR="00B33DF5" w:rsidRPr="33C8D749">
        <w:rPr>
          <w:lang w:val="en-GB" w:eastAsia="en-GB"/>
        </w:rPr>
        <w:t xml:space="preserve"> </w:t>
      </w:r>
      <w:r w:rsidR="274E38CF" w:rsidRPr="33C8D749">
        <w:rPr>
          <w:lang w:val="en-GB" w:eastAsia="en-GB"/>
        </w:rPr>
        <w:t>in terms of prediction accuracy at the individual patient-level, and in terms of discrimination and cal</w:t>
      </w:r>
      <w:r w:rsidR="5D5353C3" w:rsidRPr="33C8D749">
        <w:rPr>
          <w:lang w:val="en-GB" w:eastAsia="en-GB"/>
        </w:rPr>
        <w:t>ibration.</w:t>
      </w:r>
      <w:r w:rsidR="6F01B0E7" w:rsidRPr="33C8D749">
        <w:rPr>
          <w:lang w:val="en-GB" w:eastAsia="en-GB"/>
        </w:rPr>
        <w:t xml:space="preserve"> </w:t>
      </w:r>
      <w:r w:rsidR="1EB59EF0" w:rsidRPr="33C8D749">
        <w:rPr>
          <w:lang w:val="en-GB" w:eastAsia="en-GB"/>
        </w:rPr>
        <w:t xml:space="preserve">Subsequently, all metrics are averaged across </w:t>
      </w:r>
      <w:r w:rsidR="215D9B73" w:rsidRPr="33C8D749">
        <w:rPr>
          <w:lang w:val="en-GB" w:eastAsia="en-GB"/>
        </w:rPr>
        <w:t>simulation</w:t>
      </w:r>
      <w:r w:rsidR="1EB59EF0" w:rsidRPr="33C8D749">
        <w:rPr>
          <w:lang w:val="en-GB" w:eastAsia="en-GB"/>
        </w:rPr>
        <w:t xml:space="preserve"> iterations. </w:t>
      </w:r>
      <w:r w:rsidR="009E0479" w:rsidRPr="33C8D749">
        <w:rPr>
          <w:lang w:val="en-GB" w:eastAsia="en-GB"/>
        </w:rPr>
        <w:t>Table 2 provides an overview of the performance measures</w:t>
      </w:r>
      <w:r w:rsidRPr="33C8D749">
        <w:rPr>
          <w:lang w:val="en-GB" w:eastAsia="en-GB"/>
        </w:rPr>
        <w:t xml:space="preserve">: (i) root mean squared error (RMSE) of the </w:t>
      </w:r>
      <w:r w:rsidR="0003748A" w:rsidRPr="33C8D749">
        <w:rPr>
          <w:lang w:val="en-GB" w:eastAsia="en-GB"/>
        </w:rPr>
        <w:t>predicted risk</w:t>
      </w:r>
      <w:r w:rsidRPr="33C8D749">
        <w:rPr>
          <w:lang w:val="en-GB" w:eastAsia="en-GB"/>
        </w:rPr>
        <w:t>, (ii) brier score,</w:t>
      </w:r>
      <w:r w:rsidR="00C51D58" w:rsidRPr="33C8D749">
        <w:rPr>
          <w:lang w:val="en-GB" w:eastAsia="en-GB"/>
        </w:rPr>
        <w:t xml:space="preserve"> (iii) mean absolute error,</w:t>
      </w:r>
      <w:r w:rsidR="00405A31" w:rsidRPr="33C8D749">
        <w:rPr>
          <w:lang w:val="en-GB" w:eastAsia="en-GB"/>
        </w:rPr>
        <w:t xml:space="preserve"> </w:t>
      </w:r>
      <w:r w:rsidRPr="33C8D749">
        <w:rPr>
          <w:lang w:val="en-GB" w:eastAsia="en-GB"/>
        </w:rPr>
        <w:t>(i</w:t>
      </w:r>
      <w:r w:rsidR="00C51D58" w:rsidRPr="33C8D749">
        <w:rPr>
          <w:lang w:val="en-GB" w:eastAsia="en-GB"/>
        </w:rPr>
        <w:t>v</w:t>
      </w:r>
      <w:r w:rsidRPr="33C8D749">
        <w:rPr>
          <w:lang w:val="en-GB" w:eastAsia="en-GB"/>
        </w:rPr>
        <w:t>) concordance (C-)</w:t>
      </w:r>
      <w:r w:rsidR="00460904" w:rsidRPr="33C8D749">
        <w:rPr>
          <w:lang w:val="en-GB" w:eastAsia="en-GB"/>
        </w:rPr>
        <w:t xml:space="preserve"> </w:t>
      </w:r>
      <w:r w:rsidRPr="33C8D749">
        <w:rPr>
          <w:lang w:val="en-GB" w:eastAsia="en-GB"/>
        </w:rPr>
        <w:t>statistic, (v) calibration-in-the-large (CITL) and (v</w:t>
      </w:r>
      <w:r w:rsidR="00C51D58" w:rsidRPr="33C8D749">
        <w:rPr>
          <w:lang w:val="en-GB" w:eastAsia="en-GB"/>
        </w:rPr>
        <w:t>i</w:t>
      </w:r>
      <w:r w:rsidRPr="33C8D749">
        <w:rPr>
          <w:lang w:val="en-GB" w:eastAsia="en-GB"/>
        </w:rPr>
        <w:t>) the calibration slope</w:t>
      </w:r>
      <w:r w:rsidR="009E0479" w:rsidRPr="33C8D749">
        <w:rPr>
          <w:lang w:val="en-GB" w:eastAsia="en-GB"/>
        </w:rPr>
        <w:t>.</w:t>
      </w:r>
    </w:p>
    <w:tbl>
      <w:tblPr>
        <w:tblStyle w:val="TableGrid"/>
        <w:tblW w:w="0" w:type="auto"/>
        <w:tblLook w:val="04A0" w:firstRow="1" w:lastRow="0" w:firstColumn="1" w:lastColumn="0" w:noHBand="0" w:noVBand="1"/>
      </w:tblPr>
      <w:tblGrid>
        <w:gridCol w:w="2155"/>
        <w:gridCol w:w="7195"/>
      </w:tblGrid>
      <w:tr w:rsidR="00863268" w14:paraId="6E03FF91" w14:textId="77777777" w:rsidTr="002274C2">
        <w:trPr>
          <w:trHeight w:val="454"/>
        </w:trPr>
        <w:tc>
          <w:tcPr>
            <w:tcW w:w="2155" w:type="dxa"/>
            <w:tcBorders>
              <w:top w:val="single" w:sz="4" w:space="0" w:color="auto"/>
              <w:left w:val="nil"/>
              <w:bottom w:val="single" w:sz="4" w:space="0" w:color="auto"/>
              <w:right w:val="nil"/>
            </w:tcBorders>
            <w:vAlign w:val="center"/>
          </w:tcPr>
          <w:p w14:paraId="6712A5BF" w14:textId="6698244C" w:rsidR="00863268" w:rsidRPr="00863268" w:rsidRDefault="00863268" w:rsidP="00863268">
            <w:pPr>
              <w:pStyle w:val="NoSpacing"/>
              <w:rPr>
                <w:sz w:val="24"/>
                <w:szCs w:val="24"/>
              </w:rPr>
            </w:pPr>
            <w:r>
              <w:rPr>
                <w:sz w:val="24"/>
                <w:szCs w:val="24"/>
              </w:rPr>
              <w:t>Measure</w:t>
            </w:r>
          </w:p>
        </w:tc>
        <w:tc>
          <w:tcPr>
            <w:tcW w:w="7195" w:type="dxa"/>
            <w:tcBorders>
              <w:top w:val="single" w:sz="4" w:space="0" w:color="auto"/>
              <w:left w:val="nil"/>
              <w:bottom w:val="single" w:sz="4" w:space="0" w:color="auto"/>
              <w:right w:val="nil"/>
            </w:tcBorders>
            <w:vAlign w:val="center"/>
          </w:tcPr>
          <w:p w14:paraId="516D6D39" w14:textId="216F7D21" w:rsidR="00863268" w:rsidRPr="00863268" w:rsidRDefault="00863268" w:rsidP="00863268">
            <w:pPr>
              <w:pStyle w:val="NoSpacing"/>
              <w:rPr>
                <w:sz w:val="24"/>
                <w:szCs w:val="24"/>
              </w:rPr>
            </w:pPr>
            <w:r w:rsidRPr="00863268">
              <w:rPr>
                <w:sz w:val="24"/>
                <w:szCs w:val="24"/>
              </w:rPr>
              <w:t>Performance</w:t>
            </w:r>
            <w:r w:rsidR="00726703">
              <w:rPr>
                <w:sz w:val="24"/>
                <w:szCs w:val="24"/>
              </w:rPr>
              <w:t xml:space="preserve"> metric</w:t>
            </w:r>
          </w:p>
        </w:tc>
      </w:tr>
      <w:tr w:rsidR="00935428" w14:paraId="4027F15E" w14:textId="77777777" w:rsidTr="002274C2">
        <w:trPr>
          <w:trHeight w:val="2268"/>
        </w:trPr>
        <w:tc>
          <w:tcPr>
            <w:tcW w:w="2155" w:type="dxa"/>
            <w:vMerge w:val="restart"/>
            <w:tcBorders>
              <w:top w:val="single" w:sz="4" w:space="0" w:color="auto"/>
              <w:left w:val="nil"/>
              <w:bottom w:val="single" w:sz="4" w:space="0" w:color="auto"/>
              <w:right w:val="nil"/>
            </w:tcBorders>
            <w:vAlign w:val="center"/>
          </w:tcPr>
          <w:p w14:paraId="375A5C47" w14:textId="31EFD3D4" w:rsidR="00935428" w:rsidRPr="008276E1" w:rsidRDefault="00935428" w:rsidP="00863268">
            <w:pPr>
              <w:pStyle w:val="NoSpacing"/>
              <w:rPr>
                <w:b w:val="0"/>
                <w:bCs w:val="0"/>
                <w:shd w:val="clear" w:color="auto" w:fill="FFFFFF"/>
                <w:lang w:val="en-GB" w:eastAsia="en-GB"/>
              </w:rPr>
            </w:pPr>
            <w:r>
              <w:rPr>
                <w:b w:val="0"/>
                <w:bCs w:val="0"/>
                <w:shd w:val="clear" w:color="auto" w:fill="FFFFFF"/>
                <w:lang w:val="en-GB" w:eastAsia="en-GB"/>
              </w:rPr>
              <w:t>Prediction accuracy</w:t>
            </w:r>
          </w:p>
        </w:tc>
        <w:tc>
          <w:tcPr>
            <w:tcW w:w="7195" w:type="dxa"/>
            <w:tcBorders>
              <w:top w:val="single" w:sz="4" w:space="0" w:color="auto"/>
              <w:left w:val="nil"/>
              <w:bottom w:val="single" w:sz="4" w:space="0" w:color="auto"/>
              <w:right w:val="nil"/>
            </w:tcBorders>
            <w:vAlign w:val="center"/>
          </w:tcPr>
          <w:p w14:paraId="2092F0AD" w14:textId="3E76FCF1" w:rsidR="00935428" w:rsidRPr="008276E1" w:rsidRDefault="00935428" w:rsidP="00863268">
            <w:pPr>
              <w:pStyle w:val="NoSpacing"/>
              <w:spacing w:line="360" w:lineRule="auto"/>
              <w:rPr>
                <w:b w:val="0"/>
                <w:bCs w:val="0"/>
                <w:lang w:val="en-GB" w:eastAsia="en-GB"/>
              </w:rPr>
            </w:pPr>
            <w:commentRangeStart w:id="59"/>
            <w:r w:rsidRPr="00591F1F">
              <w:rPr>
                <w:lang w:val="en-GB" w:eastAsia="en-GB"/>
              </w:rPr>
              <w:t>Root mean square error</w:t>
            </w:r>
            <w:r w:rsidRPr="008276E1">
              <w:rPr>
                <w:b w:val="0"/>
                <w:bCs w:val="0"/>
                <w:lang w:val="en-GB" w:eastAsia="en-GB"/>
              </w:rPr>
              <w:t xml:space="preserve"> </w:t>
            </w:r>
            <w:r w:rsidRPr="00591F1F">
              <w:rPr>
                <w:lang w:val="en-GB" w:eastAsia="en-GB"/>
              </w:rPr>
              <w:t>(RMSE)</w:t>
            </w:r>
            <w:commentRangeEnd w:id="59"/>
            <w:r w:rsidR="00622336">
              <w:rPr>
                <w:rStyle w:val="CommentReference"/>
                <w:rFonts w:eastAsiaTheme="minorHAnsi"/>
                <w:b w:val="0"/>
                <w:bCs w:val="0"/>
              </w:rPr>
              <w:commentReference w:id="59"/>
            </w:r>
            <w:r w:rsidRPr="00591F1F">
              <w:rPr>
                <w:lang w:val="en-GB" w:eastAsia="en-GB"/>
              </w:rPr>
              <w:t xml:space="preserve">. </w:t>
            </w:r>
            <w:r w:rsidRPr="008276E1">
              <w:rPr>
                <w:b w:val="0"/>
                <w:bCs w:val="0"/>
                <w:lang w:val="en-GB" w:eastAsia="en-GB"/>
              </w:rPr>
              <w:t xml:space="preserve">The RMSE </w:t>
            </w:r>
            <w:r>
              <w:rPr>
                <w:b w:val="0"/>
                <w:bCs w:val="0"/>
                <w:lang w:val="en-GB" w:eastAsia="en-GB"/>
              </w:rPr>
              <w:t xml:space="preserve">of the predictions </w:t>
            </w:r>
            <w:r w:rsidRPr="008276E1">
              <w:rPr>
                <w:b w:val="0"/>
                <w:bCs w:val="0"/>
                <w:lang w:val="en-GB" w:eastAsia="en-GB"/>
              </w:rPr>
              <w:t xml:space="preserve">reflects the </w:t>
            </w:r>
            <w:r w:rsidR="00AD277B">
              <w:rPr>
                <w:b w:val="0"/>
                <w:bCs w:val="0"/>
                <w:lang w:val="en-GB" w:eastAsia="en-GB"/>
              </w:rPr>
              <w:t>difference between the estimated probability of Y and the true underlying probability of the outcome before amputation. L</w:t>
            </w:r>
            <w:r>
              <w:rPr>
                <w:b w:val="0"/>
                <w:bCs w:val="0"/>
                <w:lang w:val="en-GB" w:eastAsia="en-GB"/>
              </w:rPr>
              <w:t>ike</w:t>
            </w:r>
            <w:r w:rsidRPr="008276E1">
              <w:rPr>
                <w:b w:val="0"/>
                <w:bCs w:val="0"/>
                <w:lang w:val="en-GB" w:eastAsia="en-GB"/>
              </w:rPr>
              <w:t xml:space="preserve"> the </w:t>
            </w:r>
            <w:r w:rsidR="00AD277B">
              <w:rPr>
                <w:b w:val="0"/>
                <w:bCs w:val="0"/>
                <w:lang w:val="en-GB" w:eastAsia="en-GB"/>
              </w:rPr>
              <w:t>estimand and estimates</w:t>
            </w:r>
            <w:r>
              <w:rPr>
                <w:b w:val="0"/>
                <w:bCs w:val="0"/>
                <w:lang w:val="en-GB" w:eastAsia="en-GB"/>
              </w:rPr>
              <w:t xml:space="preserve">, </w:t>
            </w:r>
            <w:r w:rsidR="00AD277B">
              <w:rPr>
                <w:b w:val="0"/>
                <w:bCs w:val="0"/>
                <w:lang w:val="en-GB" w:eastAsia="en-GB"/>
              </w:rPr>
              <w:t xml:space="preserve">the RMSE lies </w:t>
            </w:r>
            <w:r>
              <w:rPr>
                <w:b w:val="0"/>
                <w:bCs w:val="0"/>
                <w:lang w:val="en-GB" w:eastAsia="en-GB"/>
              </w:rPr>
              <w:t>on the probability scale</w:t>
            </w:r>
            <w:r w:rsidRPr="008276E1">
              <w:rPr>
                <w:b w:val="0"/>
                <w:bCs w:val="0"/>
                <w:lang w:val="en-GB" w:eastAsia="en-GB"/>
              </w:rPr>
              <w:t xml:space="preserve">. </w:t>
            </w:r>
            <w:r>
              <w:rPr>
                <w:b w:val="0"/>
                <w:bCs w:val="0"/>
                <w:lang w:val="en-GB" w:eastAsia="en-GB"/>
              </w:rPr>
              <w:t>L</w:t>
            </w:r>
            <w:r w:rsidRPr="008276E1">
              <w:rPr>
                <w:b w:val="0"/>
                <w:bCs w:val="0"/>
                <w:lang w:val="en-GB" w:eastAsia="en-GB"/>
              </w:rPr>
              <w:t>ower values</w:t>
            </w:r>
            <w:r>
              <w:rPr>
                <w:b w:val="0"/>
                <w:bCs w:val="0"/>
                <w:lang w:val="en-GB" w:eastAsia="en-GB"/>
              </w:rPr>
              <w:t xml:space="preserve"> indicate better performance</w:t>
            </w:r>
            <w:r w:rsidR="00AD277B">
              <w:rPr>
                <w:b w:val="0"/>
                <w:bCs w:val="0"/>
                <w:lang w:val="en-GB" w:eastAsia="en-GB"/>
              </w:rPr>
              <w:t xml:space="preserve"> </w:t>
            </w:r>
            <w:r w:rsidR="00AD277B" w:rsidRPr="008276E1">
              <w:rPr>
                <w:b w:val="0"/>
                <w:bCs w:val="0"/>
                <w:lang w:val="en-GB" w:eastAsia="en-GB"/>
              </w:rPr>
              <w:fldChar w:fldCharType="begin"/>
            </w:r>
            <w:r w:rsidR="00AD277B">
              <w:rPr>
                <w:b w:val="0"/>
                <w:bCs w:val="0"/>
                <w:lang w:val="en-GB" w:eastAsia="en-GB"/>
              </w:rPr>
              <w:instrText xml:space="preserve"> ADDIN ZOTERO_ITEM CSL_CITATION {"citationID":"Erp9NHbq","properties":{"formattedCitation":"(20)","plainCitation":"(20)","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00AD277B" w:rsidRPr="008276E1">
              <w:rPr>
                <w:b w:val="0"/>
                <w:bCs w:val="0"/>
                <w:lang w:val="en-GB" w:eastAsia="en-GB"/>
              </w:rPr>
              <w:fldChar w:fldCharType="separate"/>
            </w:r>
            <w:r w:rsidR="00AD277B">
              <w:rPr>
                <w:rFonts w:ascii="Calibri Light" w:hAnsi="Calibri Light" w:cs="Calibri Light"/>
              </w:rPr>
              <w:t>(20)</w:t>
            </w:r>
            <w:r w:rsidR="00AD277B" w:rsidRPr="008276E1">
              <w:rPr>
                <w:b w:val="0"/>
                <w:bCs w:val="0"/>
                <w:lang w:val="en-GB" w:eastAsia="en-GB"/>
              </w:rPr>
              <w:fldChar w:fldCharType="end"/>
            </w:r>
            <w:r w:rsidR="00AD277B" w:rsidRPr="008276E1">
              <w:rPr>
                <w:b w:val="0"/>
                <w:bCs w:val="0"/>
                <w:lang w:val="en-GB" w:eastAsia="en-GB"/>
              </w:rPr>
              <w:t>.</w:t>
            </w:r>
          </w:p>
        </w:tc>
      </w:tr>
      <w:tr w:rsidR="00935428" w14:paraId="78944EA3" w14:textId="77777777" w:rsidTr="002274C2">
        <w:trPr>
          <w:trHeight w:val="2016"/>
        </w:trPr>
        <w:tc>
          <w:tcPr>
            <w:tcW w:w="2155" w:type="dxa"/>
            <w:vMerge/>
            <w:tcBorders>
              <w:top w:val="nil"/>
              <w:left w:val="nil"/>
              <w:bottom w:val="single" w:sz="4" w:space="0" w:color="auto"/>
              <w:right w:val="nil"/>
            </w:tcBorders>
            <w:vAlign w:val="center"/>
          </w:tcPr>
          <w:p w14:paraId="576378CA" w14:textId="77777777" w:rsidR="00935428" w:rsidRPr="008276E1" w:rsidRDefault="0093542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1E1DCED4" w14:textId="0C23AE03" w:rsidR="00935428" w:rsidRPr="008276E1" w:rsidRDefault="00935428" w:rsidP="00863268">
            <w:pPr>
              <w:pStyle w:val="NoSpacing"/>
              <w:spacing w:line="360" w:lineRule="auto"/>
              <w:rPr>
                <w:b w:val="0"/>
                <w:bCs w:val="0"/>
                <w:lang w:val="en-GB" w:eastAsia="en-GB"/>
              </w:rPr>
            </w:pPr>
            <w:r w:rsidRPr="008276E1">
              <w:rPr>
                <w:lang w:val="en-GB" w:eastAsia="en-GB"/>
              </w:rPr>
              <w:t>Brier score.</w:t>
            </w:r>
            <w:r w:rsidRPr="008276E1">
              <w:rPr>
                <w:b w:val="0"/>
                <w:bCs w:val="0"/>
                <w:lang w:val="en-GB" w:eastAsia="en-GB"/>
              </w:rPr>
              <w:t xml:space="preserve"> </w:t>
            </w:r>
            <w:r>
              <w:rPr>
                <w:b w:val="0"/>
                <w:bCs w:val="0"/>
                <w:lang w:val="en-GB" w:eastAsia="en-GB"/>
              </w:rPr>
              <w:t>T</w:t>
            </w:r>
            <w:r w:rsidRPr="008276E1">
              <w:rPr>
                <w:b w:val="0"/>
                <w:bCs w:val="0"/>
                <w:lang w:val="en-GB" w:eastAsia="en-GB"/>
              </w:rPr>
              <w:t xml:space="preserve">he brier score </w:t>
            </w:r>
            <w:r w:rsidR="00AD277B">
              <w:rPr>
                <w:b w:val="0"/>
                <w:bCs w:val="0"/>
                <w:lang w:val="en-GB" w:eastAsia="en-GB"/>
              </w:rPr>
              <w:t>is defined as</w:t>
            </w:r>
            <w:r w:rsidRPr="008276E1">
              <w:rPr>
                <w:b w:val="0"/>
                <w:bCs w:val="0"/>
                <w:lang w:val="en-GB" w:eastAsia="en-GB"/>
              </w:rPr>
              <w:t xml:space="preserve"> the squared difference between the predicted risk and the </w:t>
            </w:r>
            <w:r w:rsidR="00AD277B">
              <w:rPr>
                <w:b w:val="0"/>
                <w:bCs w:val="0"/>
                <w:lang w:val="en-GB" w:eastAsia="en-GB"/>
              </w:rPr>
              <w:t>true</w:t>
            </w:r>
            <w:r w:rsidRPr="008276E1">
              <w:rPr>
                <w:b w:val="0"/>
                <w:bCs w:val="0"/>
                <w:lang w:val="en-GB" w:eastAsia="en-GB"/>
              </w:rPr>
              <w:t xml:space="preserve"> </w:t>
            </w:r>
            <w:r w:rsidR="00AD277B">
              <w:rPr>
                <w:b w:val="0"/>
                <w:bCs w:val="0"/>
                <w:lang w:val="en-GB" w:eastAsia="en-GB"/>
              </w:rPr>
              <w:t xml:space="preserve">(binary) </w:t>
            </w:r>
            <w:r w:rsidRPr="008276E1">
              <w:rPr>
                <w:b w:val="0"/>
                <w:bCs w:val="0"/>
                <w:lang w:val="en-GB" w:eastAsia="en-GB"/>
              </w:rPr>
              <w:t>outcome</w:t>
            </w:r>
            <w:r w:rsidR="00AD277B">
              <w:rPr>
                <w:b w:val="0"/>
                <w:bCs w:val="0"/>
                <w:lang w:val="en-GB" w:eastAsia="en-GB"/>
              </w:rPr>
              <w:t xml:space="preserve"> value</w:t>
            </w:r>
            <w:r>
              <w:rPr>
                <w:b w:val="0"/>
                <w:bCs w:val="0"/>
                <w:lang w:val="en-GB" w:eastAsia="en-GB"/>
              </w:rPr>
              <w:t>.</w:t>
            </w:r>
            <w:r w:rsidRPr="008276E1">
              <w:rPr>
                <w:b w:val="0"/>
                <w:bCs w:val="0"/>
                <w:lang w:val="en-GB" w:eastAsia="en-GB"/>
              </w:rPr>
              <w:t xml:space="preserve"> </w:t>
            </w:r>
            <w:r>
              <w:rPr>
                <w:b w:val="0"/>
                <w:bCs w:val="0"/>
                <w:lang w:val="en-GB" w:eastAsia="en-GB"/>
              </w:rPr>
              <w:t>A</w:t>
            </w:r>
            <w:r w:rsidRPr="008276E1">
              <w:rPr>
                <w:b w:val="0"/>
                <w:bCs w:val="0"/>
                <w:lang w:val="en-GB" w:eastAsia="en-GB"/>
              </w:rPr>
              <w:t xml:space="preserve"> brier score of 0 </w:t>
            </w:r>
            <w:r w:rsidR="00AD277B">
              <w:rPr>
                <w:b w:val="0"/>
                <w:bCs w:val="0"/>
                <w:lang w:val="en-GB" w:eastAsia="en-GB"/>
              </w:rPr>
              <w:t>w</w:t>
            </w:r>
            <w:r w:rsidRPr="008276E1">
              <w:rPr>
                <w:b w:val="0"/>
                <w:bCs w:val="0"/>
                <w:lang w:val="en-GB" w:eastAsia="en-GB"/>
              </w:rPr>
              <w:t xml:space="preserve">ould </w:t>
            </w:r>
            <w:r w:rsidR="00AD277B">
              <w:rPr>
                <w:b w:val="0"/>
                <w:bCs w:val="0"/>
                <w:lang w:val="en-GB" w:eastAsia="en-GB"/>
              </w:rPr>
              <w:t>represent</w:t>
            </w:r>
            <w:r w:rsidRPr="008276E1">
              <w:rPr>
                <w:b w:val="0"/>
                <w:bCs w:val="0"/>
                <w:lang w:val="en-GB" w:eastAsia="en-GB"/>
              </w:rPr>
              <w:t xml:space="preserve"> </w:t>
            </w:r>
            <w:r w:rsidR="0076126F">
              <w:rPr>
                <w:b w:val="0"/>
                <w:bCs w:val="0"/>
                <w:lang w:val="en-GB" w:eastAsia="en-GB"/>
              </w:rPr>
              <w:t>a</w:t>
            </w:r>
            <w:r w:rsidRPr="008276E1">
              <w:rPr>
                <w:b w:val="0"/>
                <w:bCs w:val="0"/>
                <w:lang w:val="en-GB" w:eastAsia="en-GB"/>
              </w:rPr>
              <w:t xml:space="preserve"> perfect model, </w:t>
            </w:r>
            <w:r>
              <w:rPr>
                <w:b w:val="0"/>
                <w:bCs w:val="0"/>
                <w:lang w:val="en-GB" w:eastAsia="en-GB"/>
              </w:rPr>
              <w:t xml:space="preserve">whilst </w:t>
            </w:r>
            <w:r w:rsidRPr="008276E1">
              <w:rPr>
                <w:b w:val="0"/>
                <w:bCs w:val="0"/>
                <w:lang w:val="en-GB" w:eastAsia="en-GB"/>
              </w:rPr>
              <w:t xml:space="preserve">the </w:t>
            </w:r>
            <w:r w:rsidR="00AD277B">
              <w:rPr>
                <w:b w:val="0"/>
                <w:bCs w:val="0"/>
                <w:lang w:val="en-GB" w:eastAsia="en-GB"/>
              </w:rPr>
              <w:t xml:space="preserve">maximum brier score is determined by the </w:t>
            </w:r>
            <w:r w:rsidRPr="008276E1">
              <w:rPr>
                <w:b w:val="0"/>
                <w:bCs w:val="0"/>
                <w:lang w:val="en-GB" w:eastAsia="en-GB"/>
              </w:rPr>
              <w:t xml:space="preserve">incidence of the outcome </w:t>
            </w:r>
            <w:r w:rsidRPr="008276E1">
              <w:rPr>
                <w:b w:val="0"/>
                <w:bCs w:val="0"/>
                <w:lang w:val="en-GB" w:eastAsia="en-GB"/>
              </w:rPr>
              <w:fldChar w:fldCharType="begin"/>
            </w:r>
            <w:r>
              <w:rPr>
                <w:b w:val="0"/>
                <w:bCs w:val="0"/>
                <w:lang w:val="en-GB" w:eastAsia="en-GB"/>
              </w:rPr>
              <w:instrText xml:space="preserve"> ADDIN ZOTERO_ITEM CSL_CITATION {"citationID":"Y4TPP3Dk","properties":{"formattedCitation":"(20)","plainCitation":"(20)","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Pr>
                <w:rFonts w:ascii="Calibri Light" w:hAnsi="Calibri Light" w:cs="Calibri Light"/>
              </w:rPr>
              <w:t>(20)</w:t>
            </w:r>
            <w:r w:rsidRPr="008276E1">
              <w:rPr>
                <w:b w:val="0"/>
                <w:bCs w:val="0"/>
                <w:lang w:val="en-GB" w:eastAsia="en-GB"/>
              </w:rPr>
              <w:fldChar w:fldCharType="end"/>
            </w:r>
            <w:r w:rsidRPr="008276E1">
              <w:rPr>
                <w:b w:val="0"/>
                <w:bCs w:val="0"/>
                <w:lang w:val="en-GB" w:eastAsia="en-GB"/>
              </w:rPr>
              <w:t xml:space="preserve">. </w:t>
            </w:r>
          </w:p>
        </w:tc>
      </w:tr>
      <w:tr w:rsidR="00935428" w14:paraId="7FFE323E" w14:textId="77777777" w:rsidTr="002274C2">
        <w:trPr>
          <w:trHeight w:val="2016"/>
        </w:trPr>
        <w:tc>
          <w:tcPr>
            <w:tcW w:w="2155" w:type="dxa"/>
            <w:vMerge/>
            <w:tcBorders>
              <w:top w:val="nil"/>
              <w:left w:val="nil"/>
              <w:bottom w:val="single" w:sz="4" w:space="0" w:color="auto"/>
              <w:right w:val="nil"/>
            </w:tcBorders>
            <w:vAlign w:val="center"/>
          </w:tcPr>
          <w:p w14:paraId="4EE4258D" w14:textId="77777777" w:rsidR="00935428" w:rsidRPr="008276E1" w:rsidRDefault="00935428" w:rsidP="00DD0666">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21817F52" w14:textId="3968B69E" w:rsidR="00935428" w:rsidRPr="008276E1" w:rsidRDefault="22FFB5CB" w:rsidP="00DD0666">
            <w:pPr>
              <w:pStyle w:val="NoSpacing"/>
              <w:spacing w:line="360" w:lineRule="auto"/>
              <w:rPr>
                <w:lang w:val="en-GB" w:eastAsia="en-GB"/>
              </w:rPr>
            </w:pPr>
            <w:commentRangeStart w:id="60"/>
            <w:r w:rsidRPr="33C8D749">
              <w:rPr>
                <w:lang w:val="en-GB" w:eastAsia="en-GB"/>
              </w:rPr>
              <w:t xml:space="preserve">Mean </w:t>
            </w:r>
            <w:commentRangeEnd w:id="60"/>
            <w:r w:rsidR="00935428">
              <w:rPr>
                <w:rStyle w:val="CommentReference"/>
              </w:rPr>
              <w:commentReference w:id="60"/>
            </w:r>
            <w:r w:rsidRPr="33C8D749">
              <w:rPr>
                <w:lang w:val="en-GB" w:eastAsia="en-GB"/>
              </w:rPr>
              <w:t>absolute error (MAE).</w:t>
            </w:r>
            <w:r w:rsidRPr="33C8D749">
              <w:rPr>
                <w:b w:val="0"/>
                <w:bCs w:val="0"/>
                <w:lang w:val="en-GB" w:eastAsia="en-GB"/>
              </w:rPr>
              <w:t xml:space="preserve"> The MAE is an</w:t>
            </w:r>
            <w:r w:rsidR="2B51AFE9" w:rsidRPr="33C8D749">
              <w:rPr>
                <w:b w:val="0"/>
                <w:bCs w:val="0"/>
                <w:lang w:val="en-GB" w:eastAsia="en-GB"/>
              </w:rPr>
              <w:t>other</w:t>
            </w:r>
            <w:r w:rsidRPr="33C8D749">
              <w:rPr>
                <w:b w:val="0"/>
                <w:bCs w:val="0"/>
                <w:lang w:val="en-GB" w:eastAsia="en-GB"/>
              </w:rPr>
              <w:t xml:space="preserve"> </w:t>
            </w:r>
            <w:r w:rsidR="6D0E3045" w:rsidRPr="33C8D749">
              <w:rPr>
                <w:b w:val="0"/>
                <w:bCs w:val="0"/>
                <w:lang w:val="en-GB" w:eastAsia="en-GB"/>
              </w:rPr>
              <w:t xml:space="preserve">prediction-level </w:t>
            </w:r>
            <w:r w:rsidRPr="33C8D749">
              <w:rPr>
                <w:b w:val="0"/>
                <w:bCs w:val="0"/>
                <w:lang w:val="en-GB" w:eastAsia="en-GB"/>
              </w:rPr>
              <w:t>accuracy metri</w:t>
            </w:r>
            <w:r w:rsidR="2D783498" w:rsidRPr="33C8D749">
              <w:rPr>
                <w:b w:val="0"/>
                <w:bCs w:val="0"/>
                <w:lang w:val="en-GB" w:eastAsia="en-GB"/>
              </w:rPr>
              <w:t>c</w:t>
            </w:r>
            <w:r w:rsidR="2B51AFE9" w:rsidRPr="33C8D749">
              <w:rPr>
                <w:b w:val="0"/>
                <w:bCs w:val="0"/>
                <w:lang w:val="en-GB" w:eastAsia="en-GB"/>
              </w:rPr>
              <w:t>, similar to the RMSE</w:t>
            </w:r>
            <w:r w:rsidRPr="33C8D749">
              <w:rPr>
                <w:b w:val="0"/>
                <w:bCs w:val="0"/>
                <w:lang w:val="en-GB" w:eastAsia="en-GB"/>
              </w:rPr>
              <w:t>.</w:t>
            </w:r>
            <w:r w:rsidR="3D107933" w:rsidRPr="33C8D749">
              <w:rPr>
                <w:b w:val="0"/>
                <w:bCs w:val="0"/>
                <w:lang w:val="en-GB" w:eastAsia="en-GB"/>
              </w:rPr>
              <w:t xml:space="preserve"> A lower mean absolute error suggests a better model</w:t>
            </w:r>
            <w:r w:rsidR="06A5A583" w:rsidRPr="33C8D749">
              <w:rPr>
                <w:b w:val="0"/>
                <w:bCs w:val="0"/>
                <w:lang w:val="en-GB" w:eastAsia="en-GB"/>
              </w:rPr>
              <w:t xml:space="preserve"> [</w:t>
            </w:r>
            <w:commentRangeStart w:id="61"/>
            <w:r w:rsidR="06A5A583" w:rsidRPr="33C8D749">
              <w:rPr>
                <w:b w:val="0"/>
                <w:bCs w:val="0"/>
                <w:color w:val="FF0000"/>
                <w:lang w:val="en-GB" w:eastAsia="en-GB"/>
              </w:rPr>
              <w:t>REF</w:t>
            </w:r>
            <w:commentRangeEnd w:id="61"/>
            <w:r w:rsidR="00935428">
              <w:rPr>
                <w:rStyle w:val="CommentReference"/>
              </w:rPr>
              <w:commentReference w:id="61"/>
            </w:r>
            <w:r w:rsidR="06A5A583" w:rsidRPr="33C8D749">
              <w:rPr>
                <w:b w:val="0"/>
                <w:bCs w:val="0"/>
                <w:lang w:val="en-GB" w:eastAsia="en-GB"/>
              </w:rPr>
              <w:t>]</w:t>
            </w:r>
            <w:r w:rsidRPr="33C8D749">
              <w:rPr>
                <w:b w:val="0"/>
                <w:bCs w:val="0"/>
                <w:lang w:val="en-GB" w:eastAsia="en-GB"/>
              </w:rPr>
              <w:t xml:space="preserve">. </w:t>
            </w:r>
          </w:p>
        </w:tc>
      </w:tr>
      <w:tr w:rsidR="00DD0666" w14:paraId="2ED7D48B" w14:textId="77777777" w:rsidTr="006C0107">
        <w:trPr>
          <w:trHeight w:val="3312"/>
        </w:trPr>
        <w:tc>
          <w:tcPr>
            <w:tcW w:w="2155" w:type="dxa"/>
            <w:tcBorders>
              <w:top w:val="single" w:sz="4" w:space="0" w:color="auto"/>
              <w:left w:val="nil"/>
              <w:bottom w:val="single" w:sz="4" w:space="0" w:color="auto"/>
              <w:right w:val="nil"/>
            </w:tcBorders>
            <w:vAlign w:val="center"/>
          </w:tcPr>
          <w:p w14:paraId="6C99C92F" w14:textId="395FD37F"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lastRenderedPageBreak/>
              <w:t>Discrimination</w:t>
            </w:r>
          </w:p>
        </w:tc>
        <w:tc>
          <w:tcPr>
            <w:tcW w:w="7195" w:type="dxa"/>
            <w:tcBorders>
              <w:top w:val="single" w:sz="4" w:space="0" w:color="auto"/>
              <w:left w:val="nil"/>
              <w:bottom w:val="single" w:sz="4" w:space="0" w:color="auto"/>
              <w:right w:val="nil"/>
            </w:tcBorders>
            <w:vAlign w:val="center"/>
          </w:tcPr>
          <w:p w14:paraId="62C80795" w14:textId="6C5999EB" w:rsidR="00DD0666" w:rsidRPr="00591F1F" w:rsidRDefault="00DD0666" w:rsidP="00DD0666">
            <w:pPr>
              <w:pStyle w:val="NoSpacing"/>
              <w:spacing w:line="360" w:lineRule="auto"/>
              <w:rPr>
                <w:b w:val="0"/>
                <w:bCs w:val="0"/>
                <w:lang w:val="en-GB" w:eastAsia="en-GB"/>
              </w:rPr>
            </w:pPr>
            <w:r w:rsidRPr="00591F1F">
              <w:rPr>
                <w:lang w:val="en-GB" w:eastAsia="en-GB"/>
              </w:rPr>
              <w:t>Concordance (C-)statistic.</w:t>
            </w:r>
            <w:r w:rsidRPr="00591F1F">
              <w:rPr>
                <w:b w:val="0"/>
                <w:bCs w:val="0"/>
                <w:lang w:val="en-GB" w:eastAsia="en-GB"/>
              </w:rPr>
              <w:t xml:space="preserve"> The C-statistic is a rank-order statistic, which is used to describe how well </w:t>
            </w:r>
            <w:r w:rsidR="008B61B1">
              <w:rPr>
                <w:b w:val="0"/>
                <w:bCs w:val="0"/>
                <w:lang w:val="en-GB" w:eastAsia="en-GB"/>
              </w:rPr>
              <w:t>a</w:t>
            </w:r>
            <w:r w:rsidRPr="00591F1F">
              <w:rPr>
                <w:b w:val="0"/>
                <w:bCs w:val="0"/>
                <w:lang w:val="en-GB" w:eastAsia="en-GB"/>
              </w:rPr>
              <w:t xml:space="preserve"> </w:t>
            </w:r>
            <w:r w:rsidR="008B61B1">
              <w:rPr>
                <w:b w:val="0"/>
                <w:bCs w:val="0"/>
                <w:lang w:val="en-GB" w:eastAsia="en-GB"/>
              </w:rPr>
              <w:t xml:space="preserve">classification </w:t>
            </w:r>
            <w:r w:rsidRPr="00591F1F">
              <w:rPr>
                <w:b w:val="0"/>
                <w:bCs w:val="0"/>
                <w:lang w:val="en-GB" w:eastAsia="en-GB"/>
              </w:rPr>
              <w:t xml:space="preserve">model can discriminate between those with </w:t>
            </w:r>
            <w:r w:rsidR="008B61B1">
              <w:rPr>
                <w:b w:val="0"/>
                <w:bCs w:val="0"/>
                <w:lang w:val="en-GB" w:eastAsia="en-GB"/>
              </w:rPr>
              <w:t>an</w:t>
            </w:r>
            <w:r w:rsidRPr="00591F1F">
              <w:rPr>
                <w:b w:val="0"/>
                <w:bCs w:val="0"/>
                <w:lang w:val="en-GB" w:eastAsia="en-GB"/>
              </w:rPr>
              <w:t xml:space="preserve"> event and those without. The C-statistic shows the probability of taking two random subjects (one with and one without the outcome) and correctly attributing the one with the outcome with a high risk. </w:t>
            </w:r>
            <w:r>
              <w:rPr>
                <w:b w:val="0"/>
                <w:bCs w:val="0"/>
                <w:lang w:val="en-GB" w:eastAsia="en-GB"/>
              </w:rPr>
              <w:t>A C-statistic of 0.5 describes a model with no discriminative performance and a C-statistic 1 describes a model with perfect discriminative performance.</w:t>
            </w:r>
          </w:p>
        </w:tc>
      </w:tr>
      <w:tr w:rsidR="00DD0666" w14:paraId="1B00E311" w14:textId="77777777" w:rsidTr="006C0107">
        <w:trPr>
          <w:trHeight w:val="2891"/>
        </w:trPr>
        <w:tc>
          <w:tcPr>
            <w:tcW w:w="2155" w:type="dxa"/>
            <w:vMerge w:val="restart"/>
            <w:tcBorders>
              <w:top w:val="single" w:sz="4" w:space="0" w:color="auto"/>
              <w:left w:val="nil"/>
              <w:bottom w:val="single" w:sz="4" w:space="0" w:color="auto"/>
              <w:right w:val="nil"/>
            </w:tcBorders>
            <w:vAlign w:val="center"/>
          </w:tcPr>
          <w:p w14:paraId="2901A42D" w14:textId="0AF80D74"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t>Calibration</w:t>
            </w:r>
          </w:p>
        </w:tc>
        <w:tc>
          <w:tcPr>
            <w:tcW w:w="7195" w:type="dxa"/>
            <w:tcBorders>
              <w:top w:val="single" w:sz="4" w:space="0" w:color="auto"/>
              <w:left w:val="nil"/>
              <w:bottom w:val="single" w:sz="4" w:space="0" w:color="auto"/>
              <w:right w:val="nil"/>
            </w:tcBorders>
            <w:vAlign w:val="center"/>
          </w:tcPr>
          <w:p w14:paraId="3F04175B" w14:textId="53292850" w:rsidR="00DD0666" w:rsidRPr="00591F1F" w:rsidRDefault="00DD0666" w:rsidP="00DD0666">
            <w:pPr>
              <w:pStyle w:val="NoSpacing"/>
              <w:spacing w:line="360" w:lineRule="auto"/>
              <w:rPr>
                <w:b w:val="0"/>
                <w:bCs w:val="0"/>
                <w:lang w:val="en-GB" w:eastAsia="en-GB"/>
              </w:rPr>
            </w:pPr>
            <w:r w:rsidRPr="00591F1F">
              <w:rPr>
                <w:lang w:val="en-GB" w:eastAsia="en-GB"/>
              </w:rPr>
              <w:t>Calibration-in-the-large (CITL).</w:t>
            </w:r>
            <w:r w:rsidRPr="00591F1F">
              <w:rPr>
                <w:b w:val="0"/>
                <w:bCs w:val="0"/>
                <w:lang w:val="en-GB" w:eastAsia="en-GB"/>
              </w:rPr>
              <w:t xml:space="preserve"> The CITL represents the overall calibration of a model. In other words, the exten</w:t>
            </w:r>
            <w:r w:rsidR="008B61B1">
              <w:rPr>
                <w:b w:val="0"/>
                <w:bCs w:val="0"/>
                <w:lang w:val="en-GB" w:eastAsia="en-GB"/>
              </w:rPr>
              <w:t>t</w:t>
            </w:r>
            <w:r w:rsidRPr="00591F1F">
              <w:rPr>
                <w:b w:val="0"/>
                <w:bCs w:val="0"/>
                <w:lang w:val="en-GB" w:eastAsia="en-GB"/>
              </w:rPr>
              <w:t xml:space="preserve"> of agreement between the average predicted risk and the original predicted risk </w:t>
            </w:r>
            <w:r w:rsidRPr="00591F1F">
              <w:rPr>
                <w:b w:val="0"/>
                <w:bCs w:val="0"/>
                <w:lang w:val="en-GB" w:eastAsia="en-GB"/>
              </w:rPr>
              <w:fldChar w:fldCharType="begin"/>
            </w:r>
            <w:r>
              <w:rPr>
                <w:b w:val="0"/>
                <w:bCs w:val="0"/>
                <w:lang w:val="en-GB" w:eastAsia="en-GB"/>
              </w:rPr>
              <w:instrText xml:space="preserve"> ADDIN ZOTERO_ITEM CSL_CITATION {"citationID":"DCKCq2lQ","properties":{"formattedCitation":"(21)","plainCitation":"(21)","noteIndex":0},"citationItems":[{"id":114,"uris":["http://zotero.org/users/6411374/items/5KN4W4FC"],"uri":["http://zotero.org/users/6411374/items/5KN4W4FC"],"itemData":{"id":114,"type":"article-journal","container-title":"European Heart Journal","DOI":"10.1093/eurheartj/ehu207","ISSN":"0195-668X, 1522-9645","issue":"29","journalAbbreviation":"European Heart Journal","language":"en","page":"1925-1931","source":"DOI.org (Crossref)","title":"Towards better clinical prediction models: seven steps for development and an ABCD for validation","title-short":"Towards better clinical prediction models","volume":"35","author":[{"family":"Steyerberg","given":"E. W."},{"family":"Vergouwe","given":"Y."}],"issued":{"date-parts":[["2014",8,1]]}}}],"schema":"https://github.com/citation-style-language/schema/raw/master/csl-citation.json"} </w:instrText>
            </w:r>
            <w:r w:rsidRPr="00591F1F">
              <w:rPr>
                <w:b w:val="0"/>
                <w:bCs w:val="0"/>
                <w:lang w:val="en-GB" w:eastAsia="en-GB"/>
              </w:rPr>
              <w:fldChar w:fldCharType="separate"/>
            </w:r>
            <w:r>
              <w:rPr>
                <w:rFonts w:ascii="Calibri Light" w:hAnsi="Calibri Light" w:cs="Calibri Light"/>
              </w:rPr>
              <w:t>(21)</w:t>
            </w:r>
            <w:r w:rsidRPr="00591F1F">
              <w:rPr>
                <w:b w:val="0"/>
                <w:bCs w:val="0"/>
                <w:lang w:val="en-GB" w:eastAsia="en-GB"/>
              </w:rPr>
              <w:fldChar w:fldCharType="end"/>
            </w:r>
            <w:r w:rsidRPr="00591F1F">
              <w:rPr>
                <w:b w:val="0"/>
                <w:bCs w:val="0"/>
                <w:lang w:val="en-GB" w:eastAsia="en-GB"/>
              </w:rPr>
              <w:t xml:space="preserve">. The </w:t>
            </w:r>
            <w:r w:rsidR="008B61B1">
              <w:rPr>
                <w:b w:val="0"/>
                <w:bCs w:val="0"/>
                <w:lang w:val="en-GB" w:eastAsia="en-GB"/>
              </w:rPr>
              <w:t xml:space="preserve">metric </w:t>
            </w:r>
            <w:r w:rsidRPr="00591F1F">
              <w:rPr>
                <w:b w:val="0"/>
                <w:bCs w:val="0"/>
                <w:lang w:val="en-GB" w:eastAsia="en-GB"/>
              </w:rPr>
              <w:t xml:space="preserve">ultimately </w:t>
            </w:r>
            <w:r w:rsidR="008B61B1">
              <w:rPr>
                <w:b w:val="0"/>
                <w:bCs w:val="0"/>
                <w:lang w:val="en-GB" w:eastAsia="en-GB"/>
              </w:rPr>
              <w:t>describes</w:t>
            </w:r>
            <w:r w:rsidRPr="00591F1F">
              <w:rPr>
                <w:b w:val="0"/>
                <w:bCs w:val="0"/>
                <w:lang w:val="en-GB" w:eastAsia="en-GB"/>
              </w:rPr>
              <w:t xml:space="preserve"> the amount </w:t>
            </w:r>
            <w:r w:rsidR="008B61B1">
              <w:rPr>
                <w:b w:val="0"/>
                <w:bCs w:val="0"/>
                <w:lang w:val="en-GB" w:eastAsia="en-GB"/>
              </w:rPr>
              <w:t>of</w:t>
            </w:r>
            <w:r w:rsidRPr="00591F1F">
              <w:rPr>
                <w:b w:val="0"/>
                <w:bCs w:val="0"/>
                <w:lang w:val="en-GB" w:eastAsia="en-GB"/>
              </w:rPr>
              <w:t xml:space="preserve"> </w:t>
            </w:r>
            <w:r w:rsidR="008B61B1">
              <w:rPr>
                <w:b w:val="0"/>
                <w:bCs w:val="0"/>
                <w:lang w:val="en-GB" w:eastAsia="en-GB"/>
              </w:rPr>
              <w:t xml:space="preserve">systematic </w:t>
            </w:r>
            <w:r w:rsidRPr="00591F1F">
              <w:rPr>
                <w:b w:val="0"/>
                <w:bCs w:val="0"/>
                <w:lang w:val="en-GB" w:eastAsia="en-GB"/>
              </w:rPr>
              <w:t>over</w:t>
            </w:r>
            <w:r w:rsidR="008B61B1">
              <w:rPr>
                <w:b w:val="0"/>
                <w:bCs w:val="0"/>
                <w:lang w:val="en-GB" w:eastAsia="en-GB"/>
              </w:rPr>
              <w:t>-</w:t>
            </w:r>
            <w:r w:rsidRPr="00591F1F">
              <w:rPr>
                <w:b w:val="0"/>
                <w:bCs w:val="0"/>
                <w:lang w:val="en-GB" w:eastAsia="en-GB"/>
              </w:rPr>
              <w:t xml:space="preserve"> or under</w:t>
            </w:r>
            <w:r w:rsidR="008B61B1">
              <w:rPr>
                <w:b w:val="0"/>
                <w:bCs w:val="0"/>
                <w:lang w:val="en-GB" w:eastAsia="en-GB"/>
              </w:rPr>
              <w:t>-</w:t>
            </w:r>
            <w:r w:rsidRPr="00591F1F">
              <w:rPr>
                <w:b w:val="0"/>
                <w:bCs w:val="0"/>
                <w:lang w:val="en-GB" w:eastAsia="en-GB"/>
              </w:rPr>
              <w:t>estimat</w:t>
            </w:r>
            <w:r w:rsidR="008B61B1">
              <w:rPr>
                <w:b w:val="0"/>
                <w:bCs w:val="0"/>
                <w:lang w:val="en-GB" w:eastAsia="en-GB"/>
              </w:rPr>
              <w:t>ion</w:t>
            </w:r>
            <w:r w:rsidRPr="00591F1F">
              <w:rPr>
                <w:b w:val="0"/>
                <w:bCs w:val="0"/>
                <w:lang w:val="en-GB" w:eastAsia="en-GB"/>
              </w:rPr>
              <w:t xml:space="preserve"> </w:t>
            </w:r>
            <w:r w:rsidR="008B61B1">
              <w:rPr>
                <w:b w:val="0"/>
                <w:bCs w:val="0"/>
                <w:lang w:val="en-GB" w:eastAsia="en-GB"/>
              </w:rPr>
              <w:t xml:space="preserve">of the </w:t>
            </w:r>
            <w:r w:rsidRPr="00591F1F">
              <w:rPr>
                <w:b w:val="0"/>
                <w:bCs w:val="0"/>
                <w:lang w:val="en-GB" w:eastAsia="en-GB"/>
              </w:rPr>
              <w:t>predicted risk. A value of 0 is ideal and represents perfect agreement.</w:t>
            </w:r>
          </w:p>
        </w:tc>
      </w:tr>
      <w:tr w:rsidR="00DD0666" w14:paraId="2BD9D14E" w14:textId="77777777" w:rsidTr="006C0107">
        <w:trPr>
          <w:trHeight w:val="2268"/>
        </w:trPr>
        <w:tc>
          <w:tcPr>
            <w:tcW w:w="2155" w:type="dxa"/>
            <w:vMerge/>
            <w:tcBorders>
              <w:top w:val="single" w:sz="4" w:space="0" w:color="auto"/>
              <w:left w:val="nil"/>
              <w:bottom w:val="single" w:sz="4" w:space="0" w:color="auto"/>
              <w:right w:val="nil"/>
            </w:tcBorders>
            <w:vAlign w:val="center"/>
          </w:tcPr>
          <w:p w14:paraId="0C13B0F6" w14:textId="77777777" w:rsidR="00DD0666" w:rsidRPr="008276E1" w:rsidRDefault="00DD0666" w:rsidP="00DD0666">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6A78802B" w14:textId="4669BB4E" w:rsidR="00DD0666" w:rsidRPr="00591F1F" w:rsidRDefault="00DD0666" w:rsidP="00DD0666">
            <w:pPr>
              <w:pStyle w:val="NoSpacing"/>
              <w:spacing w:line="360" w:lineRule="auto"/>
              <w:rPr>
                <w:b w:val="0"/>
                <w:bCs w:val="0"/>
                <w:lang w:val="en-GB" w:eastAsia="en-GB"/>
              </w:rPr>
            </w:pPr>
            <w:r w:rsidRPr="00591F1F">
              <w:rPr>
                <w:lang w:val="en-GB" w:eastAsia="en-GB"/>
              </w:rPr>
              <w:t xml:space="preserve">The calibration slope. </w:t>
            </w:r>
            <w:r w:rsidRPr="00591F1F">
              <w:rPr>
                <w:b w:val="0"/>
                <w:bCs w:val="0"/>
                <w:lang w:val="en-GB" w:eastAsia="en-GB"/>
              </w:rPr>
              <w:t xml:space="preserve">In contrast with the CITL, the calibration slope does not evaluate the average predicted, or original, risk. Rather, it quantifies the extent by which the predicted risks </w:t>
            </w:r>
            <w:del w:id="62" w:author="Thomas Debray" w:date="2021-11-22T10:23:00Z">
              <w:r w:rsidDel="00927A62">
                <w:rPr>
                  <w:b w:val="0"/>
                  <w:bCs w:val="0"/>
                  <w:lang w:val="en-GB" w:eastAsia="en-GB"/>
                </w:rPr>
                <w:delText xml:space="preserve">are </w:delText>
              </w:r>
            </w:del>
            <w:ins w:id="63" w:author="Thomas Debray" w:date="2021-11-22T10:23:00Z">
              <w:r w:rsidR="00927A62">
                <w:rPr>
                  <w:b w:val="0"/>
                  <w:bCs w:val="0"/>
                  <w:lang w:val="en-GB" w:eastAsia="en-GB"/>
                </w:rPr>
                <w:t>vary too much</w:t>
              </w:r>
            </w:ins>
            <w:del w:id="64" w:author="Thomas Debray" w:date="2021-11-22T10:23:00Z">
              <w:r w:rsidDel="00927A62">
                <w:rPr>
                  <w:b w:val="0"/>
                  <w:bCs w:val="0"/>
                  <w:lang w:val="en-GB" w:eastAsia="en-GB"/>
                </w:rPr>
                <w:delText>too extreme</w:delText>
              </w:r>
            </w:del>
            <w:r>
              <w:rPr>
                <w:b w:val="0"/>
                <w:bCs w:val="0"/>
                <w:lang w:val="en-GB" w:eastAsia="en-GB"/>
              </w:rPr>
              <w:t xml:space="preserve"> (i.e.,</w:t>
            </w:r>
            <w:ins w:id="65" w:author="Thomas Debray" w:date="2021-11-22T10:23:00Z">
              <w:r w:rsidR="00927A62">
                <w:rPr>
                  <w:b w:val="0"/>
                  <w:bCs w:val="0"/>
                  <w:lang w:val="en-GB" w:eastAsia="en-GB"/>
                </w:rPr>
                <w:t xml:space="preserve"> slope</w:t>
              </w:r>
            </w:ins>
            <w:r>
              <w:rPr>
                <w:b w:val="0"/>
                <w:bCs w:val="0"/>
                <w:lang w:val="en-GB" w:eastAsia="en-GB"/>
              </w:rPr>
              <w:t xml:space="preserve"> &lt;1) or too </w:t>
            </w:r>
            <w:ins w:id="66" w:author="Thomas Debray" w:date="2021-11-22T10:23:00Z">
              <w:r w:rsidR="00927A62">
                <w:rPr>
                  <w:b w:val="0"/>
                  <w:bCs w:val="0"/>
                  <w:lang w:val="en-GB" w:eastAsia="en-GB"/>
                </w:rPr>
                <w:t>little</w:t>
              </w:r>
            </w:ins>
            <w:del w:id="67" w:author="Thomas Debray" w:date="2021-11-22T10:23:00Z">
              <w:r w:rsidDel="00927A62">
                <w:rPr>
                  <w:b w:val="0"/>
                  <w:bCs w:val="0"/>
                  <w:lang w:val="en-GB" w:eastAsia="en-GB"/>
                </w:rPr>
                <w:delText>narrow</w:delText>
              </w:r>
            </w:del>
            <w:r>
              <w:rPr>
                <w:b w:val="0"/>
                <w:bCs w:val="0"/>
                <w:lang w:val="en-GB" w:eastAsia="en-GB"/>
              </w:rPr>
              <w:t xml:space="preserve"> (i.e.,</w:t>
            </w:r>
            <w:ins w:id="68" w:author="Thomas Debray" w:date="2021-11-22T10:23:00Z">
              <w:r w:rsidR="00927A62">
                <w:rPr>
                  <w:b w:val="0"/>
                  <w:bCs w:val="0"/>
                  <w:lang w:val="en-GB" w:eastAsia="en-GB"/>
                </w:rPr>
                <w:t xml:space="preserve"> slope </w:t>
              </w:r>
            </w:ins>
            <w:r>
              <w:rPr>
                <w:b w:val="0"/>
                <w:bCs w:val="0"/>
                <w:lang w:val="en-GB" w:eastAsia="en-GB"/>
              </w:rPr>
              <w:t xml:space="preserve"> &gt;1)</w:t>
            </w:r>
            <w:del w:id="69" w:author="Thomas Debray" w:date="2021-11-22T10:24:00Z">
              <w:r w:rsidDel="00927A62">
                <w:rPr>
                  <w:b w:val="0"/>
                  <w:bCs w:val="0"/>
                  <w:lang w:val="en-GB" w:eastAsia="en-GB"/>
                </w:rPr>
                <w:delText xml:space="preserve"> when compared</w:delText>
              </w:r>
              <w:r w:rsidRPr="00591F1F" w:rsidDel="00927A62">
                <w:rPr>
                  <w:b w:val="0"/>
                  <w:bCs w:val="0"/>
                  <w:lang w:val="en-GB" w:eastAsia="en-GB"/>
                </w:rPr>
                <w:delText xml:space="preserve"> with the original risk over the </w:delText>
              </w:r>
              <w:r w:rsidDel="00927A62">
                <w:rPr>
                  <w:b w:val="0"/>
                  <w:bCs w:val="0"/>
                  <w:lang w:val="en-GB" w:eastAsia="en-GB"/>
                </w:rPr>
                <w:delText>whole</w:delText>
              </w:r>
              <w:r w:rsidRPr="00591F1F" w:rsidDel="00927A62">
                <w:rPr>
                  <w:b w:val="0"/>
                  <w:bCs w:val="0"/>
                  <w:lang w:val="en-GB" w:eastAsia="en-GB"/>
                </w:rPr>
                <w:delText xml:space="preserve"> range of </w:delText>
              </w:r>
              <w:r w:rsidDel="00927A62">
                <w:rPr>
                  <w:b w:val="0"/>
                  <w:bCs w:val="0"/>
                  <w:lang w:val="en-GB" w:eastAsia="en-GB"/>
                </w:rPr>
                <w:delText xml:space="preserve">predicted </w:delText>
              </w:r>
              <w:r w:rsidRPr="00591F1F" w:rsidDel="00927A62">
                <w:rPr>
                  <w:b w:val="0"/>
                  <w:bCs w:val="0"/>
                  <w:lang w:val="en-GB" w:eastAsia="en-GB"/>
                </w:rPr>
                <w:delText>risks</w:delText>
              </w:r>
            </w:del>
            <w:r w:rsidRPr="00591F1F">
              <w:rPr>
                <w:b w:val="0"/>
                <w:bCs w:val="0"/>
                <w:lang w:val="en-GB" w:eastAsia="en-GB"/>
              </w:rPr>
              <w:t xml:space="preserve">. </w:t>
            </w:r>
            <w:r>
              <w:rPr>
                <w:b w:val="0"/>
                <w:bCs w:val="0"/>
                <w:lang w:val="en-GB" w:eastAsia="en-GB"/>
              </w:rPr>
              <w:t>Ideally</w:t>
            </w:r>
            <w:r w:rsidR="000D4D88">
              <w:rPr>
                <w:b w:val="0"/>
                <w:bCs w:val="0"/>
                <w:lang w:val="en-GB" w:eastAsia="en-GB"/>
              </w:rPr>
              <w:t>,</w:t>
            </w:r>
            <w:r>
              <w:rPr>
                <w:b w:val="0"/>
                <w:bCs w:val="0"/>
                <w:lang w:val="en-GB" w:eastAsia="en-GB"/>
              </w:rPr>
              <w:t xml:space="preserve"> the slope is 1.</w:t>
            </w:r>
          </w:p>
        </w:tc>
      </w:tr>
    </w:tbl>
    <w:p w14:paraId="1517102F" w14:textId="5410ABF9" w:rsidR="0035333B" w:rsidRDefault="0035333B">
      <w:pPr>
        <w:spacing w:after="160" w:line="259" w:lineRule="auto"/>
        <w:rPr>
          <w:shd w:val="clear" w:color="auto" w:fill="FFFFFF"/>
          <w:lang w:val="en-GB" w:eastAsia="en-GB"/>
        </w:rPr>
      </w:pPr>
    </w:p>
    <w:p w14:paraId="4D718A4F" w14:textId="326D21FD" w:rsidR="00AB5DC5" w:rsidRPr="00AB5DC5" w:rsidRDefault="00AB5DC5">
      <w:pPr>
        <w:spacing w:after="160" w:line="259" w:lineRule="auto"/>
        <w:rPr>
          <w:sz w:val="24"/>
          <w:szCs w:val="24"/>
          <w:shd w:val="clear" w:color="auto" w:fill="FFFFFF"/>
          <w:lang w:val="en-GB" w:eastAsia="en-GB"/>
        </w:rPr>
      </w:pPr>
      <w:r w:rsidRPr="006F6E98">
        <w:rPr>
          <w:b/>
          <w:bCs/>
          <w:sz w:val="24"/>
          <w:szCs w:val="24"/>
          <w:shd w:val="clear" w:color="auto" w:fill="FFFFFF"/>
          <w:lang w:val="en-GB" w:eastAsia="en-GB"/>
        </w:rPr>
        <w:t xml:space="preserve">Table </w:t>
      </w:r>
      <w:r w:rsidR="00ED6E15">
        <w:rPr>
          <w:b/>
          <w:bCs/>
          <w:sz w:val="24"/>
          <w:szCs w:val="24"/>
          <w:shd w:val="clear" w:color="auto" w:fill="FFFFFF"/>
          <w:lang w:val="en-GB" w:eastAsia="en-GB"/>
        </w:rPr>
        <w:t>2</w:t>
      </w:r>
      <w:r w:rsidRPr="006F6E98">
        <w:rPr>
          <w:b/>
          <w:bCs/>
          <w:sz w:val="24"/>
          <w:szCs w:val="24"/>
          <w:shd w:val="clear" w:color="auto" w:fill="FFFFFF"/>
          <w:lang w:val="en-GB" w:eastAsia="en-GB"/>
        </w:rPr>
        <w:t>.</w:t>
      </w:r>
      <w:r>
        <w:rPr>
          <w:sz w:val="24"/>
          <w:szCs w:val="24"/>
          <w:shd w:val="clear" w:color="auto" w:fill="FFFFFF"/>
          <w:lang w:val="en-GB" w:eastAsia="en-GB"/>
        </w:rPr>
        <w:t xml:space="preserve"> </w:t>
      </w:r>
      <w:r w:rsidR="00B8707C">
        <w:rPr>
          <w:sz w:val="24"/>
          <w:szCs w:val="24"/>
          <w:shd w:val="clear" w:color="auto" w:fill="FFFFFF"/>
          <w:lang w:val="en-GB" w:eastAsia="en-GB"/>
        </w:rPr>
        <w:t>P</w:t>
      </w:r>
      <w:r>
        <w:rPr>
          <w:sz w:val="24"/>
          <w:szCs w:val="24"/>
          <w:shd w:val="clear" w:color="auto" w:fill="FFFFFF"/>
          <w:lang w:val="en-GB" w:eastAsia="en-GB"/>
        </w:rPr>
        <w:t>erformance measures</w:t>
      </w:r>
      <w:r w:rsidRPr="00AB5DC5">
        <w:rPr>
          <w:sz w:val="24"/>
          <w:szCs w:val="24"/>
          <w:shd w:val="clear" w:color="auto" w:fill="FFFFFF"/>
          <w:lang w:val="en-GB" w:eastAsia="en-GB"/>
        </w:rPr>
        <w:br w:type="page"/>
      </w:r>
    </w:p>
    <w:p w14:paraId="1C82FF1F" w14:textId="35A7AB91" w:rsidR="003943BE" w:rsidRDefault="003943BE" w:rsidP="003943BE">
      <w:pPr>
        <w:spacing w:after="160" w:line="259" w:lineRule="auto"/>
        <w:rPr>
          <w:rStyle w:val="Heading1Char"/>
        </w:rPr>
      </w:pPr>
      <w:r w:rsidRPr="33C8D749">
        <w:rPr>
          <w:rStyle w:val="Heading1Char"/>
        </w:rPr>
        <w:lastRenderedPageBreak/>
        <w:t>Results</w:t>
      </w:r>
    </w:p>
    <w:p w14:paraId="1B60D8CB" w14:textId="71747E8F" w:rsidR="0086275E" w:rsidRDefault="0086275E" w:rsidP="003943BE">
      <w:pPr>
        <w:spacing w:after="160" w:line="259" w:lineRule="auto"/>
        <w:rPr>
          <w:color w:val="FF0000"/>
          <w:lang w:val="en-GB"/>
        </w:rPr>
      </w:pPr>
      <w:r w:rsidRPr="33C8D749">
        <w:rPr>
          <w:lang w:val="en-GB"/>
        </w:rPr>
        <w:t xml:space="preserve">Results of the simulation study are visualized in Figure x. Table XYZ presents average performances across simulations. </w:t>
      </w:r>
      <w:r w:rsidR="0FC8EA88" w:rsidRPr="00955D5B">
        <w:rPr>
          <w:color w:val="FF0000"/>
          <w:lang w:val="en-GB"/>
        </w:rPr>
        <w:t>[TODO: explain that JMI-SD is overall the worst</w:t>
      </w:r>
      <w:r w:rsidR="00375DCF">
        <w:rPr>
          <w:color w:val="FF0000"/>
          <w:lang w:val="en-GB"/>
        </w:rPr>
        <w:t xml:space="preserve"> and not relevant to interpret?</w:t>
      </w:r>
      <w:r w:rsidR="0FC8EA88" w:rsidRPr="00955D5B">
        <w:rPr>
          <w:color w:val="FF0000"/>
          <w:lang w:val="en-GB"/>
        </w:rPr>
        <w:t>]</w:t>
      </w:r>
      <w:r w:rsidR="54CCF433" w:rsidRPr="00955D5B">
        <w:rPr>
          <w:color w:val="FF0000"/>
          <w:lang w:val="en-GB"/>
        </w:rPr>
        <w:t xml:space="preserve"> </w:t>
      </w:r>
      <w:r w:rsidR="532802FD" w:rsidRPr="33C8D749">
        <w:rPr>
          <w:color w:val="FF0000"/>
          <w:lang w:val="en-GB"/>
        </w:rPr>
        <w:t>[TODO: add reference to MNAR performance]</w:t>
      </w:r>
    </w:p>
    <w:p w14:paraId="2C45EF38" w14:textId="24A4F34F" w:rsidR="00995192" w:rsidRDefault="00995192" w:rsidP="003943BE">
      <w:pPr>
        <w:spacing w:after="160" w:line="259" w:lineRule="auto"/>
        <w:rPr>
          <w:sz w:val="24"/>
          <w:szCs w:val="24"/>
          <w:shd w:val="clear" w:color="auto" w:fill="FFFFFF"/>
          <w:lang w:val="en-GB" w:eastAsia="en-GB"/>
        </w:rPr>
      </w:pPr>
    </w:p>
    <w:p w14:paraId="77CEA632" w14:textId="24A4F34F" w:rsidR="00591027" w:rsidRDefault="632B849D" w:rsidP="33C8D749">
      <w:pPr>
        <w:spacing w:after="160" w:line="259" w:lineRule="auto"/>
        <w:rPr>
          <w:b/>
          <w:bCs/>
          <w:sz w:val="24"/>
          <w:szCs w:val="24"/>
          <w:lang w:val="en-GB"/>
        </w:rPr>
      </w:pPr>
      <w:commentRangeStart w:id="70"/>
      <w:r>
        <w:rPr>
          <w:noProof/>
        </w:rPr>
        <w:drawing>
          <wp:inline distT="0" distB="0" distL="0" distR="0" wp14:anchorId="38702E45" wp14:editId="089E5222">
            <wp:extent cx="5841603" cy="5928054"/>
            <wp:effectExtent l="0" t="0" r="0" b="0"/>
            <wp:docPr id="1171336976" name="Picture 117133697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841603" cy="5928054"/>
                    </a:xfrm>
                    <a:prstGeom prst="rect">
                      <a:avLst/>
                    </a:prstGeom>
                  </pic:spPr>
                </pic:pic>
              </a:graphicData>
            </a:graphic>
          </wp:inline>
        </w:drawing>
      </w:r>
      <w:commentRangeEnd w:id="70"/>
      <w:r w:rsidR="00927A62">
        <w:rPr>
          <w:rStyle w:val="CommentReference"/>
          <w:rFonts w:eastAsiaTheme="minorHAnsi"/>
        </w:rPr>
        <w:commentReference w:id="70"/>
      </w:r>
      <w:r w:rsidR="007F1353" w:rsidRPr="33C8D749">
        <w:rPr>
          <w:b/>
          <w:bCs/>
          <w:sz w:val="24"/>
          <w:szCs w:val="24"/>
          <w:lang w:val="en-GB"/>
        </w:rPr>
        <w:t xml:space="preserve"> </w:t>
      </w:r>
    </w:p>
    <w:p w14:paraId="196A4C6B" w14:textId="0A6C6118" w:rsidR="007F1353" w:rsidRDefault="007F1353" w:rsidP="003943BE">
      <w:pPr>
        <w:spacing w:after="160" w:line="259" w:lineRule="auto"/>
        <w:rPr>
          <w:sz w:val="18"/>
          <w:szCs w:val="18"/>
          <w:lang w:val="en-GB" w:eastAsia="en-GB"/>
        </w:rPr>
      </w:pPr>
      <w:r w:rsidRPr="33C8D749">
        <w:rPr>
          <w:b/>
          <w:bCs/>
          <w:sz w:val="24"/>
          <w:szCs w:val="24"/>
          <w:lang w:val="en-GB"/>
        </w:rPr>
        <w:t xml:space="preserve">Figure x. </w:t>
      </w:r>
      <w:r w:rsidRPr="33C8D749">
        <w:rPr>
          <w:sz w:val="24"/>
          <w:szCs w:val="24"/>
          <w:lang w:val="en-GB"/>
        </w:rPr>
        <w:t>Performance measures per method</w:t>
      </w:r>
      <w:r>
        <w:br/>
      </w:r>
      <w:r w:rsidRPr="33C8D749">
        <w:rPr>
          <w:sz w:val="18"/>
          <w:szCs w:val="18"/>
          <w:lang w:val="en-GB"/>
        </w:rPr>
        <w:t xml:space="preserve">Note.  </w:t>
      </w:r>
      <w:r w:rsidR="0644BB83" w:rsidRPr="33C8D749">
        <w:rPr>
          <w:sz w:val="18"/>
          <w:szCs w:val="18"/>
          <w:lang w:val="en-GB" w:eastAsia="en-GB"/>
        </w:rPr>
        <w:t>JMI-CM</w:t>
      </w:r>
      <w:r w:rsidRPr="33C8D749">
        <w:rPr>
          <w:sz w:val="18"/>
          <w:szCs w:val="18"/>
          <w:lang w:val="en-GB" w:eastAsia="en-GB"/>
        </w:rPr>
        <w:t xml:space="preserve">: conditional mean imputation; </w:t>
      </w:r>
      <w:r w:rsidR="77918214" w:rsidRPr="33C8D749">
        <w:rPr>
          <w:sz w:val="18"/>
          <w:szCs w:val="18"/>
          <w:lang w:val="en-GB" w:eastAsia="en-GB"/>
        </w:rPr>
        <w:t>JMI-SD</w:t>
      </w:r>
      <w:r w:rsidRPr="33C8D749">
        <w:rPr>
          <w:sz w:val="18"/>
          <w:szCs w:val="18"/>
          <w:lang w:val="en-GB" w:eastAsia="en-GB"/>
        </w:rPr>
        <w:t xml:space="preserve">: single draw imputation; </w:t>
      </w:r>
      <w:r w:rsidR="157B182A" w:rsidRPr="33C8D749">
        <w:rPr>
          <w:sz w:val="18"/>
          <w:szCs w:val="18"/>
          <w:lang w:val="en-GB" w:eastAsia="en-GB"/>
        </w:rPr>
        <w:t>JMI-MD</w:t>
      </w:r>
      <w:r w:rsidRPr="33C8D749">
        <w:rPr>
          <w:sz w:val="18"/>
          <w:szCs w:val="18"/>
          <w:lang w:val="en-GB" w:eastAsia="en-GB"/>
        </w:rPr>
        <w:t xml:space="preserve">: multiple draw imputation; </w:t>
      </w:r>
      <w:r w:rsidR="70BFCBDE" w:rsidRPr="33C8D749">
        <w:rPr>
          <w:sz w:val="18"/>
          <w:szCs w:val="18"/>
          <w:lang w:val="en-GB" w:eastAsia="en-GB"/>
        </w:rPr>
        <w:t>PS</w:t>
      </w:r>
      <w:r w:rsidRPr="33C8D749">
        <w:rPr>
          <w:sz w:val="18"/>
          <w:szCs w:val="18"/>
          <w:lang w:val="en-GB" w:eastAsia="en-GB"/>
        </w:rPr>
        <w:t xml:space="preserve">: </w:t>
      </w:r>
      <w:del w:id="71" w:author="Oberman, H.I. (Hanne)" w:date="2021-11-22T13:24:00Z">
        <w:r w:rsidRPr="33C8D749" w:rsidDel="00D13482">
          <w:rPr>
            <w:sz w:val="18"/>
            <w:szCs w:val="18"/>
            <w:lang w:val="en-GB" w:eastAsia="en-GB"/>
          </w:rPr>
          <w:delText>bag of</w:delText>
        </w:r>
      </w:del>
      <w:ins w:id="72" w:author="Oberman, H.I. (Hanne)" w:date="2021-11-22T13:24:00Z">
        <w:r w:rsidR="00D13482">
          <w:rPr>
            <w:sz w:val="18"/>
            <w:szCs w:val="18"/>
            <w:lang w:val="en-GB" w:eastAsia="en-GB"/>
          </w:rPr>
          <w:t>pattern</w:t>
        </w:r>
      </w:ins>
      <w:r w:rsidRPr="33C8D749">
        <w:rPr>
          <w:sz w:val="18"/>
          <w:szCs w:val="18"/>
          <w:lang w:val="en-GB" w:eastAsia="en-GB"/>
        </w:rPr>
        <w:t xml:space="preserve"> submodels; SS: surrogate splits; </w:t>
      </w:r>
      <w:commentRangeStart w:id="73"/>
      <w:r w:rsidRPr="33C8D749">
        <w:rPr>
          <w:sz w:val="18"/>
          <w:szCs w:val="18"/>
          <w:lang w:val="en-GB" w:eastAsia="en-GB"/>
        </w:rPr>
        <w:t>AUC</w:t>
      </w:r>
      <w:commentRangeEnd w:id="73"/>
      <w:r w:rsidR="00D13482">
        <w:rPr>
          <w:rStyle w:val="CommentReference"/>
          <w:rFonts w:eastAsiaTheme="minorHAnsi"/>
        </w:rPr>
        <w:commentReference w:id="73"/>
      </w:r>
      <w:r w:rsidRPr="33C8D749">
        <w:rPr>
          <w:sz w:val="18"/>
          <w:szCs w:val="18"/>
          <w:lang w:val="en-GB" w:eastAsia="en-GB"/>
        </w:rPr>
        <w:t>: area under the curve; MAE: mean absolute error; RMSE: root mean squared error; FLR: flexible logistic regression; RF: random forest</w:t>
      </w:r>
    </w:p>
    <w:p w14:paraId="07D89F7F" w14:textId="66BA59AD" w:rsidR="00995192" w:rsidRDefault="00995192">
      <w:pPr>
        <w:spacing w:after="160" w:line="259" w:lineRule="auto"/>
        <w:rPr>
          <w:sz w:val="18"/>
          <w:szCs w:val="18"/>
          <w:lang w:val="en-GB" w:eastAsia="en-GB"/>
        </w:rPr>
      </w:pPr>
      <w:r>
        <w:rPr>
          <w:sz w:val="18"/>
          <w:szCs w:val="18"/>
          <w:lang w:val="en-GB" w:eastAsia="en-GB"/>
        </w:rPr>
        <w:br w:type="page"/>
      </w:r>
    </w:p>
    <w:p w14:paraId="160F2EF2" w14:textId="738EE26D" w:rsidR="009C5305" w:rsidRDefault="009C5305" w:rsidP="003943BE">
      <w:pPr>
        <w:spacing w:after="160" w:line="259" w:lineRule="auto"/>
        <w:rPr>
          <w:sz w:val="18"/>
          <w:szCs w:val="18"/>
          <w:lang w:val="en-GB" w:eastAsia="en-GB"/>
        </w:rPr>
      </w:pPr>
    </w:p>
    <w:p w14:paraId="5DDFB09D" w14:textId="04B5260E" w:rsidR="003943BE" w:rsidRDefault="003943BE" w:rsidP="00A118B0">
      <w:pPr>
        <w:pStyle w:val="Heading2"/>
      </w:pPr>
      <w:r w:rsidRPr="33C8D749">
        <w:t>Root mean squared error</w:t>
      </w:r>
    </w:p>
    <w:p w14:paraId="762058F9" w14:textId="19186F53" w:rsidR="4AC477AE" w:rsidRDefault="4AC477AE" w:rsidP="00B64920">
      <w:pPr>
        <w:rPr>
          <w:lang w:val="en-GB"/>
        </w:rPr>
      </w:pPr>
      <w:del w:id="74" w:author="Thomas Debray" w:date="2021-11-22T10:25:00Z">
        <w:r w:rsidRPr="33C8D749" w:rsidDel="00927A62">
          <w:rPr>
            <w:lang w:val="en-GB"/>
          </w:rPr>
          <w:delText xml:space="preserve">For </w:delText>
        </w:r>
        <w:r w:rsidR="26DC8288" w:rsidRPr="33C8D749" w:rsidDel="00927A62">
          <w:rPr>
            <w:lang w:val="en-GB"/>
          </w:rPr>
          <w:delText>a flexible logistic regression model</w:delText>
        </w:r>
        <w:r w:rsidRPr="33C8D749" w:rsidDel="00927A62">
          <w:rPr>
            <w:lang w:val="en-GB"/>
          </w:rPr>
          <w:delText>,</w:delText>
        </w:r>
      </w:del>
      <w:ins w:id="75" w:author="Thomas Debray" w:date="2021-11-22T10:25:00Z">
        <w:r w:rsidR="00927A62">
          <w:rPr>
            <w:lang w:val="en-GB"/>
          </w:rPr>
          <w:t>The</w:t>
        </w:r>
      </w:ins>
      <w:r w:rsidRPr="33C8D749">
        <w:rPr>
          <w:lang w:val="en-GB"/>
        </w:rPr>
        <w:t xml:space="preserve"> pattern submodel</w:t>
      </w:r>
      <w:ins w:id="76" w:author="Thomas Debray" w:date="2021-11-22T10:25:00Z">
        <w:r w:rsidR="00927A62">
          <w:rPr>
            <w:lang w:val="en-GB"/>
          </w:rPr>
          <w:t xml:space="preserve"> approach</w:t>
        </w:r>
      </w:ins>
      <w:del w:id="77" w:author="Thomas Debray" w:date="2021-11-22T10:25:00Z">
        <w:r w:rsidR="08501371" w:rsidRPr="33C8D749" w:rsidDel="00927A62">
          <w:rPr>
            <w:lang w:val="en-GB"/>
          </w:rPr>
          <w:delText>s</w:delText>
        </w:r>
      </w:del>
      <w:r w:rsidR="08501371" w:rsidRPr="33C8D749">
        <w:rPr>
          <w:lang w:val="en-GB"/>
        </w:rPr>
        <w:t xml:space="preserve"> </w:t>
      </w:r>
      <w:r w:rsidRPr="33C8D749">
        <w:rPr>
          <w:lang w:val="en-GB"/>
        </w:rPr>
        <w:t xml:space="preserve">(PS) </w:t>
      </w:r>
      <w:ins w:id="78" w:author="Thomas Debray" w:date="2021-11-22T10:25:00Z">
        <w:r w:rsidR="00927A62">
          <w:rPr>
            <w:lang w:val="en-GB"/>
          </w:rPr>
          <w:t>was best able to</w:t>
        </w:r>
      </w:ins>
      <w:del w:id="79" w:author="Thomas Debray" w:date="2021-11-22T10:25:00Z">
        <w:r w:rsidRPr="33C8D749" w:rsidDel="00927A62">
          <w:rPr>
            <w:lang w:val="en-GB"/>
          </w:rPr>
          <w:delText>can best</w:delText>
        </w:r>
      </w:del>
      <w:r w:rsidRPr="33C8D749">
        <w:rPr>
          <w:lang w:val="en-GB"/>
        </w:rPr>
        <w:t xml:space="preserve"> recover the original probability of the outcome</w:t>
      </w:r>
      <w:r w:rsidR="6E9E33BA" w:rsidRPr="33C8D749">
        <w:rPr>
          <w:lang w:val="en-GB"/>
        </w:rPr>
        <w:t xml:space="preserve">, </w:t>
      </w:r>
      <w:ins w:id="80" w:author="Thomas Debray" w:date="2021-11-22T10:25:00Z">
        <w:r w:rsidR="00927A62">
          <w:rPr>
            <w:lang w:val="en-GB"/>
          </w:rPr>
          <w:t xml:space="preserve">especially when implemented with a logistic regression model (rather than a random forest). Similarl performance was obtained when adopting </w:t>
        </w:r>
      </w:ins>
      <w:del w:id="81" w:author="Thomas Debray" w:date="2021-11-22T10:25:00Z">
        <w:r w:rsidR="6E9E33BA" w:rsidRPr="33C8D749" w:rsidDel="00927A62">
          <w:rPr>
            <w:lang w:val="en-GB"/>
          </w:rPr>
          <w:delText>c</w:delText>
        </w:r>
        <w:r w:rsidRPr="33C8D749" w:rsidDel="00927A62">
          <w:rPr>
            <w:lang w:val="en-GB"/>
          </w:rPr>
          <w:delText xml:space="preserve">losely followed by </w:delText>
        </w:r>
      </w:del>
      <w:r w:rsidRPr="33C8D749">
        <w:rPr>
          <w:lang w:val="en-GB"/>
        </w:rPr>
        <w:t xml:space="preserve">JMI-CM </w:t>
      </w:r>
      <w:del w:id="82" w:author="Thomas Debray" w:date="2021-11-22T10:26:00Z">
        <w:r w:rsidRPr="33C8D749" w:rsidDel="00927A62">
          <w:rPr>
            <w:lang w:val="en-GB"/>
          </w:rPr>
          <w:delText xml:space="preserve">and </w:delText>
        </w:r>
      </w:del>
      <w:ins w:id="83" w:author="Thomas Debray" w:date="2021-11-22T10:26:00Z">
        <w:r w:rsidR="00927A62">
          <w:rPr>
            <w:lang w:val="en-GB"/>
          </w:rPr>
          <w:t>or</w:t>
        </w:r>
        <w:r w:rsidR="00927A62" w:rsidRPr="33C8D749">
          <w:rPr>
            <w:lang w:val="en-GB"/>
          </w:rPr>
          <w:t xml:space="preserve"> </w:t>
        </w:r>
      </w:ins>
      <w:r w:rsidRPr="33C8D749">
        <w:rPr>
          <w:lang w:val="en-GB"/>
        </w:rPr>
        <w:t>JMI-MD</w:t>
      </w:r>
      <w:ins w:id="84" w:author="Thomas Debray" w:date="2021-11-22T10:26:00Z">
        <w:r w:rsidR="00927A62">
          <w:rPr>
            <w:lang w:val="en-GB"/>
          </w:rPr>
          <w:t xml:space="preserve"> (again in combination with a LR model)</w:t>
        </w:r>
      </w:ins>
      <w:r w:rsidRPr="33C8D749">
        <w:rPr>
          <w:lang w:val="en-GB"/>
        </w:rPr>
        <w:t>.</w:t>
      </w:r>
      <w:r w:rsidR="2999E883" w:rsidRPr="33C8D749">
        <w:rPr>
          <w:lang w:val="en-GB"/>
        </w:rPr>
        <w:t xml:space="preserve"> </w:t>
      </w:r>
      <w:r w:rsidRPr="33C8D749">
        <w:rPr>
          <w:lang w:val="en-GB"/>
        </w:rPr>
        <w:t xml:space="preserve">For </w:t>
      </w:r>
      <w:r w:rsidR="62C26CAA" w:rsidRPr="33C8D749">
        <w:rPr>
          <w:lang w:val="en-GB"/>
        </w:rPr>
        <w:t>a random forest prediction model</w:t>
      </w:r>
      <w:r w:rsidRPr="33C8D749">
        <w:rPr>
          <w:lang w:val="en-GB"/>
        </w:rPr>
        <w:t>,</w:t>
      </w:r>
      <w:r w:rsidR="08B887B2" w:rsidRPr="33C8D749">
        <w:rPr>
          <w:lang w:val="en-GB"/>
        </w:rPr>
        <w:t xml:space="preserve"> </w:t>
      </w:r>
      <w:r w:rsidRPr="33C8D749">
        <w:rPr>
          <w:lang w:val="en-GB"/>
        </w:rPr>
        <w:t xml:space="preserve">JMI-MD outperforms </w:t>
      </w:r>
      <w:r w:rsidR="7830F8C3" w:rsidRPr="33C8D749">
        <w:rPr>
          <w:lang w:val="en-GB"/>
        </w:rPr>
        <w:t>all other approaches, including JMI-CM</w:t>
      </w:r>
      <w:r w:rsidR="5DEF7A86" w:rsidRPr="33C8D749">
        <w:rPr>
          <w:lang w:val="en-GB"/>
        </w:rPr>
        <w:t xml:space="preserve">. </w:t>
      </w:r>
      <w:r w:rsidR="3CB84237" w:rsidRPr="33C8D749">
        <w:rPr>
          <w:lang w:val="en-GB"/>
        </w:rPr>
        <w:t>Especially s</w:t>
      </w:r>
      <w:r w:rsidRPr="33C8D749">
        <w:rPr>
          <w:lang w:val="en-GB"/>
        </w:rPr>
        <w:t xml:space="preserve">urrogate splits </w:t>
      </w:r>
      <w:r w:rsidR="17F91FF0" w:rsidRPr="33C8D749">
        <w:rPr>
          <w:lang w:val="en-GB"/>
        </w:rPr>
        <w:t xml:space="preserve">and PS </w:t>
      </w:r>
      <w:r w:rsidRPr="33C8D749">
        <w:rPr>
          <w:lang w:val="en-GB"/>
        </w:rPr>
        <w:t>show relatively low accuracy</w:t>
      </w:r>
      <w:r w:rsidR="53DA3AF3" w:rsidRPr="33C8D749">
        <w:rPr>
          <w:lang w:val="en-GB"/>
        </w:rPr>
        <w:t xml:space="preserve"> (in addition to the overall worst performing technique JMI</w:t>
      </w:r>
      <w:r w:rsidR="67FAFE64" w:rsidRPr="33C8D749">
        <w:rPr>
          <w:lang w:val="en-GB"/>
        </w:rPr>
        <w:t>-</w:t>
      </w:r>
      <w:r w:rsidR="53DA3AF3" w:rsidRPr="33C8D749">
        <w:rPr>
          <w:lang w:val="en-GB"/>
        </w:rPr>
        <w:t>SD)</w:t>
      </w:r>
      <w:r w:rsidRPr="33C8D749">
        <w:rPr>
          <w:lang w:val="en-GB"/>
        </w:rPr>
        <w:t>.</w:t>
      </w:r>
    </w:p>
    <w:p w14:paraId="69876CF8" w14:textId="6518A518" w:rsidR="003943BE" w:rsidRDefault="332CAD8C" w:rsidP="00A118B0">
      <w:pPr>
        <w:pStyle w:val="Heading2"/>
      </w:pPr>
      <w:r w:rsidRPr="33C8D749">
        <w:t>B</w:t>
      </w:r>
      <w:r w:rsidR="003943BE" w:rsidRPr="33C8D749">
        <w:t>rier score</w:t>
      </w:r>
    </w:p>
    <w:p w14:paraId="1360952C" w14:textId="0F2AB0C2" w:rsidR="005D0316" w:rsidRPr="00704BC3" w:rsidRDefault="1C21A80C" w:rsidP="00B64920">
      <w:pPr>
        <w:rPr>
          <w:lang w:val="en-GB"/>
        </w:rPr>
      </w:pPr>
      <w:r w:rsidRPr="33C8D749">
        <w:rPr>
          <w:lang w:val="en-GB"/>
        </w:rPr>
        <w:t>PS</w:t>
      </w:r>
      <w:r w:rsidR="2759ABEE" w:rsidRPr="33C8D749">
        <w:rPr>
          <w:lang w:val="en-GB"/>
        </w:rPr>
        <w:t xml:space="preserve">, similar to the RMSE, </w:t>
      </w:r>
      <w:r w:rsidR="51D02DF1" w:rsidRPr="33C8D749">
        <w:rPr>
          <w:lang w:val="en-GB"/>
        </w:rPr>
        <w:t xml:space="preserve">can </w:t>
      </w:r>
      <w:r w:rsidR="2759ABEE" w:rsidRPr="33C8D749">
        <w:rPr>
          <w:lang w:val="en-GB"/>
        </w:rPr>
        <w:t xml:space="preserve">best approximate the binary realization of the outcome </w:t>
      </w:r>
      <w:r w:rsidR="06AC1E87" w:rsidRPr="33C8D749">
        <w:rPr>
          <w:lang w:val="en-GB"/>
        </w:rPr>
        <w:t xml:space="preserve">when paired with </w:t>
      </w:r>
      <w:r w:rsidR="2759ABEE" w:rsidRPr="33C8D749">
        <w:rPr>
          <w:lang w:val="en-GB"/>
        </w:rPr>
        <w:t>a</w:t>
      </w:r>
      <w:r w:rsidR="3AE4442C" w:rsidRPr="33C8D749">
        <w:rPr>
          <w:lang w:val="en-GB"/>
        </w:rPr>
        <w:t xml:space="preserve"> flexible</w:t>
      </w:r>
      <w:r w:rsidR="2759ABEE" w:rsidRPr="33C8D749">
        <w:rPr>
          <w:lang w:val="en-GB"/>
        </w:rPr>
        <w:t xml:space="preserve"> logistic regression model. </w:t>
      </w:r>
      <w:r w:rsidR="339B7636" w:rsidRPr="33C8D749">
        <w:rPr>
          <w:lang w:val="en-GB"/>
        </w:rPr>
        <w:t>Again, JMI-CM and JMI-MD closely</w:t>
      </w:r>
      <w:r w:rsidR="002A60F9" w:rsidRPr="33C8D749">
        <w:rPr>
          <w:lang w:val="en-GB"/>
        </w:rPr>
        <w:t xml:space="preserve"> match </w:t>
      </w:r>
      <w:r w:rsidR="7019F1C9" w:rsidRPr="33C8D749">
        <w:rPr>
          <w:lang w:val="en-GB"/>
        </w:rPr>
        <w:t xml:space="preserve">the </w:t>
      </w:r>
      <w:r w:rsidR="002A60F9" w:rsidRPr="33C8D749">
        <w:rPr>
          <w:lang w:val="en-GB"/>
        </w:rPr>
        <w:t>performance</w:t>
      </w:r>
      <w:r w:rsidR="4A36F250" w:rsidRPr="33C8D749">
        <w:rPr>
          <w:lang w:val="en-GB"/>
        </w:rPr>
        <w:t xml:space="preserve"> of PS</w:t>
      </w:r>
      <w:r w:rsidR="339B7636" w:rsidRPr="33C8D749">
        <w:rPr>
          <w:lang w:val="en-GB"/>
        </w:rPr>
        <w:t xml:space="preserve">. </w:t>
      </w:r>
      <w:r w:rsidR="770C4431" w:rsidRPr="33C8D749">
        <w:rPr>
          <w:lang w:val="en-GB"/>
        </w:rPr>
        <w:t>When a</w:t>
      </w:r>
      <w:r w:rsidR="339B7636" w:rsidRPr="33C8D749">
        <w:rPr>
          <w:lang w:val="en-GB"/>
        </w:rPr>
        <w:t xml:space="preserve"> random forest prediction model</w:t>
      </w:r>
      <w:r w:rsidR="6A22CEBF" w:rsidRPr="33C8D749">
        <w:rPr>
          <w:lang w:val="en-GB"/>
        </w:rPr>
        <w:t xml:space="preserve"> is used</w:t>
      </w:r>
      <w:r w:rsidR="339B7636" w:rsidRPr="33C8D749">
        <w:rPr>
          <w:lang w:val="en-GB"/>
        </w:rPr>
        <w:t xml:space="preserve">, </w:t>
      </w:r>
      <w:r w:rsidR="634F643E" w:rsidRPr="33C8D749">
        <w:rPr>
          <w:lang w:val="en-GB"/>
        </w:rPr>
        <w:t>JMI-MD is superior to all other approaches</w:t>
      </w:r>
      <w:r w:rsidR="72068242" w:rsidRPr="33C8D749">
        <w:rPr>
          <w:lang w:val="en-GB"/>
        </w:rPr>
        <w:t>. Once more, s</w:t>
      </w:r>
      <w:r w:rsidR="634F643E" w:rsidRPr="33C8D749">
        <w:rPr>
          <w:lang w:val="en-GB"/>
        </w:rPr>
        <w:t>urrogate splits and PS have relatively poor performance.</w:t>
      </w:r>
    </w:p>
    <w:p w14:paraId="44393DF9" w14:textId="16FC91DC" w:rsidR="005D0316" w:rsidRPr="00704BC3" w:rsidRDefault="005D0316" w:rsidP="00A118B0">
      <w:pPr>
        <w:pStyle w:val="Heading2"/>
      </w:pPr>
      <w:commentRangeStart w:id="85"/>
      <w:r w:rsidRPr="33C8D749">
        <w:t>MAE</w:t>
      </w:r>
      <w:commentRangeEnd w:id="85"/>
      <w:r w:rsidR="00F86891">
        <w:rPr>
          <w:rStyle w:val="CommentReference"/>
          <w:rFonts w:eastAsiaTheme="minorHAnsi"/>
          <w:u w:val="none"/>
          <w:shd w:val="clear" w:color="auto" w:fill="auto"/>
          <w:lang w:val="en-US" w:eastAsia="en-US"/>
        </w:rPr>
        <w:commentReference w:id="85"/>
      </w:r>
    </w:p>
    <w:p w14:paraId="0260A30D" w14:textId="2868ADFD" w:rsidR="005D0316" w:rsidRPr="00AC338F" w:rsidRDefault="00AC338F" w:rsidP="003943BE">
      <w:pPr>
        <w:spacing w:line="360" w:lineRule="auto"/>
        <w:rPr>
          <w:color w:val="FF0000"/>
          <w:lang w:val="en-GB"/>
        </w:rPr>
      </w:pPr>
      <w:r w:rsidRPr="33C8D749">
        <w:rPr>
          <w:color w:val="FF0000"/>
          <w:lang w:val="en-GB"/>
        </w:rPr>
        <w:t xml:space="preserve">[TODO: </w:t>
      </w:r>
      <w:r w:rsidR="00A118B0">
        <w:rPr>
          <w:color w:val="FF0000"/>
          <w:lang w:val="en-GB"/>
        </w:rPr>
        <w:t>discuss whether it is informative to interpret this metric if it doesn’t suit our DGM</w:t>
      </w:r>
      <w:r w:rsidRPr="33C8D749">
        <w:rPr>
          <w:color w:val="FF0000"/>
          <w:lang w:val="en-GB"/>
        </w:rPr>
        <w:t>]</w:t>
      </w:r>
      <w:ins w:id="86" w:author="Thomas Debray" w:date="2021-11-22T10:26:00Z">
        <w:r w:rsidR="00927A62">
          <w:rPr>
            <w:color w:val="FF0000"/>
            <w:lang w:val="en-GB"/>
          </w:rPr>
          <w:t>. Yes, please include. Interpretation of MAE may</w:t>
        </w:r>
      </w:ins>
      <w:ins w:id="87" w:author="Thomas Debray" w:date="2021-11-22T10:27:00Z">
        <w:r w:rsidR="00927A62">
          <w:rPr>
            <w:color w:val="FF0000"/>
            <w:lang w:val="en-GB"/>
          </w:rPr>
          <w:t xml:space="preserve"> warrant some discussion</w:t>
        </w:r>
      </w:ins>
    </w:p>
    <w:p w14:paraId="76B81F22" w14:textId="4C859C79" w:rsidR="00CB005A" w:rsidRDefault="00CB005A" w:rsidP="00A118B0">
      <w:pPr>
        <w:pStyle w:val="Heading2"/>
      </w:pPr>
      <w:r w:rsidRPr="33C8D749">
        <w:t>C-index</w:t>
      </w:r>
    </w:p>
    <w:p w14:paraId="4FFD004D" w14:textId="3384FC24" w:rsidR="63EDCE90" w:rsidRDefault="63EDCE90" w:rsidP="00B64920">
      <w:pPr>
        <w:rPr>
          <w:lang w:val="en-GB"/>
        </w:rPr>
      </w:pPr>
      <w:r w:rsidRPr="33C8D749">
        <w:rPr>
          <w:lang w:val="en-GB"/>
        </w:rPr>
        <w:t>Again, when utilized for a flexible logistic regression model, PS exceed the performance of other techniq</w:t>
      </w:r>
      <w:r w:rsidR="6F76FDC9" w:rsidRPr="33C8D749">
        <w:rPr>
          <w:lang w:val="en-GB"/>
        </w:rPr>
        <w:t>ues</w:t>
      </w:r>
      <w:r w:rsidR="38CD9612" w:rsidRPr="33C8D749">
        <w:rPr>
          <w:lang w:val="en-GB"/>
        </w:rPr>
        <w:t xml:space="preserve">, now in terms of </w:t>
      </w:r>
      <w:r w:rsidR="6F76FDC9" w:rsidRPr="33C8D749">
        <w:rPr>
          <w:lang w:val="en-GB"/>
        </w:rPr>
        <w:t>discriminating betwe</w:t>
      </w:r>
      <w:r w:rsidRPr="33C8D749">
        <w:rPr>
          <w:lang w:val="en-GB"/>
        </w:rPr>
        <w:t>en cases and non-cases.</w:t>
      </w:r>
      <w:r w:rsidR="6DC1FC12" w:rsidRPr="33C8D749">
        <w:rPr>
          <w:lang w:val="en-GB"/>
        </w:rPr>
        <w:t xml:space="preserve"> The discriminatory ability of JMI-CM and JMI-MD </w:t>
      </w:r>
      <w:r w:rsidR="0D6E5594" w:rsidRPr="33C8D749">
        <w:rPr>
          <w:lang w:val="en-GB"/>
        </w:rPr>
        <w:t xml:space="preserve">are </w:t>
      </w:r>
      <w:r w:rsidR="230BE178" w:rsidRPr="33C8D749">
        <w:rPr>
          <w:lang w:val="en-GB"/>
        </w:rPr>
        <w:t>equivalent</w:t>
      </w:r>
      <w:r w:rsidR="0D6E5594" w:rsidRPr="33C8D749">
        <w:rPr>
          <w:lang w:val="en-GB"/>
        </w:rPr>
        <w:t xml:space="preserve"> </w:t>
      </w:r>
      <w:r w:rsidR="6DC1FC12" w:rsidRPr="33C8D749">
        <w:rPr>
          <w:lang w:val="en-GB"/>
        </w:rPr>
        <w:t>to PS.</w:t>
      </w:r>
      <w:r w:rsidR="4EFB4BE8" w:rsidRPr="33C8D749">
        <w:rPr>
          <w:lang w:val="en-GB"/>
        </w:rPr>
        <w:t xml:space="preserve"> </w:t>
      </w:r>
      <w:r w:rsidR="364D3110" w:rsidRPr="33C8D749">
        <w:rPr>
          <w:lang w:val="en-GB"/>
        </w:rPr>
        <w:t xml:space="preserve">The performances of JMI-CM and PS are, once more, </w:t>
      </w:r>
      <w:r w:rsidR="3D37F996" w:rsidRPr="33C8D749">
        <w:rPr>
          <w:lang w:val="en-GB"/>
        </w:rPr>
        <w:t xml:space="preserve">diminished </w:t>
      </w:r>
      <w:r w:rsidR="364D3110" w:rsidRPr="33C8D749">
        <w:rPr>
          <w:lang w:val="en-GB"/>
        </w:rPr>
        <w:t xml:space="preserve">when a </w:t>
      </w:r>
      <w:r w:rsidR="071D752A" w:rsidRPr="33C8D749">
        <w:rPr>
          <w:lang w:val="en-GB"/>
        </w:rPr>
        <w:t>random forest prediction model is used</w:t>
      </w:r>
      <w:r w:rsidR="142862BB" w:rsidRPr="33C8D749">
        <w:rPr>
          <w:lang w:val="en-GB"/>
        </w:rPr>
        <w:t xml:space="preserve"> instead of FLR</w:t>
      </w:r>
      <w:r w:rsidR="071D752A" w:rsidRPr="33C8D749">
        <w:rPr>
          <w:lang w:val="en-GB"/>
        </w:rPr>
        <w:t xml:space="preserve">. </w:t>
      </w:r>
      <w:r w:rsidR="20BFD2E8" w:rsidRPr="33C8D749">
        <w:rPr>
          <w:lang w:val="en-GB"/>
        </w:rPr>
        <w:t>And</w:t>
      </w:r>
      <w:r w:rsidR="071D752A" w:rsidRPr="33C8D749">
        <w:rPr>
          <w:lang w:val="en-GB"/>
        </w:rPr>
        <w:t xml:space="preserve">, </w:t>
      </w:r>
      <w:r w:rsidR="416D604F" w:rsidRPr="33C8D749">
        <w:rPr>
          <w:lang w:val="en-GB"/>
        </w:rPr>
        <w:t>al</w:t>
      </w:r>
      <w:r w:rsidR="071D752A" w:rsidRPr="33C8D749">
        <w:rPr>
          <w:lang w:val="en-GB"/>
        </w:rPr>
        <w:t>though slightly better than PS, the performance of surrogate splits is below par.</w:t>
      </w:r>
    </w:p>
    <w:p w14:paraId="1A6A4C04" w14:textId="4C8B049F" w:rsidR="003943BE" w:rsidRDefault="003943BE" w:rsidP="00A118B0">
      <w:pPr>
        <w:pStyle w:val="Heading2"/>
      </w:pPr>
      <w:r w:rsidRPr="33C8D749">
        <w:t>Calibration-in-the-large</w:t>
      </w:r>
    </w:p>
    <w:p w14:paraId="0C3D3203" w14:textId="7DFE0740" w:rsidR="00794831" w:rsidRPr="00794831" w:rsidRDefault="10417189" w:rsidP="00B64920">
      <w:pPr>
        <w:rPr>
          <w:lang w:val="en-GB"/>
        </w:rPr>
      </w:pPr>
      <w:r w:rsidRPr="33C8D749">
        <w:rPr>
          <w:lang w:val="en-GB"/>
        </w:rPr>
        <w:lastRenderedPageBreak/>
        <w:t xml:space="preserve">In terms of CITL, PS </w:t>
      </w:r>
      <w:r w:rsidR="35BFF355" w:rsidRPr="33C8D749">
        <w:rPr>
          <w:lang w:val="en-GB"/>
        </w:rPr>
        <w:t xml:space="preserve">only slightly outperforms JMI-CM and JMI-MD with all showing </w:t>
      </w:r>
      <w:r w:rsidRPr="33C8D749">
        <w:rPr>
          <w:lang w:val="en-GB"/>
        </w:rPr>
        <w:t>near perfect overall calibration</w:t>
      </w:r>
      <w:r w:rsidR="7BA5AAFE" w:rsidRPr="33C8D749">
        <w:rPr>
          <w:lang w:val="en-GB"/>
        </w:rPr>
        <w:t xml:space="preserve"> when paired with a flexible logistic regression model</w:t>
      </w:r>
      <w:r w:rsidRPr="33C8D749">
        <w:rPr>
          <w:lang w:val="en-GB"/>
        </w:rPr>
        <w:t>.</w:t>
      </w:r>
      <w:r w:rsidR="0F299F47" w:rsidRPr="33C8D749">
        <w:rPr>
          <w:lang w:val="en-GB"/>
        </w:rPr>
        <w:t xml:space="preserve"> </w:t>
      </w:r>
      <w:r w:rsidR="7FFC9912" w:rsidRPr="33C8D749">
        <w:rPr>
          <w:lang w:val="en-GB"/>
        </w:rPr>
        <w:t xml:space="preserve">All </w:t>
      </w:r>
      <w:r w:rsidR="26E28E0C" w:rsidRPr="33C8D749">
        <w:rPr>
          <w:lang w:val="en-GB"/>
        </w:rPr>
        <w:t>missing data handling techniques</w:t>
      </w:r>
      <w:r w:rsidR="03FF5005" w:rsidRPr="33C8D749">
        <w:rPr>
          <w:lang w:val="en-GB"/>
        </w:rPr>
        <w:t xml:space="preserve"> show s</w:t>
      </w:r>
      <w:r w:rsidR="3B8361C5" w:rsidRPr="33C8D749">
        <w:rPr>
          <w:lang w:val="en-GB"/>
        </w:rPr>
        <w:t xml:space="preserve">imilar </w:t>
      </w:r>
      <w:r w:rsidR="03FF5005" w:rsidRPr="33C8D749">
        <w:rPr>
          <w:lang w:val="en-GB"/>
        </w:rPr>
        <w:t xml:space="preserve">calibration when paired with a random forest prediction model. The clear favourite </w:t>
      </w:r>
      <w:r w:rsidR="0282999E" w:rsidRPr="33C8D749">
        <w:rPr>
          <w:lang w:val="en-GB"/>
        </w:rPr>
        <w:t xml:space="preserve">is </w:t>
      </w:r>
      <w:r w:rsidR="03FF5005" w:rsidRPr="33C8D749">
        <w:rPr>
          <w:lang w:val="en-GB"/>
        </w:rPr>
        <w:t xml:space="preserve">JMI-MD with near perfect </w:t>
      </w:r>
      <w:r w:rsidR="5AC8E4DD" w:rsidRPr="33C8D749">
        <w:rPr>
          <w:lang w:val="en-GB"/>
        </w:rPr>
        <w:t>CITL</w:t>
      </w:r>
      <w:r w:rsidR="03FF5005" w:rsidRPr="33C8D749">
        <w:rPr>
          <w:lang w:val="en-GB"/>
        </w:rPr>
        <w:t>.</w:t>
      </w:r>
    </w:p>
    <w:p w14:paraId="7AF2F0F1" w14:textId="77777777" w:rsidR="003943BE" w:rsidRDefault="003943BE" w:rsidP="00A118B0">
      <w:pPr>
        <w:pStyle w:val="Heading2"/>
      </w:pPr>
      <w:r w:rsidRPr="33C8D749">
        <w:t>Calibration slope</w:t>
      </w:r>
    </w:p>
    <w:p w14:paraId="5FA49267" w14:textId="6623C285" w:rsidR="34190EBB" w:rsidRDefault="34190EBB" w:rsidP="00B64920">
      <w:pPr>
        <w:rPr>
          <w:lang w:val="en-GB" w:eastAsia="en-GB"/>
        </w:rPr>
      </w:pPr>
      <w:r w:rsidRPr="33C8D749">
        <w:rPr>
          <w:lang w:val="en-GB"/>
        </w:rPr>
        <w:t xml:space="preserve">In contrast with other performance metrics, the use of JMI-CM </w:t>
      </w:r>
      <w:r w:rsidR="617682E6" w:rsidRPr="33C8D749">
        <w:rPr>
          <w:lang w:val="en-GB"/>
        </w:rPr>
        <w:t xml:space="preserve">in a flexible logistic regression can best </w:t>
      </w:r>
      <w:r w:rsidRPr="33C8D749">
        <w:rPr>
          <w:lang w:val="en-GB" w:eastAsia="en-GB"/>
        </w:rPr>
        <w:t>quan</w:t>
      </w:r>
      <w:r w:rsidR="144F9860" w:rsidRPr="33C8D749">
        <w:rPr>
          <w:lang w:val="en-GB" w:eastAsia="en-GB"/>
        </w:rPr>
        <w:t xml:space="preserve">tify </w:t>
      </w:r>
      <w:r w:rsidRPr="33C8D749">
        <w:rPr>
          <w:lang w:val="en-GB" w:eastAsia="en-GB"/>
        </w:rPr>
        <w:t xml:space="preserve">the </w:t>
      </w:r>
      <w:r w:rsidR="1BEE058D" w:rsidRPr="33C8D749">
        <w:rPr>
          <w:lang w:val="en-GB" w:eastAsia="en-GB"/>
        </w:rPr>
        <w:t xml:space="preserve">extremeness of predicted risks </w:t>
      </w:r>
      <w:r w:rsidRPr="33C8D749">
        <w:rPr>
          <w:lang w:val="en-GB" w:eastAsia="en-GB"/>
        </w:rPr>
        <w:t>across the whole range</w:t>
      </w:r>
      <w:r w:rsidR="5D26C8D3" w:rsidRPr="33C8D749">
        <w:rPr>
          <w:lang w:val="en-GB" w:eastAsia="en-GB"/>
        </w:rPr>
        <w:t>.</w:t>
      </w:r>
      <w:r w:rsidR="36EC18F1" w:rsidRPr="33C8D749">
        <w:rPr>
          <w:lang w:val="en-GB" w:eastAsia="en-GB"/>
        </w:rPr>
        <w:t xml:space="preserve"> </w:t>
      </w:r>
      <w:r w:rsidR="096F76FE" w:rsidRPr="33C8D749">
        <w:rPr>
          <w:lang w:val="en-GB" w:eastAsia="en-GB"/>
        </w:rPr>
        <w:t xml:space="preserve">Both JMI-MD and PS have very similar performance. </w:t>
      </w:r>
      <w:r w:rsidR="7417E970" w:rsidRPr="33C8D749">
        <w:rPr>
          <w:lang w:val="en-GB" w:eastAsia="en-GB"/>
        </w:rPr>
        <w:t xml:space="preserve">Both </w:t>
      </w:r>
      <w:r w:rsidR="36EC18F1" w:rsidRPr="33C8D749">
        <w:rPr>
          <w:lang w:val="en-GB" w:eastAsia="en-GB"/>
        </w:rPr>
        <w:t>With the exception of JMI-MD, all missing data handling techniques show miscalibration when a random</w:t>
      </w:r>
      <w:r w:rsidR="4E0E11AD" w:rsidRPr="33C8D749">
        <w:rPr>
          <w:lang w:val="en-GB" w:eastAsia="en-GB"/>
        </w:rPr>
        <w:t xml:space="preserve"> forest prediction model is used.</w:t>
      </w:r>
    </w:p>
    <w:p w14:paraId="3C86A65C" w14:textId="018518C8" w:rsidR="005955B7" w:rsidRDefault="00793EC3" w:rsidP="005955B7">
      <w:pPr>
        <w:pStyle w:val="Heading2"/>
      </w:pPr>
      <w:r>
        <w:t>Calibration plots</w:t>
      </w:r>
      <w:r w:rsidR="005955B7">
        <w:t xml:space="preserve"> [</w:t>
      </w:r>
      <w:r w:rsidR="005955B7" w:rsidRPr="005955B7">
        <w:rPr>
          <w:color w:val="FF0000"/>
        </w:rPr>
        <w:t>TODO: interpret figures</w:t>
      </w:r>
      <w:r w:rsidR="00C52B81">
        <w:rPr>
          <w:color w:val="FF0000"/>
        </w:rPr>
        <w:t xml:space="preserve"> or move to supplement</w:t>
      </w:r>
      <w:r w:rsidR="005955B7">
        <w:t>]</w:t>
      </w:r>
    </w:p>
    <w:p w14:paraId="379478F8" w14:textId="5C7CD866" w:rsidR="00793EC3" w:rsidRPr="005955B7" w:rsidRDefault="006F6193" w:rsidP="00B64920">
      <w:pPr>
        <w:rPr>
          <w:color w:val="FF0000"/>
          <w:lang w:val="en-GB"/>
        </w:rPr>
      </w:pPr>
      <w:r>
        <w:rPr>
          <w:lang w:val="en-GB"/>
        </w:rPr>
        <w:t>The next figures show the calibration plots for a subset of 1000 patients. Grey lines are optimal calibration, cubes show average performance for the deciles, with 95% CI as error bar. Colored lines (blue for FLR, green for RF) are Loess lines through the calibration.</w:t>
      </w:r>
    </w:p>
    <w:p w14:paraId="427B23F3" w14:textId="1FC36932" w:rsidR="006578FD" w:rsidRDefault="006578FD" w:rsidP="00793EC3">
      <w:r w:rsidRPr="006578FD">
        <w:rPr>
          <w:noProof/>
        </w:rPr>
        <w:lastRenderedPageBreak/>
        <w:drawing>
          <wp:inline distT="0" distB="0" distL="0" distR="0" wp14:anchorId="26A753DF" wp14:editId="7C494808">
            <wp:extent cx="4361905" cy="3961905"/>
            <wp:effectExtent l="0" t="0" r="635" b="635"/>
            <wp:docPr id="1171336975" name="Picture 117133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1905" cy="3961905"/>
                    </a:xfrm>
                    <a:prstGeom prst="rect">
                      <a:avLst/>
                    </a:prstGeom>
                  </pic:spPr>
                </pic:pic>
              </a:graphicData>
            </a:graphic>
          </wp:inline>
        </w:drawing>
      </w:r>
    </w:p>
    <w:p w14:paraId="6DF50344" w14:textId="0D629964" w:rsidR="006F6193" w:rsidRPr="006578FD" w:rsidRDefault="006578FD" w:rsidP="006578FD">
      <w:r w:rsidRPr="006578FD">
        <w:rPr>
          <w:noProof/>
        </w:rPr>
        <w:lastRenderedPageBreak/>
        <w:drawing>
          <wp:inline distT="0" distB="0" distL="0" distR="0" wp14:anchorId="4A08E0E2" wp14:editId="51A82953">
            <wp:extent cx="4361905" cy="3961905"/>
            <wp:effectExtent l="0" t="0" r="635" b="635"/>
            <wp:docPr id="1171336973" name="Picture 1171336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1905" cy="3961905"/>
                    </a:xfrm>
                    <a:prstGeom prst="rect">
                      <a:avLst/>
                    </a:prstGeom>
                  </pic:spPr>
                </pic:pic>
              </a:graphicData>
            </a:graphic>
          </wp:inline>
        </w:drawing>
      </w:r>
      <w:r w:rsidRPr="006578FD">
        <w:t xml:space="preserve"> </w:t>
      </w:r>
      <w:r w:rsidRPr="006578FD">
        <w:rPr>
          <w:noProof/>
        </w:rPr>
        <w:drawing>
          <wp:inline distT="0" distB="0" distL="0" distR="0" wp14:anchorId="7582E17A" wp14:editId="39110466">
            <wp:extent cx="4361905" cy="3961905"/>
            <wp:effectExtent l="0" t="0" r="635" b="635"/>
            <wp:docPr id="1171336971" name="Picture 1171336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1905" cy="3961905"/>
                    </a:xfrm>
                    <a:prstGeom prst="rect">
                      <a:avLst/>
                    </a:prstGeom>
                  </pic:spPr>
                </pic:pic>
              </a:graphicData>
            </a:graphic>
          </wp:inline>
        </w:drawing>
      </w:r>
      <w:r w:rsidRPr="006578FD">
        <w:t xml:space="preserve"> </w:t>
      </w:r>
      <w:r w:rsidRPr="006578FD">
        <w:rPr>
          <w:noProof/>
        </w:rPr>
        <w:lastRenderedPageBreak/>
        <w:drawing>
          <wp:inline distT="0" distB="0" distL="0" distR="0" wp14:anchorId="080222BE" wp14:editId="54FB7D35">
            <wp:extent cx="4361905" cy="3961905"/>
            <wp:effectExtent l="0" t="0" r="635" b="635"/>
            <wp:docPr id="1171336969" name="Picture 1171336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1905" cy="3961905"/>
                    </a:xfrm>
                    <a:prstGeom prst="rect">
                      <a:avLst/>
                    </a:prstGeom>
                  </pic:spPr>
                </pic:pic>
              </a:graphicData>
            </a:graphic>
          </wp:inline>
        </w:drawing>
      </w:r>
      <w:r w:rsidR="006F6193">
        <w:rPr>
          <w:noProof/>
        </w:rPr>
        <mc:AlternateContent>
          <mc:Choice Requires="wps">
            <w:drawing>
              <wp:inline distT="0" distB="0" distL="0" distR="0" wp14:anchorId="494EC608" wp14:editId="3C470D25">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w:pict>
              <v:rect w14:anchorId="657A7DA4"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Qi8Eiu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006F6193" w:rsidRPr="006F6193">
        <w:rPr>
          <w:noProof/>
        </w:rPr>
        <w:t xml:space="preserve"> </w:t>
      </w:r>
      <w:r w:rsidR="006F6193" w:rsidRPr="006F6193">
        <w:rPr>
          <w:noProof/>
        </w:rPr>
        <w:drawing>
          <wp:inline distT="0" distB="0" distL="0" distR="0" wp14:anchorId="75DAC4C3" wp14:editId="64BB55F6">
            <wp:extent cx="4361905" cy="3961905"/>
            <wp:effectExtent l="0" t="0" r="635" b="635"/>
            <wp:docPr id="1171336967" name="Picture 1171336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1905" cy="3961905"/>
                    </a:xfrm>
                    <a:prstGeom prst="rect">
                      <a:avLst/>
                    </a:prstGeom>
                  </pic:spPr>
                </pic:pic>
              </a:graphicData>
            </a:graphic>
          </wp:inline>
        </w:drawing>
      </w:r>
      <w:r w:rsidR="006F6193" w:rsidRPr="006F6193">
        <w:t xml:space="preserve"> </w:t>
      </w:r>
      <w:r w:rsidR="006F6193" w:rsidRPr="006F6193">
        <w:rPr>
          <w:noProof/>
        </w:rPr>
        <w:lastRenderedPageBreak/>
        <w:drawing>
          <wp:inline distT="0" distB="0" distL="0" distR="0" wp14:anchorId="66CE2B86" wp14:editId="0E68B3A9">
            <wp:extent cx="4361905" cy="3961905"/>
            <wp:effectExtent l="0" t="0" r="635" b="635"/>
            <wp:docPr id="1171336965" name="Picture 1171336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1905" cy="3961905"/>
                    </a:xfrm>
                    <a:prstGeom prst="rect">
                      <a:avLst/>
                    </a:prstGeom>
                  </pic:spPr>
                </pic:pic>
              </a:graphicData>
            </a:graphic>
          </wp:inline>
        </w:drawing>
      </w:r>
      <w:r w:rsidR="006F6193" w:rsidRPr="006F6193">
        <w:rPr>
          <w:noProof/>
        </w:rPr>
        <w:t xml:space="preserve"> </w:t>
      </w:r>
      <w:r w:rsidR="006F6193" w:rsidRPr="006F6193">
        <w:rPr>
          <w:noProof/>
        </w:rPr>
        <w:drawing>
          <wp:inline distT="0" distB="0" distL="0" distR="0" wp14:anchorId="5AE01BDE" wp14:editId="6299EF5C">
            <wp:extent cx="4361905" cy="3961905"/>
            <wp:effectExtent l="0" t="0" r="635" b="635"/>
            <wp:docPr id="1171336963" name="Picture 1171336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1905" cy="3961905"/>
                    </a:xfrm>
                    <a:prstGeom prst="rect">
                      <a:avLst/>
                    </a:prstGeom>
                  </pic:spPr>
                </pic:pic>
              </a:graphicData>
            </a:graphic>
          </wp:inline>
        </w:drawing>
      </w:r>
      <w:r w:rsidR="006F6193" w:rsidRPr="006F6193">
        <w:t xml:space="preserve"> </w:t>
      </w:r>
      <w:r w:rsidR="006F6193" w:rsidRPr="006F6193">
        <w:rPr>
          <w:noProof/>
        </w:rPr>
        <w:lastRenderedPageBreak/>
        <w:drawing>
          <wp:inline distT="0" distB="0" distL="0" distR="0" wp14:anchorId="3F0670FD" wp14:editId="75297F0F">
            <wp:extent cx="4361905" cy="3961905"/>
            <wp:effectExtent l="0" t="0" r="635" b="635"/>
            <wp:docPr id="1171336961" name="Picture 1171336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61905" cy="3961905"/>
                    </a:xfrm>
                    <a:prstGeom prst="rect">
                      <a:avLst/>
                    </a:prstGeom>
                  </pic:spPr>
                </pic:pic>
              </a:graphicData>
            </a:graphic>
          </wp:inline>
        </w:drawing>
      </w:r>
      <w:r w:rsidR="006F6193" w:rsidRPr="006F6193">
        <w:t xml:space="preserve"> </w:t>
      </w:r>
      <w:r w:rsidR="006F6193" w:rsidRPr="006F6193">
        <w:rPr>
          <w:noProof/>
        </w:rPr>
        <w:drawing>
          <wp:inline distT="0" distB="0" distL="0" distR="0" wp14:anchorId="41BCDA15" wp14:editId="05072496">
            <wp:extent cx="4361905" cy="3961905"/>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1905" cy="3961905"/>
                    </a:xfrm>
                    <a:prstGeom prst="rect">
                      <a:avLst/>
                    </a:prstGeom>
                  </pic:spPr>
                </pic:pic>
              </a:graphicData>
            </a:graphic>
          </wp:inline>
        </w:drawing>
      </w:r>
      <w:r w:rsidR="006F6193" w:rsidRPr="006F6193">
        <w:t xml:space="preserve"> </w:t>
      </w:r>
      <w:r w:rsidR="006F6193">
        <w:rPr>
          <w:lang w:val="en-GB"/>
        </w:rPr>
        <w:br w:type="page"/>
      </w:r>
    </w:p>
    <w:p w14:paraId="7C3605DF" w14:textId="146125D4" w:rsidR="003943BE" w:rsidRPr="00A47040" w:rsidRDefault="003943BE" w:rsidP="003943BE">
      <w:pPr>
        <w:pStyle w:val="Heading1"/>
        <w:rPr>
          <w:lang w:val="en-GB"/>
        </w:rPr>
      </w:pPr>
      <w:commentRangeStart w:id="88"/>
      <w:r w:rsidRPr="33C8D749">
        <w:rPr>
          <w:lang w:val="en-GB"/>
        </w:rPr>
        <w:lastRenderedPageBreak/>
        <w:t>Discussion</w:t>
      </w:r>
      <w:commentRangeEnd w:id="88"/>
      <w:r>
        <w:rPr>
          <w:rStyle w:val="CommentReference"/>
        </w:rPr>
        <w:commentReference w:id="88"/>
      </w:r>
    </w:p>
    <w:p w14:paraId="19141FFB" w14:textId="6A689986" w:rsidR="00927A62" w:rsidRDefault="00D239AD" w:rsidP="00EF5EEC">
      <w:pPr>
        <w:rPr>
          <w:ins w:id="89" w:author="Thomas Debray" w:date="2021-11-22T10:38:00Z"/>
          <w:shd w:val="clear" w:color="auto" w:fill="FFFFFF"/>
          <w:lang w:val="en-GB" w:eastAsia="en-GB"/>
        </w:rPr>
      </w:pPr>
      <w:r>
        <w:rPr>
          <w:shd w:val="clear" w:color="auto" w:fill="FFFFFF"/>
          <w:lang w:val="en-GB" w:eastAsia="en-GB"/>
        </w:rPr>
        <w:t>This simulation study aimed to evaluate the effectivity of using real-time missing data handling strategies to handle missing predictor values in individual patients. We considered</w:t>
      </w:r>
      <w:r w:rsidR="00A3746E">
        <w:rPr>
          <w:shd w:val="clear" w:color="auto" w:fill="FFFFFF"/>
          <w:lang w:val="en-GB" w:eastAsia="en-GB"/>
        </w:rPr>
        <w:t xml:space="preserve"> JMI</w:t>
      </w:r>
      <w:r>
        <w:rPr>
          <w:shd w:val="clear" w:color="auto" w:fill="FFFFFF"/>
          <w:lang w:val="en-GB" w:eastAsia="en-GB"/>
        </w:rPr>
        <w:t xml:space="preserve">, submodels </w:t>
      </w:r>
      <w:r w:rsidR="00725093">
        <w:rPr>
          <w:shd w:val="clear" w:color="auto" w:fill="FFFFFF"/>
          <w:lang w:val="en-GB" w:eastAsia="en-GB"/>
        </w:rPr>
        <w:t>and</w:t>
      </w:r>
      <w:r>
        <w:rPr>
          <w:shd w:val="clear" w:color="auto" w:fill="FFFFFF"/>
          <w:lang w:val="en-GB" w:eastAsia="en-GB"/>
        </w:rPr>
        <w:t xml:space="preserve"> surrogate splits for the real-time handling of missing data when using either a flexible logistic regression or random forest model. </w:t>
      </w:r>
      <w:r w:rsidR="009B3713">
        <w:rPr>
          <w:shd w:val="clear" w:color="auto" w:fill="FFFFFF"/>
          <w:lang w:val="en-GB" w:eastAsia="en-GB"/>
        </w:rPr>
        <w:t xml:space="preserve">Our simulation study showed that the optimal choice of missing data handling technique may be dependent on the preferred prediction </w:t>
      </w:r>
      <w:del w:id="90" w:author="Thomas Debray" w:date="2021-11-22T10:27:00Z">
        <w:r w:rsidR="009B3713" w:rsidDel="00927A62">
          <w:rPr>
            <w:shd w:val="clear" w:color="auto" w:fill="FFFFFF"/>
            <w:lang w:val="en-GB" w:eastAsia="en-GB"/>
          </w:rPr>
          <w:delText>model</w:delText>
        </w:r>
      </w:del>
      <w:ins w:id="91" w:author="Thomas Debray" w:date="2021-11-22T10:27:00Z">
        <w:r w:rsidR="00927A62">
          <w:rPr>
            <w:shd w:val="clear" w:color="auto" w:fill="FFFFFF"/>
            <w:lang w:val="en-GB" w:eastAsia="en-GB"/>
          </w:rPr>
          <w:t>modelling approach</w:t>
        </w:r>
      </w:ins>
      <w:r w:rsidR="009B3713">
        <w:rPr>
          <w:shd w:val="clear" w:color="auto" w:fill="FFFFFF"/>
          <w:lang w:val="en-GB" w:eastAsia="en-GB"/>
        </w:rPr>
        <w:t xml:space="preserve">. </w:t>
      </w:r>
      <w:r w:rsidR="1FA2DA44">
        <w:rPr>
          <w:shd w:val="clear" w:color="auto" w:fill="FFFFFF"/>
          <w:lang w:val="en-GB" w:eastAsia="en-GB"/>
        </w:rPr>
        <w:t>T</w:t>
      </w:r>
      <w:r w:rsidR="009B3713">
        <w:rPr>
          <w:shd w:val="clear" w:color="auto" w:fill="FFFFFF"/>
          <w:lang w:val="en-GB" w:eastAsia="en-GB"/>
        </w:rPr>
        <w:t xml:space="preserve">he </w:t>
      </w:r>
      <w:r w:rsidR="2E409578">
        <w:rPr>
          <w:shd w:val="clear" w:color="auto" w:fill="FFFFFF"/>
          <w:lang w:val="en-GB" w:eastAsia="en-GB"/>
        </w:rPr>
        <w:t>pattern submodels</w:t>
      </w:r>
      <w:r w:rsidR="009B3713">
        <w:rPr>
          <w:shd w:val="clear" w:color="auto" w:fill="FFFFFF"/>
          <w:lang w:val="en-GB" w:eastAsia="en-GB"/>
        </w:rPr>
        <w:t xml:space="preserve"> </w:t>
      </w:r>
      <w:del w:id="92" w:author="Thomas Debray" w:date="2021-11-22T10:28:00Z">
        <w:r w:rsidR="009B3713" w:rsidDel="00927A62">
          <w:rPr>
            <w:shd w:val="clear" w:color="auto" w:fill="FFFFFF"/>
            <w:lang w:val="en-GB" w:eastAsia="en-GB"/>
          </w:rPr>
          <w:delText xml:space="preserve">technique </w:delText>
        </w:r>
      </w:del>
      <w:ins w:id="93" w:author="Thomas Debray" w:date="2021-11-22T10:28:00Z">
        <w:r w:rsidR="00927A62">
          <w:rPr>
            <w:shd w:val="clear" w:color="auto" w:fill="FFFFFF"/>
            <w:lang w:val="en-GB" w:eastAsia="en-GB"/>
          </w:rPr>
          <w:t xml:space="preserve">approach </w:t>
        </w:r>
      </w:ins>
      <w:ins w:id="94" w:author="Thomas Debray" w:date="2021-11-22T10:29:00Z">
        <w:r w:rsidR="00927A62">
          <w:rPr>
            <w:shd w:val="clear" w:color="auto" w:fill="FFFFFF"/>
            <w:lang w:val="en-GB" w:eastAsia="en-GB"/>
          </w:rPr>
          <w:t xml:space="preserve">does not involve any imputation and </w:t>
        </w:r>
      </w:ins>
      <w:del w:id="95" w:author="Thomas Debray" w:date="2021-11-22T10:29:00Z">
        <w:r w:rsidR="009B3713" w:rsidDel="00927A62">
          <w:rPr>
            <w:shd w:val="clear" w:color="auto" w:fill="FFFFFF"/>
            <w:lang w:val="en-GB" w:eastAsia="en-GB"/>
          </w:rPr>
          <w:delText xml:space="preserve">seems better suited for use with </w:delText>
        </w:r>
      </w:del>
      <w:ins w:id="96" w:author="Thomas Debray" w:date="2021-11-22T10:37:00Z">
        <w:r w:rsidR="00AA4830">
          <w:rPr>
            <w:shd w:val="clear" w:color="auto" w:fill="FFFFFF"/>
            <w:lang w:val="en-GB" w:eastAsia="en-GB"/>
          </w:rPr>
          <w:t xml:space="preserve">generally leads to adequate </w:t>
        </w:r>
      </w:ins>
      <w:ins w:id="97" w:author="Thomas Debray" w:date="2021-11-22T10:30:00Z">
        <w:r w:rsidR="00EF5EEC">
          <w:rPr>
            <w:shd w:val="clear" w:color="auto" w:fill="FFFFFF"/>
            <w:lang w:val="en-GB" w:eastAsia="en-GB"/>
          </w:rPr>
          <w:t>prediction model performance in</w:t>
        </w:r>
      </w:ins>
      <w:ins w:id="98" w:author="Thomas Debray" w:date="2021-11-22T10:31:00Z">
        <w:r w:rsidR="00EF5EEC">
          <w:rPr>
            <w:shd w:val="clear" w:color="auto" w:fill="FFFFFF"/>
            <w:lang w:val="en-GB" w:eastAsia="en-GB"/>
          </w:rPr>
          <w:t xml:space="preserve"> the presence of missing data.</w:t>
        </w:r>
      </w:ins>
      <w:ins w:id="99" w:author="Thomas Debray" w:date="2021-11-22T10:40:00Z">
        <w:r w:rsidR="009F2AD8">
          <w:rPr>
            <w:shd w:val="clear" w:color="auto" w:fill="FFFFFF"/>
            <w:lang w:val="en-GB" w:eastAsia="en-GB"/>
          </w:rPr>
          <w:t xml:space="preserve"> A major advantage is that PS methods </w:t>
        </w:r>
      </w:ins>
      <w:ins w:id="100" w:author="Thomas Debray" w:date="2021-11-22T10:41:00Z">
        <w:r w:rsidR="009F2AD8">
          <w:rPr>
            <w:shd w:val="clear" w:color="auto" w:fill="FFFFFF"/>
            <w:lang w:val="en-GB" w:eastAsia="en-GB"/>
          </w:rPr>
          <w:t>do</w:t>
        </w:r>
      </w:ins>
      <w:ins w:id="101" w:author="Thomas Debray" w:date="2021-11-22T10:40:00Z">
        <w:r w:rsidR="009F2AD8">
          <w:rPr>
            <w:shd w:val="clear" w:color="auto" w:fill="FFFFFF"/>
            <w:lang w:val="en-GB" w:eastAsia="en-GB"/>
          </w:rPr>
          <w:t xml:space="preserve"> not require MAR assumptions, </w:t>
        </w:r>
      </w:ins>
      <w:ins w:id="102" w:author="Thomas Debray" w:date="2021-11-22T10:31:00Z">
        <w:r w:rsidR="00EF5EEC">
          <w:rPr>
            <w:shd w:val="clear" w:color="auto" w:fill="FFFFFF"/>
            <w:lang w:val="en-GB" w:eastAsia="en-GB"/>
          </w:rPr>
          <w:t xml:space="preserve"> </w:t>
        </w:r>
      </w:ins>
      <w:ins w:id="103" w:author="Thomas Debray" w:date="2021-11-22T10:41:00Z">
        <w:r w:rsidR="009F2AD8">
          <w:rPr>
            <w:shd w:val="clear" w:color="auto" w:fill="FFFFFF"/>
            <w:lang w:val="en-GB" w:eastAsia="en-GB"/>
          </w:rPr>
          <w:t xml:space="preserve">and therefore offer an appealing solution in real-world datasets. </w:t>
        </w:r>
      </w:ins>
      <w:ins w:id="104" w:author="Thomas Debray" w:date="2021-11-22T10:31:00Z">
        <w:r w:rsidR="00EF5EEC">
          <w:rPr>
            <w:shd w:val="clear" w:color="auto" w:fill="FFFFFF"/>
            <w:lang w:val="en-GB" w:eastAsia="en-GB"/>
          </w:rPr>
          <w:t>However, when PS is implemented with RF, problems arise with [….]</w:t>
        </w:r>
      </w:ins>
      <w:del w:id="105" w:author="Thomas Debray" w:date="2021-11-22T10:31:00Z">
        <w:r w:rsidR="009B3713" w:rsidDel="00EF5EEC">
          <w:rPr>
            <w:shd w:val="clear" w:color="auto" w:fill="FFFFFF"/>
            <w:lang w:val="en-GB" w:eastAsia="en-GB"/>
          </w:rPr>
          <w:delText>a flexible logistic regression model than with random forests</w:delText>
        </w:r>
      </w:del>
      <w:r w:rsidR="009B3713">
        <w:rPr>
          <w:shd w:val="clear" w:color="auto" w:fill="FFFFFF"/>
          <w:lang w:val="en-GB" w:eastAsia="en-GB"/>
        </w:rPr>
        <w:t xml:space="preserve">. </w:t>
      </w:r>
      <w:ins w:id="106" w:author="Thomas Debray" w:date="2021-11-22T10:28:00Z">
        <w:r w:rsidR="00927A62">
          <w:rPr>
            <w:shd w:val="clear" w:color="auto" w:fill="FFFFFF"/>
            <w:lang w:val="en-GB" w:eastAsia="en-GB"/>
          </w:rPr>
          <w:t>Possibly, RF are more prone to overfitting when estimated in smaller (sub)samples as compared to logistic regression.</w:t>
        </w:r>
      </w:ins>
      <w:ins w:id="107" w:author="Thomas Debray" w:date="2021-11-22T10:37:00Z">
        <w:r w:rsidR="00AA4830">
          <w:rPr>
            <w:shd w:val="clear" w:color="auto" w:fill="FFFFFF"/>
            <w:lang w:val="en-GB" w:eastAsia="en-GB"/>
          </w:rPr>
          <w:t xml:space="preserve"> [Maybe introduce here the only other non-imputation approach: SS</w:t>
        </w:r>
      </w:ins>
      <w:ins w:id="108" w:author="Thomas Debray" w:date="2021-11-22T10:38:00Z">
        <w:r w:rsidR="00AA4830">
          <w:rPr>
            <w:shd w:val="clear" w:color="auto" w:fill="FFFFFF"/>
            <w:lang w:val="en-GB" w:eastAsia="en-GB"/>
          </w:rPr>
          <w:t>. Although it is conceptually a bit similar to PS (and more tailored to trees than PS), it does not give very good performance. Discuss why this could be the case]</w:t>
        </w:r>
      </w:ins>
    </w:p>
    <w:p w14:paraId="11D8B942" w14:textId="2E756F72" w:rsidR="00AA4830" w:rsidRDefault="00AA4830" w:rsidP="00EF5EEC">
      <w:pPr>
        <w:rPr>
          <w:ins w:id="109" w:author="Thomas Debray" w:date="2021-11-22T10:28:00Z"/>
          <w:shd w:val="clear" w:color="auto" w:fill="FFFFFF"/>
          <w:lang w:val="en-GB" w:eastAsia="en-GB"/>
        </w:rPr>
      </w:pPr>
      <w:ins w:id="110" w:author="Thomas Debray" w:date="2021-11-22T10:38:00Z">
        <w:r>
          <w:rPr>
            <w:shd w:val="clear" w:color="auto" w:fill="FFFFFF"/>
            <w:lang w:val="en-GB" w:eastAsia="en-GB"/>
          </w:rPr>
          <w:t xml:space="preserve">Finally, when adopting imputation methods </w:t>
        </w:r>
      </w:ins>
      <w:ins w:id="111" w:author="Thomas Debray" w:date="2021-11-22T10:39:00Z">
        <w:r>
          <w:rPr>
            <w:shd w:val="clear" w:color="auto" w:fill="FFFFFF"/>
            <w:lang w:val="en-GB" w:eastAsia="en-GB"/>
          </w:rPr>
          <w:t xml:space="preserve">to accompany the (RF or logistic regression ) model , simulation results indicate that JM works reasonably well, provided that multiple imputations are generated for each missing value. </w:t>
        </w:r>
      </w:ins>
    </w:p>
    <w:p w14:paraId="4DD42CD9" w14:textId="5CC4AC80" w:rsidR="00803EF8" w:rsidRDefault="4E559466" w:rsidP="00B64920">
      <w:pPr>
        <w:rPr>
          <w:lang w:val="en-GB" w:eastAsia="en-GB"/>
        </w:rPr>
      </w:pPr>
      <w:r>
        <w:rPr>
          <w:shd w:val="clear" w:color="auto" w:fill="FFFFFF"/>
          <w:lang w:val="en-GB" w:eastAsia="en-GB"/>
        </w:rPr>
        <w:t>F</w:t>
      </w:r>
      <w:r w:rsidR="35B9DBF2">
        <w:rPr>
          <w:shd w:val="clear" w:color="auto" w:fill="FFFFFF"/>
          <w:lang w:val="en-GB" w:eastAsia="en-GB"/>
        </w:rPr>
        <w:t>or random forest prediction models,</w:t>
      </w:r>
      <w:r w:rsidR="009B3713">
        <w:rPr>
          <w:shd w:val="clear" w:color="auto" w:fill="FFFFFF"/>
          <w:lang w:val="en-GB" w:eastAsia="en-GB"/>
        </w:rPr>
        <w:t xml:space="preserve"> JMI showed the best performance </w:t>
      </w:r>
      <w:r w:rsidR="3335F4E9">
        <w:rPr>
          <w:shd w:val="clear" w:color="auto" w:fill="FFFFFF"/>
          <w:lang w:val="en-GB" w:eastAsia="en-GB"/>
        </w:rPr>
        <w:t>depending on the implementation</w:t>
      </w:r>
      <w:r w:rsidR="009B3713">
        <w:rPr>
          <w:shd w:val="clear" w:color="auto" w:fill="FFFFFF"/>
          <w:lang w:val="en-GB" w:eastAsia="en-GB"/>
        </w:rPr>
        <w:t>.</w:t>
      </w:r>
      <w:r w:rsidR="393B264C">
        <w:rPr>
          <w:shd w:val="clear" w:color="auto" w:fill="FFFFFF"/>
          <w:lang w:val="en-GB" w:eastAsia="en-GB"/>
        </w:rPr>
        <w:t xml:space="preserve"> </w:t>
      </w:r>
      <w:r w:rsidR="2989521F">
        <w:rPr>
          <w:shd w:val="clear" w:color="auto" w:fill="FFFFFF"/>
          <w:lang w:val="en-GB" w:eastAsia="en-GB"/>
        </w:rPr>
        <w:t xml:space="preserve">For </w:t>
      </w:r>
      <w:r w:rsidR="0F425B1C">
        <w:rPr>
          <w:shd w:val="clear" w:color="auto" w:fill="FFFFFF"/>
          <w:lang w:val="en-GB" w:eastAsia="en-GB"/>
        </w:rPr>
        <w:t>example,</w:t>
      </w:r>
      <w:r w:rsidR="2989521F">
        <w:rPr>
          <w:shd w:val="clear" w:color="auto" w:fill="FFFFFF"/>
          <w:lang w:val="en-GB" w:eastAsia="en-GB"/>
        </w:rPr>
        <w:t xml:space="preserve"> m</w:t>
      </w:r>
      <w:r w:rsidR="4A36DF86" w:rsidRPr="33C8D749">
        <w:rPr>
          <w:lang w:val="en-GB" w:eastAsia="en-GB"/>
        </w:rPr>
        <w:t>ultiple imputation performed more consistently than imputing the conditional mean</w:t>
      </w:r>
      <w:r w:rsidR="42710CB6" w:rsidRPr="33C8D749">
        <w:rPr>
          <w:lang w:val="en-GB" w:eastAsia="en-GB"/>
        </w:rPr>
        <w:t xml:space="preserve"> and single draws</w:t>
      </w:r>
      <w:r w:rsidR="393B264C" w:rsidRPr="33C8D749">
        <w:rPr>
          <w:lang w:val="en-GB" w:eastAsia="en-GB"/>
        </w:rPr>
        <w:t xml:space="preserve"> </w:t>
      </w:r>
      <w:r w:rsidR="59658EA7" w:rsidRPr="33C8D749">
        <w:rPr>
          <w:lang w:val="en-GB" w:eastAsia="en-GB"/>
        </w:rPr>
        <w:t xml:space="preserve">severely </w:t>
      </w:r>
      <w:r w:rsidR="393B264C">
        <w:rPr>
          <w:shd w:val="clear" w:color="auto" w:fill="FFFFFF"/>
          <w:lang w:val="en-GB" w:eastAsia="en-GB"/>
        </w:rPr>
        <w:t>underperformed on all metrics.</w:t>
      </w:r>
      <w:commentRangeStart w:id="112"/>
      <w:r w:rsidR="009B3713">
        <w:rPr>
          <w:shd w:val="clear" w:color="auto" w:fill="FFFFFF"/>
          <w:lang w:val="en-GB" w:eastAsia="en-GB"/>
        </w:rPr>
        <w:t xml:space="preserve"> </w:t>
      </w:r>
      <w:r w:rsidR="00803EF8">
        <w:rPr>
          <w:shd w:val="clear" w:color="auto" w:fill="FFFFFF"/>
          <w:lang w:val="en-GB" w:eastAsia="en-GB"/>
        </w:rPr>
        <w:t>Our results suggest that built-in mechanisms such as surrogate splits</w:t>
      </w:r>
      <w:r w:rsidR="518FFC25">
        <w:rPr>
          <w:shd w:val="clear" w:color="auto" w:fill="FFFFFF"/>
          <w:lang w:val="en-GB" w:eastAsia="en-GB"/>
        </w:rPr>
        <w:t xml:space="preserve"> perform relatively poorly</w:t>
      </w:r>
      <w:r w:rsidR="00803EF8">
        <w:rPr>
          <w:shd w:val="clear" w:color="auto" w:fill="FFFFFF"/>
          <w:lang w:val="en-GB" w:eastAsia="en-GB"/>
        </w:rPr>
        <w:t>, when compared with the other missing data handling approaches</w:t>
      </w:r>
      <w:r w:rsidR="1FA6FD76" w:rsidRPr="33C8D749">
        <w:rPr>
          <w:lang w:val="en-GB" w:eastAsia="en-GB"/>
        </w:rPr>
        <w:t>.</w:t>
      </w:r>
      <w:commentRangeEnd w:id="112"/>
      <w:r w:rsidR="00AA4830">
        <w:rPr>
          <w:rStyle w:val="CommentReference"/>
          <w:rFonts w:eastAsiaTheme="minorHAnsi"/>
        </w:rPr>
        <w:commentReference w:id="112"/>
      </w:r>
    </w:p>
    <w:p w14:paraId="41BA87F0" w14:textId="1C23CD5B" w:rsidR="00803EF8" w:rsidRDefault="00825A29" w:rsidP="33C8D749">
      <w:pPr>
        <w:rPr>
          <w:lang w:val="en-GB" w:eastAsia="en-GB"/>
        </w:rPr>
      </w:pPr>
      <w:r w:rsidRPr="33C8D749">
        <w:rPr>
          <w:rFonts w:ascii="Calibri Light" w:hAnsi="Calibri Light"/>
          <w:lang w:val="en-GB" w:eastAsia="en-GB"/>
        </w:rPr>
        <w:t xml:space="preserve">An important limitation to our simulation study is the choice of DGM. Based on previous studies, </w:t>
      </w:r>
      <w:r w:rsidR="3F273F5A" w:rsidRPr="33C8D749">
        <w:rPr>
          <w:rFonts w:ascii="Calibri Light" w:hAnsi="Calibri Light"/>
          <w:lang w:val="en-GB" w:eastAsia="en-GB"/>
        </w:rPr>
        <w:t xml:space="preserve">moderate </w:t>
      </w:r>
      <w:r w:rsidRPr="33C8D749">
        <w:rPr>
          <w:rFonts w:ascii="Calibri Light" w:hAnsi="Calibri Light"/>
          <w:lang w:val="en-GB" w:eastAsia="en-GB"/>
        </w:rPr>
        <w:t>correlations between predictor variables were imposed</w:t>
      </w:r>
      <w:r w:rsidR="6D3FC702" w:rsidRPr="33C8D749">
        <w:rPr>
          <w:rFonts w:ascii="Calibri Light" w:hAnsi="Calibri Light"/>
          <w:lang w:val="en-GB" w:eastAsia="en-GB"/>
        </w:rPr>
        <w:t xml:space="preserve"> on the predictor space </w:t>
      </w:r>
      <w:r w:rsidR="6D3FC702" w:rsidRPr="00A118B0">
        <w:rPr>
          <w:rFonts w:ascii="Calibri Light" w:hAnsi="Calibri Light"/>
          <w:color w:val="FF0000"/>
          <w:lang w:val="en-GB" w:eastAsia="en-GB"/>
        </w:rPr>
        <w:t>[REF: NIjman]</w:t>
      </w:r>
      <w:r w:rsidRPr="00A118B0">
        <w:rPr>
          <w:rFonts w:ascii="Calibri Light" w:hAnsi="Calibri Light"/>
          <w:color w:val="FF0000"/>
          <w:lang w:val="en-GB" w:eastAsia="en-GB"/>
        </w:rPr>
        <w:t>.</w:t>
      </w:r>
      <w:r w:rsidR="68E35FA8" w:rsidRPr="00A118B0">
        <w:rPr>
          <w:color w:val="FF0000"/>
          <w:lang w:val="en-GB" w:eastAsia="en-GB"/>
        </w:rPr>
        <w:t xml:space="preserve"> </w:t>
      </w:r>
      <w:ins w:id="113" w:author="Thomas Debray" w:date="2021-11-22T11:46:00Z">
        <w:r w:rsidR="00D649C9">
          <w:rPr>
            <w:color w:val="FF0000"/>
            <w:lang w:val="en-GB" w:eastAsia="en-GB"/>
          </w:rPr>
          <w:lastRenderedPageBreak/>
          <w:t>This limits the potential usefulness of imputation methods, as</w:t>
        </w:r>
      </w:ins>
      <w:ins w:id="114" w:author="Thomas Debray" w:date="2021-11-22T11:47:00Z">
        <w:r w:rsidR="00D649C9">
          <w:rPr>
            <w:color w:val="FF0000"/>
            <w:lang w:val="en-GB" w:eastAsia="en-GB"/>
          </w:rPr>
          <w:t xml:space="preserve"> their implementation relies on the presence of correlations in the observed data. </w:t>
        </w:r>
      </w:ins>
      <w:commentRangeStart w:id="115"/>
      <w:del w:id="116" w:author="Thomas Debray" w:date="2021-11-22T11:47:00Z">
        <w:r w:rsidR="54A47A58" w:rsidRPr="33C8D749" w:rsidDel="00D649C9">
          <w:rPr>
            <w:lang w:val="en-GB" w:eastAsia="en-GB"/>
          </w:rPr>
          <w:delText>This, however,</w:delText>
        </w:r>
        <w:r w:rsidR="56B1B15A" w:rsidRPr="33C8D749" w:rsidDel="00D649C9">
          <w:rPr>
            <w:lang w:val="en-GB" w:eastAsia="en-GB"/>
          </w:rPr>
          <w:delText xml:space="preserve"> may </w:delText>
        </w:r>
        <w:r w:rsidR="67CB94EC" w:rsidRPr="33C8D749" w:rsidDel="00D649C9">
          <w:rPr>
            <w:lang w:val="en-GB" w:eastAsia="en-GB"/>
          </w:rPr>
          <w:delText>limit</w:delText>
        </w:r>
        <w:r w:rsidR="56B1B15A" w:rsidRPr="33C8D749" w:rsidDel="00D649C9">
          <w:rPr>
            <w:lang w:val="en-GB" w:eastAsia="en-GB"/>
          </w:rPr>
          <w:delText xml:space="preserve"> the propagation of the </w:delText>
        </w:r>
        <w:r w:rsidR="5E144E41" w:rsidRPr="33C8D749" w:rsidDel="00D649C9">
          <w:rPr>
            <w:lang w:val="en-GB" w:eastAsia="en-GB"/>
          </w:rPr>
          <w:delText>results</w:delText>
        </w:r>
        <w:r w:rsidR="56B1B15A" w:rsidRPr="33C8D749" w:rsidDel="00D649C9">
          <w:rPr>
            <w:lang w:val="en-GB" w:eastAsia="en-GB"/>
          </w:rPr>
          <w:delText xml:space="preserve"> to more realistic settings as t</w:delText>
        </w:r>
        <w:r w:rsidR="1AF3C4B3" w:rsidRPr="33C8D749" w:rsidDel="00D649C9">
          <w:rPr>
            <w:lang w:val="en-GB" w:eastAsia="en-GB"/>
          </w:rPr>
          <w:delText xml:space="preserve">he correlations </w:delText>
        </w:r>
        <w:r w:rsidR="56B1B15A" w:rsidRPr="33C8D749" w:rsidDel="00D649C9">
          <w:rPr>
            <w:lang w:val="en-GB" w:eastAsia="en-GB"/>
          </w:rPr>
          <w:delText>are higher than usually observed in clinical settings</w:delText>
        </w:r>
        <w:commentRangeEnd w:id="115"/>
        <w:r w:rsidR="009F2AD8" w:rsidDel="00D649C9">
          <w:rPr>
            <w:rStyle w:val="CommentReference"/>
            <w:rFonts w:eastAsiaTheme="minorHAnsi"/>
          </w:rPr>
          <w:commentReference w:id="115"/>
        </w:r>
        <w:r w:rsidR="56B1B15A" w:rsidRPr="33C8D749" w:rsidDel="00D649C9">
          <w:rPr>
            <w:lang w:val="en-GB" w:eastAsia="en-GB"/>
          </w:rPr>
          <w:delText xml:space="preserve">. </w:delText>
        </w:r>
        <w:r w:rsidR="009CFCC7" w:rsidRPr="33C8D749" w:rsidDel="00D649C9">
          <w:rPr>
            <w:lang w:val="en-GB" w:eastAsia="en-GB"/>
          </w:rPr>
          <w:delText>The choice for moderate correlations was deliberate</w:delText>
        </w:r>
        <w:r w:rsidR="68E35FA8" w:rsidRPr="33C8D749" w:rsidDel="00D649C9">
          <w:rPr>
            <w:lang w:val="en-GB" w:eastAsia="en-GB"/>
          </w:rPr>
          <w:delText>,</w:delText>
        </w:r>
        <w:r w:rsidR="6230D184" w:rsidRPr="33C8D749" w:rsidDel="00D649C9">
          <w:rPr>
            <w:lang w:val="en-GB" w:eastAsia="en-GB"/>
          </w:rPr>
          <w:delText xml:space="preserve"> as</w:delText>
        </w:r>
        <w:r w:rsidR="68E35FA8" w:rsidRPr="33C8D749" w:rsidDel="00D649C9">
          <w:rPr>
            <w:lang w:val="en-GB" w:eastAsia="en-GB"/>
          </w:rPr>
          <w:delText xml:space="preserve"> </w:delText>
        </w:r>
      </w:del>
      <w:ins w:id="117" w:author="Thomas Debray" w:date="2021-11-22T11:48:00Z">
        <w:r w:rsidR="00D649C9">
          <w:rPr>
            <w:lang w:val="en-GB" w:eastAsia="en-GB"/>
          </w:rPr>
          <w:t xml:space="preserve"> Previously, </w:t>
        </w:r>
      </w:ins>
      <w:r w:rsidR="4152F36F" w:rsidRPr="33C8D749">
        <w:rPr>
          <w:lang w:val="en-GB" w:eastAsia="en-GB"/>
        </w:rPr>
        <w:t>low correlations have been associated with limited performance of JMI</w:t>
      </w:r>
      <w:r w:rsidR="7FF7D8A0" w:rsidRPr="33C8D749">
        <w:rPr>
          <w:lang w:val="en-GB" w:eastAsia="en-GB"/>
        </w:rPr>
        <w:t xml:space="preserve"> </w:t>
      </w:r>
      <w:r w:rsidR="00D239AD" w:rsidRPr="33C8D749">
        <w:rPr>
          <w:lang w:val="en-GB" w:eastAsia="en-GB"/>
        </w:rPr>
        <w:fldChar w:fldCharType="begin"/>
      </w:r>
      <w:r w:rsidR="00D239AD" w:rsidRPr="33C8D749">
        <w:rPr>
          <w:lang w:val="en-GB" w:eastAsia="en-GB"/>
        </w:rPr>
        <w:instrText xml:space="preserve"> ADDIN ZOTERO_ITEM CSL_CITATION {"citationID":"4auiNYgT","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sidRPr="33C8D749">
        <w:rPr>
          <w:lang w:val="en-GB" w:eastAsia="en-GB"/>
        </w:rPr>
        <w:fldChar w:fldCharType="separate"/>
      </w:r>
      <w:r w:rsidR="68E35FA8" w:rsidRPr="33C8D749">
        <w:rPr>
          <w:noProof/>
          <w:lang w:val="en-GB" w:eastAsia="en-GB"/>
        </w:rPr>
        <w:t>(12)</w:t>
      </w:r>
      <w:r w:rsidR="00D239AD" w:rsidRPr="33C8D749">
        <w:rPr>
          <w:lang w:val="en-GB" w:eastAsia="en-GB"/>
        </w:rPr>
        <w:fldChar w:fldCharType="end"/>
      </w:r>
      <w:r w:rsidR="68E35FA8" w:rsidRPr="33C8D749">
        <w:rPr>
          <w:lang w:val="en-GB" w:eastAsia="en-GB"/>
        </w:rPr>
        <w:t>.</w:t>
      </w:r>
      <w:r w:rsidR="5FC693A7" w:rsidRPr="33C8D749">
        <w:rPr>
          <w:lang w:val="en-GB" w:eastAsia="en-GB"/>
        </w:rPr>
        <w:t xml:space="preserve"> </w:t>
      </w:r>
      <w:r w:rsidR="44FC23D8" w:rsidRPr="33C8D749">
        <w:rPr>
          <w:lang w:val="en-GB" w:eastAsia="en-GB"/>
        </w:rPr>
        <w:t>Similarly, s</w:t>
      </w:r>
      <w:r w:rsidR="5B99EA72" w:rsidRPr="33C8D749">
        <w:rPr>
          <w:lang w:val="en-GB" w:eastAsia="en-GB"/>
        </w:rPr>
        <w:t xml:space="preserve">urrogate splits are </w:t>
      </w:r>
      <w:r w:rsidR="4BA39EB7" w:rsidRPr="33C8D749">
        <w:rPr>
          <w:lang w:val="en-GB" w:eastAsia="en-GB"/>
        </w:rPr>
        <w:t xml:space="preserve">highly dependent on the correlation between the missing predictor value and the surrogate replacement value </w:t>
      </w:r>
      <w:r w:rsidR="00D239AD" w:rsidRPr="33C8D749">
        <w:rPr>
          <w:lang w:val="en-GB" w:eastAsia="en-GB"/>
        </w:rPr>
        <w:fldChar w:fldCharType="begin"/>
      </w:r>
      <w:r w:rsidR="00D239AD" w:rsidRPr="33C8D749">
        <w:rPr>
          <w:lang w:val="en-GB" w:eastAsia="en-GB"/>
        </w:rPr>
        <w:instrText xml:space="preserve"> ADDIN ZOTERO_ITEM CSL_CITATION {"citationID":"vVitGnHN","properties":{"formattedCitation":"(22)","plainCitation":"(22)","noteIndex":0},"citationItems":[{"id":853,"uris":["http://zotero.org/users/6411374/items/P2H7GERY"],"uri":["http://zotero.org/users/6411374/items/P2H7GERY"],"itemData":{"id":853,"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rsidR="00D239AD" w:rsidRPr="33C8D749">
        <w:rPr>
          <w:lang w:val="en-GB" w:eastAsia="en-GB"/>
        </w:rPr>
        <w:fldChar w:fldCharType="separate"/>
      </w:r>
      <w:r w:rsidR="4BA39EB7" w:rsidRPr="33C8D749">
        <w:rPr>
          <w:noProof/>
          <w:lang w:val="en-GB" w:eastAsia="en-GB"/>
        </w:rPr>
        <w:t>(22)</w:t>
      </w:r>
      <w:r w:rsidR="00D239AD" w:rsidRPr="33C8D749">
        <w:rPr>
          <w:lang w:val="en-GB" w:eastAsia="en-GB"/>
        </w:rPr>
        <w:fldChar w:fldCharType="end"/>
      </w:r>
      <w:r w:rsidR="4BA39EB7" w:rsidRPr="33C8D749">
        <w:rPr>
          <w:lang w:val="en-GB" w:eastAsia="en-GB"/>
        </w:rPr>
        <w:t>.</w:t>
      </w:r>
      <w:commentRangeStart w:id="118"/>
      <w:r w:rsidR="4BA39EB7" w:rsidRPr="33C8D749">
        <w:rPr>
          <w:lang w:val="en-GB" w:eastAsia="en-GB"/>
        </w:rPr>
        <w:t xml:space="preserve"> </w:t>
      </w:r>
      <w:r w:rsidR="6DCC79B8" w:rsidRPr="33C8D749">
        <w:rPr>
          <w:lang w:val="en-GB" w:eastAsia="en-GB"/>
        </w:rPr>
        <w:t>Hence, t</w:t>
      </w:r>
      <w:r w:rsidR="690B863F" w:rsidRPr="33C8D749">
        <w:rPr>
          <w:lang w:val="en-GB" w:eastAsia="en-GB"/>
        </w:rPr>
        <w:t>he choice of DGM may explain the deficient performance of surrogate splits.</w:t>
      </w:r>
      <w:commentRangeEnd w:id="118"/>
      <w:r w:rsidR="00D649C9">
        <w:rPr>
          <w:rStyle w:val="CommentReference"/>
          <w:rFonts w:eastAsiaTheme="minorHAnsi"/>
        </w:rPr>
        <w:commentReference w:id="118"/>
      </w:r>
    </w:p>
    <w:p w14:paraId="4895C45D" w14:textId="209A3FDC" w:rsidR="00873716" w:rsidRDefault="00873716" w:rsidP="00873716">
      <w:pPr>
        <w:rPr>
          <w:ins w:id="119" w:author="Thomas Debray" w:date="2021-11-22T11:52:00Z"/>
          <w:lang w:val="en-GB" w:eastAsia="en-GB"/>
        </w:rPr>
      </w:pPr>
      <w:ins w:id="120" w:author="Thomas Debray" w:date="2021-11-22T11:51:00Z">
        <w:r>
          <w:rPr>
            <w:lang w:val="en-GB" w:eastAsia="en-GB"/>
          </w:rPr>
          <w:t>To avoid overfitting, p</w:t>
        </w:r>
      </w:ins>
      <w:ins w:id="121" w:author="Thomas Debray" w:date="2021-11-22T11:49:00Z">
        <w:r>
          <w:rPr>
            <w:lang w:val="en-GB" w:eastAsia="en-GB"/>
          </w:rPr>
          <w:t xml:space="preserve">rediction models </w:t>
        </w:r>
      </w:ins>
      <w:ins w:id="122" w:author="Thomas Debray" w:date="2021-11-22T11:51:00Z">
        <w:r>
          <w:rPr>
            <w:lang w:val="en-GB" w:eastAsia="en-GB"/>
          </w:rPr>
          <w:t>are typically designed</w:t>
        </w:r>
      </w:ins>
      <w:ins w:id="123" w:author="Thomas Debray" w:date="2021-11-22T11:50:00Z">
        <w:r>
          <w:rPr>
            <w:lang w:val="en-GB" w:eastAsia="en-GB"/>
          </w:rPr>
          <w:t xml:space="preserve"> as simple as possible, and therefore </w:t>
        </w:r>
      </w:ins>
      <w:ins w:id="124" w:author="Thomas Debray" w:date="2021-11-22T11:51:00Z">
        <w:r>
          <w:rPr>
            <w:lang w:val="en-GB" w:eastAsia="en-GB"/>
          </w:rPr>
          <w:t>only include predictors that are not strongly correlated to one ano</w:t>
        </w:r>
      </w:ins>
      <w:ins w:id="125" w:author="Thomas Debray" w:date="2021-11-22T11:52:00Z">
        <w:r>
          <w:rPr>
            <w:lang w:val="en-GB" w:eastAsia="en-GB"/>
          </w:rPr>
          <w:t xml:space="preserve">ther. </w:t>
        </w:r>
      </w:ins>
      <w:del w:id="126" w:author="Thomas Debray" w:date="2021-11-22T11:52:00Z">
        <w:r w:rsidR="5029FA7D" w:rsidRPr="33C8D749" w:rsidDel="00873716">
          <w:rPr>
            <w:lang w:val="en-GB" w:eastAsia="en-GB"/>
          </w:rPr>
          <w:delText xml:space="preserve">Low correlations between predictors </w:delText>
        </w:r>
        <w:r w:rsidR="24266D3C" w:rsidRPr="33C8D749" w:rsidDel="00873716">
          <w:rPr>
            <w:lang w:val="en-GB" w:eastAsia="en-GB"/>
          </w:rPr>
          <w:delText xml:space="preserve">are a typical characteristic for prediction models and are </w:delText>
        </w:r>
        <w:r w:rsidR="56055603" w:rsidRPr="33C8D749" w:rsidDel="00873716">
          <w:rPr>
            <w:lang w:val="en-GB" w:eastAsia="en-GB"/>
          </w:rPr>
          <w:delText xml:space="preserve">a deliberate design choice </w:delText>
        </w:r>
        <w:r w:rsidR="24266D3C" w:rsidRPr="33C8D749" w:rsidDel="00873716">
          <w:rPr>
            <w:lang w:val="en-GB" w:eastAsia="en-GB"/>
          </w:rPr>
          <w:delText>during model development</w:delText>
        </w:r>
        <w:r w:rsidR="5029FA7D" w:rsidRPr="33C8D749" w:rsidDel="00873716">
          <w:rPr>
            <w:lang w:val="en-GB" w:eastAsia="en-GB"/>
          </w:rPr>
          <w:delText>.</w:delText>
        </w:r>
        <w:commentRangeStart w:id="127"/>
        <w:r w:rsidR="5029FA7D" w:rsidRPr="33C8D749" w:rsidDel="00873716">
          <w:rPr>
            <w:lang w:val="en-GB" w:eastAsia="en-GB"/>
          </w:rPr>
          <w:delText xml:space="preserve"> Thus, the available predictors to inform the imputation or surrogate split procedures are likely not optimal</w:delText>
        </w:r>
        <w:commentRangeEnd w:id="127"/>
        <w:r w:rsidDel="00873716">
          <w:rPr>
            <w:rStyle w:val="CommentReference"/>
            <w:rFonts w:eastAsiaTheme="minorHAnsi"/>
          </w:rPr>
          <w:commentReference w:id="127"/>
        </w:r>
      </w:del>
      <w:r w:rsidR="5029FA7D" w:rsidRPr="33C8D749">
        <w:rPr>
          <w:lang w:val="en-GB" w:eastAsia="en-GB"/>
        </w:rPr>
        <w:t xml:space="preserve">. </w:t>
      </w:r>
      <w:ins w:id="128" w:author="Thomas Debray" w:date="2021-11-22T11:52:00Z">
        <w:r>
          <w:rPr>
            <w:lang w:val="en-GB" w:eastAsia="en-GB"/>
          </w:rPr>
          <w:t xml:space="preserve">It is therefore important to consider imputation strategies that </w:t>
        </w:r>
      </w:ins>
      <w:ins w:id="129" w:author="Thomas Debray" w:date="2021-11-22T11:53:00Z">
        <w:r>
          <w:rPr>
            <w:lang w:val="en-GB" w:eastAsia="en-GB"/>
          </w:rPr>
          <w:t>have access</w:t>
        </w:r>
      </w:ins>
      <w:ins w:id="130" w:author="Thomas Debray" w:date="2021-11-22T11:52:00Z">
        <w:r>
          <w:rPr>
            <w:lang w:val="en-GB" w:eastAsia="en-GB"/>
          </w:rPr>
          <w:t xml:space="preserve"> to </w:t>
        </w:r>
      </w:ins>
      <w:ins w:id="131" w:author="Thomas Debray" w:date="2021-11-22T11:53:00Z">
        <w:r>
          <w:rPr>
            <w:lang w:val="en-GB" w:eastAsia="en-GB"/>
          </w:rPr>
          <w:t xml:space="preserve">all relevant variables, even if they are not used for generating risk predictions. </w:t>
        </w:r>
      </w:ins>
      <w:ins w:id="132" w:author="Thomas Debray" w:date="2021-11-22T11:54:00Z">
        <w:r>
          <w:rPr>
            <w:lang w:val="en-GB" w:eastAsia="en-GB"/>
          </w:rPr>
          <w:t xml:space="preserve">In our simulation study, we only generated 10 covariates, all of which were used for </w:t>
        </w:r>
      </w:ins>
      <w:ins w:id="133" w:author="Thomas Debray" w:date="2021-11-22T11:55:00Z">
        <w:r>
          <w:rPr>
            <w:lang w:val="en-GB" w:eastAsia="en-GB"/>
          </w:rPr>
          <w:t>development of the prediction model and imputation strategies</w:t>
        </w:r>
      </w:ins>
      <w:ins w:id="134" w:author="Thomas Debray" w:date="2021-11-22T11:54:00Z">
        <w:r>
          <w:rPr>
            <w:lang w:val="en-GB" w:eastAsia="en-GB"/>
          </w:rPr>
          <w:t xml:space="preserve">. In practice, however, many more variables may be available. </w:t>
        </w:r>
      </w:ins>
      <w:ins w:id="135" w:author="Thomas Debray" w:date="2021-11-22T11:56:00Z">
        <w:r>
          <w:rPr>
            <w:lang w:val="en-GB" w:eastAsia="en-GB"/>
          </w:rPr>
          <w:t>It is therefore possible that some variables may only be helpful for generating imputations, but not for risk prediction. Deciding which variables to include in an imputation model</w:t>
        </w:r>
      </w:ins>
      <w:ins w:id="136" w:author="Thomas Debray" w:date="2021-11-22T11:57:00Z">
        <w:r>
          <w:rPr>
            <w:lang w:val="en-GB" w:eastAsia="en-GB"/>
          </w:rPr>
          <w:t xml:space="preserve"> (such as JMI)</w:t>
        </w:r>
      </w:ins>
      <w:ins w:id="137" w:author="Thomas Debray" w:date="2021-11-22T11:56:00Z">
        <w:r>
          <w:rPr>
            <w:lang w:val="en-GB" w:eastAsia="en-GB"/>
          </w:rPr>
          <w:t xml:space="preserve"> is, however, not </w:t>
        </w:r>
      </w:ins>
      <w:ins w:id="138" w:author="Thomas Debray" w:date="2021-11-22T11:57:00Z">
        <w:r>
          <w:rPr>
            <w:lang w:val="en-GB" w:eastAsia="en-GB"/>
          </w:rPr>
          <w:t>straightforward</w:t>
        </w:r>
      </w:ins>
      <w:ins w:id="139" w:author="Thomas Debray" w:date="2021-11-22T11:56:00Z">
        <w:r>
          <w:rPr>
            <w:lang w:val="en-GB" w:eastAsia="en-GB"/>
          </w:rPr>
          <w:t xml:space="preserve">. </w:t>
        </w:r>
      </w:ins>
      <w:ins w:id="140" w:author="Thomas Debray" w:date="2021-11-22T11:57:00Z">
        <w:r>
          <w:rPr>
            <w:lang w:val="en-GB" w:eastAsia="en-GB"/>
          </w:rPr>
          <w:t>[Previosu studies showed that …]</w:t>
        </w:r>
      </w:ins>
    </w:p>
    <w:p w14:paraId="064D7A17" w14:textId="40C734E6" w:rsidR="00803EF8" w:rsidDel="00873716" w:rsidRDefault="4CEF92BE" w:rsidP="00873716">
      <w:pPr>
        <w:rPr>
          <w:del w:id="141" w:author="Thomas Debray" w:date="2021-11-22T11:54:00Z"/>
          <w:rFonts w:ascii="Calibri Light" w:hAnsi="Calibri Light"/>
          <w:lang w:val="en-GB" w:eastAsia="en-GB"/>
        </w:rPr>
      </w:pPr>
      <w:del w:id="142" w:author="Thomas Debray" w:date="2021-11-22T11:52:00Z">
        <w:r w:rsidRPr="33C8D749" w:rsidDel="00873716">
          <w:rPr>
            <w:lang w:val="en-GB" w:eastAsia="en-GB"/>
          </w:rPr>
          <w:delText>H</w:delText>
        </w:r>
      </w:del>
      <w:del w:id="143" w:author="Thomas Debray" w:date="2021-11-22T11:54:00Z">
        <w:r w:rsidRPr="33C8D749" w:rsidDel="00873716">
          <w:rPr>
            <w:lang w:val="en-GB" w:eastAsia="en-GB"/>
          </w:rPr>
          <w:delText xml:space="preserve">owever, the amount of information able to be leveraged from a patient can generally be much higher when other, auxiliary, variables (i.e., not part of the prediction model) are included </w:delText>
        </w:r>
        <w:r w:rsidR="00D239AD" w:rsidRPr="33C8D749" w:rsidDel="00873716">
          <w:rPr>
            <w:lang w:val="en-GB" w:eastAsia="en-GB"/>
          </w:rPr>
          <w:fldChar w:fldCharType="begin"/>
        </w:r>
        <w:r w:rsidR="00D239AD" w:rsidRPr="33C8D749" w:rsidDel="00873716">
          <w:rPr>
            <w:lang w:val="en-GB" w:eastAsia="en-GB"/>
          </w:rPr>
          <w:delInstrText xml:space="preserve"> ADDIN ZOTERO_ITEM CSL_CITATION {"citationID":"CVmsmPHR","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delInstrText>
        </w:r>
        <w:r w:rsidR="00D239AD" w:rsidRPr="33C8D749" w:rsidDel="00873716">
          <w:rPr>
            <w:lang w:val="en-GB" w:eastAsia="en-GB"/>
          </w:rPr>
          <w:fldChar w:fldCharType="separate"/>
        </w:r>
        <w:r w:rsidRPr="33C8D749" w:rsidDel="00873716">
          <w:rPr>
            <w:noProof/>
            <w:lang w:val="en-GB" w:eastAsia="en-GB"/>
          </w:rPr>
          <w:delText>(12)</w:delText>
        </w:r>
        <w:r w:rsidR="00D239AD" w:rsidRPr="33C8D749" w:rsidDel="00873716">
          <w:rPr>
            <w:lang w:val="en-GB" w:eastAsia="en-GB"/>
          </w:rPr>
          <w:fldChar w:fldCharType="end"/>
        </w:r>
        <w:r w:rsidRPr="33C8D749" w:rsidDel="00873716">
          <w:rPr>
            <w:lang w:val="en-GB" w:eastAsia="en-GB"/>
          </w:rPr>
          <w:delText xml:space="preserve">. </w:delText>
        </w:r>
        <w:r w:rsidR="544923EE" w:rsidRPr="33C8D749" w:rsidDel="00873716">
          <w:rPr>
            <w:lang w:val="en-GB" w:eastAsia="en-GB"/>
          </w:rPr>
          <w:delText xml:space="preserve">Previous studies have, already, shown that auxiliary variables can have a positive influence on the performance of JMI [ref]. </w:delText>
        </w:r>
        <w:r w:rsidR="2170379F" w:rsidRPr="33C8D749" w:rsidDel="00873716">
          <w:rPr>
            <w:lang w:val="en-GB" w:eastAsia="en-GB"/>
          </w:rPr>
          <w:delText>For s</w:delText>
        </w:r>
        <w:r w:rsidR="5CE1E56F" w:rsidRPr="33C8D749" w:rsidDel="00873716">
          <w:rPr>
            <w:lang w:val="en-GB" w:eastAsia="en-GB"/>
          </w:rPr>
          <w:delText xml:space="preserve">atisfactory </w:delText>
        </w:r>
        <w:r w:rsidR="2170379F" w:rsidRPr="33C8D749" w:rsidDel="00873716">
          <w:rPr>
            <w:lang w:val="en-GB" w:eastAsia="en-GB"/>
          </w:rPr>
          <w:delText xml:space="preserve">surrogate split performance, </w:delText>
        </w:r>
        <w:r w:rsidR="663A2BF9" w:rsidRPr="33C8D749" w:rsidDel="00873716">
          <w:rPr>
            <w:lang w:val="en-GB" w:eastAsia="en-GB"/>
          </w:rPr>
          <w:delText xml:space="preserve">and even better JMI performance, </w:delText>
        </w:r>
        <w:r w:rsidR="2170379F" w:rsidRPr="33C8D749" w:rsidDel="00873716">
          <w:rPr>
            <w:lang w:val="en-GB" w:eastAsia="en-GB"/>
          </w:rPr>
          <w:delText xml:space="preserve">it may be necessary to incorporate auxiliary variables. </w:delText>
        </w:r>
      </w:del>
    </w:p>
    <w:p w14:paraId="32C00877" w14:textId="04A95AAD" w:rsidR="00803EF8" w:rsidRDefault="6666715E" w:rsidP="33C8D749">
      <w:pPr>
        <w:rPr>
          <w:rFonts w:ascii="Calibri Light" w:hAnsi="Calibri Light"/>
          <w:lang w:val="en-GB" w:eastAsia="en-GB"/>
        </w:rPr>
      </w:pPr>
      <w:r w:rsidRPr="33C8D749">
        <w:rPr>
          <w:lang w:val="en-GB" w:eastAsia="en-GB"/>
        </w:rPr>
        <w:t>The</w:t>
      </w:r>
      <w:r w:rsidR="73FCADCD" w:rsidRPr="33C8D749">
        <w:rPr>
          <w:lang w:val="en-GB" w:eastAsia="en-GB"/>
        </w:rPr>
        <w:t xml:space="preserve"> submodel approach </w:t>
      </w:r>
      <w:r w:rsidR="09D86D7D" w:rsidRPr="33C8D749">
        <w:rPr>
          <w:lang w:val="en-GB" w:eastAsia="en-GB"/>
        </w:rPr>
        <w:t>is not susceptible to performance loss when predictor variables have low correlations</w:t>
      </w:r>
      <w:r w:rsidR="7012E00C" w:rsidRPr="33C8D749">
        <w:rPr>
          <w:lang w:val="en-GB" w:eastAsia="en-GB"/>
        </w:rPr>
        <w:t>. Although this seems</w:t>
      </w:r>
      <w:r w:rsidR="73FCADCD" w:rsidRPr="33C8D749">
        <w:rPr>
          <w:lang w:val="en-GB" w:eastAsia="en-GB"/>
        </w:rPr>
        <w:t xml:space="preserve"> to be an advantage over the other methods evaluated in this simulation</w:t>
      </w:r>
      <w:r w:rsidR="46B1D812" w:rsidRPr="33C8D749">
        <w:rPr>
          <w:lang w:val="en-GB" w:eastAsia="en-GB"/>
        </w:rPr>
        <w:t xml:space="preserve">, </w:t>
      </w:r>
      <w:r w:rsidR="486F6DDE" w:rsidRPr="33C8D749">
        <w:rPr>
          <w:lang w:val="en-GB" w:eastAsia="en-GB"/>
        </w:rPr>
        <w:t>the performance become much worse when a random forest prediction model is used</w:t>
      </w:r>
      <w:r w:rsidR="73FCADCD" w:rsidRPr="33C8D749">
        <w:rPr>
          <w:lang w:val="en-GB" w:eastAsia="en-GB"/>
        </w:rPr>
        <w:t xml:space="preserve">. This may be explained by the fact that less predictors ultimately restrict how much a random forest may vary between each tree </w:t>
      </w:r>
      <w:r w:rsidR="00D239AD" w:rsidRPr="33C8D749">
        <w:rPr>
          <w:lang w:val="en-GB" w:eastAsia="en-GB"/>
        </w:rPr>
        <w:fldChar w:fldCharType="begin"/>
      </w:r>
      <w:r w:rsidR="00D239AD" w:rsidRPr="33C8D749">
        <w:rPr>
          <w:lang w:val="en-GB" w:eastAsia="en-GB"/>
        </w:rPr>
        <w:instrText xml:space="preserve"> ADDIN ZOTERO_ITEM CSL_CITATION {"citationID":"39YkaqjT","properties":{"formattedCitation":"(23)","plainCitation":"(23)","noteIndex":0},"citationItems":[{"id":883,"uris":["http://zotero.org/users/6411374/items/PQPE35BD"],"uri":["http://zotero.org/users/6411374/items/PQPE35BD"],"itemData":{"id":883,"type":"article-journal","abstract":"Background: Supervised machine learning algorithms have been a dominant method in the data mining field. Disease prediction using health data has recently shown a potential application area for these methods. This study ai7ms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sidR="00D239AD" w:rsidRPr="33C8D749">
        <w:rPr>
          <w:lang w:val="en-GB" w:eastAsia="en-GB"/>
        </w:rPr>
        <w:fldChar w:fldCharType="separate"/>
      </w:r>
      <w:r w:rsidR="73FCADCD" w:rsidRPr="33C8D749">
        <w:rPr>
          <w:noProof/>
          <w:lang w:val="en-GB" w:eastAsia="en-GB"/>
        </w:rPr>
        <w:t>(23)</w:t>
      </w:r>
      <w:r w:rsidR="00D239AD" w:rsidRPr="33C8D749">
        <w:rPr>
          <w:lang w:val="en-GB" w:eastAsia="en-GB"/>
        </w:rPr>
        <w:fldChar w:fldCharType="end"/>
      </w:r>
      <w:r w:rsidR="73FCADCD" w:rsidRPr="33C8D749">
        <w:rPr>
          <w:lang w:val="en-GB" w:eastAsia="en-GB"/>
        </w:rPr>
        <w:t xml:space="preserve">. </w:t>
      </w:r>
      <w:r w:rsidR="3BD50773" w:rsidRPr="33C8D749">
        <w:rPr>
          <w:lang w:val="en-GB" w:eastAsia="en-GB"/>
        </w:rPr>
        <w:t>In ot</w:t>
      </w:r>
      <w:commentRangeStart w:id="144"/>
      <w:r w:rsidR="3BD50773" w:rsidRPr="33C8D749">
        <w:rPr>
          <w:lang w:val="en-GB" w:eastAsia="en-GB"/>
        </w:rPr>
        <w:t xml:space="preserve">her words, if there are less features available, as is the case in a submodel approach, the number of possible trees is limited.   </w:t>
      </w:r>
      <w:commentRangeEnd w:id="144"/>
      <w:r w:rsidR="00D57F4E">
        <w:rPr>
          <w:rStyle w:val="CommentReference"/>
          <w:rFonts w:eastAsiaTheme="minorHAnsi"/>
        </w:rPr>
        <w:commentReference w:id="144"/>
      </w:r>
    </w:p>
    <w:p w14:paraId="5934DDD2" w14:textId="77777777" w:rsidR="00856CFB" w:rsidRDefault="00856CFB" w:rsidP="33C8D749">
      <w:pPr>
        <w:rPr>
          <w:ins w:id="145" w:author="Thomas Debray" w:date="2021-11-22T12:01:00Z"/>
          <w:lang w:val="en-GB" w:eastAsia="en-GB"/>
        </w:rPr>
      </w:pPr>
    </w:p>
    <w:p w14:paraId="5BA715A5" w14:textId="3C3D2178" w:rsidR="00856CFB" w:rsidRDefault="00856CFB" w:rsidP="33C8D749">
      <w:pPr>
        <w:rPr>
          <w:ins w:id="146" w:author="Thomas Debray" w:date="2021-11-22T12:01:00Z"/>
          <w:lang w:val="en-GB" w:eastAsia="en-GB"/>
        </w:rPr>
      </w:pPr>
      <w:ins w:id="147" w:author="Thomas Debray" w:date="2021-11-22T12:01:00Z">
        <w:r>
          <w:rPr>
            <w:lang w:val="en-GB" w:eastAsia="en-GB"/>
          </w:rPr>
          <w:t>Finally, we found that logistic regression generally yielded better performance than RF. Possibly, this is because our dataset included mostly continuous predictors, and did not have very high dimension. RF</w:t>
        </w:r>
      </w:ins>
      <w:ins w:id="148" w:author="Thomas Debray" w:date="2021-11-22T12:02:00Z">
        <w:r>
          <w:rPr>
            <w:lang w:val="en-GB" w:eastAsia="en-GB"/>
          </w:rPr>
          <w:t xml:space="preserve"> are known to perform particularly well when dealing with a very large amount of discrete variables (especially </w:t>
        </w:r>
        <w:r>
          <w:rPr>
            <w:lang w:val="en-GB" w:eastAsia="en-GB"/>
          </w:rPr>
          <w:lastRenderedPageBreak/>
          <w:t>in the presence of interactions), since it natu</w:t>
        </w:r>
      </w:ins>
      <w:ins w:id="149" w:author="Thomas Debray" w:date="2021-11-22T12:03:00Z">
        <w:r>
          <w:rPr>
            <w:lang w:val="en-GB" w:eastAsia="en-GB"/>
          </w:rPr>
          <w:t>rally allows for partitioning and variable selection</w:t>
        </w:r>
      </w:ins>
      <w:ins w:id="150" w:author="Thomas Debray" w:date="2021-11-22T12:02:00Z">
        <w:r>
          <w:rPr>
            <w:lang w:val="en-GB" w:eastAsia="en-GB"/>
          </w:rPr>
          <w:t>.</w:t>
        </w:r>
      </w:ins>
      <w:ins w:id="151" w:author="Thomas Debray" w:date="2021-11-22T12:03:00Z">
        <w:r>
          <w:rPr>
            <w:lang w:val="en-GB" w:eastAsia="en-GB"/>
          </w:rPr>
          <w:t xml:space="preserve"> However, within the RF approach, we found that multiple imputation with JMI yielded the best performance.</w:t>
        </w:r>
      </w:ins>
      <w:ins w:id="152" w:author="Thomas Debray" w:date="2021-11-22T12:02:00Z">
        <w:r>
          <w:rPr>
            <w:lang w:val="en-GB" w:eastAsia="en-GB"/>
          </w:rPr>
          <w:t xml:space="preserve">  </w:t>
        </w:r>
      </w:ins>
    </w:p>
    <w:p w14:paraId="37D90E39" w14:textId="7D4F01ED" w:rsidR="00856CFB" w:rsidRPr="00582E98" w:rsidRDefault="00582E98" w:rsidP="33C8D749">
      <w:pPr>
        <w:rPr>
          <w:ins w:id="153" w:author="Thomas Debray" w:date="2021-11-22T12:01:00Z"/>
          <w:lang w:val="nl-NL" w:eastAsia="en-GB"/>
          <w:rPrChange w:id="154" w:author="Oberman, H.I. (Hanne)" w:date="2021-11-22T16:26:00Z">
            <w:rPr>
              <w:ins w:id="155" w:author="Thomas Debray" w:date="2021-11-22T12:01:00Z"/>
              <w:lang w:val="en-GB" w:eastAsia="en-GB"/>
            </w:rPr>
          </w:rPrChange>
        </w:rPr>
      </w:pPr>
      <w:ins w:id="156" w:author="Oberman, H.I. (Hanne)" w:date="2021-11-22T16:28:00Z">
        <w:r>
          <w:rPr>
            <w:lang w:val="nl-NL" w:eastAsia="en-GB"/>
          </w:rPr>
          <w:t>TODO:</w:t>
        </w:r>
      </w:ins>
      <w:ins w:id="157" w:author="Oberman, H.I. (Hanne)" w:date="2021-11-22T16:31:00Z">
        <w:r w:rsidR="00E432DB">
          <w:rPr>
            <w:lang w:val="nl-NL" w:eastAsia="en-GB"/>
          </w:rPr>
          <w:t xml:space="preserve"> RF en GLM uit elkaar houden.</w:t>
        </w:r>
      </w:ins>
      <w:ins w:id="158" w:author="Oberman, H.I. (Hanne)" w:date="2021-11-22T16:32:00Z">
        <w:r w:rsidR="00E432DB">
          <w:rPr>
            <w:lang w:val="nl-NL" w:eastAsia="en-GB"/>
          </w:rPr>
          <w:t xml:space="preserve"> Deze data is dus blijkbaar niet ideaal voor ML. </w:t>
        </w:r>
      </w:ins>
      <w:ins w:id="159" w:author="Oberman, H.I. (Hanne)" w:date="2021-11-22T16:26:00Z">
        <w:r w:rsidRPr="00582E98">
          <w:rPr>
            <w:lang w:val="nl-NL" w:eastAsia="en-GB"/>
            <w:rPrChange w:id="160" w:author="Oberman, H.I. (Hanne)" w:date="2021-11-22T16:26:00Z">
              <w:rPr>
                <w:lang w:val="en-GB" w:eastAsia="en-GB"/>
              </w:rPr>
            </w:rPrChange>
          </w:rPr>
          <w:t>Extra limitatie</w:t>
        </w:r>
      </w:ins>
      <w:ins w:id="161" w:author="Oberman, H.I. (Hanne)" w:date="2021-11-22T16:28:00Z">
        <w:r>
          <w:rPr>
            <w:lang w:val="nl-NL" w:eastAsia="en-GB"/>
          </w:rPr>
          <w:t xml:space="preserve"> </w:t>
        </w:r>
      </w:ins>
      <w:ins w:id="162" w:author="Oberman, H.I. (Hanne)" w:date="2021-11-22T16:32:00Z">
        <w:r w:rsidR="00E432DB">
          <w:rPr>
            <w:lang w:val="nl-NL" w:eastAsia="en-GB"/>
          </w:rPr>
          <w:t>is</w:t>
        </w:r>
      </w:ins>
      <w:ins w:id="163" w:author="Oberman, H.I. (Hanne)" w:date="2021-11-22T16:28:00Z">
        <w:r>
          <w:rPr>
            <w:lang w:val="nl-NL" w:eastAsia="en-GB"/>
          </w:rPr>
          <w:t xml:space="preserve"> dat</w:t>
        </w:r>
      </w:ins>
      <w:ins w:id="164" w:author="Oberman, H.I. (Hanne)" w:date="2021-11-22T16:26:00Z">
        <w:r w:rsidRPr="00582E98">
          <w:rPr>
            <w:lang w:val="nl-NL" w:eastAsia="en-GB"/>
            <w:rPrChange w:id="165" w:author="Oberman, H.I. (Hanne)" w:date="2021-11-22T16:26:00Z">
              <w:rPr>
                <w:lang w:val="en-GB" w:eastAsia="en-GB"/>
              </w:rPr>
            </w:rPrChange>
          </w:rPr>
          <w:t xml:space="preserve"> de twee n</w:t>
        </w:r>
        <w:r w:rsidRPr="00582E98">
          <w:rPr>
            <w:lang w:val="nl-NL" w:eastAsia="en-GB"/>
          </w:rPr>
          <w:t>on-par</w:t>
        </w:r>
        <w:r w:rsidRPr="00582E98">
          <w:rPr>
            <w:lang w:val="nl-NL" w:eastAsia="en-GB"/>
            <w:rPrChange w:id="166" w:author="Oberman, H.I. (Hanne)" w:date="2021-11-22T16:26:00Z">
              <w:rPr>
                <w:lang w:val="fr-FR" w:eastAsia="en-GB"/>
              </w:rPr>
            </w:rPrChange>
          </w:rPr>
          <w:t>ametrische variabele</w:t>
        </w:r>
        <w:r>
          <w:rPr>
            <w:lang w:val="nl-NL" w:eastAsia="en-GB"/>
          </w:rPr>
          <w:t>n (X1 en X2)</w:t>
        </w:r>
      </w:ins>
      <w:ins w:id="167" w:author="Oberman, H.I. (Hanne)" w:date="2021-11-22T16:27:00Z">
        <w:r>
          <w:rPr>
            <w:lang w:val="nl-NL" w:eastAsia="en-GB"/>
          </w:rPr>
          <w:t xml:space="preserve"> zijn altijd geobserveerd.</w:t>
        </w:r>
      </w:ins>
    </w:p>
    <w:p w14:paraId="6791B4DA" w14:textId="04151526" w:rsidR="00803EF8" w:rsidRPr="00582E98" w:rsidRDefault="6C5DB599" w:rsidP="33C8D749">
      <w:pPr>
        <w:rPr>
          <w:shd w:val="clear" w:color="auto" w:fill="FFFFFF"/>
          <w:lang w:val="nl-NL" w:eastAsia="en-GB"/>
          <w:rPrChange w:id="168" w:author="Oberman, H.I. (Hanne)" w:date="2021-11-22T16:26:00Z">
            <w:rPr>
              <w:shd w:val="clear" w:color="auto" w:fill="FFFFFF"/>
              <w:lang w:val="en-GB" w:eastAsia="en-GB"/>
            </w:rPr>
          </w:rPrChange>
        </w:rPr>
      </w:pPr>
      <w:del w:id="169" w:author="Thomas Debray" w:date="2021-11-22T12:01:00Z">
        <w:r w:rsidRPr="00582E98" w:rsidDel="00856CFB">
          <w:rPr>
            <w:lang w:val="nl-NL" w:eastAsia="en-GB"/>
            <w:rPrChange w:id="170" w:author="Oberman, H.I. (Hanne)" w:date="2021-11-22T16:26:00Z">
              <w:rPr>
                <w:lang w:val="en-GB" w:eastAsia="en-GB"/>
              </w:rPr>
            </w:rPrChange>
          </w:rPr>
          <w:delText>The difference in performance between the multiple imputation and conditional mean variant of JMI, when used for a random forest</w:delText>
        </w:r>
      </w:del>
      <w:del w:id="171" w:author="Thomas Debray" w:date="2021-11-22T11:58:00Z">
        <w:r w:rsidRPr="00582E98" w:rsidDel="00512270">
          <w:rPr>
            <w:lang w:val="nl-NL" w:eastAsia="en-GB"/>
            <w:rPrChange w:id="172" w:author="Oberman, H.I. (Hanne)" w:date="2021-11-22T16:26:00Z">
              <w:rPr>
                <w:lang w:val="en-GB" w:eastAsia="en-GB"/>
              </w:rPr>
            </w:rPrChange>
          </w:rPr>
          <w:delText xml:space="preserve">, may be </w:delText>
        </w:r>
        <w:commentRangeStart w:id="173"/>
        <w:r w:rsidRPr="00582E98" w:rsidDel="00512270">
          <w:rPr>
            <w:lang w:val="nl-NL" w:eastAsia="en-GB"/>
            <w:rPrChange w:id="174" w:author="Oberman, H.I. (Hanne)" w:date="2021-11-22T16:26:00Z">
              <w:rPr>
                <w:lang w:val="en-GB" w:eastAsia="en-GB"/>
              </w:rPr>
            </w:rPrChange>
          </w:rPr>
          <w:delText>explained</w:delText>
        </w:r>
      </w:del>
      <w:commentRangeEnd w:id="173"/>
      <w:r w:rsidR="00512270">
        <w:rPr>
          <w:rStyle w:val="CommentReference"/>
          <w:rFonts w:eastAsiaTheme="minorHAnsi"/>
        </w:rPr>
        <w:commentReference w:id="173"/>
      </w:r>
      <w:del w:id="175" w:author="Thomas Debray" w:date="2021-11-22T11:58:00Z">
        <w:r w:rsidRPr="00582E98" w:rsidDel="00512270">
          <w:rPr>
            <w:lang w:val="nl-NL" w:eastAsia="en-GB"/>
            <w:rPrChange w:id="176" w:author="Oberman, H.I. (Hanne)" w:date="2021-11-22T16:26:00Z">
              <w:rPr>
                <w:lang w:val="en-GB" w:eastAsia="en-GB"/>
              </w:rPr>
            </w:rPrChange>
          </w:rPr>
          <w:delText xml:space="preserve"> by the congeniality, and/or compatibility, of the imputation model [ref Meng 1994]. Briefly, it means that conditional mean imputation imposes parametric restrictions upon the completed data, which does not match the flexibility of the random forest prediction model. In contrast, multiple imputation is ultimately less (parametrically) restrictive and allows for more variability and as such play more to the strength of a random forest.</w:delText>
        </w:r>
      </w:del>
    </w:p>
    <w:p w14:paraId="46A045DD" w14:textId="77777777" w:rsidR="00A118B0" w:rsidRDefault="00252BCA" w:rsidP="00FC1962">
      <w:pPr>
        <w:rPr>
          <w:color w:val="FF0000"/>
          <w:sz w:val="24"/>
          <w:szCs w:val="24"/>
          <w:shd w:val="clear" w:color="auto" w:fill="FFFFFF"/>
          <w:lang w:val="nl-NL" w:eastAsia="en-GB"/>
        </w:rPr>
      </w:pPr>
      <w:r w:rsidRPr="00252BCA">
        <w:rPr>
          <w:color w:val="FF0000"/>
          <w:sz w:val="24"/>
          <w:szCs w:val="24"/>
          <w:shd w:val="clear" w:color="auto" w:fill="FFFFFF"/>
          <w:lang w:val="nl-NL" w:eastAsia="en-GB"/>
        </w:rPr>
        <w:t xml:space="preserve">[TODO: </w:t>
      </w:r>
      <w:r w:rsidR="003E01ED">
        <w:rPr>
          <w:color w:val="FF0000"/>
          <w:sz w:val="24"/>
          <w:szCs w:val="24"/>
          <w:shd w:val="clear" w:color="auto" w:fill="FFFFFF"/>
          <w:lang w:val="nl-NL" w:eastAsia="en-GB"/>
        </w:rPr>
        <w:t>l</w:t>
      </w:r>
      <w:r w:rsidRPr="00252BCA">
        <w:rPr>
          <w:color w:val="FF0000"/>
          <w:sz w:val="24"/>
          <w:szCs w:val="24"/>
          <w:shd w:val="clear" w:color="auto" w:fill="FFFFFF"/>
          <w:lang w:val="nl-NL" w:eastAsia="en-GB"/>
        </w:rPr>
        <w:t>aatste alinea met pa</w:t>
      </w:r>
      <w:r w:rsidR="00E47102">
        <w:rPr>
          <w:color w:val="FF0000"/>
          <w:sz w:val="24"/>
          <w:szCs w:val="24"/>
          <w:shd w:val="clear" w:color="auto" w:fill="FFFFFF"/>
          <w:lang w:val="nl-NL" w:eastAsia="en-GB"/>
        </w:rPr>
        <w:t>k</w:t>
      </w:r>
      <w:r w:rsidRPr="00252BCA">
        <w:rPr>
          <w:color w:val="FF0000"/>
          <w:sz w:val="24"/>
          <w:szCs w:val="24"/>
          <w:shd w:val="clear" w:color="auto" w:fill="FFFFFF"/>
          <w:lang w:val="nl-NL" w:eastAsia="en-GB"/>
        </w:rPr>
        <w:t>kende uitsmijter toevoegen</w:t>
      </w:r>
      <w:r w:rsidR="71875500" w:rsidRPr="00252BCA">
        <w:rPr>
          <w:color w:val="FF0000"/>
          <w:sz w:val="24"/>
          <w:szCs w:val="24"/>
          <w:shd w:val="clear" w:color="auto" w:fill="FFFFFF"/>
          <w:lang w:val="nl-NL" w:eastAsia="en-GB"/>
        </w:rPr>
        <w:t xml:space="preserve">: </w:t>
      </w:r>
    </w:p>
    <w:p w14:paraId="70C8CDFA" w14:textId="77777777" w:rsidR="00A118B0" w:rsidRDefault="71875500" w:rsidP="00A118B0">
      <w:pPr>
        <w:pStyle w:val="ListParagraph"/>
        <w:numPr>
          <w:ilvl w:val="0"/>
          <w:numId w:val="27"/>
        </w:numPr>
        <w:rPr>
          <w:color w:val="FF0000"/>
          <w:sz w:val="24"/>
          <w:szCs w:val="24"/>
          <w:shd w:val="clear" w:color="auto" w:fill="FFFFFF"/>
          <w:lang w:val="nl-NL" w:eastAsia="en-GB"/>
        </w:rPr>
      </w:pPr>
      <w:r w:rsidRPr="00A118B0">
        <w:rPr>
          <w:color w:val="FF0000"/>
          <w:sz w:val="24"/>
          <w:szCs w:val="24"/>
          <w:shd w:val="clear" w:color="auto" w:fill="FFFFFF"/>
          <w:lang w:val="nl-NL" w:eastAsia="en-GB"/>
        </w:rPr>
        <w:t xml:space="preserve">de beste missing data method hangt af van </w:t>
      </w:r>
      <w:r w:rsidR="77EDEB64" w:rsidRPr="00A118B0">
        <w:rPr>
          <w:color w:val="FF0000"/>
          <w:sz w:val="24"/>
          <w:szCs w:val="24"/>
          <w:shd w:val="clear" w:color="auto" w:fill="FFFFFF"/>
          <w:lang w:val="nl-NL" w:eastAsia="en-GB"/>
        </w:rPr>
        <w:t xml:space="preserve">welk </w:t>
      </w:r>
      <w:r w:rsidRPr="00A118B0">
        <w:rPr>
          <w:color w:val="FF0000"/>
          <w:sz w:val="24"/>
          <w:szCs w:val="24"/>
          <w:shd w:val="clear" w:color="auto" w:fill="FFFFFF"/>
          <w:lang w:val="nl-NL" w:eastAsia="en-GB"/>
        </w:rPr>
        <w:t>prediction model</w:t>
      </w:r>
      <w:r w:rsidR="59D5FB9D" w:rsidRPr="00A118B0">
        <w:rPr>
          <w:color w:val="FF0000"/>
          <w:sz w:val="24"/>
          <w:szCs w:val="24"/>
          <w:shd w:val="clear" w:color="auto" w:fill="FFFFFF"/>
          <w:lang w:val="nl-NL" w:eastAsia="en-GB"/>
        </w:rPr>
        <w:t xml:space="preserve"> gebruikt wordt</w:t>
      </w:r>
      <w:r w:rsidRPr="00A118B0">
        <w:rPr>
          <w:color w:val="FF0000"/>
          <w:sz w:val="24"/>
          <w:szCs w:val="24"/>
          <w:shd w:val="clear" w:color="auto" w:fill="FFFFFF"/>
          <w:lang w:val="nl-NL" w:eastAsia="en-GB"/>
        </w:rPr>
        <w:t xml:space="preserve">. </w:t>
      </w:r>
    </w:p>
    <w:p w14:paraId="2034091F" w14:textId="77777777" w:rsidR="00A118B0" w:rsidRDefault="00A118B0" w:rsidP="00A118B0">
      <w:pPr>
        <w:pStyle w:val="ListParagraph"/>
        <w:numPr>
          <w:ilvl w:val="0"/>
          <w:numId w:val="27"/>
        </w:numPr>
        <w:rPr>
          <w:color w:val="FF0000"/>
          <w:sz w:val="24"/>
          <w:szCs w:val="24"/>
          <w:shd w:val="clear" w:color="auto" w:fill="FFFFFF"/>
          <w:lang w:val="nl-NL" w:eastAsia="en-GB"/>
        </w:rPr>
      </w:pPr>
      <w:r>
        <w:rPr>
          <w:color w:val="FF0000"/>
          <w:sz w:val="24"/>
          <w:szCs w:val="24"/>
          <w:shd w:val="clear" w:color="auto" w:fill="FFFFFF"/>
          <w:lang w:val="nl-NL" w:eastAsia="en-GB"/>
        </w:rPr>
        <w:t>e</w:t>
      </w:r>
      <w:r w:rsidR="76238035" w:rsidRPr="00A118B0">
        <w:rPr>
          <w:color w:val="FF0000"/>
          <w:sz w:val="24"/>
          <w:szCs w:val="24"/>
          <w:shd w:val="clear" w:color="auto" w:fill="FFFFFF"/>
          <w:lang w:val="nl-NL" w:eastAsia="en-GB"/>
        </w:rPr>
        <w:t xml:space="preserve">en veilige keuze is multiple draw JMI. </w:t>
      </w:r>
    </w:p>
    <w:p w14:paraId="680F0AD1" w14:textId="252E7C14" w:rsidR="00A118B0" w:rsidRDefault="00A118B0" w:rsidP="00A118B0">
      <w:pPr>
        <w:pStyle w:val="ListParagraph"/>
        <w:numPr>
          <w:ilvl w:val="0"/>
          <w:numId w:val="27"/>
        </w:numPr>
        <w:rPr>
          <w:color w:val="FF0000"/>
          <w:sz w:val="24"/>
          <w:szCs w:val="24"/>
          <w:shd w:val="clear" w:color="auto" w:fill="FFFFFF"/>
          <w:lang w:val="nl-NL" w:eastAsia="en-GB"/>
        </w:rPr>
      </w:pPr>
      <w:r>
        <w:rPr>
          <w:color w:val="FF0000"/>
          <w:sz w:val="24"/>
          <w:szCs w:val="24"/>
          <w:shd w:val="clear" w:color="auto" w:fill="FFFFFF"/>
          <w:lang w:val="nl-NL" w:eastAsia="en-GB"/>
        </w:rPr>
        <w:t>s</w:t>
      </w:r>
      <w:r w:rsidR="71875500" w:rsidRPr="00A118B0">
        <w:rPr>
          <w:color w:val="FF0000"/>
          <w:sz w:val="24"/>
          <w:szCs w:val="24"/>
          <w:shd w:val="clear" w:color="auto" w:fill="FFFFFF"/>
          <w:lang w:val="nl-NL" w:eastAsia="en-GB"/>
        </w:rPr>
        <w:t>ingle draw imputation NIET gebruiken</w:t>
      </w:r>
      <w:r>
        <w:rPr>
          <w:color w:val="FF0000"/>
          <w:sz w:val="24"/>
          <w:szCs w:val="24"/>
          <w:shd w:val="clear" w:color="auto" w:fill="FFFFFF"/>
          <w:lang w:val="nl-NL" w:eastAsia="en-GB"/>
        </w:rPr>
        <w:t>]</w:t>
      </w:r>
    </w:p>
    <w:p w14:paraId="687A2ACE" w14:textId="30B09893" w:rsidR="382CF7A6" w:rsidRDefault="382CF7A6" w:rsidP="33C8D749">
      <w:pPr>
        <w:spacing w:line="360" w:lineRule="auto"/>
        <w:rPr>
          <w:color w:val="FF0000"/>
          <w:lang w:val="en-GB"/>
        </w:rPr>
      </w:pPr>
      <w:r w:rsidRPr="33C8D749">
        <w:rPr>
          <w:color w:val="FF0000"/>
          <w:lang w:val="en-GB"/>
        </w:rPr>
        <w:t>In short, the best missing data handling techniques for the flexible logistic regression prediction model are pattern submodels, multiple draw imputation and conditional mean imputation; the best technique for the random forest model is multiple draw imputation.</w:t>
      </w:r>
    </w:p>
    <w:p w14:paraId="23369999" w14:textId="05267AAE" w:rsidR="382CF7A6" w:rsidRDefault="382CF7A6" w:rsidP="33C8D749">
      <w:pPr>
        <w:rPr>
          <w:rFonts w:ascii="Calibri Light" w:hAnsi="Calibri Light"/>
          <w:color w:val="FF0000"/>
          <w:lang w:val="en-GB"/>
        </w:rPr>
      </w:pPr>
      <w:r w:rsidRPr="33C8D749">
        <w:rPr>
          <w:color w:val="FF0000"/>
          <w:lang w:val="en-GB"/>
        </w:rPr>
        <w:t>Multiple draw imputation has the best performance across the two prediction models, but pattern submodels and conditional mean imputation work well with flexible logistic regression models as well.</w:t>
      </w:r>
    </w:p>
    <w:p w14:paraId="3FD26645" w14:textId="6C7932F5" w:rsidR="00A118B0" w:rsidRDefault="382CF7A6" w:rsidP="00A118B0">
      <w:pPr>
        <w:rPr>
          <w:rFonts w:ascii="Calibri Light" w:hAnsi="Calibri Light"/>
          <w:lang w:val="en-GB"/>
        </w:rPr>
      </w:pPr>
      <w:r w:rsidRPr="33C8D749">
        <w:rPr>
          <w:rFonts w:ascii="Calibri Light" w:hAnsi="Calibri Light"/>
          <w:color w:val="FF0000"/>
          <w:lang w:val="en-GB"/>
        </w:rPr>
        <w:t>JMI-SD is disqualified.</w:t>
      </w:r>
      <w:r w:rsidR="00A118B0">
        <w:rPr>
          <w:rFonts w:ascii="Calibri Light" w:hAnsi="Calibri Light"/>
          <w:lang w:val="en-GB"/>
        </w:rPr>
        <w:br w:type="page"/>
      </w:r>
    </w:p>
    <w:p w14:paraId="7F4B6C57" w14:textId="7D760C78" w:rsidR="00E333E5" w:rsidRPr="00A04872" w:rsidRDefault="00E333E5" w:rsidP="00797D43">
      <w:pPr>
        <w:pStyle w:val="Heading1"/>
      </w:pPr>
      <w:r w:rsidRPr="00A04872">
        <w:lastRenderedPageBreak/>
        <w:t>References</w:t>
      </w:r>
    </w:p>
    <w:p w14:paraId="17127AF4" w14:textId="77777777" w:rsidR="00031BF8" w:rsidRPr="00031BF8" w:rsidRDefault="002214DA" w:rsidP="00031BF8">
      <w:pPr>
        <w:pStyle w:val="Bibliography"/>
        <w:rPr>
          <w:rFonts w:ascii="Calibri Light" w:hAnsi="Calibri Light" w:cs="Calibri Light"/>
          <w:lang w:val="nl-NL"/>
        </w:rPr>
      </w:pPr>
      <w:r w:rsidRPr="00043D69">
        <w:rPr>
          <w:lang w:val="en-GB"/>
        </w:rPr>
        <w:fldChar w:fldCharType="begin"/>
      </w:r>
      <w:r w:rsidR="00B153D4" w:rsidRPr="00A04872">
        <w:instrText xml:space="preserve"> ADDIN ZOTERO_BIBL {"uncited":[],"omitted":[],"custom":[]} CSL_BIBLIOGRAPHY </w:instrText>
      </w:r>
      <w:r w:rsidRPr="00043D69">
        <w:rPr>
          <w:lang w:val="en-GB"/>
        </w:rPr>
        <w:fldChar w:fldCharType="separate"/>
      </w:r>
      <w:bookmarkStart w:id="177" w:name="Bookmark6"/>
      <w:r w:rsidR="00031BF8" w:rsidRPr="00A04872">
        <w:rPr>
          <w:rFonts w:ascii="Calibri Light" w:hAnsi="Calibri Light" w:cs="Calibri Light"/>
        </w:rPr>
        <w:t xml:space="preserve">1. </w:t>
      </w:r>
      <w:r w:rsidR="00031BF8" w:rsidRPr="00A04872">
        <w:rPr>
          <w:rFonts w:ascii="Calibri Light" w:hAnsi="Calibri Light" w:cs="Calibri Light"/>
        </w:rPr>
        <w:tab/>
      </w:r>
      <w:r w:rsidR="00031BF8" w:rsidRPr="00031BF8">
        <w:rPr>
          <w:rFonts w:ascii="Calibri Light" w:hAnsi="Calibri Light" w:cs="Calibri Light"/>
          <w:lang w:val="nl-NL"/>
        </w:rPr>
        <w:t xml:space="preserve">Donders ART, van der Heijden GJMG, Stijnen T, Moons KGM. </w:t>
      </w:r>
      <w:r w:rsidR="00031BF8" w:rsidRPr="00031BF8">
        <w:rPr>
          <w:rFonts w:ascii="Calibri Light" w:hAnsi="Calibri Light" w:cs="Calibri Light"/>
          <w:lang w:val="en-GB"/>
        </w:rPr>
        <w:t xml:space="preserve">Review: A gentle introduction to imputation of missing values. Journal of Clinical Epidemiology. </w:t>
      </w:r>
      <w:r w:rsidR="00031BF8" w:rsidRPr="00031BF8">
        <w:rPr>
          <w:rFonts w:ascii="Calibri Light" w:hAnsi="Calibri Light" w:cs="Calibri Light"/>
          <w:lang w:val="nl-NL"/>
        </w:rPr>
        <w:t xml:space="preserve">2006 Oct;59(10):1087–91. </w:t>
      </w:r>
    </w:p>
    <w:p w14:paraId="3B03AC98"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nl-NL"/>
        </w:rPr>
        <w:t xml:space="preserve">2. </w:t>
      </w:r>
      <w:r w:rsidRPr="00031BF8">
        <w:rPr>
          <w:rFonts w:ascii="Calibri Light" w:hAnsi="Calibri Light" w:cs="Calibri Light"/>
          <w:lang w:val="nl-NL"/>
        </w:rPr>
        <w:tab/>
        <w:t xml:space="preserve">Janssen KJM, Vergouwe Y, Donders ART, Harrell FE, Chen Q, Grobbee DE, et al. </w:t>
      </w:r>
      <w:r w:rsidRPr="00031BF8">
        <w:rPr>
          <w:rFonts w:ascii="Calibri Light" w:hAnsi="Calibri Light" w:cs="Calibri Light"/>
          <w:lang w:val="en-GB"/>
        </w:rPr>
        <w:t xml:space="preserve">Dealing with Missing Predictor Values When Applying Clinical Prediction Models. Clinical Chemistry. 2009 May 1;55(5):994–1001. </w:t>
      </w:r>
    </w:p>
    <w:p w14:paraId="170127C6" w14:textId="77777777" w:rsidR="00031BF8" w:rsidRPr="00BC42FB" w:rsidRDefault="00031BF8" w:rsidP="00031BF8">
      <w:pPr>
        <w:pStyle w:val="Bibliography"/>
        <w:rPr>
          <w:rFonts w:ascii="Calibri Light" w:hAnsi="Calibri Light" w:cs="Calibri Light"/>
          <w:lang w:val="en-GB"/>
          <w:rPrChange w:id="178" w:author="Oberman, H.I. (Hanne)" w:date="2021-11-22T13:22:00Z">
            <w:rPr>
              <w:rFonts w:ascii="Calibri Light" w:hAnsi="Calibri Light" w:cs="Calibri Light"/>
              <w:lang w:val="nl-NL"/>
            </w:rPr>
          </w:rPrChange>
        </w:rPr>
      </w:pPr>
      <w:r w:rsidRPr="00031BF8">
        <w:rPr>
          <w:rFonts w:ascii="Calibri Light" w:hAnsi="Calibri Light" w:cs="Calibri Light"/>
          <w:lang w:val="en-GB"/>
        </w:rPr>
        <w:t xml:space="preserve">3. </w:t>
      </w:r>
      <w:r w:rsidRPr="00031BF8">
        <w:rPr>
          <w:rFonts w:ascii="Calibri Light" w:hAnsi="Calibri Light" w:cs="Calibri Light"/>
          <w:lang w:val="en-GB"/>
        </w:rPr>
        <w:tab/>
        <w:t xml:space="preserve">D’Agostino RB, Vasan RS, Pencina MJ, Wolf PA, Cobain M, Massaro JM, et al. General Cardiovascular Risk Profile for Use in Primary Care: The Framingham Heart Study. </w:t>
      </w:r>
      <w:r w:rsidRPr="00BC42FB">
        <w:rPr>
          <w:rFonts w:ascii="Calibri Light" w:hAnsi="Calibri Light" w:cs="Calibri Light"/>
          <w:lang w:val="en-GB"/>
          <w:rPrChange w:id="179" w:author="Oberman, H.I. (Hanne)" w:date="2021-11-22T13:22:00Z">
            <w:rPr>
              <w:rFonts w:ascii="Calibri Light" w:hAnsi="Calibri Light" w:cs="Calibri Light"/>
              <w:lang w:val="nl-NL"/>
            </w:rPr>
          </w:rPrChange>
        </w:rPr>
        <w:t xml:space="preserve">Circulation. 2008 Feb 12;117(6):743–53. </w:t>
      </w:r>
    </w:p>
    <w:p w14:paraId="225FA7A1" w14:textId="77777777" w:rsidR="00031BF8" w:rsidRPr="00031BF8" w:rsidRDefault="00031BF8" w:rsidP="00031BF8">
      <w:pPr>
        <w:pStyle w:val="Bibliography"/>
        <w:rPr>
          <w:rFonts w:ascii="Calibri Light" w:hAnsi="Calibri Light" w:cs="Calibri Light"/>
          <w:lang w:val="en-GB"/>
        </w:rPr>
      </w:pPr>
      <w:r w:rsidRPr="00BC42FB">
        <w:rPr>
          <w:rFonts w:ascii="Calibri Light" w:hAnsi="Calibri Light" w:cs="Calibri Light"/>
          <w:lang w:val="en-GB"/>
          <w:rPrChange w:id="180" w:author="Oberman, H.I. (Hanne)" w:date="2021-11-22T13:22:00Z">
            <w:rPr>
              <w:rFonts w:ascii="Calibri Light" w:hAnsi="Calibri Light" w:cs="Calibri Light"/>
              <w:lang w:val="nl-NL"/>
            </w:rPr>
          </w:rPrChange>
        </w:rPr>
        <w:t xml:space="preserve">4. </w:t>
      </w:r>
      <w:r w:rsidRPr="00BC42FB">
        <w:rPr>
          <w:rFonts w:ascii="Calibri Light" w:hAnsi="Calibri Light" w:cs="Calibri Light"/>
          <w:lang w:val="en-GB"/>
          <w:rPrChange w:id="181" w:author="Oberman, H.I. (Hanne)" w:date="2021-11-22T13:22:00Z">
            <w:rPr>
              <w:rFonts w:ascii="Calibri Light" w:hAnsi="Calibri Light" w:cs="Calibri Light"/>
              <w:lang w:val="nl-NL"/>
            </w:rPr>
          </w:rPrChange>
        </w:rPr>
        <w:tab/>
        <w:t xml:space="preserve">Dorresteijn JAN, Visseren FLJ, Wassink AMJ, Gondrie MJA, Steyerberg EW, Ridker PM, et al. </w:t>
      </w:r>
      <w:r w:rsidRPr="00031BF8">
        <w:rPr>
          <w:rFonts w:ascii="Calibri Light" w:hAnsi="Calibri Light" w:cs="Calibri Light"/>
          <w:lang w:val="en-GB"/>
        </w:rPr>
        <w:t xml:space="preserve">Development and validation of a prediction rule for recurrent vascular events based on a cohort study of patients with arterial disease: the SMART risk score. Heart. 2013 Jun 15;99(12):866–72. </w:t>
      </w:r>
    </w:p>
    <w:p w14:paraId="4AAE9704" w14:textId="77777777" w:rsidR="00031BF8" w:rsidRPr="00031BF8" w:rsidRDefault="00031BF8" w:rsidP="00031BF8">
      <w:pPr>
        <w:pStyle w:val="Bibliography"/>
        <w:rPr>
          <w:rFonts w:ascii="Calibri Light" w:hAnsi="Calibri Light" w:cs="Calibri Light"/>
          <w:lang w:val="nl-NL"/>
        </w:rPr>
      </w:pPr>
      <w:r w:rsidRPr="00031BF8">
        <w:rPr>
          <w:rFonts w:ascii="Calibri Light" w:hAnsi="Calibri Light" w:cs="Calibri Light"/>
          <w:lang w:val="en-GB"/>
        </w:rPr>
        <w:t xml:space="preserve">5. </w:t>
      </w:r>
      <w:r w:rsidRPr="00031BF8">
        <w:rPr>
          <w:rFonts w:ascii="Calibri Light" w:hAnsi="Calibri Light" w:cs="Calibri Light"/>
          <w:lang w:val="en-GB"/>
        </w:rPr>
        <w:tab/>
        <w:t xml:space="preserve">Piepoli MF, Hoes AW, Agewall S, Albus C, Brotons C, Catapano AL, et al.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 </w:t>
      </w:r>
      <w:r w:rsidRPr="00031BF8">
        <w:rPr>
          <w:rFonts w:ascii="Calibri Light" w:hAnsi="Calibri Light" w:cs="Calibri Light"/>
          <w:lang w:val="nl-NL"/>
        </w:rPr>
        <w:t xml:space="preserve">Eur Heart J. 2016 Aug 1;37(29):2315–81. </w:t>
      </w:r>
    </w:p>
    <w:p w14:paraId="26E451E4" w14:textId="77777777" w:rsidR="00031BF8" w:rsidRPr="00031BF8" w:rsidRDefault="00031BF8" w:rsidP="00031BF8">
      <w:pPr>
        <w:pStyle w:val="Bibliography"/>
        <w:rPr>
          <w:rFonts w:ascii="Calibri Light" w:hAnsi="Calibri Light" w:cs="Calibri Light"/>
          <w:lang w:val="nl-NL"/>
        </w:rPr>
      </w:pPr>
      <w:r w:rsidRPr="00031BF8">
        <w:rPr>
          <w:rFonts w:ascii="Calibri Light" w:hAnsi="Calibri Light" w:cs="Calibri Light"/>
          <w:lang w:val="nl-NL"/>
        </w:rPr>
        <w:t xml:space="preserve">6. </w:t>
      </w:r>
      <w:r w:rsidRPr="00031BF8">
        <w:rPr>
          <w:rFonts w:ascii="Calibri Light" w:hAnsi="Calibri Light" w:cs="Calibri Light"/>
          <w:lang w:val="nl-NL"/>
        </w:rPr>
        <w:tab/>
        <w:t xml:space="preserve">Groenhof TKJ, Bots ML, Brandjes M, Jacobs JJL, Grobbee DE, van Solinge WW, et al. </w:t>
      </w:r>
      <w:r w:rsidRPr="00031BF8">
        <w:rPr>
          <w:rFonts w:ascii="Calibri Light" w:hAnsi="Calibri Light" w:cs="Calibri Light"/>
          <w:lang w:val="en-GB"/>
        </w:rPr>
        <w:t xml:space="preserve">A computerised decision support system for cardiovascular risk management ‘live’ in the electronic health record environment: development, validation and implementation—the Utrecht Cardiovascular Cohort Initiative. </w:t>
      </w:r>
      <w:r w:rsidRPr="00031BF8">
        <w:rPr>
          <w:rFonts w:ascii="Calibri Light" w:hAnsi="Calibri Light" w:cs="Calibri Light"/>
          <w:lang w:val="nl-NL"/>
        </w:rPr>
        <w:t xml:space="preserve">Neth Heart J. 2019 Sep;27(9):435–42. </w:t>
      </w:r>
    </w:p>
    <w:p w14:paraId="20265EB6"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nl-NL"/>
        </w:rPr>
        <w:t xml:space="preserve">7. </w:t>
      </w:r>
      <w:r w:rsidRPr="00031BF8">
        <w:rPr>
          <w:rFonts w:ascii="Calibri Light" w:hAnsi="Calibri Light" w:cs="Calibri Light"/>
          <w:lang w:val="nl-NL"/>
        </w:rPr>
        <w:tab/>
        <w:t xml:space="preserve">Bezemer T, de Groot MC, Blasse E, ten Berg MJ, Kappen TH, Bredenoord AL, et al. </w:t>
      </w:r>
      <w:r w:rsidRPr="00031BF8">
        <w:rPr>
          <w:rFonts w:ascii="Calibri Light" w:hAnsi="Calibri Light" w:cs="Calibri Light"/>
          <w:lang w:val="en-GB"/>
        </w:rPr>
        <w:t xml:space="preserve">A Human(e) Factor in Clinical Decision Support Systems. J Med Internet Res. 2019 Mar 19;21(3):e11732. </w:t>
      </w:r>
    </w:p>
    <w:p w14:paraId="7B0C3F82"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8. </w:t>
      </w:r>
      <w:r w:rsidRPr="00031BF8">
        <w:rPr>
          <w:rFonts w:ascii="Calibri Light" w:hAnsi="Calibri Light" w:cs="Calibri Light"/>
          <w:lang w:val="en-GB"/>
        </w:rPr>
        <w:tab/>
        <w:t xml:space="preserve">Van Buuren S. Flexible Imputation of Missing Data. 2nd ed. CRC Press; 2018. </w:t>
      </w:r>
    </w:p>
    <w:p w14:paraId="1FED64CD"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9. </w:t>
      </w:r>
      <w:r w:rsidRPr="00031BF8">
        <w:rPr>
          <w:rFonts w:ascii="Calibri Light" w:hAnsi="Calibri Light" w:cs="Calibri Light"/>
          <w:lang w:val="en-GB"/>
        </w:rPr>
        <w:tab/>
        <w:t>Feelders A. Handling Missing Data in Trees: Surrogate Splits or Statistical Imputation? In: Żytkow JM, Rauch J, editors. Principles of Data Mining and Knowledge Discovery [Internet]. Berlin, Heidelberg: Springer Berlin Heidelberg; 1999 [cited 2019 Oct 2]. p. 329–34. Available from: http://link.springer.com/10.1007/978-3-540-48247-5_38</w:t>
      </w:r>
    </w:p>
    <w:p w14:paraId="7140C8A3"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10. </w:t>
      </w:r>
      <w:r w:rsidRPr="00031BF8">
        <w:rPr>
          <w:rFonts w:ascii="Calibri Light" w:hAnsi="Calibri Light" w:cs="Calibri Light"/>
          <w:lang w:val="en-GB"/>
        </w:rPr>
        <w:tab/>
        <w:t xml:space="preserve">Cevallos Valdiviezo H, Van Aelst S. Tree-based prediction on incomplete data using imputation or surrogate decisions. Information Sciences. 2015 Aug;311:163–81. </w:t>
      </w:r>
    </w:p>
    <w:p w14:paraId="5D5E0FF2" w14:textId="77777777" w:rsidR="00031BF8" w:rsidRPr="00BC42FB" w:rsidRDefault="00031BF8" w:rsidP="00031BF8">
      <w:pPr>
        <w:pStyle w:val="Bibliography"/>
        <w:rPr>
          <w:rFonts w:ascii="Calibri Light" w:hAnsi="Calibri Light" w:cs="Calibri Light"/>
          <w:lang w:val="en-GB"/>
          <w:rPrChange w:id="182" w:author="Oberman, H.I. (Hanne)" w:date="2021-11-22T13:22:00Z">
            <w:rPr>
              <w:rFonts w:ascii="Calibri Light" w:hAnsi="Calibri Light" w:cs="Calibri Light"/>
              <w:lang w:val="nl-NL"/>
            </w:rPr>
          </w:rPrChange>
        </w:rPr>
      </w:pPr>
      <w:r w:rsidRPr="00031BF8">
        <w:rPr>
          <w:rFonts w:ascii="Calibri Light" w:hAnsi="Calibri Light" w:cs="Calibri Light"/>
          <w:lang w:val="en-GB"/>
        </w:rPr>
        <w:t xml:space="preserve">11. </w:t>
      </w:r>
      <w:r w:rsidRPr="00031BF8">
        <w:rPr>
          <w:rFonts w:ascii="Calibri Light" w:hAnsi="Calibri Light" w:cs="Calibri Light"/>
          <w:lang w:val="en-GB"/>
        </w:rPr>
        <w:tab/>
        <w:t xml:space="preserve">Fletcher Mercaldo S, Blume JD. Missing data and prediction: the pattern submodel. </w:t>
      </w:r>
      <w:r w:rsidRPr="00BC42FB">
        <w:rPr>
          <w:rFonts w:ascii="Calibri Light" w:hAnsi="Calibri Light" w:cs="Calibri Light"/>
          <w:lang w:val="en-GB"/>
          <w:rPrChange w:id="183" w:author="Oberman, H.I. (Hanne)" w:date="2021-11-22T13:22:00Z">
            <w:rPr>
              <w:rFonts w:ascii="Calibri Light" w:hAnsi="Calibri Light" w:cs="Calibri Light"/>
              <w:lang w:val="nl-NL"/>
            </w:rPr>
          </w:rPrChange>
        </w:rPr>
        <w:t xml:space="preserve">Biostatistics. 2020 Apr 1;21(2):236–52. </w:t>
      </w:r>
    </w:p>
    <w:p w14:paraId="7C96A521" w14:textId="77777777" w:rsidR="00031BF8" w:rsidRPr="00031BF8" w:rsidRDefault="00031BF8" w:rsidP="00031BF8">
      <w:pPr>
        <w:pStyle w:val="Bibliography"/>
        <w:rPr>
          <w:rFonts w:ascii="Calibri Light" w:hAnsi="Calibri Light" w:cs="Calibri Light"/>
          <w:lang w:val="en-GB"/>
        </w:rPr>
      </w:pPr>
      <w:r w:rsidRPr="00BC42FB">
        <w:rPr>
          <w:rFonts w:ascii="Calibri Light" w:hAnsi="Calibri Light" w:cs="Calibri Light"/>
          <w:lang w:val="en-GB"/>
          <w:rPrChange w:id="184" w:author="Oberman, H.I. (Hanne)" w:date="2021-11-22T13:22:00Z">
            <w:rPr>
              <w:rFonts w:ascii="Calibri Light" w:hAnsi="Calibri Light" w:cs="Calibri Light"/>
              <w:lang w:val="nl-NL"/>
            </w:rPr>
          </w:rPrChange>
        </w:rPr>
        <w:t xml:space="preserve">12. </w:t>
      </w:r>
      <w:r w:rsidRPr="00BC42FB">
        <w:rPr>
          <w:rFonts w:ascii="Calibri Light" w:hAnsi="Calibri Light" w:cs="Calibri Light"/>
          <w:lang w:val="en-GB"/>
          <w:rPrChange w:id="185" w:author="Oberman, H.I. (Hanne)" w:date="2021-11-22T13:22:00Z">
            <w:rPr>
              <w:rFonts w:ascii="Calibri Light" w:hAnsi="Calibri Light" w:cs="Calibri Light"/>
              <w:lang w:val="nl-NL"/>
            </w:rPr>
          </w:rPrChange>
        </w:rPr>
        <w:tab/>
        <w:t xml:space="preserve">Nijman SWJ, Hoogland J, Groenhof TKJ, Brandjes M, Jacobs JJL, Bots ML, et al. </w:t>
      </w:r>
      <w:r w:rsidRPr="00031BF8">
        <w:rPr>
          <w:rFonts w:ascii="Calibri Light" w:hAnsi="Calibri Light" w:cs="Calibri Light"/>
          <w:lang w:val="en-GB"/>
        </w:rPr>
        <w:t xml:space="preserve">Real-time imputation of missing predictor values in clinical practice. European Heart Journal - Digital Health. 2021 May 4;2(1):154–64. </w:t>
      </w:r>
    </w:p>
    <w:p w14:paraId="3A49EA9C"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lastRenderedPageBreak/>
        <w:t xml:space="preserve">13. </w:t>
      </w:r>
      <w:r w:rsidRPr="00031BF8">
        <w:rPr>
          <w:rFonts w:ascii="Calibri Light" w:hAnsi="Calibri Light" w:cs="Calibri Light"/>
          <w:lang w:val="en-GB"/>
        </w:rPr>
        <w:tab/>
        <w:t xml:space="preserve">Nijman SWJ, Groenhof TKJ, Hoogland J, Bots ML, Brandjes M, Jacobs JJL, et al. Real-time imputation of missing predictor values improved the application of prediction models in daily practice. Journal of Clinical Epidemiology. 2021 Jun;134:22–34. </w:t>
      </w:r>
    </w:p>
    <w:p w14:paraId="40BA33D2" w14:textId="77777777" w:rsidR="00031BF8" w:rsidRPr="00BC42FB" w:rsidRDefault="00031BF8" w:rsidP="00031BF8">
      <w:pPr>
        <w:pStyle w:val="Bibliography"/>
        <w:rPr>
          <w:rFonts w:ascii="Calibri Light" w:hAnsi="Calibri Light" w:cs="Calibri Light"/>
          <w:lang w:val="en-GB"/>
          <w:rPrChange w:id="186" w:author="Oberman, H.I. (Hanne)" w:date="2021-11-22T13:22:00Z">
            <w:rPr>
              <w:rFonts w:ascii="Calibri Light" w:hAnsi="Calibri Light" w:cs="Calibri Light"/>
              <w:lang w:val="nl-NL"/>
            </w:rPr>
          </w:rPrChange>
        </w:rPr>
      </w:pPr>
      <w:r w:rsidRPr="00031BF8">
        <w:rPr>
          <w:rFonts w:ascii="Calibri Light" w:hAnsi="Calibri Light" w:cs="Calibri Light"/>
          <w:lang w:val="en-GB"/>
        </w:rPr>
        <w:t xml:space="preserve">14. </w:t>
      </w:r>
      <w:r w:rsidRPr="00031BF8">
        <w:rPr>
          <w:rFonts w:ascii="Calibri Light" w:hAnsi="Calibri Light" w:cs="Calibri Light"/>
          <w:lang w:val="en-GB"/>
        </w:rPr>
        <w:tab/>
        <w:t xml:space="preserve">Nijman S, Groenhof T, Hoogland J, Bots M, Brandjes M, Jacobs J, et al. Real-time handling of missing predictor values when implementing and using prediction models in daily practice. </w:t>
      </w:r>
      <w:r w:rsidRPr="00BC42FB">
        <w:rPr>
          <w:rFonts w:ascii="Calibri Light" w:hAnsi="Calibri Light" w:cs="Calibri Light"/>
          <w:lang w:val="en-GB"/>
          <w:rPrChange w:id="187" w:author="Oberman, H.I. (Hanne)" w:date="2021-11-22T13:22:00Z">
            <w:rPr>
              <w:rFonts w:ascii="Calibri Light" w:hAnsi="Calibri Light" w:cs="Calibri Light"/>
              <w:lang w:val="nl-NL"/>
            </w:rPr>
          </w:rPrChange>
        </w:rPr>
        <w:t xml:space="preserve">JCE. 2021;Article in press. </w:t>
      </w:r>
    </w:p>
    <w:p w14:paraId="4262CE43" w14:textId="77777777" w:rsidR="00031BF8" w:rsidRPr="00031BF8" w:rsidRDefault="00031BF8" w:rsidP="00031BF8">
      <w:pPr>
        <w:pStyle w:val="Bibliography"/>
        <w:rPr>
          <w:rFonts w:ascii="Calibri Light" w:hAnsi="Calibri Light" w:cs="Calibri Light"/>
          <w:lang w:val="en-GB"/>
        </w:rPr>
      </w:pPr>
      <w:r w:rsidRPr="00BC42FB">
        <w:rPr>
          <w:rFonts w:ascii="Calibri Light" w:hAnsi="Calibri Light" w:cs="Calibri Light"/>
          <w:lang w:val="en-GB"/>
          <w:rPrChange w:id="188" w:author="Oberman, H.I. (Hanne)" w:date="2021-11-22T13:22:00Z">
            <w:rPr>
              <w:rFonts w:ascii="Calibri Light" w:hAnsi="Calibri Light" w:cs="Calibri Light"/>
              <w:lang w:val="nl-NL"/>
            </w:rPr>
          </w:rPrChange>
        </w:rPr>
        <w:t xml:space="preserve">15. </w:t>
      </w:r>
      <w:r w:rsidRPr="00BC42FB">
        <w:rPr>
          <w:rFonts w:ascii="Calibri Light" w:hAnsi="Calibri Light" w:cs="Calibri Light"/>
          <w:lang w:val="en-GB"/>
          <w:rPrChange w:id="189" w:author="Oberman, H.I. (Hanne)" w:date="2021-11-22T13:22:00Z">
            <w:rPr>
              <w:rFonts w:ascii="Calibri Light" w:hAnsi="Calibri Light" w:cs="Calibri Light"/>
              <w:lang w:val="nl-NL"/>
            </w:rPr>
          </w:rPrChange>
        </w:rPr>
        <w:tab/>
        <w:t xml:space="preserve">Hoogland J, Barreveld M, Debray TPA, Reitsma JB, Verstraelen TE, Dijkgraaf MGW, et al. </w:t>
      </w:r>
      <w:r w:rsidRPr="00031BF8">
        <w:rPr>
          <w:rFonts w:ascii="Calibri Light" w:hAnsi="Calibri Light" w:cs="Calibri Light"/>
          <w:lang w:val="en-GB"/>
        </w:rPr>
        <w:t xml:space="preserve">Handling missing predictor values when validating and applying a prediction model to new patients. Statistics in Medicine. 2020 Jul 20;sim.8682. </w:t>
      </w:r>
    </w:p>
    <w:p w14:paraId="638FCB69"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16. </w:t>
      </w:r>
      <w:r w:rsidRPr="00031BF8">
        <w:rPr>
          <w:rFonts w:ascii="Calibri Light" w:hAnsi="Calibri Light" w:cs="Calibri Light"/>
          <w:lang w:val="en-GB"/>
        </w:rPr>
        <w:tab/>
        <w:t>Hapfelmeier A. Analysis of Missing Data with Random Forests [Internet]. 2012 [cited 2019 Sep 4]. 6–7 p. Available from: https://edoc.ub.uni-muenchen.de/15058/1/Hapfelmeier_Alexander.pdf</w:t>
      </w:r>
    </w:p>
    <w:p w14:paraId="1E7B6AA4"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17. </w:t>
      </w:r>
      <w:r w:rsidRPr="00031BF8">
        <w:rPr>
          <w:rFonts w:ascii="Calibri Light" w:hAnsi="Calibri Light" w:cs="Calibri Light"/>
          <w:lang w:val="en-GB"/>
        </w:rPr>
        <w:tab/>
        <w:t xml:space="preserve">Johnson AEW, Pollard TJ, Shen L, Lehman LH, Feng M, Ghassemi M, et al. MIMIC-III, a freely accessible critical care database. Sci Data. 2016 Dec 20;3(1):160035. </w:t>
      </w:r>
    </w:p>
    <w:p w14:paraId="7FB6D3D7" w14:textId="77777777" w:rsidR="00031BF8" w:rsidRPr="00031BF8" w:rsidRDefault="00031BF8" w:rsidP="00031BF8">
      <w:pPr>
        <w:pStyle w:val="Bibliography"/>
        <w:rPr>
          <w:rFonts w:ascii="Calibri Light" w:hAnsi="Calibri Light" w:cs="Calibri Light"/>
          <w:lang w:val="en-GB"/>
        </w:rPr>
      </w:pPr>
      <w:r w:rsidRPr="00BC42FB">
        <w:rPr>
          <w:rFonts w:ascii="Calibri Light" w:hAnsi="Calibri Light" w:cs="Calibri Light"/>
          <w:rPrChange w:id="190" w:author="Oberman, H.I. (Hanne)" w:date="2021-11-22T13:22:00Z">
            <w:rPr>
              <w:rFonts w:ascii="Calibri Light" w:hAnsi="Calibri Light" w:cs="Calibri Light"/>
              <w:lang w:val="nl-NL"/>
            </w:rPr>
          </w:rPrChange>
        </w:rPr>
        <w:t xml:space="preserve">18. </w:t>
      </w:r>
      <w:r w:rsidRPr="00BC42FB">
        <w:rPr>
          <w:rFonts w:ascii="Calibri Light" w:hAnsi="Calibri Light" w:cs="Calibri Light"/>
          <w:rPrChange w:id="191" w:author="Oberman, H.I. (Hanne)" w:date="2021-11-22T13:22:00Z">
            <w:rPr>
              <w:rFonts w:ascii="Calibri Light" w:hAnsi="Calibri Light" w:cs="Calibri Light"/>
              <w:lang w:val="nl-NL"/>
            </w:rPr>
          </w:rPrChange>
        </w:rPr>
        <w:tab/>
        <w:t xml:space="preserve">Jones AE, Trzeciak S, Kline JA. </w:t>
      </w:r>
      <w:r w:rsidRPr="00031BF8">
        <w:rPr>
          <w:rFonts w:ascii="Calibri Light" w:hAnsi="Calibri Light" w:cs="Calibri Light"/>
          <w:lang w:val="en-GB"/>
        </w:rPr>
        <w:t xml:space="preserve">The Sequential Organ Failure Assessment score for predicting outcome in patients with severe sepsis and evidence of hypoperfusion at the time of emergency department presentation*: Critical Care Medicine. 2009 May;37(5):1649–54. </w:t>
      </w:r>
    </w:p>
    <w:p w14:paraId="23E9DD23"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19. </w:t>
      </w:r>
      <w:r w:rsidRPr="00031BF8">
        <w:rPr>
          <w:rFonts w:ascii="Calibri Light" w:hAnsi="Calibri Light" w:cs="Calibri Light"/>
          <w:lang w:val="en-GB"/>
        </w:rPr>
        <w:tab/>
        <w:t xml:space="preserve">Rubin DB. Inference and Missing Data. Biometrika. 1976;63(3):581–92. </w:t>
      </w:r>
    </w:p>
    <w:p w14:paraId="5DD54F45"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20. </w:t>
      </w:r>
      <w:r w:rsidRPr="00031BF8">
        <w:rPr>
          <w:rFonts w:ascii="Calibri Light" w:hAnsi="Calibri Light" w:cs="Calibri Light"/>
          <w:lang w:val="en-GB"/>
        </w:rPr>
        <w:tab/>
        <w:t xml:space="preserve">Steyerberg EW. Clinical prediction models: a practical approach to development, validation, and updating. Berlin: Springer; 2009. 497 p. (Statistics for biology and health). </w:t>
      </w:r>
    </w:p>
    <w:p w14:paraId="5B4EF5D0"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21. </w:t>
      </w:r>
      <w:r w:rsidRPr="00031BF8">
        <w:rPr>
          <w:rFonts w:ascii="Calibri Light" w:hAnsi="Calibri Light" w:cs="Calibri Light"/>
          <w:lang w:val="en-GB"/>
        </w:rPr>
        <w:tab/>
        <w:t xml:space="preserve">Steyerberg EW, Vergouwe Y. Towards better clinical prediction models: seven steps for development and an ABCD for validation. European Heart Journal. 2014 Aug 1;35(29):1925–31. </w:t>
      </w:r>
    </w:p>
    <w:p w14:paraId="7F390E0A"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22. </w:t>
      </w:r>
      <w:r w:rsidRPr="00031BF8">
        <w:rPr>
          <w:rFonts w:ascii="Calibri Light" w:hAnsi="Calibri Light" w:cs="Calibri Light"/>
          <w:lang w:val="en-GB"/>
        </w:rPr>
        <w:tab/>
        <w:t xml:space="preserve">Twala B. AN EMPIRICAL COMPARISON OF TECHNIQUES FOR HANDLING INCOMPLETE DATA USING DECISION TREES. Applied Artificial Intelligence. 2009 May 4;23(5):373–405. </w:t>
      </w:r>
    </w:p>
    <w:p w14:paraId="4ADCA1E6"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23. </w:t>
      </w:r>
      <w:r w:rsidRPr="00031BF8">
        <w:rPr>
          <w:rFonts w:ascii="Calibri Light" w:hAnsi="Calibri Light" w:cs="Calibri Light"/>
          <w:lang w:val="en-GB"/>
        </w:rPr>
        <w:tab/>
        <w:t xml:space="preserve">Uddin S, Khan A, Hossain ME, Moni MA. Comparing different supervised machine learning algorithms for disease prediction. BMC Med Inform Decis Mak. 2019 Dec;19(1):281. </w:t>
      </w:r>
    </w:p>
    <w:p w14:paraId="6061FF67" w14:textId="2191ECD4" w:rsidR="00305272" w:rsidRDefault="002214DA" w:rsidP="00163BD3">
      <w:pPr>
        <w:pStyle w:val="Bibliography"/>
        <w:rPr>
          <w:lang w:val="en-GB"/>
        </w:rPr>
      </w:pPr>
      <w:r w:rsidRPr="00043D69">
        <w:rPr>
          <w:lang w:val="en-GB"/>
        </w:rPr>
        <w:fldChar w:fldCharType="end"/>
      </w:r>
      <w:bookmarkEnd w:id="177"/>
    </w:p>
    <w:p w14:paraId="76374473" w14:textId="77777777" w:rsidR="00305272" w:rsidRDefault="00305272">
      <w:pPr>
        <w:spacing w:after="160" w:line="259" w:lineRule="auto"/>
        <w:rPr>
          <w:lang w:val="en-GB"/>
        </w:rPr>
      </w:pPr>
      <w:r>
        <w:rPr>
          <w:lang w:val="en-GB"/>
        </w:rPr>
        <w:br w:type="page"/>
      </w:r>
    </w:p>
    <w:p w14:paraId="3CFBC3C3" w14:textId="26937735" w:rsidR="0023499B" w:rsidRPr="00BC6E6B" w:rsidRDefault="00305272" w:rsidP="00163BD3">
      <w:pPr>
        <w:pStyle w:val="Bibliography"/>
        <w:rPr>
          <w:b/>
          <w:bCs/>
          <w:lang w:val="en-GB"/>
        </w:rPr>
      </w:pPr>
      <w:r w:rsidRPr="00BC6E6B">
        <w:rPr>
          <w:b/>
          <w:bCs/>
          <w:lang w:val="en-GB"/>
        </w:rPr>
        <w:lastRenderedPageBreak/>
        <w:t>Supplementary Materials</w:t>
      </w:r>
      <w:r w:rsidR="00BC6E6B">
        <w:rPr>
          <w:b/>
          <w:bCs/>
          <w:lang w:val="en-GB"/>
        </w:rPr>
        <w:t xml:space="preserve"> (just here </w:t>
      </w:r>
      <w:r w:rsidR="00645EA0">
        <w:rPr>
          <w:b/>
          <w:bCs/>
          <w:lang w:val="en-GB"/>
        </w:rPr>
        <w:t>to keep the</w:t>
      </w:r>
      <w:r w:rsidR="00BC6E6B">
        <w:rPr>
          <w:b/>
          <w:bCs/>
          <w:lang w:val="en-GB"/>
        </w:rPr>
        <w:t xml:space="preserve"> formatting, real </w:t>
      </w:r>
      <w:r w:rsidR="002D21DE">
        <w:rPr>
          <w:b/>
          <w:bCs/>
          <w:lang w:val="en-GB"/>
        </w:rPr>
        <w:t>one</w:t>
      </w:r>
      <w:r w:rsidR="00BC6E6B">
        <w:rPr>
          <w:b/>
          <w:bCs/>
          <w:lang w:val="en-GB"/>
        </w:rPr>
        <w:t xml:space="preserve"> will be </w:t>
      </w:r>
      <w:r w:rsidR="002D21DE">
        <w:rPr>
          <w:b/>
          <w:bCs/>
          <w:lang w:val="en-GB"/>
        </w:rPr>
        <w:t xml:space="preserve">a </w:t>
      </w:r>
      <w:r w:rsidR="00BC6E6B">
        <w:rPr>
          <w:b/>
          <w:bCs/>
          <w:lang w:val="en-GB"/>
        </w:rPr>
        <w:t>separate</w:t>
      </w:r>
      <w:r w:rsidR="002D21DE">
        <w:rPr>
          <w:b/>
          <w:bCs/>
          <w:lang w:val="en-GB"/>
        </w:rPr>
        <w:t xml:space="preserve"> file</w:t>
      </w:r>
      <w:r w:rsidR="00BC6E6B">
        <w:rPr>
          <w:b/>
          <w:bCs/>
          <w:lang w:val="en-GB"/>
        </w:rPr>
        <w:t>)</w:t>
      </w:r>
    </w:p>
    <w:p w14:paraId="0FA1B26D" w14:textId="77777777" w:rsidR="00BC6E6B" w:rsidRPr="00BC6E6B" w:rsidRDefault="00BC6E6B" w:rsidP="00BC6E6B">
      <w:pPr>
        <w:rPr>
          <w:lang w:val="en-GB"/>
        </w:rPr>
      </w:pPr>
    </w:p>
    <w:p w14:paraId="777EB449" w14:textId="16C8A891" w:rsidR="00305272" w:rsidRPr="00305272" w:rsidRDefault="00305272" w:rsidP="00305272">
      <m:oMathPara>
        <m:oMath>
          <m:r>
            <w:rPr>
              <w:rFonts w:ascii="Cambria Math" w:hAnsi="Cambria Math"/>
            </w:rPr>
            <m:t>Σ</m:t>
          </m:r>
          <m:r>
            <m:rPr>
              <m:sty m:val="p"/>
            </m:rPr>
            <w:rPr>
              <w:rFonts w:ascii="Cambria Math" w:hAnsi="Cambria Math"/>
            </w:rPr>
            <m:t>=</m:t>
          </m:r>
          <m:d>
            <m:dPr>
              <m:begChr m:val="["/>
              <m:endChr m:val="]"/>
              <m:ctrlPr>
                <w:rPr>
                  <w:rFonts w:ascii="Cambria Math" w:hAnsi="Cambria Math"/>
                </w:rPr>
              </m:ctrlPr>
            </m:dPr>
            <m:e>
              <m:m>
                <m:mPr>
                  <m:plcHide m:val="1"/>
                  <m:mcs>
                    <m:mc>
                      <m:mcPr>
                        <m:count m:val="10"/>
                        <m:mcJc m:val="center"/>
                      </m:mcPr>
                    </m:mc>
                  </m:mcs>
                  <m:ctrlPr>
                    <w:rPr>
                      <w:rFonts w:ascii="Cambria Math" w:hAnsi="Cambria Math"/>
                    </w:rPr>
                  </m:ctrlPr>
                </m:mPr>
                <m:mr>
                  <m:e>
                    <m:r>
                      <w:rPr>
                        <w:rFonts w:ascii="Cambria Math" w:hAnsi="Cambria Math"/>
                      </w:rPr>
                      <m:t xml:space="preserve">   1.05</m:t>
                    </m:r>
                  </m:e>
                  <m:e>
                    <m:r>
                      <m:rPr>
                        <m:sty m:val="p"/>
                      </m:rPr>
                      <w:rPr>
                        <w:rFonts w:ascii="Cambria Math" w:hAnsi="Cambria Math"/>
                      </w:rPr>
                      <m:t>-</m:t>
                    </m:r>
                    <m:r>
                      <w:rPr>
                        <w:rFonts w:ascii="Cambria Math" w:hAnsi="Cambria Math"/>
                      </w:rPr>
                      <m:t>0.12</m:t>
                    </m:r>
                  </m:e>
                  <m:e>
                    <m:r>
                      <w:rPr>
                        <w:rFonts w:ascii="Cambria Math" w:hAnsi="Cambria Math"/>
                      </w:rPr>
                      <m:t xml:space="preserve">   0.04</m:t>
                    </m:r>
                  </m:e>
                  <m:e>
                    <m:r>
                      <m:rPr>
                        <m:sty m:val="p"/>
                      </m:rPr>
                      <w:rPr>
                        <w:rFonts w:ascii="Cambria Math" w:hAnsi="Cambria Math"/>
                      </w:rPr>
                      <m:t>-</m:t>
                    </m:r>
                    <m:r>
                      <w:rPr>
                        <w:rFonts w:ascii="Cambria Math" w:hAnsi="Cambria Math"/>
                      </w:rPr>
                      <m:t>0.29</m:t>
                    </m:r>
                  </m:e>
                  <m:e>
                    <m:r>
                      <w:rPr>
                        <w:rFonts w:ascii="Cambria Math" w:hAnsi="Cambria Math"/>
                      </w:rPr>
                      <m:t xml:space="preserve">   0.29</m:t>
                    </m:r>
                  </m:e>
                  <m:e>
                    <m:r>
                      <m:rPr>
                        <m:sty m:val="p"/>
                      </m:rPr>
                      <w:rPr>
                        <w:rFonts w:ascii="Cambria Math" w:hAnsi="Cambria Math"/>
                      </w:rPr>
                      <m:t>-</m:t>
                    </m:r>
                    <m:r>
                      <w:rPr>
                        <w:rFonts w:ascii="Cambria Math" w:hAnsi="Cambria Math"/>
                      </w:rPr>
                      <m:t>0.17</m:t>
                    </m:r>
                  </m:e>
                  <m:e>
                    <m:r>
                      <w:rPr>
                        <w:rFonts w:ascii="Cambria Math" w:hAnsi="Cambria Math"/>
                      </w:rPr>
                      <m:t xml:space="preserve">   0.01</m:t>
                    </m:r>
                  </m:e>
                  <m:e>
                    <m:r>
                      <w:rPr>
                        <w:rFonts w:ascii="Cambria Math" w:hAnsi="Cambria Math"/>
                      </w:rPr>
                      <m:t xml:space="preserve">   0.00</m:t>
                    </m:r>
                  </m:e>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0.07</m:t>
                    </m:r>
                  </m:e>
                </m:mr>
                <m:mr>
                  <m:e>
                    <m:r>
                      <m:rPr>
                        <m:sty m:val="p"/>
                      </m:rPr>
                      <w:rPr>
                        <w:rFonts w:ascii="Cambria Math" w:hAnsi="Cambria Math"/>
                      </w:rPr>
                      <m:t>-</m:t>
                    </m:r>
                    <m:r>
                      <w:rPr>
                        <w:rFonts w:ascii="Cambria Math" w:hAnsi="Cambria Math"/>
                      </w:rPr>
                      <m:t>0.12</m:t>
                    </m:r>
                  </m:e>
                  <m:e>
                    <m:r>
                      <w:rPr>
                        <w:rFonts w:ascii="Cambria Math" w:hAnsi="Cambria Math"/>
                      </w:rPr>
                      <m:t xml:space="preserve">   1.08</m:t>
                    </m:r>
                  </m:e>
                  <m:e>
                    <m:r>
                      <m:rPr>
                        <m:sty m:val="p"/>
                      </m:rPr>
                      <w:rPr>
                        <w:rFonts w:ascii="Cambria Math" w:hAnsi="Cambria Math"/>
                      </w:rPr>
                      <m:t>-</m:t>
                    </m:r>
                    <m:r>
                      <w:rPr>
                        <w:rFonts w:ascii="Cambria Math" w:hAnsi="Cambria Math"/>
                      </w:rPr>
                      <m:t>0.31</m:t>
                    </m:r>
                  </m:e>
                  <m:e>
                    <m:r>
                      <w:rPr>
                        <w:rFonts w:ascii="Cambria Math" w:hAnsi="Cambria Math"/>
                      </w:rPr>
                      <m:t xml:space="preserve">   0.26</m:t>
                    </m:r>
                  </m:e>
                  <m:e>
                    <m:r>
                      <w:rPr>
                        <w:rFonts w:ascii="Cambria Math" w:hAnsi="Cambria Math"/>
                      </w:rPr>
                      <m:t xml:space="preserve">   0.08</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0.11</m:t>
                    </m:r>
                  </m:e>
                  <m:e>
                    <m:r>
                      <m:rPr>
                        <m:sty m:val="p"/>
                      </m:rPr>
                      <w:rPr>
                        <w:rFonts w:ascii="Cambria Math" w:hAnsi="Cambria Math"/>
                      </w:rPr>
                      <m:t>-</m:t>
                    </m:r>
                    <m:r>
                      <w:rPr>
                        <w:rFonts w:ascii="Cambria Math" w:hAnsi="Cambria Math"/>
                      </w:rPr>
                      <m:t>0.17</m:t>
                    </m:r>
                  </m:e>
                  <m:e>
                    <m:r>
                      <w:rPr>
                        <w:rFonts w:ascii="Cambria Math" w:hAnsi="Cambria Math"/>
                      </w:rPr>
                      <m:t xml:space="preserve">   0.30</m:t>
                    </m:r>
                  </m:e>
                </m:mr>
                <m:mr>
                  <m:e>
                    <m:r>
                      <w:rPr>
                        <w:rFonts w:ascii="Cambria Math" w:hAnsi="Cambria Math"/>
                      </w:rPr>
                      <m:t xml:space="preserve">   0.04</m:t>
                    </m:r>
                  </m:e>
                  <m:e>
                    <m:r>
                      <m:rPr>
                        <m:sty m:val="p"/>
                      </m:rPr>
                      <w:rPr>
                        <w:rFonts w:ascii="Cambria Math" w:hAnsi="Cambria Math"/>
                      </w:rPr>
                      <m:t>-</m:t>
                    </m:r>
                    <m:r>
                      <w:rPr>
                        <w:rFonts w:ascii="Cambria Math" w:hAnsi="Cambria Math"/>
                      </w:rPr>
                      <m:t>0.31</m:t>
                    </m:r>
                  </m:e>
                  <m:e>
                    <m:r>
                      <w:rPr>
                        <w:rFonts w:ascii="Cambria Math" w:hAnsi="Cambria Math"/>
                      </w:rPr>
                      <m:t xml:space="preserve">   1.08</m:t>
                    </m:r>
                  </m:e>
                  <m:e>
                    <m:r>
                      <m:rPr>
                        <m:sty m:val="p"/>
                      </m:rPr>
                      <w:rPr>
                        <w:rFonts w:ascii="Cambria Math" w:hAnsi="Cambria Math"/>
                      </w:rPr>
                      <m:t>-</m:t>
                    </m:r>
                    <m:r>
                      <w:rPr>
                        <w:rFonts w:ascii="Cambria Math" w:hAnsi="Cambria Math"/>
                      </w:rPr>
                      <m:t>0.19</m:t>
                    </m:r>
                  </m:e>
                  <m:e>
                    <m:r>
                      <w:rPr>
                        <w:rFonts w:ascii="Cambria Math" w:hAnsi="Cambria Math"/>
                      </w:rPr>
                      <m:t xml:space="preserve">   0.01</m:t>
                    </m:r>
                  </m:e>
                  <m:e>
                    <m:r>
                      <m:rPr>
                        <m:sty m:val="p"/>
                      </m:rPr>
                      <w:rPr>
                        <w:rFonts w:ascii="Cambria Math" w:hAnsi="Cambria Math"/>
                      </w:rPr>
                      <m:t>-</m:t>
                    </m:r>
                    <m:r>
                      <w:rPr>
                        <w:rFonts w:ascii="Cambria Math" w:hAnsi="Cambria Math"/>
                      </w:rPr>
                      <m:t>0.29</m:t>
                    </m:r>
                  </m:e>
                  <m:e>
                    <m:r>
                      <w:rPr>
                        <w:rFonts w:ascii="Cambria Math" w:hAnsi="Cambria Math"/>
                      </w:rPr>
                      <m:t xml:space="preserve">   0.20</m:t>
                    </m:r>
                  </m:e>
                  <m:e>
                    <m:r>
                      <w:rPr>
                        <w:rFonts w:ascii="Cambria Math" w:hAnsi="Cambria Math"/>
                      </w:rPr>
                      <m:t xml:space="preserve">   0.07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0.15</m:t>
                    </m:r>
                  </m:e>
                </m:mr>
                <m:mr>
                  <m:e>
                    <m:r>
                      <m:rPr>
                        <m:sty m:val="p"/>
                      </m:rPr>
                      <w:rPr>
                        <w:rFonts w:ascii="Cambria Math" w:hAnsi="Cambria Math"/>
                      </w:rPr>
                      <m:t>-</m:t>
                    </m:r>
                    <m:r>
                      <w:rPr>
                        <w:rFonts w:ascii="Cambria Math" w:hAnsi="Cambria Math"/>
                      </w:rPr>
                      <m:t>0.29</m:t>
                    </m:r>
                  </m:e>
                  <m:e>
                    <m:r>
                      <w:rPr>
                        <w:rFonts w:ascii="Cambria Math" w:hAnsi="Cambria Math"/>
                      </w:rPr>
                      <m:t xml:space="preserve">   0.26</m:t>
                    </m:r>
                  </m:e>
                  <m:e>
                    <m:r>
                      <m:rPr>
                        <m:sty m:val="p"/>
                      </m:rPr>
                      <w:rPr>
                        <w:rFonts w:ascii="Cambria Math" w:hAnsi="Cambria Math"/>
                      </w:rPr>
                      <m:t>-</m:t>
                    </m:r>
                    <m:r>
                      <w:rPr>
                        <w:rFonts w:ascii="Cambria Math" w:hAnsi="Cambria Math"/>
                      </w:rPr>
                      <m:t>0.19</m:t>
                    </m:r>
                  </m:e>
                  <m:e>
                    <m:r>
                      <w:rPr>
                        <w:rFonts w:ascii="Cambria Math" w:hAnsi="Cambria Math"/>
                      </w:rPr>
                      <m:t xml:space="preserve">   1.07</m:t>
                    </m:r>
                  </m:e>
                  <m:e>
                    <m:r>
                      <m:rPr>
                        <m:sty m:val="p"/>
                      </m:rPr>
                      <w:rPr>
                        <w:rFonts w:ascii="Cambria Math" w:hAnsi="Cambria Math"/>
                      </w:rPr>
                      <m:t>-</m:t>
                    </m:r>
                    <m:r>
                      <w:rPr>
                        <w:rFonts w:ascii="Cambria Math" w:hAnsi="Cambria Math"/>
                      </w:rPr>
                      <m:t>0.20</m:t>
                    </m:r>
                  </m:e>
                  <m:e>
                    <m:r>
                      <w:rPr>
                        <w:rFonts w:ascii="Cambria Math" w:hAnsi="Cambria Math"/>
                      </w:rPr>
                      <m:t xml:space="preserve">   0.00</m:t>
                    </m:r>
                  </m:e>
                  <m:e>
                    <m:r>
                      <m:rPr>
                        <m:sty m:val="p"/>
                      </m:rPr>
                      <w:rPr>
                        <w:rFonts w:ascii="Cambria Math" w:hAnsi="Cambria Math"/>
                      </w:rPr>
                      <m:t>-</m:t>
                    </m:r>
                    <m:r>
                      <w:rPr>
                        <w:rFonts w:ascii="Cambria Math" w:hAnsi="Cambria Math"/>
                      </w:rPr>
                      <m:t>0.12</m:t>
                    </m:r>
                  </m:e>
                  <m:e>
                    <m:r>
                      <w:rPr>
                        <w:rFonts w:ascii="Cambria Math" w:hAnsi="Cambria Math"/>
                      </w:rPr>
                      <m:t xml:space="preserve">   0.01</m:t>
                    </m:r>
                  </m:e>
                  <m:e>
                    <m:r>
                      <m:rPr>
                        <m:sty m:val="p"/>
                      </m:rPr>
                      <w:rPr>
                        <w:rFonts w:ascii="Cambria Math" w:hAnsi="Cambria Math"/>
                      </w:rPr>
                      <m:t>-</m:t>
                    </m:r>
                    <m:r>
                      <w:rPr>
                        <w:rFonts w:ascii="Cambria Math" w:hAnsi="Cambria Math"/>
                      </w:rPr>
                      <m:t>0.19</m:t>
                    </m:r>
                  </m:e>
                  <m:e>
                    <m:r>
                      <m:rPr>
                        <m:sty m:val="p"/>
                      </m:rPr>
                      <w:rPr>
                        <w:rFonts w:ascii="Cambria Math" w:hAnsi="Cambria Math"/>
                      </w:rPr>
                      <m:t>-</m:t>
                    </m:r>
                    <m:r>
                      <w:rPr>
                        <w:rFonts w:ascii="Cambria Math" w:hAnsi="Cambria Math"/>
                      </w:rPr>
                      <m:t>0.04</m:t>
                    </m:r>
                  </m:e>
                </m:mr>
                <m:mr>
                  <m:e>
                    <m:r>
                      <w:rPr>
                        <w:rFonts w:ascii="Cambria Math" w:hAnsi="Cambria Math"/>
                      </w:rPr>
                      <m:t xml:space="preserve">   0.29</m:t>
                    </m:r>
                  </m:e>
                  <m:e>
                    <m:r>
                      <w:rPr>
                        <w:rFonts w:ascii="Cambria Math" w:hAnsi="Cambria Math"/>
                      </w:rPr>
                      <m:t xml:space="preserve">   0.08</m:t>
                    </m:r>
                  </m:e>
                  <m:e>
                    <m:r>
                      <w:rPr>
                        <w:rFonts w:ascii="Cambria Math" w:hAnsi="Cambria Math"/>
                      </w:rPr>
                      <m:t xml:space="preserve">   0.01</m:t>
                    </m:r>
                  </m:e>
                  <m:e>
                    <m:r>
                      <m:rPr>
                        <m:sty m:val="p"/>
                      </m:rPr>
                      <w:rPr>
                        <w:rFonts w:ascii="Cambria Math" w:hAnsi="Cambria Math"/>
                      </w:rPr>
                      <m:t>-</m:t>
                    </m:r>
                    <m:r>
                      <w:rPr>
                        <w:rFonts w:ascii="Cambria Math" w:hAnsi="Cambria Math"/>
                      </w:rPr>
                      <m:t>0.20</m:t>
                    </m:r>
                  </m:e>
                  <m:e>
                    <m:r>
                      <w:rPr>
                        <w:rFonts w:ascii="Cambria Math" w:hAnsi="Cambria Math"/>
                      </w:rPr>
                      <m:t xml:space="preserve">   1.08</m:t>
                    </m:r>
                  </m:e>
                  <m:e>
                    <m:r>
                      <m:rPr>
                        <m:sty m:val="p"/>
                      </m:rPr>
                      <w:rPr>
                        <w:rFonts w:ascii="Cambria Math" w:hAnsi="Cambria Math"/>
                      </w:rPr>
                      <m:t>-</m:t>
                    </m:r>
                    <m:r>
                      <w:rPr>
                        <w:rFonts w:ascii="Cambria Math" w:hAnsi="Cambria Math"/>
                      </w:rPr>
                      <m:t>0.25</m:t>
                    </m:r>
                  </m:e>
                  <m:e>
                    <m:r>
                      <m:rPr>
                        <m:sty m:val="p"/>
                      </m:rPr>
                      <w:rPr>
                        <w:rFonts w:ascii="Cambria Math" w:hAnsi="Cambria Math"/>
                      </w:rPr>
                      <m:t>-</m:t>
                    </m:r>
                    <m:r>
                      <w:rPr>
                        <w:rFonts w:ascii="Cambria Math" w:hAnsi="Cambria Math"/>
                      </w:rPr>
                      <m:t>0.14</m:t>
                    </m:r>
                  </m:e>
                  <m:e>
                    <m:r>
                      <w:rPr>
                        <w:rFonts w:ascii="Cambria Math" w:hAnsi="Cambria Math"/>
                      </w:rPr>
                      <m:t xml:space="preserve">   0.02</m:t>
                    </m:r>
                  </m:e>
                  <m:e>
                    <m:r>
                      <w:rPr>
                        <w:rFonts w:ascii="Cambria Math" w:hAnsi="Cambria Math"/>
                      </w:rPr>
                      <m:t xml:space="preserve">   0.15</m:t>
                    </m:r>
                  </m:e>
                  <m:e>
                    <m:r>
                      <m:rPr>
                        <m:sty m:val="p"/>
                      </m:rPr>
                      <w:rPr>
                        <w:rFonts w:ascii="Cambria Math" w:hAnsi="Cambria Math"/>
                      </w:rPr>
                      <m:t>-</m:t>
                    </m:r>
                    <m:r>
                      <w:rPr>
                        <w:rFonts w:ascii="Cambria Math" w:hAnsi="Cambria Math"/>
                      </w:rPr>
                      <m:t>0.32</m:t>
                    </m:r>
                  </m:e>
                </m:mr>
                <m:mr>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0.29</m:t>
                    </m:r>
                  </m:e>
                  <m:e>
                    <m:r>
                      <w:rPr>
                        <w:rFonts w:ascii="Cambria Math" w:hAnsi="Cambria Math"/>
                      </w:rPr>
                      <m:t xml:space="preserve">   0.00</m:t>
                    </m:r>
                  </m:e>
                  <m:e>
                    <m:r>
                      <m:rPr>
                        <m:sty m:val="p"/>
                      </m:rPr>
                      <w:rPr>
                        <w:rFonts w:ascii="Cambria Math" w:hAnsi="Cambria Math"/>
                      </w:rPr>
                      <m:t>-</m:t>
                    </m:r>
                    <m:r>
                      <w:rPr>
                        <w:rFonts w:ascii="Cambria Math" w:hAnsi="Cambria Math"/>
                      </w:rPr>
                      <m:t>0.25</m:t>
                    </m:r>
                  </m:e>
                  <m:e>
                    <m:r>
                      <w:rPr>
                        <w:rFonts w:ascii="Cambria Math" w:hAnsi="Cambria Math"/>
                      </w:rPr>
                      <m:t xml:space="preserve">   1.08</m:t>
                    </m:r>
                  </m:e>
                  <m:e>
                    <m:r>
                      <m:rPr>
                        <m:sty m:val="p"/>
                      </m:rPr>
                      <w:rPr>
                        <w:rFonts w:ascii="Cambria Math" w:hAnsi="Cambria Math"/>
                      </w:rPr>
                      <m:t>-</m:t>
                    </m:r>
                    <m:r>
                      <w:rPr>
                        <w:rFonts w:ascii="Cambria Math" w:hAnsi="Cambria Math"/>
                      </w:rPr>
                      <m:t>0.13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 xml:space="preserve">   0.01</m:t>
                    </m:r>
                  </m:e>
                </m:mr>
                <m:mr>
                  <m:e>
                    <m:r>
                      <w:rPr>
                        <w:rFonts w:ascii="Cambria Math" w:hAnsi="Cambria Math"/>
                      </w:rPr>
                      <m:t xml:space="preserve">   0.01</m:t>
                    </m:r>
                  </m:e>
                  <m:e>
                    <m:r>
                      <m:rPr>
                        <m:sty m:val="p"/>
                      </m:rPr>
                      <w:rPr>
                        <w:rFonts w:ascii="Cambria Math" w:hAnsi="Cambria Math"/>
                      </w:rPr>
                      <m:t>-</m:t>
                    </m:r>
                    <m:r>
                      <w:rPr>
                        <w:rFonts w:ascii="Cambria Math" w:hAnsi="Cambria Math"/>
                      </w:rPr>
                      <m:t>0.04</m:t>
                    </m:r>
                  </m:e>
                  <m:e>
                    <m:r>
                      <w:rPr>
                        <w:rFonts w:ascii="Cambria Math" w:hAnsi="Cambria Math"/>
                      </w:rPr>
                      <m:t xml:space="preserve">   0.20</m:t>
                    </m:r>
                  </m:e>
                  <m:e>
                    <m:r>
                      <m:rPr>
                        <m:sty m:val="p"/>
                      </m:rPr>
                      <w:rPr>
                        <w:rFonts w:ascii="Cambria Math" w:hAnsi="Cambria Math"/>
                      </w:rPr>
                      <m:t>-</m:t>
                    </m:r>
                    <m:r>
                      <w:rPr>
                        <w:rFonts w:ascii="Cambria Math" w:hAnsi="Cambria Math"/>
                      </w:rPr>
                      <m:t>0.12</m:t>
                    </m:r>
                  </m:e>
                  <m:e>
                    <m:r>
                      <m:rPr>
                        <m:sty m:val="p"/>
                      </m:rPr>
                      <w:rPr>
                        <w:rFonts w:ascii="Cambria Math" w:hAnsi="Cambria Math"/>
                      </w:rPr>
                      <m:t>-</m:t>
                    </m:r>
                    <m:r>
                      <w:rPr>
                        <w:rFonts w:ascii="Cambria Math" w:hAnsi="Cambria Math"/>
                      </w:rPr>
                      <m:t>0.14</m:t>
                    </m:r>
                  </m:e>
                  <m:e>
                    <m:r>
                      <m:rPr>
                        <m:sty m:val="p"/>
                      </m:rPr>
                      <w:rPr>
                        <w:rFonts w:ascii="Cambria Math" w:hAnsi="Cambria Math"/>
                      </w:rPr>
                      <m:t>-</m:t>
                    </m:r>
                    <m:r>
                      <w:rPr>
                        <w:rFonts w:ascii="Cambria Math" w:hAnsi="Cambria Math"/>
                      </w:rPr>
                      <m:t>0.13</m:t>
                    </m:r>
                  </m:e>
                  <m:e>
                    <m:r>
                      <w:rPr>
                        <w:rFonts w:ascii="Cambria Math" w:hAnsi="Cambria Math"/>
                      </w:rPr>
                      <m:t xml:space="preserve">   1.04</m:t>
                    </m:r>
                  </m:e>
                  <m:e>
                    <m:r>
                      <m:rPr>
                        <m:sty m:val="p"/>
                      </m:rPr>
                      <w:rPr>
                        <w:rFonts w:ascii="Cambria Math" w:hAnsi="Cambria Math"/>
                      </w:rPr>
                      <m:t>-</m:t>
                    </m:r>
                    <m:r>
                      <w:rPr>
                        <w:rFonts w:ascii="Cambria Math" w:hAnsi="Cambria Math"/>
                      </w:rPr>
                      <m:t>0.16</m:t>
                    </m:r>
                  </m:e>
                  <m:e>
                    <m:r>
                      <m:rPr>
                        <m:sty m:val="p"/>
                      </m:rPr>
                      <w:rPr>
                        <w:rFonts w:ascii="Cambria Math" w:hAnsi="Cambria Math"/>
                      </w:rPr>
                      <m:t>-</m:t>
                    </m:r>
                    <m:r>
                      <w:rPr>
                        <w:rFonts w:ascii="Cambria Math" w:hAnsi="Cambria Math"/>
                      </w:rPr>
                      <m:t>0.17</m:t>
                    </m:r>
                  </m:e>
                  <m:e>
                    <m:r>
                      <w:rPr>
                        <w:rFonts w:ascii="Cambria Math" w:hAnsi="Cambria Math"/>
                      </w:rPr>
                      <m:t xml:space="preserve">   0.18</m:t>
                    </m:r>
                  </m:e>
                </m:mr>
                <m:mr>
                  <m:e>
                    <m:r>
                      <w:rPr>
                        <w:rFonts w:ascii="Cambria Math" w:hAnsi="Cambria Math"/>
                      </w:rPr>
                      <m:t xml:space="preserve">   0.00</m:t>
                    </m:r>
                  </m:e>
                  <m:e>
                    <m:r>
                      <m:rPr>
                        <m:sty m:val="p"/>
                      </m:rPr>
                      <w:rPr>
                        <w:rFonts w:ascii="Cambria Math" w:hAnsi="Cambria Math"/>
                      </w:rPr>
                      <m:t>-</m:t>
                    </m:r>
                    <m:r>
                      <w:rPr>
                        <w:rFonts w:ascii="Cambria Math" w:hAnsi="Cambria Math"/>
                      </w:rPr>
                      <m:t>0.11</m:t>
                    </m:r>
                  </m:e>
                  <m:e>
                    <m:r>
                      <w:rPr>
                        <w:rFonts w:ascii="Cambria Math" w:hAnsi="Cambria Math"/>
                      </w:rPr>
                      <m:t xml:space="preserve">   0.07</m:t>
                    </m:r>
                  </m:e>
                  <m:e>
                    <m:r>
                      <w:rPr>
                        <w:rFonts w:ascii="Cambria Math" w:hAnsi="Cambria Math"/>
                      </w:rPr>
                      <m:t xml:space="preserve">   0.01</m:t>
                    </m:r>
                  </m:e>
                  <m:e>
                    <m:r>
                      <w:rPr>
                        <w:rFonts w:ascii="Cambria Math" w:hAnsi="Cambria Math"/>
                      </w:rPr>
                      <m:t xml:space="preserve">   0.02</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0.16</m:t>
                    </m:r>
                  </m:e>
                  <m:e>
                    <m:r>
                      <w:rPr>
                        <w:rFonts w:ascii="Cambria Math" w:hAnsi="Cambria Math"/>
                      </w:rPr>
                      <m:t xml:space="preserve">   1.02</m:t>
                    </m:r>
                  </m:e>
                  <m:e>
                    <m:r>
                      <w:rPr>
                        <w:rFonts w:ascii="Cambria Math" w:hAnsi="Cambria Math"/>
                      </w:rPr>
                      <m:t xml:space="preserve">   0.10</m:t>
                    </m:r>
                  </m:e>
                  <m:e>
                    <m:r>
                      <m:rPr>
                        <m:sty m:val="p"/>
                      </m:rPr>
                      <w:rPr>
                        <w:rFonts w:ascii="Cambria Math" w:hAnsi="Cambria Math"/>
                      </w:rPr>
                      <m:t>-</m:t>
                    </m:r>
                    <m:r>
                      <w:rPr>
                        <w:rFonts w:ascii="Cambria Math" w:hAnsi="Cambria Math"/>
                      </w:rPr>
                      <m:t>0.19</m:t>
                    </m:r>
                  </m:e>
                </m:mr>
                <m:mr>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 xml:space="preserve">   0.15</m:t>
                    </m:r>
                  </m:e>
                  <m:e>
                    <m:r>
                      <m:rPr>
                        <m:sty m:val="p"/>
                      </m:rPr>
                      <w:rPr>
                        <w:rFonts w:ascii="Cambria Math" w:hAnsi="Cambria Math"/>
                      </w:rPr>
                      <m:t>-</m:t>
                    </m:r>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 xml:space="preserve">   0.10</m:t>
                    </m:r>
                  </m:e>
                  <m:e>
                    <m:r>
                      <w:rPr>
                        <w:rFonts w:ascii="Cambria Math" w:hAnsi="Cambria Math"/>
                      </w:rPr>
                      <m:t xml:space="preserve">   1.08</m:t>
                    </m:r>
                  </m:e>
                  <m:e>
                    <m:r>
                      <w:rPr>
                        <w:rFonts w:ascii="Cambria Math" w:hAnsi="Cambria Math"/>
                      </w:rPr>
                      <m:t xml:space="preserve">   0.15</m:t>
                    </m:r>
                  </m:e>
                </m:mr>
                <m:mr>
                  <m:e>
                    <m:r>
                      <m:rPr>
                        <m:sty m:val="p"/>
                      </m:rPr>
                      <w:rPr>
                        <w:rFonts w:ascii="Cambria Math" w:hAnsi="Cambria Math"/>
                      </w:rPr>
                      <m:t>-</m:t>
                    </m:r>
                    <m:r>
                      <w:rPr>
                        <w:rFonts w:ascii="Cambria Math" w:hAnsi="Cambria Math"/>
                      </w:rPr>
                      <m:t>0.07</m:t>
                    </m:r>
                  </m:e>
                  <m:e>
                    <m:r>
                      <w:rPr>
                        <w:rFonts w:ascii="Cambria Math" w:hAnsi="Cambria Math"/>
                      </w:rPr>
                      <m:t xml:space="preserve">   0.30</m:t>
                    </m:r>
                  </m:e>
                  <m:e>
                    <m:r>
                      <m:rPr>
                        <m:sty m:val="p"/>
                      </m:rPr>
                      <w:rPr>
                        <w:rFonts w:ascii="Cambria Math" w:hAnsi="Cambria Math"/>
                      </w:rPr>
                      <m:t>-</m:t>
                    </m:r>
                    <m:r>
                      <w:rPr>
                        <w:rFonts w:ascii="Cambria Math" w:hAnsi="Cambria Math"/>
                      </w:rPr>
                      <m:t>0.15</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0.32</m:t>
                    </m:r>
                  </m:e>
                  <m:e>
                    <m:r>
                      <w:rPr>
                        <w:rFonts w:ascii="Cambria Math" w:hAnsi="Cambria Math"/>
                      </w:rPr>
                      <m:t xml:space="preserve">   0.01</m:t>
                    </m:r>
                  </m:e>
                  <m:e>
                    <m:r>
                      <w:rPr>
                        <w:rFonts w:ascii="Cambria Math" w:hAnsi="Cambria Math"/>
                      </w:rPr>
                      <m:t xml:space="preserve">   0.18</m:t>
                    </m:r>
                  </m:e>
                  <m:e>
                    <m:r>
                      <m:rPr>
                        <m:sty m:val="p"/>
                      </m:rPr>
                      <w:rPr>
                        <w:rFonts w:ascii="Cambria Math" w:hAnsi="Cambria Math"/>
                      </w:rPr>
                      <m:t>-</m:t>
                    </m:r>
                    <m:r>
                      <w:rPr>
                        <w:rFonts w:ascii="Cambria Math" w:hAnsi="Cambria Math"/>
                      </w:rPr>
                      <m:t>0.19</m:t>
                    </m:r>
                  </m:e>
                  <m:e>
                    <m:r>
                      <w:rPr>
                        <w:rFonts w:ascii="Cambria Math" w:hAnsi="Cambria Math"/>
                      </w:rPr>
                      <m:t xml:space="preserve">   0.15</m:t>
                    </m:r>
                  </m:e>
                  <m:e>
                    <m:r>
                      <w:rPr>
                        <w:rFonts w:ascii="Cambria Math" w:hAnsi="Cambria Math"/>
                      </w:rPr>
                      <m:t xml:space="preserve">   1.08</m:t>
                    </m:r>
                  </m:e>
                </m:mr>
              </m:m>
            </m:e>
          </m:d>
        </m:oMath>
      </m:oMathPara>
    </w:p>
    <w:p w14:paraId="2AF7898F" w14:textId="79FF5A1B" w:rsidR="00305272" w:rsidRDefault="00305272" w:rsidP="00305272"/>
    <w:p w14:paraId="5430ABE1" w14:textId="41B35D0E" w:rsidR="00305272" w:rsidRPr="00305272" w:rsidRDefault="00E432DB" w:rsidP="00305272">
      <w:pPr>
        <w:rPr>
          <w:lang w:val="en-GB"/>
        </w:rPr>
      </w:pPr>
      <m:oMathPara>
        <m:oMath>
          <m:m>
            <m:mPr>
              <m:plcHide m:val="1"/>
              <m:mcs>
                <m:mc>
                  <m:mcPr>
                    <m:count m:val="3"/>
                    <m:mcJc m:val="left"/>
                  </m:mcPr>
                </m:mc>
                <m:mc>
                  <m:mcPr>
                    <m:count m:val="11"/>
                    <m:mcJc m:val="center"/>
                  </m:mcPr>
                </m:mc>
              </m:mcs>
              <m:ctrlPr>
                <w:rPr>
                  <w:rFonts w:ascii="Cambria Math" w:hAnsi="Cambria Math"/>
                </w:rPr>
              </m:ctrlPr>
            </m:mPr>
            <m:mr>
              <m:e>
                <m:r>
                  <w:rPr>
                    <w:rFonts w:ascii="Cambria Math" w:hAnsi="Cambria Math"/>
                  </w:rPr>
                  <m:t>β</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w:rPr>
                    <w:rFonts w:ascii="Cambria Math" w:hAnsi="Cambria Math"/>
                  </w:rPr>
                  <m:t>0.27</m:t>
                </m:r>
              </m:e>
              <m:e>
                <m:r>
                  <w:rPr>
                    <w:rFonts w:ascii="Cambria Math" w:hAnsi="Cambria Math"/>
                  </w:rPr>
                  <m:t xml:space="preserve">   0.53</m:t>
                </m:r>
              </m:e>
              <m:e>
                <m:r>
                  <m:rPr>
                    <m:sty m:val="p"/>
                  </m:rPr>
                  <w:rPr>
                    <w:rFonts w:ascii="Cambria Math" w:hAnsi="Cambria Math"/>
                  </w:rPr>
                  <m:t>-</m:t>
                </m:r>
                <m:r>
                  <w:rPr>
                    <w:rFonts w:ascii="Cambria Math" w:hAnsi="Cambria Math"/>
                  </w:rPr>
                  <m:t>0.97</m:t>
                </m:r>
              </m:e>
              <m:e>
                <m:r>
                  <m:rPr>
                    <m:sty m:val="p"/>
                  </m:rPr>
                  <w:rPr>
                    <w:rFonts w:ascii="Cambria Math" w:hAnsi="Cambria Math"/>
                  </w:rPr>
                  <m:t>-</m:t>
                </m:r>
                <m:r>
                  <w:rPr>
                    <w:rFonts w:ascii="Cambria Math" w:hAnsi="Cambria Math"/>
                  </w:rPr>
                  <m:t>0.05</m:t>
                </m:r>
              </m:e>
              <m:e>
                <m:r>
                  <w:rPr>
                    <w:rFonts w:ascii="Cambria Math" w:hAnsi="Cambria Math"/>
                  </w:rPr>
                  <m:t xml:space="preserve">   0.62</m:t>
                </m:r>
              </m:e>
              <m:e>
                <m:r>
                  <m:rPr>
                    <m:sty m:val="p"/>
                  </m:rPr>
                  <w:rPr>
                    <w:rFonts w:ascii="Cambria Math" w:hAnsi="Cambria Math"/>
                  </w:rPr>
                  <m:t>-</m:t>
                </m:r>
                <m:r>
                  <w:rPr>
                    <w:rFonts w:ascii="Cambria Math" w:hAnsi="Cambria Math"/>
                  </w:rPr>
                  <m:t>0.52</m:t>
                </m:r>
              </m:e>
              <m:e>
                <m:r>
                  <w:rPr>
                    <w:rFonts w:ascii="Cambria Math" w:hAnsi="Cambria Math"/>
                  </w:rPr>
                  <m:t xml:space="preserve">   0.53</m:t>
                </m:r>
              </m:e>
              <m:e>
                <m:r>
                  <m:rPr>
                    <m:sty m:val="p"/>
                  </m:rPr>
                  <w:rPr>
                    <w:rFonts w:ascii="Cambria Math" w:hAnsi="Cambria Math"/>
                  </w:rPr>
                  <m:t>-</m:t>
                </m:r>
                <m:r>
                  <w:rPr>
                    <w:rFonts w:ascii="Cambria Math" w:hAnsi="Cambria Math"/>
                  </w:rPr>
                  <m:t>0.61</m:t>
                </m:r>
              </m:e>
              <m:e>
                <m:r>
                  <w:rPr>
                    <w:rFonts w:ascii="Cambria Math" w:hAnsi="Cambria Math"/>
                  </w:rPr>
                  <m:t xml:space="preserve">   0.17</m:t>
                </m:r>
              </m:e>
              <m:e>
                <m:r>
                  <m:rPr>
                    <m:sty m:val="p"/>
                  </m:rPr>
                  <w:rPr>
                    <w:rFonts w:ascii="Cambria Math" w:hAnsi="Cambria Math"/>
                  </w:rPr>
                  <m:t>-</m:t>
                </m:r>
                <m:r>
                  <w:rPr>
                    <w:rFonts w:ascii="Cambria Math" w:hAnsi="Cambria Math"/>
                  </w:rPr>
                  <m:t>0.55</m:t>
                </m:r>
              </m:e>
              <m:e>
                <m:r>
                  <m:rPr>
                    <m:sty m:val="p"/>
                  </m:rPr>
                  <w:rPr>
                    <w:rFonts w:ascii="Cambria Math" w:hAnsi="Cambria Math"/>
                  </w:rPr>
                  <m:t>]</m:t>
                </m:r>
              </m:e>
            </m:mr>
            <m:mr>
              <m:e>
                <m:sSup>
                  <m:sSupPr>
                    <m:ctrlPr>
                      <w:rPr>
                        <w:rFonts w:ascii="Cambria Math" w:hAnsi="Cambria Math"/>
                      </w:rPr>
                    </m:ctrlPr>
                  </m:sSupPr>
                  <m:e>
                    <m:r>
                      <w:rPr>
                        <w:rFonts w:ascii="Cambria Math" w:hAnsi="Cambria Math"/>
                      </w:rPr>
                      <m:t>β</m:t>
                    </m:r>
                  </m:e>
                  <m:sup>
                    <m:r>
                      <m:rPr>
                        <m:sty m:val="p"/>
                      </m:rPr>
                      <w:rPr>
                        <w:rFonts w:ascii="Cambria Math" w:hAnsi="Cambria Math"/>
                      </w:rPr>
                      <m:t>*</m:t>
                    </m:r>
                  </m:sup>
                </m:sSup>
              </m:e>
              <m:e>
                <m:r>
                  <m:rPr>
                    <m:sty m:val="p"/>
                  </m:rPr>
                  <w:rPr>
                    <w:rFonts w:ascii="Cambria Math" w:hAnsi="Cambria Math"/>
                  </w:rPr>
                  <m:t>=</m:t>
                </m:r>
              </m:e>
              <m:e>
                <m:r>
                  <m:rPr>
                    <m:sty m:val="p"/>
                  </m:rPr>
                  <w:rPr>
                    <w:rFonts w:ascii="Cambria Math" w:hAnsi="Cambria Math"/>
                  </w:rPr>
                  <m:t>[</m:t>
                </m:r>
              </m:e>
              <m:e>
                <m:r>
                  <w:rPr>
                    <w:rFonts w:ascii="Cambria Math" w:hAnsi="Cambria Math"/>
                  </w:rPr>
                  <m:t xml:space="preserve">   0.06</m:t>
                </m:r>
              </m:e>
              <m:e>
                <m:r>
                  <w:rPr>
                    <w:rFonts w:ascii="Cambria Math" w:hAnsi="Cambria Math"/>
                  </w:rPr>
                  <m:t xml:space="preserve">   0.04</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0.06</m:t>
                </m:r>
              </m:e>
              <m:e>
                <m:r>
                  <m:rPr>
                    <m:sty m:val="p"/>
                  </m:rPr>
                  <w:rPr>
                    <w:rFonts w:ascii="Cambria Math" w:hAnsi="Cambria Math"/>
                  </w:rPr>
                  <m:t>-</m:t>
                </m:r>
                <m:r>
                  <w:rPr>
                    <w:rFonts w:ascii="Cambria Math" w:hAnsi="Cambria Math"/>
                  </w:rPr>
                  <m:t>0.05</m:t>
                </m:r>
              </m:e>
              <m:e>
                <m:r>
                  <w:rPr>
                    <w:rFonts w:ascii="Cambria Math" w:hAnsi="Cambria Math"/>
                  </w:rPr>
                  <m:t xml:space="preserve">   0.04</m:t>
                </m:r>
              </m:e>
              <m:e>
                <m:r>
                  <w:rPr>
                    <w:rFonts w:ascii="Cambria Math" w:hAnsi="Cambria Math"/>
                  </w:rPr>
                  <m:t xml:space="preserve">   0.05</m:t>
                </m:r>
              </m:e>
              <m:e>
                <m:r>
                  <w:rPr>
                    <w:rFonts w:ascii="Cambria Math" w:hAnsi="Cambria Math"/>
                  </w:rPr>
                  <m:t xml:space="preserve">   0.01</m:t>
                </m:r>
              </m:e>
              <m:e>
                <m:r>
                  <m:rPr>
                    <m:sty m:val="p"/>
                  </m:rPr>
                  <w:rPr>
                    <w:rFonts w:ascii="Cambria Math" w:hAnsi="Cambria Math"/>
                  </w:rPr>
                  <m:t>-</m:t>
                </m:r>
                <m:r>
                  <w:rPr>
                    <w:rFonts w:ascii="Cambria Math" w:hAnsi="Cambria Math"/>
                  </w:rPr>
                  <m:t>0.07</m:t>
                </m:r>
              </m:e>
              <m:e>
                <m:r>
                  <m:rPr>
                    <m:sty m:val="p"/>
                  </m:rPr>
                  <w:rPr>
                    <w:rFonts w:ascii="Cambria Math" w:hAnsi="Cambria Math"/>
                  </w:rPr>
                  <m:t>]</m:t>
                </m:r>
              </m:e>
            </m:mr>
          </m:m>
        </m:oMath>
      </m:oMathPara>
    </w:p>
    <w:sectPr w:rsidR="00305272" w:rsidRPr="00305272" w:rsidSect="00542293">
      <w:pgSz w:w="12240" w:h="15840"/>
      <w:pgMar w:top="1440" w:right="1440" w:bottom="1440" w:left="1440" w:header="0" w:footer="0"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jman, S.W.J. (Steven)" w:date="2021-09-03T15:51:00Z" w:initials="NS(">
    <w:p w14:paraId="207B126B" w14:textId="77777777" w:rsidR="008B008C" w:rsidRDefault="008B008C">
      <w:pPr>
        <w:pStyle w:val="CommentText"/>
      </w:pPr>
      <w:r>
        <w:rPr>
          <w:rStyle w:val="CommentReference"/>
        </w:rPr>
        <w:annotationRef/>
      </w:r>
      <w:r>
        <w:t>Of</w:t>
      </w:r>
    </w:p>
    <w:p w14:paraId="07E401E4" w14:textId="77777777" w:rsidR="008B008C" w:rsidRDefault="008B008C">
      <w:pPr>
        <w:pStyle w:val="CommentText"/>
      </w:pPr>
    </w:p>
    <w:p w14:paraId="29B5509C" w14:textId="77777777" w:rsidR="008B008C" w:rsidRDefault="008B008C">
      <w:pPr>
        <w:pStyle w:val="CommentText"/>
      </w:pPr>
      <w:r>
        <w:t>On the fly imputation in statistical learning: a comparison of methods</w:t>
      </w:r>
    </w:p>
    <w:p w14:paraId="1FFE7B8B" w14:textId="77777777" w:rsidR="008B008C" w:rsidRDefault="008B008C">
      <w:pPr>
        <w:pStyle w:val="CommentText"/>
      </w:pPr>
    </w:p>
    <w:p w14:paraId="6565713D" w14:textId="77777777" w:rsidR="008B008C" w:rsidRDefault="008B008C">
      <w:pPr>
        <w:pStyle w:val="CommentText"/>
      </w:pPr>
      <w:r>
        <w:t>Real-time imputation in statistical learning: a comparison of methods</w:t>
      </w:r>
    </w:p>
    <w:p w14:paraId="08C1EECB" w14:textId="77777777" w:rsidR="008B008C" w:rsidRDefault="008B008C">
      <w:pPr>
        <w:pStyle w:val="CommentText"/>
      </w:pPr>
    </w:p>
    <w:p w14:paraId="258E4B4E" w14:textId="77777777" w:rsidR="008B008C" w:rsidRDefault="008B008C">
      <w:pPr>
        <w:pStyle w:val="CommentText"/>
      </w:pPr>
      <w:r>
        <w:t>On the fly handling of missing data in statistical learning: a comparison of real-time methods</w:t>
      </w:r>
    </w:p>
    <w:p w14:paraId="1352DA66" w14:textId="77777777" w:rsidR="008B008C" w:rsidRDefault="008B008C">
      <w:pPr>
        <w:pStyle w:val="CommentText"/>
      </w:pPr>
    </w:p>
    <w:p w14:paraId="39D7BBA1" w14:textId="00685949" w:rsidR="008B008C" w:rsidRPr="00CF52D3" w:rsidRDefault="008B008C">
      <w:pPr>
        <w:pStyle w:val="CommentText"/>
      </w:pPr>
      <w:r w:rsidRPr="00CF52D3">
        <w:t>Voorkeur?</w:t>
      </w:r>
    </w:p>
  </w:comment>
  <w:comment w:id="1" w:author="Oberman, H.I. (Hanne)" w:date="2021-11-15T09:20:00Z" w:initials="OH(">
    <w:p w14:paraId="44859045" w14:textId="45D57A45" w:rsidR="008B008C" w:rsidRDefault="008B008C">
      <w:pPr>
        <w:pStyle w:val="CommentText"/>
      </w:pPr>
      <w:r>
        <w:rPr>
          <w:rStyle w:val="CommentReference"/>
        </w:rPr>
        <w:annotationRef/>
      </w:r>
      <w:r>
        <w:t>Liever real-time</w:t>
      </w:r>
    </w:p>
  </w:comment>
  <w:comment w:id="2" w:author="Nijman, S.W.J. (Steven)" w:date="2021-03-31T11:53:00Z" w:initials="NS(">
    <w:p w14:paraId="71460B1A" w14:textId="45F236B7" w:rsidR="008B008C" w:rsidRPr="00CF52D3" w:rsidRDefault="008B008C">
      <w:pPr>
        <w:pStyle w:val="CommentText"/>
      </w:pPr>
      <w:r>
        <w:rPr>
          <w:rStyle w:val="CommentReference"/>
        </w:rPr>
        <w:annotationRef/>
      </w:r>
      <w:r w:rsidRPr="00CF52D3">
        <w:t>Order to be decided</w:t>
      </w:r>
    </w:p>
  </w:comment>
  <w:comment w:id="4" w:author="Oberman, H.I. (Hanne)" w:date="2021-09-13T17:25:00Z" w:initials="OH(">
    <w:p w14:paraId="4D4ED9AF" w14:textId="77777777" w:rsidR="008B008C" w:rsidRPr="007272B1" w:rsidRDefault="008B008C" w:rsidP="00BD559F">
      <w:pPr>
        <w:pStyle w:val="CommentText"/>
        <w:rPr>
          <w:lang w:val="nl-NL"/>
        </w:rPr>
      </w:pPr>
      <w:r>
        <w:rPr>
          <w:rStyle w:val="CommentReference"/>
        </w:rPr>
        <w:annotationRef/>
      </w:r>
      <w:r w:rsidRPr="007272B1">
        <w:rPr>
          <w:lang w:val="nl-NL"/>
        </w:rPr>
        <w:t>Voor extra referenties over s</w:t>
      </w:r>
      <w:r>
        <w:rPr>
          <w:lang w:val="nl-NL"/>
        </w:rPr>
        <w:t>urrogate splitting en pattern mixture, zie e-mail van vanmiddag.</w:t>
      </w:r>
    </w:p>
  </w:comment>
  <w:comment w:id="5" w:author="Nijman, S.W.J. (Steven)" w:date="2021-11-18T09:29:00Z" w:initials="N(">
    <w:p w14:paraId="5C2DC956" w14:textId="77777777" w:rsidR="008B008C" w:rsidRDefault="008B008C" w:rsidP="00D21739">
      <w:pPr>
        <w:pStyle w:val="CommentText"/>
      </w:pPr>
      <w:r>
        <w:t>Niet includeren in thesis</w:t>
      </w:r>
      <w:r>
        <w:rPr>
          <w:rStyle w:val="CommentReference"/>
        </w:rPr>
        <w:annotationRef/>
      </w:r>
    </w:p>
  </w:comment>
  <w:comment w:id="6" w:author="Vink, G. (Gerko)" w:date="2021-11-15T08:51:00Z" w:initials="VG(">
    <w:p w14:paraId="6391D3B0" w14:textId="77777777" w:rsidR="008B008C" w:rsidRDefault="008B008C" w:rsidP="00D21739">
      <w:pPr>
        <w:pStyle w:val="CommentText"/>
      </w:pPr>
      <w:r>
        <w:rPr>
          <w:rStyle w:val="CommentReference"/>
        </w:rPr>
        <w:annotationRef/>
      </w:r>
      <w:r>
        <w:t>Apparently this refers to surrogate splitting?</w:t>
      </w:r>
    </w:p>
  </w:comment>
  <w:comment w:id="7" w:author="Vink, G. (Gerko)" w:date="2021-11-15T08:54:00Z" w:initials="VG(">
    <w:p w14:paraId="6C72F2E8" w14:textId="77777777" w:rsidR="008B008C" w:rsidRPr="00F51247" w:rsidRDefault="008B008C" w:rsidP="00D21739">
      <w:pPr>
        <w:pStyle w:val="CommentText"/>
        <w:rPr>
          <w:lang w:val="nl-NL"/>
        </w:rPr>
      </w:pPr>
      <w:r>
        <w:rPr>
          <w:rStyle w:val="CommentReference"/>
        </w:rPr>
        <w:annotationRef/>
      </w:r>
      <w:r w:rsidRPr="00F51247">
        <w:rPr>
          <w:lang w:val="nl-NL"/>
        </w:rPr>
        <w:t>Kunnen we dit aub in present tense doen?</w:t>
      </w:r>
      <w:r>
        <w:rPr>
          <w:lang w:val="nl-NL"/>
        </w:rPr>
        <w:t xml:space="preserve"> Anders leest het zo vreselijk beschrijvend en minder `belevend`. </w:t>
      </w:r>
    </w:p>
  </w:comment>
  <w:comment w:id="26" w:author="Thomas Debray" w:date="2021-11-22T10:12:00Z" w:initials="TD">
    <w:p w14:paraId="5D52F44C" w14:textId="0BBA8755" w:rsidR="00A329F4" w:rsidRDefault="00A329F4">
      <w:pPr>
        <w:pStyle w:val="CommentText"/>
      </w:pPr>
      <w:r>
        <w:rPr>
          <w:rStyle w:val="CommentReference"/>
        </w:rPr>
        <w:annotationRef/>
      </w:r>
      <w:r>
        <w:t xml:space="preserve">A bit late to mention this. </w:t>
      </w:r>
    </w:p>
  </w:comment>
  <w:comment w:id="29" w:author="Smeden, M. van (Maarten)" w:date="2021-10-19T12:08:00Z" w:initials="SMv(">
    <w:p w14:paraId="6177D315" w14:textId="50DF13D1" w:rsidR="008B008C" w:rsidRPr="007361EC" w:rsidRDefault="008B008C">
      <w:pPr>
        <w:pStyle w:val="CommentText"/>
        <w:rPr>
          <w:lang w:val="nl-NL"/>
        </w:rPr>
      </w:pPr>
      <w:r>
        <w:rPr>
          <w:rStyle w:val="CommentReference"/>
        </w:rPr>
        <w:annotationRef/>
      </w:r>
      <w:r w:rsidRPr="007361EC">
        <w:rPr>
          <w:lang w:val="nl-NL"/>
        </w:rPr>
        <w:t>Ik neem aan dat de erg sterke aanname hier is</w:t>
      </w:r>
      <w:r>
        <w:rPr>
          <w:lang w:val="nl-NL"/>
        </w:rPr>
        <w:t xml:space="preserve"> dat de missing data structuur gelijk blijft tussen development en implementatie?</w:t>
      </w:r>
    </w:p>
  </w:comment>
  <w:comment w:id="30" w:author="Vink, G. (Gerko)" w:date="2021-11-15T08:48:00Z" w:initials="VG(">
    <w:p w14:paraId="75FA656E" w14:textId="77777777" w:rsidR="008B008C" w:rsidRPr="00F51247" w:rsidRDefault="008B008C">
      <w:pPr>
        <w:pStyle w:val="CommentText"/>
        <w:rPr>
          <w:lang w:val="nl-NL"/>
        </w:rPr>
      </w:pPr>
      <w:r>
        <w:rPr>
          <w:rStyle w:val="CommentReference"/>
        </w:rPr>
        <w:annotationRef/>
      </w:r>
      <w:r w:rsidRPr="00F51247">
        <w:rPr>
          <w:lang w:val="nl-NL"/>
        </w:rPr>
        <w:t xml:space="preserve">Lijkt me wel. </w:t>
      </w:r>
    </w:p>
    <w:p w14:paraId="4BB10E6D" w14:textId="77777777" w:rsidR="008B008C" w:rsidRPr="00F51247" w:rsidRDefault="008B008C">
      <w:pPr>
        <w:pStyle w:val="CommentText"/>
        <w:rPr>
          <w:lang w:val="nl-NL"/>
        </w:rPr>
      </w:pPr>
    </w:p>
    <w:p w14:paraId="15C585A7" w14:textId="77777777" w:rsidR="008B008C" w:rsidRDefault="008B008C">
      <w:pPr>
        <w:pStyle w:val="CommentText"/>
        <w:rPr>
          <w:lang w:val="nl-NL"/>
        </w:rPr>
      </w:pPr>
      <w:r w:rsidRPr="00F51247">
        <w:rPr>
          <w:lang w:val="nl-NL"/>
        </w:rPr>
        <w:t>Ik mis ook deze twee referenties:</w:t>
      </w:r>
    </w:p>
    <w:p w14:paraId="21477805" w14:textId="77777777" w:rsidR="008B008C" w:rsidRDefault="008B008C">
      <w:pPr>
        <w:pStyle w:val="CommentText"/>
        <w:rPr>
          <w:lang w:val="nl-NL"/>
        </w:rPr>
      </w:pPr>
    </w:p>
    <w:p w14:paraId="2A558BB4" w14:textId="77777777" w:rsidR="008B008C" w:rsidRPr="00F51247" w:rsidRDefault="008B008C" w:rsidP="00F51247">
      <w:pPr>
        <w:spacing w:after="0" w:line="240" w:lineRule="auto"/>
        <w:rPr>
          <w:rFonts w:ascii="Times New Roman" w:eastAsia="Times New Roman" w:hAnsi="Times New Roman" w:cs="Times New Roman"/>
          <w:sz w:val="24"/>
          <w:szCs w:val="24"/>
          <w:lang w:eastAsia="en-GB"/>
        </w:rPr>
      </w:pPr>
      <w:r w:rsidRPr="00F51247">
        <w:rPr>
          <w:rFonts w:ascii="Helvetica Neue" w:eastAsia="Times New Roman" w:hAnsi="Helvetica Neue" w:cs="Times New Roman"/>
          <w:color w:val="333333"/>
          <w:spacing w:val="3"/>
          <w:sz w:val="24"/>
          <w:szCs w:val="24"/>
          <w:shd w:val="clear" w:color="auto" w:fill="FFFFFF"/>
          <w:lang w:eastAsia="en-GB"/>
        </w:rPr>
        <w:t>Glynn, R. J., N. M. Laird, and D. B. Rubin. 1986. “Selection Modeling Versus Mixture Modeling with Nonignorable Nonresponse.” In </w:t>
      </w:r>
      <w:r w:rsidRPr="00F51247">
        <w:rPr>
          <w:rFonts w:ascii="Helvetica Neue" w:eastAsia="Times New Roman" w:hAnsi="Helvetica Neue" w:cs="Times New Roman"/>
          <w:i/>
          <w:iCs/>
          <w:color w:val="333333"/>
          <w:spacing w:val="3"/>
          <w:sz w:val="24"/>
          <w:szCs w:val="24"/>
          <w:lang w:eastAsia="en-GB"/>
        </w:rPr>
        <w:t>Drawing Inferences from Self-Selected Samples</w:t>
      </w:r>
      <w:r w:rsidRPr="00F51247">
        <w:rPr>
          <w:rFonts w:ascii="Helvetica Neue" w:eastAsia="Times New Roman" w:hAnsi="Helvetica Neue" w:cs="Times New Roman"/>
          <w:color w:val="333333"/>
          <w:spacing w:val="3"/>
          <w:sz w:val="24"/>
          <w:szCs w:val="24"/>
          <w:shd w:val="clear" w:color="auto" w:fill="FFFFFF"/>
          <w:lang w:eastAsia="en-GB"/>
        </w:rPr>
        <w:t>, edited by H. Wainer, 115–42. Springer-Verlag.</w:t>
      </w:r>
    </w:p>
    <w:p w14:paraId="5192C4C6" w14:textId="77777777" w:rsidR="008B008C" w:rsidRPr="00CF52D3" w:rsidRDefault="008B008C">
      <w:pPr>
        <w:pStyle w:val="CommentText"/>
      </w:pPr>
    </w:p>
    <w:p w14:paraId="51348779" w14:textId="17798647" w:rsidR="008B008C" w:rsidRPr="00A04872" w:rsidRDefault="008B008C" w:rsidP="00F51247">
      <w:pPr>
        <w:spacing w:after="204"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Little RJA</w:t>
      </w:r>
      <w:r w:rsidRPr="00F51247">
        <w:rPr>
          <w:rFonts w:ascii="Times New Roman" w:eastAsia="Times New Roman" w:hAnsi="Times New Roman" w:cs="Times New Roman"/>
          <w:sz w:val="24"/>
          <w:szCs w:val="24"/>
          <w:lang w:eastAsia="en-GB"/>
        </w:rPr>
        <w:t>. 1993. “Pattern-Mixture Models for Multivariate Incomplete Data.” </w:t>
      </w:r>
      <w:r w:rsidRPr="00A04872">
        <w:rPr>
          <w:rFonts w:ascii="Times New Roman" w:eastAsia="Times New Roman" w:hAnsi="Times New Roman" w:cs="Times New Roman"/>
          <w:i/>
          <w:iCs/>
          <w:sz w:val="24"/>
          <w:szCs w:val="24"/>
          <w:lang w:eastAsia="en-GB"/>
        </w:rPr>
        <w:t>Journal of the American Statistical Association</w:t>
      </w:r>
      <w:r w:rsidRPr="00A04872">
        <w:rPr>
          <w:rFonts w:ascii="Times New Roman" w:eastAsia="Times New Roman" w:hAnsi="Times New Roman" w:cs="Times New Roman"/>
          <w:sz w:val="24"/>
          <w:szCs w:val="24"/>
          <w:lang w:eastAsia="en-GB"/>
        </w:rPr>
        <w:t> 88 (421): 125–34.</w:t>
      </w:r>
    </w:p>
    <w:p w14:paraId="673E1CAC" w14:textId="77777777" w:rsidR="008B008C" w:rsidRPr="00A04872" w:rsidRDefault="008B008C" w:rsidP="00F51247">
      <w:pPr>
        <w:spacing w:after="0" w:line="240" w:lineRule="auto"/>
        <w:rPr>
          <w:rFonts w:ascii="Times New Roman" w:eastAsia="Times New Roman" w:hAnsi="Times New Roman" w:cs="Times New Roman"/>
          <w:sz w:val="24"/>
          <w:szCs w:val="24"/>
          <w:lang w:eastAsia="en-GB"/>
        </w:rPr>
      </w:pPr>
    </w:p>
    <w:p w14:paraId="0B17E4EB" w14:textId="61F79F3B" w:rsidR="008B008C" w:rsidRPr="00A04872" w:rsidRDefault="008B008C">
      <w:pPr>
        <w:pStyle w:val="CommentText"/>
      </w:pPr>
      <w:r w:rsidRPr="00A04872">
        <w:t xml:space="preserve">Daar is het allemaal mee begonnen. </w:t>
      </w:r>
    </w:p>
    <w:p w14:paraId="498BBD06" w14:textId="66BD66A6" w:rsidR="008B008C" w:rsidRPr="00A04872" w:rsidRDefault="008B008C">
      <w:pPr>
        <w:pStyle w:val="CommentText"/>
      </w:pPr>
    </w:p>
  </w:comment>
  <w:comment w:id="31" w:author="Oberman, H.I. (Hanne)" w:date="2021-11-15T09:32:00Z" w:initials="OH(">
    <w:p w14:paraId="11974A0E" w14:textId="460AD7E9" w:rsidR="008B008C" w:rsidRPr="00A04872" w:rsidRDefault="008B008C">
      <w:pPr>
        <w:pStyle w:val="CommentText"/>
      </w:pPr>
      <w:r>
        <w:rPr>
          <w:rStyle w:val="CommentReference"/>
        </w:rPr>
        <w:annotationRef/>
      </w:r>
      <w:r w:rsidRPr="00A04872">
        <w:t>TODO: add JCE ref van Smeden</w:t>
      </w:r>
    </w:p>
  </w:comment>
  <w:comment w:id="33" w:author="Oberman, H.I. (Hanne)" w:date="2021-11-18T16:54:00Z" w:initials="OH(">
    <w:p w14:paraId="6A2A44FB" w14:textId="7AA00D39" w:rsidR="008B008C" w:rsidRDefault="008B008C">
      <w:pPr>
        <w:pStyle w:val="CommentText"/>
      </w:pPr>
      <w:r>
        <w:rPr>
          <w:rStyle w:val="CommentReference"/>
        </w:rPr>
        <w:annotationRef/>
      </w:r>
      <w:r>
        <w:t xml:space="preserve">Briefly, random forests use a combination of a random subspace method (i.e., random combinations of features) and bagging (i.e., random sample of observations).  </w:t>
      </w:r>
      <w:r>
        <w:rPr>
          <w:rStyle w:val="CommentReference"/>
        </w:rPr>
        <w:annotationRef/>
      </w:r>
    </w:p>
  </w:comment>
  <w:comment w:id="40" w:author="Nijman, S.W.J. (Steven)" w:date="2021-08-16T14:32:00Z" w:initials="NS(">
    <w:p w14:paraId="1E5CD68B" w14:textId="77777777" w:rsidR="008B008C" w:rsidRPr="00667FE8" w:rsidRDefault="008B008C" w:rsidP="00A11084">
      <w:pPr>
        <w:pStyle w:val="CommentText"/>
      </w:pPr>
      <w:r>
        <w:rPr>
          <w:rStyle w:val="CommentReference"/>
        </w:rPr>
        <w:annotationRef/>
      </w:r>
      <w:r w:rsidRPr="00667FE8">
        <w:t>To be updated (similar style to others)</w:t>
      </w:r>
    </w:p>
  </w:comment>
  <w:comment w:id="43" w:author="Thomas Debray" w:date="2021-11-22T10:19:00Z" w:initials="TD">
    <w:p w14:paraId="58367F1F" w14:textId="1D6B3AC8" w:rsidR="00433876" w:rsidRPr="00BC42FB" w:rsidRDefault="00433876">
      <w:pPr>
        <w:pStyle w:val="CommentText"/>
        <w:rPr>
          <w:lang w:val="nl-NL"/>
        </w:rPr>
      </w:pPr>
      <w:r>
        <w:rPr>
          <w:rStyle w:val="CommentReference"/>
        </w:rPr>
        <w:annotationRef/>
      </w:r>
      <w:r w:rsidRPr="00BC42FB">
        <w:rPr>
          <w:lang w:val="nl-NL"/>
        </w:rPr>
        <w:t>appendix</w:t>
      </w:r>
    </w:p>
  </w:comment>
  <w:comment w:id="44" w:author="Thomas Debray" w:date="2021-11-22T10:20:00Z" w:initials="TD">
    <w:p w14:paraId="051A14EF" w14:textId="4572478F" w:rsidR="00433876" w:rsidRPr="00BC42FB" w:rsidRDefault="00433876">
      <w:pPr>
        <w:pStyle w:val="CommentText"/>
        <w:rPr>
          <w:lang w:val="nl-NL"/>
        </w:rPr>
      </w:pPr>
      <w:r>
        <w:rPr>
          <w:rStyle w:val="CommentReference"/>
        </w:rPr>
        <w:annotationRef/>
      </w:r>
      <w:r w:rsidRPr="00BC42FB">
        <w:rPr>
          <w:lang w:val="nl-NL"/>
        </w:rPr>
        <w:t>appendix</w:t>
      </w:r>
    </w:p>
  </w:comment>
  <w:comment w:id="49" w:author="Oberman, H.I. (Hanne)" w:date="2021-11-02T18:40:00Z" w:initials="OH(">
    <w:p w14:paraId="2276EB56" w14:textId="77777777" w:rsidR="008B008C" w:rsidRDefault="008B008C" w:rsidP="00234DD1">
      <w:pPr>
        <w:spacing w:after="0"/>
        <w:ind w:hanging="480"/>
        <w:rPr>
          <w:rFonts w:ascii="Times New Roman" w:eastAsia="Times New Roman" w:hAnsi="Times New Roman"/>
        </w:rPr>
      </w:pPr>
      <w:r>
        <w:rPr>
          <w:rStyle w:val="CommentReference"/>
        </w:rPr>
        <w:annotationRef/>
      </w:r>
      <w:r w:rsidRPr="00234DD1">
        <w:rPr>
          <w:lang w:val="nl-NL"/>
        </w:rPr>
        <w:t xml:space="preserve">Schouten, R. M., Lugtig, P., &amp; Vink, G. (2018). </w:t>
      </w:r>
      <w:r>
        <w:t xml:space="preserve">Generating missing values for simulation purposes: A multivariate amputation procedure. </w:t>
      </w:r>
      <w:r>
        <w:rPr>
          <w:i/>
          <w:iCs/>
        </w:rPr>
        <w:t>Journal of Statistical Computation and Simulation</w:t>
      </w:r>
      <w:r>
        <w:t xml:space="preserve">, </w:t>
      </w:r>
      <w:r>
        <w:rPr>
          <w:i/>
          <w:iCs/>
        </w:rPr>
        <w:t>88</w:t>
      </w:r>
      <w:r>
        <w:t xml:space="preserve">(15), 2909–2930. </w:t>
      </w:r>
      <w:hyperlink r:id="rId1" w:history="1">
        <w:r>
          <w:rPr>
            <w:rStyle w:val="Hyperlink"/>
          </w:rPr>
          <w:t>https://doi.org/10.1080/00949655.2018.1491577</w:t>
        </w:r>
      </w:hyperlink>
    </w:p>
    <w:p w14:paraId="7CA26819" w14:textId="472EF618" w:rsidR="008B008C" w:rsidRDefault="008B008C">
      <w:pPr>
        <w:pStyle w:val="CommentText"/>
      </w:pPr>
    </w:p>
  </w:comment>
  <w:comment w:id="50" w:author="Vink, G. (Gerko)" w:date="2021-11-15T08:18:00Z" w:initials="VG(">
    <w:p w14:paraId="7E399CCA" w14:textId="2B04D3DE" w:rsidR="008B008C" w:rsidRPr="00CF52D3" w:rsidRDefault="008B008C">
      <w:pPr>
        <w:pStyle w:val="CommentText"/>
      </w:pPr>
      <w:r>
        <w:rPr>
          <w:rStyle w:val="CommentReference"/>
        </w:rPr>
        <w:annotationRef/>
      </w:r>
      <w:r w:rsidRPr="00CF52D3">
        <w:t>ZIe ook paragraaf 3.2.4 en Figure 3.2 in Stef’s FIMD</w:t>
      </w:r>
    </w:p>
  </w:comment>
  <w:comment w:id="52" w:author="Vink, G. (Gerko)" w:date="2021-11-15T08:20:00Z" w:initials="VG(">
    <w:p w14:paraId="4FED4A9F" w14:textId="59EA2172" w:rsidR="008B008C" w:rsidRPr="00BF123C" w:rsidRDefault="008B008C">
      <w:pPr>
        <w:pStyle w:val="CommentText"/>
        <w:rPr>
          <w:lang w:val="nl-NL"/>
        </w:rPr>
      </w:pPr>
      <w:r>
        <w:rPr>
          <w:rStyle w:val="CommentReference"/>
        </w:rPr>
        <w:annotationRef/>
      </w:r>
      <w:r w:rsidRPr="00BF123C">
        <w:rPr>
          <w:lang w:val="nl-NL"/>
        </w:rPr>
        <w:t>MICE:::mdc kleuren gebruiken?</w:t>
      </w:r>
    </w:p>
  </w:comment>
  <w:comment w:id="53" w:author="Oberman, H.I. (Hanne)" w:date="2021-11-15T09:46:00Z" w:initials="OH(">
    <w:p w14:paraId="508ECEDA" w14:textId="61B33728" w:rsidR="008B008C" w:rsidRPr="00BF123C" w:rsidRDefault="008B008C">
      <w:pPr>
        <w:pStyle w:val="CommentText"/>
        <w:rPr>
          <w:lang w:val="nl-NL"/>
        </w:rPr>
      </w:pPr>
      <w:r>
        <w:rPr>
          <w:rStyle w:val="CommentReference"/>
        </w:rPr>
        <w:annotationRef/>
      </w:r>
      <w:r w:rsidRPr="00BF123C">
        <w:rPr>
          <w:lang w:val="nl-NL"/>
        </w:rPr>
        <w:t>ok</w:t>
      </w:r>
    </w:p>
  </w:comment>
  <w:comment w:id="55" w:author="Oberman, H.I. (Hanne)" w:date="2021-11-15T15:10:00Z" w:initials="OH(">
    <w:p w14:paraId="10B583D6" w14:textId="433214BE" w:rsidR="008B008C" w:rsidRDefault="008B008C">
      <w:pPr>
        <w:pStyle w:val="CommentText"/>
      </w:pPr>
      <w:r>
        <w:rPr>
          <w:rStyle w:val="CommentReference"/>
        </w:rPr>
        <w:annotationRef/>
      </w:r>
      <w:r>
        <w:t>Delete sub-sub-section headings?</w:t>
      </w:r>
    </w:p>
  </w:comment>
  <w:comment w:id="56" w:author="Oberman, H.I. (Hanne)" w:date="2021-11-15T15:10:00Z" w:initials="OH(">
    <w:p w14:paraId="75D9935B" w14:textId="34D5A0E5" w:rsidR="008B008C" w:rsidRPr="00780F6C" w:rsidRDefault="008B008C">
      <w:pPr>
        <w:pStyle w:val="CommentText"/>
        <w:rPr>
          <w:lang w:val="nl-NL"/>
        </w:rPr>
      </w:pPr>
      <w:r>
        <w:rPr>
          <w:rStyle w:val="CommentReference"/>
        </w:rPr>
        <w:annotationRef/>
      </w:r>
      <w:r w:rsidRPr="00780F6C">
        <w:rPr>
          <w:lang w:val="nl-NL"/>
        </w:rPr>
        <w:t>idem</w:t>
      </w:r>
    </w:p>
  </w:comment>
  <w:comment w:id="57" w:author="Oberman, H.I. (Hanne)" w:date="2021-11-18T17:03:00Z" w:initials="OH(">
    <w:p w14:paraId="1D8201FF" w14:textId="3CCAC019" w:rsidR="002274C2" w:rsidRPr="002274C2" w:rsidRDefault="002274C2">
      <w:pPr>
        <w:pStyle w:val="CommentText"/>
        <w:rPr>
          <w:lang w:val="nl-NL"/>
        </w:rPr>
      </w:pPr>
      <w:r>
        <w:rPr>
          <w:rStyle w:val="CommentReference"/>
        </w:rPr>
        <w:annotationRef/>
      </w:r>
      <w:r w:rsidRPr="002274C2">
        <w:rPr>
          <w:lang w:val="nl-NL"/>
        </w:rPr>
        <w:t>Welke versie van Table 1 i</w:t>
      </w:r>
      <w:r>
        <w:rPr>
          <w:lang w:val="nl-NL"/>
        </w:rPr>
        <w:t>s beter?</w:t>
      </w:r>
    </w:p>
  </w:comment>
  <w:comment w:id="58" w:author="Thomas Debray" w:date="2021-11-22T10:22:00Z" w:initials="TD">
    <w:p w14:paraId="0977AEE7" w14:textId="04E2CF73" w:rsidR="00433876" w:rsidRPr="00BC42FB" w:rsidRDefault="00433876">
      <w:pPr>
        <w:pStyle w:val="CommentText"/>
        <w:rPr>
          <w:lang w:val="nl-NL"/>
        </w:rPr>
      </w:pPr>
      <w:r>
        <w:rPr>
          <w:rStyle w:val="CommentReference"/>
        </w:rPr>
        <w:annotationRef/>
      </w:r>
      <w:r w:rsidRPr="00BC42FB">
        <w:rPr>
          <w:lang w:val="nl-NL"/>
        </w:rPr>
        <w:t>Ik verkies de tweede</w:t>
      </w:r>
    </w:p>
  </w:comment>
  <w:comment w:id="59" w:author="Oberman, H.I. (Hanne)" w:date="2021-11-22T16:11:00Z" w:initials="OH(">
    <w:p w14:paraId="64131A98" w14:textId="4A3CC951" w:rsidR="00622336" w:rsidRPr="00622336" w:rsidRDefault="00622336">
      <w:pPr>
        <w:pStyle w:val="CommentText"/>
        <w:rPr>
          <w:lang w:val="nl-NL"/>
        </w:rPr>
      </w:pPr>
      <w:r>
        <w:rPr>
          <w:rStyle w:val="CommentReference"/>
        </w:rPr>
        <w:annotationRef/>
      </w:r>
      <w:r w:rsidRPr="00622336">
        <w:rPr>
          <w:lang w:val="nl-NL"/>
        </w:rPr>
        <w:t>Verduielijken dat dit op p</w:t>
      </w:r>
      <w:r>
        <w:rPr>
          <w:lang w:val="nl-NL"/>
        </w:rPr>
        <w:t>redictie level is, niet imputed values</w:t>
      </w:r>
    </w:p>
  </w:comment>
  <w:comment w:id="60" w:author="Nijman, S.W.J. (Steven)" w:date="2021-11-18T09:29:00Z" w:initials="N(">
    <w:p w14:paraId="52A29DCF" w14:textId="0FBFB278" w:rsidR="008B008C" w:rsidRPr="00A04872" w:rsidRDefault="008B008C">
      <w:pPr>
        <w:pStyle w:val="CommentText"/>
        <w:rPr>
          <w:lang w:val="nl-NL"/>
        </w:rPr>
      </w:pPr>
      <w:r w:rsidRPr="00A04872">
        <w:rPr>
          <w:lang w:val="nl-NL"/>
        </w:rPr>
        <w:t>Als we weten dat deze niet goed werkt bij lage prevalentie. Willen we het dan wel meenemen in het stuk en niet gewoon noemen dat het te instabiel is?</w:t>
      </w:r>
      <w:r>
        <w:rPr>
          <w:rStyle w:val="CommentReference"/>
        </w:rPr>
        <w:annotationRef/>
      </w:r>
    </w:p>
  </w:comment>
  <w:comment w:id="61" w:author="Oberman, H.I. (Hanne)" w:date="2021-11-12T13:23:00Z" w:initials="OH(">
    <w:p w14:paraId="58E0DC58" w14:textId="008D71CD" w:rsidR="008B008C" w:rsidRPr="00BC42FB" w:rsidRDefault="008B008C">
      <w:pPr>
        <w:pStyle w:val="CommentText"/>
      </w:pPr>
      <w:r>
        <w:rPr>
          <w:rStyle w:val="CommentReference"/>
        </w:rPr>
        <w:annotationRef/>
      </w:r>
      <w:r w:rsidRPr="00BC42FB">
        <w:t>Bijv DOI:</w:t>
      </w:r>
      <w:r w:rsidRPr="00BC42FB">
        <w:rPr>
          <w:rFonts w:ascii="Source Sans Pro" w:hAnsi="Source Sans Pro"/>
          <w:color w:val="333333"/>
          <w:spacing w:val="4"/>
          <w:sz w:val="21"/>
          <w:szCs w:val="21"/>
          <w:shd w:val="clear" w:color="auto" w:fill="FCFCFC"/>
        </w:rPr>
        <w:t xml:space="preserve"> 10.1007/978-0-387-30164-8_525</w:t>
      </w:r>
    </w:p>
  </w:comment>
  <w:comment w:id="70" w:author="Thomas Debray" w:date="2021-11-22T10:30:00Z" w:initials="TD">
    <w:p w14:paraId="787C82DB" w14:textId="1D52A701" w:rsidR="00927A62" w:rsidRDefault="00927A62">
      <w:pPr>
        <w:pStyle w:val="CommentText"/>
      </w:pPr>
      <w:r>
        <w:rPr>
          <w:rStyle w:val="CommentReference"/>
        </w:rPr>
        <w:annotationRef/>
      </w:r>
      <w:r>
        <w:t>I don’t understand how you evaluate RMSE for PS, since no imputation is generated? Or is the RMSE of the predicted risk, not the imputed value?</w:t>
      </w:r>
    </w:p>
  </w:comment>
  <w:comment w:id="73" w:author="Oberman, H.I. (Hanne)" w:date="2021-11-22T13:24:00Z" w:initials="OH(">
    <w:p w14:paraId="1E3F69E5" w14:textId="01CE48D7" w:rsidR="00D13482" w:rsidRDefault="00D13482">
      <w:pPr>
        <w:pStyle w:val="CommentText"/>
      </w:pPr>
      <w:r>
        <w:rPr>
          <w:rStyle w:val="CommentReference"/>
        </w:rPr>
        <w:annotationRef/>
      </w:r>
    </w:p>
  </w:comment>
  <w:comment w:id="85" w:author="Oberman, H.I. (Hanne)" w:date="2021-11-22T15:36:00Z" w:initials="OH(">
    <w:p w14:paraId="00FA010C" w14:textId="15A610A9" w:rsidR="00F86891" w:rsidRPr="00F86891" w:rsidRDefault="00F86891" w:rsidP="00F86891">
      <w:pPr>
        <w:rPr>
          <w:rFonts w:eastAsia="Times New Roman"/>
          <w:lang w:eastAsia="nl-NL"/>
        </w:rPr>
      </w:pPr>
      <w:r>
        <w:rPr>
          <w:rStyle w:val="CommentReference"/>
        </w:rPr>
        <w:annotationRef/>
      </w:r>
      <w:r>
        <w:t>Difference between MAE and RMSE: With asymmetric distributions, such as ours, the MAE is not an optimal metric. Ref: e.g., Kolassa, 2020.</w:t>
      </w:r>
      <w:r w:rsidR="007D00A6">
        <w:br/>
      </w:r>
      <w:r>
        <w:br/>
        <w:t xml:space="preserve">Example from SO: </w:t>
      </w:r>
      <w:r w:rsidRPr="00F86891">
        <w:rPr>
          <w:lang w:eastAsia="nl-NL"/>
        </w:rPr>
        <w:t>In many circumstances it makes sense to give more weight to points further away from the mean--that is, being off by 10 is more than twice as bad as being off by 5. In such cases RMSE is a more appropriate measure of error.</w:t>
      </w:r>
      <w:r>
        <w:rPr>
          <w:lang w:eastAsia="nl-NL"/>
        </w:rPr>
        <w:t xml:space="preserve"> </w:t>
      </w:r>
      <w:r w:rsidRPr="00F86891">
        <w:rPr>
          <w:rFonts w:eastAsia="Times New Roman"/>
          <w:lang w:eastAsia="nl-NL"/>
        </w:rPr>
        <w:t>If being off by ten is just twice as bad as being off by 5, then MAE is more appropriate.</w:t>
      </w:r>
      <w:r>
        <w:rPr>
          <w:rFonts w:eastAsia="Times New Roman"/>
          <w:lang w:eastAsia="nl-NL"/>
        </w:rPr>
        <w:t xml:space="preserve"> </w:t>
      </w:r>
      <w:hyperlink r:id="rId2" w:history="1">
        <w:r>
          <w:rPr>
            <w:rStyle w:val="Hyperlink"/>
          </w:rPr>
          <w:t>least squares - Mean absolute error OR root mean squared error? - Cross Validated (stackexchange.com)</w:t>
        </w:r>
      </w:hyperlink>
    </w:p>
    <w:p w14:paraId="35672312" w14:textId="1206C8C2" w:rsidR="00F86891" w:rsidRDefault="00F86891">
      <w:pPr>
        <w:pStyle w:val="CommentText"/>
      </w:pPr>
    </w:p>
  </w:comment>
  <w:comment w:id="88" w:author="Nijman, S.W.J. (Steven)" w:date="2021-10-29T11:12:00Z" w:initials="NS(">
    <w:p w14:paraId="22617103" w14:textId="35FBC8C4" w:rsidR="008B008C" w:rsidRPr="00BC42FB" w:rsidRDefault="008B008C">
      <w:pPr>
        <w:pStyle w:val="CommentText"/>
      </w:pPr>
      <w:r>
        <w:rPr>
          <w:rStyle w:val="CommentReference"/>
        </w:rPr>
        <w:annotationRef/>
      </w:r>
      <w:r>
        <w:rPr>
          <w:lang w:val="nl-NL"/>
        </w:rPr>
        <w:t>Verschillen en overeenkomsten</w:t>
      </w:r>
      <w:r w:rsidRPr="00F0591E">
        <w:rPr>
          <w:lang w:val="nl-NL"/>
        </w:rPr>
        <w:t xml:space="preserve"> tussen single en multiple </w:t>
      </w:r>
      <w:r>
        <w:rPr>
          <w:lang w:val="nl-NL"/>
        </w:rPr>
        <w:t xml:space="preserve">imputatie bij RF moet nog worden toegevoegd. </w:t>
      </w:r>
      <w:r w:rsidRPr="00BC42FB">
        <w:t>Hoor graag jullie perspectief daarop</w:t>
      </w:r>
    </w:p>
  </w:comment>
  <w:comment w:id="112" w:author="Thomas Debray" w:date="2021-11-22T10:40:00Z" w:initials="TD">
    <w:p w14:paraId="04A3FEC9" w14:textId="54472C30" w:rsidR="00AA4830" w:rsidRDefault="00AA4830">
      <w:pPr>
        <w:pStyle w:val="CommentText"/>
      </w:pPr>
      <w:r>
        <w:rPr>
          <w:rStyle w:val="CommentReference"/>
        </w:rPr>
        <w:annotationRef/>
      </w:r>
      <w:r>
        <w:t>This is a summary of the results, some discussion is warranted in this section.</w:t>
      </w:r>
    </w:p>
  </w:comment>
  <w:comment w:id="115" w:author="Thomas Debray" w:date="2021-11-22T10:41:00Z" w:initials="TD">
    <w:p w14:paraId="05C8405F" w14:textId="766247A0" w:rsidR="009F2AD8" w:rsidRDefault="009F2AD8">
      <w:pPr>
        <w:pStyle w:val="CommentText"/>
      </w:pPr>
      <w:r>
        <w:rPr>
          <w:rStyle w:val="CommentReference"/>
        </w:rPr>
        <w:annotationRef/>
      </w:r>
      <w:r>
        <w:t>I don’t understand, what does this mean?</w:t>
      </w:r>
    </w:p>
  </w:comment>
  <w:comment w:id="118" w:author="Thomas Debray" w:date="2021-11-22T11:48:00Z" w:initials="TD">
    <w:p w14:paraId="355CB2AF" w14:textId="4E9053D7" w:rsidR="00D649C9" w:rsidRDefault="00D649C9">
      <w:pPr>
        <w:pStyle w:val="CommentText"/>
      </w:pPr>
      <w:r>
        <w:rPr>
          <w:rStyle w:val="CommentReference"/>
        </w:rPr>
        <w:annotationRef/>
      </w:r>
      <w:r>
        <w:t>This is not a full explanaition. SS is a very simplistic way of incorporating correlation. It is basically a univariate approach, and therefore expected to perform worse than other (multivariate) approaches especially when multiple variables are related to each other.</w:t>
      </w:r>
    </w:p>
  </w:comment>
  <w:comment w:id="127" w:author="Thomas Debray" w:date="2021-11-22T11:52:00Z" w:initials="TD">
    <w:p w14:paraId="058340BB" w14:textId="07783978" w:rsidR="00873716" w:rsidRDefault="00873716">
      <w:pPr>
        <w:pStyle w:val="CommentText"/>
      </w:pPr>
      <w:r>
        <w:rPr>
          <w:rStyle w:val="CommentReference"/>
        </w:rPr>
        <w:annotationRef/>
      </w:r>
      <w:r>
        <w:t xml:space="preserve">This should not be the case. In RF, all available variables are used during model development. Many of them may simply not end up in any of the trees. </w:t>
      </w:r>
    </w:p>
  </w:comment>
  <w:comment w:id="144" w:author="Thomas Debray" w:date="2021-11-22T11:57:00Z" w:initials="TD">
    <w:p w14:paraId="5968EA36" w14:textId="3673DC1F" w:rsidR="00D57F4E" w:rsidRDefault="00D57F4E">
      <w:pPr>
        <w:pStyle w:val="CommentText"/>
      </w:pPr>
      <w:r>
        <w:rPr>
          <w:rStyle w:val="CommentReference"/>
        </w:rPr>
        <w:annotationRef/>
      </w:r>
      <w:r>
        <w:t>Not sure if this is the case. You wsill still have different cutoffs between random trees, allowing for some non-linearity . I think instead that RF are more prone to overfitting in subsamples.</w:t>
      </w:r>
    </w:p>
  </w:comment>
  <w:comment w:id="173" w:author="Thomas Debray" w:date="2021-11-22T11:58:00Z" w:initials="TD">
    <w:p w14:paraId="57C3EC5F" w14:textId="4EE52815" w:rsidR="00512270" w:rsidRDefault="00856CFB">
      <w:pPr>
        <w:pStyle w:val="CommentText"/>
      </w:pPr>
      <w:r>
        <w:rPr>
          <w:rStyle w:val="CommentReference"/>
        </w:rPr>
        <w:t>Overall, it seems rather that RF is just not a good approach in this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D7BBA1" w15:done="1"/>
  <w15:commentEx w15:paraId="44859045" w15:paraIdParent="39D7BBA1" w15:done="1"/>
  <w15:commentEx w15:paraId="71460B1A" w15:done="0"/>
  <w15:commentEx w15:paraId="4D4ED9AF" w15:done="0"/>
  <w15:commentEx w15:paraId="5C2DC956" w15:done="0"/>
  <w15:commentEx w15:paraId="6391D3B0" w15:done="0"/>
  <w15:commentEx w15:paraId="6C72F2E8" w15:done="0"/>
  <w15:commentEx w15:paraId="5D52F44C" w15:done="0"/>
  <w15:commentEx w15:paraId="6177D315" w15:done="0"/>
  <w15:commentEx w15:paraId="498BBD06" w15:paraIdParent="6177D315" w15:done="0"/>
  <w15:commentEx w15:paraId="11974A0E" w15:paraIdParent="6177D315" w15:done="0"/>
  <w15:commentEx w15:paraId="6A2A44FB" w15:done="0"/>
  <w15:commentEx w15:paraId="1E5CD68B" w15:done="0"/>
  <w15:commentEx w15:paraId="58367F1F" w15:done="0"/>
  <w15:commentEx w15:paraId="051A14EF" w15:done="0"/>
  <w15:commentEx w15:paraId="7CA26819" w15:done="0"/>
  <w15:commentEx w15:paraId="7E399CCA" w15:paraIdParent="7CA26819" w15:done="0"/>
  <w15:commentEx w15:paraId="4FED4A9F" w15:done="0"/>
  <w15:commentEx w15:paraId="508ECEDA" w15:paraIdParent="4FED4A9F" w15:done="0"/>
  <w15:commentEx w15:paraId="10B583D6" w15:done="0"/>
  <w15:commentEx w15:paraId="75D9935B" w15:done="0"/>
  <w15:commentEx w15:paraId="1D8201FF" w15:done="0"/>
  <w15:commentEx w15:paraId="0977AEE7" w15:paraIdParent="1D8201FF" w15:done="0"/>
  <w15:commentEx w15:paraId="64131A98" w15:done="0"/>
  <w15:commentEx w15:paraId="52A29DCF" w15:done="0"/>
  <w15:commentEx w15:paraId="58E0DC58" w15:done="0"/>
  <w15:commentEx w15:paraId="787C82DB" w15:done="0"/>
  <w15:commentEx w15:paraId="1E3F69E5" w15:done="0"/>
  <w15:commentEx w15:paraId="35672312" w15:done="0"/>
  <w15:commentEx w15:paraId="22617103" w15:done="0"/>
  <w15:commentEx w15:paraId="04A3FEC9" w15:done="0"/>
  <w15:commentEx w15:paraId="05C8405F" w15:done="0"/>
  <w15:commentEx w15:paraId="355CB2AF" w15:done="0"/>
  <w15:commentEx w15:paraId="058340BB" w15:done="0"/>
  <w15:commentEx w15:paraId="5968EA36" w15:done="0"/>
  <w15:commentEx w15:paraId="57C3EC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CC2F8" w16cex:dateUtc="2021-09-03T13:51:00Z"/>
  <w16cex:commentExtensible w16cex:durableId="253CA4CC" w16cex:dateUtc="2021-11-15T08:20:00Z"/>
  <w16cex:commentExtensible w16cex:durableId="240EE145" w16cex:dateUtc="2021-03-31T09:53:00Z"/>
  <w16cex:commentExtensible w16cex:durableId="24EA080B" w16cex:dateUtc="2021-09-13T15:25:00Z"/>
  <w16cex:commentExtensible w16cex:durableId="344591FC" w16cex:dateUtc="2021-11-18T08:29:00Z"/>
  <w16cex:commentExtensible w16cex:durableId="253C9E03" w16cex:dateUtc="2021-11-15T07:51:00Z"/>
  <w16cex:commentExtensible w16cex:durableId="253C9EC6" w16cex:dateUtc="2021-11-15T07:54:00Z"/>
  <w16cex:commentExtensible w16cex:durableId="2545EB9C" w16cex:dateUtc="2021-11-22T09:12:00Z"/>
  <w16cex:commentExtensible w16cex:durableId="251933C7" w16cex:dateUtc="2021-10-19T10:08:00Z"/>
  <w16cex:commentExtensible w16cex:durableId="253C9D41" w16cex:dateUtc="2021-11-15T07:48:00Z"/>
  <w16cex:commentExtensible w16cex:durableId="253CA7BC" w16cex:dateUtc="2021-11-15T08:32:00Z"/>
  <w16cex:commentExtensible w16cex:durableId="254103BB" w16cex:dateUtc="2021-11-18T15:54:00Z"/>
  <w16cex:commentExtensible w16cex:durableId="24C4F562" w16cex:dateUtc="2021-08-16T12:32:00Z"/>
  <w16cex:commentExtensible w16cex:durableId="2545ED4E" w16cex:dateUtc="2021-11-22T09:19:00Z"/>
  <w16cex:commentExtensible w16cex:durableId="2545ED7A" w16cex:dateUtc="2021-11-22T09:20:00Z"/>
  <w16cex:commentExtensible w16cex:durableId="252C04B0" w16cex:dateUtc="2021-11-02T17:40:00Z"/>
  <w16cex:commentExtensible w16cex:durableId="253C9662" w16cex:dateUtc="2021-11-15T07:18:00Z"/>
  <w16cex:commentExtensible w16cex:durableId="253C96DA" w16cex:dateUtc="2021-11-15T07:20:00Z"/>
  <w16cex:commentExtensible w16cex:durableId="253CAB12" w16cex:dateUtc="2021-11-15T08:46:00Z"/>
  <w16cex:commentExtensible w16cex:durableId="253CF6EE" w16cex:dateUtc="2021-11-15T14:10:00Z"/>
  <w16cex:commentExtensible w16cex:durableId="253CF700" w16cex:dateUtc="2021-11-15T14:10:00Z"/>
  <w16cex:commentExtensible w16cex:durableId="254105F1" w16cex:dateUtc="2021-11-18T16:03:00Z"/>
  <w16cex:commentExtensible w16cex:durableId="2545EDF6" w16cex:dateUtc="2021-11-22T09:22:00Z"/>
  <w16cex:commentExtensible w16cex:durableId="25463FAA" w16cex:dateUtc="2021-11-22T15:11:00Z"/>
  <w16cex:commentExtensible w16cex:durableId="66FBA623" w16cex:dateUtc="2021-11-18T08:29:00Z"/>
  <w16cex:commentExtensible w16cex:durableId="2538E969" w16cex:dateUtc="2021-11-12T12:23:00Z"/>
  <w16cex:commentExtensible w16cex:durableId="2545EFAB" w16cex:dateUtc="2021-11-22T09:30:00Z"/>
  <w16cex:commentExtensible w16cex:durableId="25461891" w16cex:dateUtc="2021-11-22T12:24:00Z"/>
  <w16cex:commentExtensible w16cex:durableId="25463786" w16cex:dateUtc="2021-11-22T14:36:00Z"/>
  <w16cex:commentExtensible w16cex:durableId="25265584" w16cex:dateUtc="2021-10-29T09:12:00Z"/>
  <w16cex:commentExtensible w16cex:durableId="2545F207" w16cex:dateUtc="2021-11-22T09:40:00Z"/>
  <w16cex:commentExtensible w16cex:durableId="2545F269" w16cex:dateUtc="2021-11-22T09:41:00Z"/>
  <w16cex:commentExtensible w16cex:durableId="25460200" w16cex:dateUtc="2021-11-22T10:48:00Z"/>
  <w16cex:commentExtensible w16cex:durableId="254602E9" w16cex:dateUtc="2021-11-22T10:52:00Z"/>
  <w16cex:commentExtensible w16cex:durableId="25460442" w16cex:dateUtc="2021-11-22T10:57:00Z"/>
  <w16cex:commentExtensible w16cex:durableId="2546047E" w16cex:dateUtc="2021-11-22T1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D7BBA1" w16cid:durableId="24DCC2F8"/>
  <w16cid:commentId w16cid:paraId="44859045" w16cid:durableId="253CA4CC"/>
  <w16cid:commentId w16cid:paraId="71460B1A" w16cid:durableId="240EE145"/>
  <w16cid:commentId w16cid:paraId="4D4ED9AF" w16cid:durableId="24EA080B"/>
  <w16cid:commentId w16cid:paraId="5C2DC956" w16cid:durableId="344591FC"/>
  <w16cid:commentId w16cid:paraId="6391D3B0" w16cid:durableId="253C9E03"/>
  <w16cid:commentId w16cid:paraId="6C72F2E8" w16cid:durableId="253C9EC6"/>
  <w16cid:commentId w16cid:paraId="5D52F44C" w16cid:durableId="2545EB9C"/>
  <w16cid:commentId w16cid:paraId="6177D315" w16cid:durableId="251933C7"/>
  <w16cid:commentId w16cid:paraId="498BBD06" w16cid:durableId="253C9D41"/>
  <w16cid:commentId w16cid:paraId="11974A0E" w16cid:durableId="253CA7BC"/>
  <w16cid:commentId w16cid:paraId="6A2A44FB" w16cid:durableId="254103BB"/>
  <w16cid:commentId w16cid:paraId="1E5CD68B" w16cid:durableId="24C4F562"/>
  <w16cid:commentId w16cid:paraId="58367F1F" w16cid:durableId="2545ED4E"/>
  <w16cid:commentId w16cid:paraId="051A14EF" w16cid:durableId="2545ED7A"/>
  <w16cid:commentId w16cid:paraId="7CA26819" w16cid:durableId="252C04B0"/>
  <w16cid:commentId w16cid:paraId="7E399CCA" w16cid:durableId="253C9662"/>
  <w16cid:commentId w16cid:paraId="4FED4A9F" w16cid:durableId="253C96DA"/>
  <w16cid:commentId w16cid:paraId="508ECEDA" w16cid:durableId="253CAB12"/>
  <w16cid:commentId w16cid:paraId="10B583D6" w16cid:durableId="253CF6EE"/>
  <w16cid:commentId w16cid:paraId="75D9935B" w16cid:durableId="253CF700"/>
  <w16cid:commentId w16cid:paraId="1D8201FF" w16cid:durableId="254105F1"/>
  <w16cid:commentId w16cid:paraId="0977AEE7" w16cid:durableId="2545EDF6"/>
  <w16cid:commentId w16cid:paraId="64131A98" w16cid:durableId="25463FAA"/>
  <w16cid:commentId w16cid:paraId="52A29DCF" w16cid:durableId="66FBA623"/>
  <w16cid:commentId w16cid:paraId="58E0DC58" w16cid:durableId="2538E969"/>
  <w16cid:commentId w16cid:paraId="787C82DB" w16cid:durableId="2545EFAB"/>
  <w16cid:commentId w16cid:paraId="1E3F69E5" w16cid:durableId="25461891"/>
  <w16cid:commentId w16cid:paraId="35672312" w16cid:durableId="25463786"/>
  <w16cid:commentId w16cid:paraId="22617103" w16cid:durableId="25265584"/>
  <w16cid:commentId w16cid:paraId="04A3FEC9" w16cid:durableId="2545F207"/>
  <w16cid:commentId w16cid:paraId="05C8405F" w16cid:durableId="2545F269"/>
  <w16cid:commentId w16cid:paraId="355CB2AF" w16cid:durableId="25460200"/>
  <w16cid:commentId w16cid:paraId="058340BB" w16cid:durableId="254602E9"/>
  <w16cid:commentId w16cid:paraId="5968EA36" w16cid:durableId="25460442"/>
  <w16cid:commentId w16cid:paraId="57C3EC5F" w16cid:durableId="254604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DejaVu Sans">
    <w:altName w:val="Sylfaen"/>
    <w:charset w:val="00"/>
    <w:family w:val="swiss"/>
    <w:pitch w:val="variable"/>
    <w:sig w:usb0="E7002EFF" w:usb1="D200FDFF" w:usb2="0A24602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45D5"/>
    <w:multiLevelType w:val="hybridMultilevel"/>
    <w:tmpl w:val="E6FAA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A6798"/>
    <w:multiLevelType w:val="hybridMultilevel"/>
    <w:tmpl w:val="E50E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0052F"/>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1B6001"/>
    <w:multiLevelType w:val="hybridMultilevel"/>
    <w:tmpl w:val="74ECE8BE"/>
    <w:lvl w:ilvl="0" w:tplc="4E6C1E66">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9291E"/>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BBC360B"/>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581A78"/>
    <w:multiLevelType w:val="hybridMultilevel"/>
    <w:tmpl w:val="2A100924"/>
    <w:lvl w:ilvl="0" w:tplc="548AA4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8223AA"/>
    <w:multiLevelType w:val="multilevel"/>
    <w:tmpl w:val="C46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A7E16"/>
    <w:multiLevelType w:val="multilevel"/>
    <w:tmpl w:val="D43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42C86"/>
    <w:multiLevelType w:val="multilevel"/>
    <w:tmpl w:val="96C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11FC7"/>
    <w:multiLevelType w:val="hybridMultilevel"/>
    <w:tmpl w:val="7690E61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D4E75"/>
    <w:multiLevelType w:val="multilevel"/>
    <w:tmpl w:val="60D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E238E"/>
    <w:multiLevelType w:val="hybridMultilevel"/>
    <w:tmpl w:val="EF621D28"/>
    <w:lvl w:ilvl="0" w:tplc="06EE4810">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41D23"/>
    <w:multiLevelType w:val="hybridMultilevel"/>
    <w:tmpl w:val="AD120D16"/>
    <w:lvl w:ilvl="0" w:tplc="2678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BD73D8"/>
    <w:multiLevelType w:val="hybridMultilevel"/>
    <w:tmpl w:val="A85EBE7C"/>
    <w:lvl w:ilvl="0" w:tplc="6FFEBCC0">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DC12CA"/>
    <w:multiLevelType w:val="hybridMultilevel"/>
    <w:tmpl w:val="D7F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BD401F"/>
    <w:multiLevelType w:val="hybridMultilevel"/>
    <w:tmpl w:val="78828210"/>
    <w:lvl w:ilvl="0" w:tplc="0560AF08">
      <w:start w:val="3"/>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1627EC"/>
    <w:multiLevelType w:val="hybridMultilevel"/>
    <w:tmpl w:val="49FA7D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6886663"/>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C14214"/>
    <w:multiLevelType w:val="multilevel"/>
    <w:tmpl w:val="944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B10FA"/>
    <w:multiLevelType w:val="hybridMultilevel"/>
    <w:tmpl w:val="5356A4CC"/>
    <w:lvl w:ilvl="0" w:tplc="3D52ED4E">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91B0A0A"/>
    <w:multiLevelType w:val="hybridMultilevel"/>
    <w:tmpl w:val="ED50A778"/>
    <w:lvl w:ilvl="0" w:tplc="C232A92E">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2E634A"/>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15:restartNumberingAfterBreak="0">
    <w:nsid w:val="72824292"/>
    <w:multiLevelType w:val="hybridMultilevel"/>
    <w:tmpl w:val="5FF6D6C4"/>
    <w:lvl w:ilvl="0" w:tplc="2EB8AD42">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436F7D"/>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C220E4"/>
    <w:multiLevelType w:val="hybridMultilevel"/>
    <w:tmpl w:val="4AA4EB72"/>
    <w:lvl w:ilvl="0" w:tplc="ED76747C">
      <w:start w:val="1"/>
      <w:numFmt w:val="bullet"/>
      <w:lvlText w:val="-"/>
      <w:lvlJc w:val="left"/>
      <w:pPr>
        <w:ind w:left="720" w:hanging="360"/>
      </w:pPr>
      <w:rPr>
        <w:rFonts w:ascii="Calibri Light" w:eastAsia="Calibr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5653E6"/>
    <w:multiLevelType w:val="hybridMultilevel"/>
    <w:tmpl w:val="4392C930"/>
    <w:lvl w:ilvl="0" w:tplc="9496BFA2">
      <w:start w:val="1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5"/>
  </w:num>
  <w:num w:numId="4">
    <w:abstractNumId w:val="13"/>
  </w:num>
  <w:num w:numId="5">
    <w:abstractNumId w:val="9"/>
  </w:num>
  <w:num w:numId="6">
    <w:abstractNumId w:val="19"/>
  </w:num>
  <w:num w:numId="7">
    <w:abstractNumId w:val="14"/>
  </w:num>
  <w:num w:numId="8">
    <w:abstractNumId w:val="7"/>
  </w:num>
  <w:num w:numId="9">
    <w:abstractNumId w:val="8"/>
  </w:num>
  <w:num w:numId="10">
    <w:abstractNumId w:val="11"/>
  </w:num>
  <w:num w:numId="11">
    <w:abstractNumId w:val="16"/>
  </w:num>
  <w:num w:numId="12">
    <w:abstractNumId w:val="18"/>
  </w:num>
  <w:num w:numId="13">
    <w:abstractNumId w:val="1"/>
  </w:num>
  <w:num w:numId="14">
    <w:abstractNumId w:val="4"/>
  </w:num>
  <w:num w:numId="15">
    <w:abstractNumId w:val="24"/>
  </w:num>
  <w:num w:numId="16">
    <w:abstractNumId w:val="2"/>
  </w:num>
  <w:num w:numId="17">
    <w:abstractNumId w:val="5"/>
  </w:num>
  <w:num w:numId="18">
    <w:abstractNumId w:val="26"/>
  </w:num>
  <w:num w:numId="19">
    <w:abstractNumId w:val="22"/>
  </w:num>
  <w:num w:numId="20">
    <w:abstractNumId w:val="0"/>
  </w:num>
  <w:num w:numId="21">
    <w:abstractNumId w:val="3"/>
  </w:num>
  <w:num w:numId="22">
    <w:abstractNumId w:val="23"/>
  </w:num>
  <w:num w:numId="23">
    <w:abstractNumId w:val="6"/>
  </w:num>
  <w:num w:numId="24">
    <w:abstractNumId w:val="17"/>
  </w:num>
  <w:num w:numId="25">
    <w:abstractNumId w:val="12"/>
  </w:num>
  <w:num w:numId="26">
    <w:abstractNumId w:val="20"/>
  </w:num>
  <w:num w:numId="2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jman, S.W.J. (Steven)">
    <w15:presenceInfo w15:providerId="AD" w15:userId="S::s.w.j.nijman_umcutrecht.nl#ext#@solisservices.onmicrosoft.com::14d60c87-80f9-428d-8a31-955da653b40c"/>
  </w15:person>
  <w15:person w15:author="Oberman, H.I. (Hanne)">
    <w15:presenceInfo w15:providerId="AD" w15:userId="S::h.i.oberman@uu.nl::e27d1978-6ace-4e0e-9109-4f58c8b6a455"/>
  </w15:person>
  <w15:person w15:author="Vink, G. (Gerko)">
    <w15:presenceInfo w15:providerId="AD" w15:userId="S::g.vink@uu.nl::cc7d7fcd-73aa-4668-936a-2ca38cace0f3"/>
  </w15:person>
  <w15:person w15:author="Thomas Debray">
    <w15:presenceInfo w15:providerId="Windows Live" w15:userId="7bb179b177eaa0b4"/>
  </w15:person>
  <w15:person w15:author="Smeden, M. van (Maarten)">
    <w15:presenceInfo w15:providerId="AD" w15:userId="S::m.vansmeden@umcutrecht.nl::9a250992-94d3-40ed-88f5-d6b3daf5d0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NDI2tDA0NrMwNDBR0lEKTi0uzszPAykwNK4FAH8m/9QtAAAA"/>
  </w:docVars>
  <w:rsids>
    <w:rsidRoot w:val="00B80135"/>
    <w:rsid w:val="0000123C"/>
    <w:rsid w:val="00002059"/>
    <w:rsid w:val="0000302E"/>
    <w:rsid w:val="00003CC7"/>
    <w:rsid w:val="00004C9B"/>
    <w:rsid w:val="000105D0"/>
    <w:rsid w:val="00011AB8"/>
    <w:rsid w:val="000141F7"/>
    <w:rsid w:val="000179DC"/>
    <w:rsid w:val="00022151"/>
    <w:rsid w:val="0002364E"/>
    <w:rsid w:val="00031BF8"/>
    <w:rsid w:val="00034359"/>
    <w:rsid w:val="0003748A"/>
    <w:rsid w:val="00040C6B"/>
    <w:rsid w:val="00040EA9"/>
    <w:rsid w:val="00042700"/>
    <w:rsid w:val="00043779"/>
    <w:rsid w:val="00043D69"/>
    <w:rsid w:val="00050159"/>
    <w:rsid w:val="00050A80"/>
    <w:rsid w:val="00050BB9"/>
    <w:rsid w:val="00052F2B"/>
    <w:rsid w:val="00053C4D"/>
    <w:rsid w:val="00054834"/>
    <w:rsid w:val="0005484E"/>
    <w:rsid w:val="00057A2F"/>
    <w:rsid w:val="00060E16"/>
    <w:rsid w:val="00067579"/>
    <w:rsid w:val="00067B0A"/>
    <w:rsid w:val="00067C82"/>
    <w:rsid w:val="00070893"/>
    <w:rsid w:val="00072685"/>
    <w:rsid w:val="00072950"/>
    <w:rsid w:val="00073809"/>
    <w:rsid w:val="000739F1"/>
    <w:rsid w:val="0008079F"/>
    <w:rsid w:val="00084389"/>
    <w:rsid w:val="000844CC"/>
    <w:rsid w:val="00085632"/>
    <w:rsid w:val="00085AF7"/>
    <w:rsid w:val="000865B0"/>
    <w:rsid w:val="0008750B"/>
    <w:rsid w:val="000903D0"/>
    <w:rsid w:val="00091BAC"/>
    <w:rsid w:val="00094D3A"/>
    <w:rsid w:val="00097DFA"/>
    <w:rsid w:val="000A273A"/>
    <w:rsid w:val="000A35CC"/>
    <w:rsid w:val="000A6BAA"/>
    <w:rsid w:val="000B0A2D"/>
    <w:rsid w:val="000B2396"/>
    <w:rsid w:val="000B5934"/>
    <w:rsid w:val="000B7364"/>
    <w:rsid w:val="000C1D6F"/>
    <w:rsid w:val="000C1F90"/>
    <w:rsid w:val="000C20B9"/>
    <w:rsid w:val="000C265D"/>
    <w:rsid w:val="000C32A6"/>
    <w:rsid w:val="000D2A32"/>
    <w:rsid w:val="000D4D88"/>
    <w:rsid w:val="000E12C6"/>
    <w:rsid w:val="000E4D10"/>
    <w:rsid w:val="000F0A08"/>
    <w:rsid w:val="000F38C1"/>
    <w:rsid w:val="000F41CC"/>
    <w:rsid w:val="000F4505"/>
    <w:rsid w:val="000F57DD"/>
    <w:rsid w:val="000F6989"/>
    <w:rsid w:val="001013DF"/>
    <w:rsid w:val="001024DF"/>
    <w:rsid w:val="0010276C"/>
    <w:rsid w:val="00102AE2"/>
    <w:rsid w:val="001035F7"/>
    <w:rsid w:val="00103EB4"/>
    <w:rsid w:val="00104FFA"/>
    <w:rsid w:val="00106FF4"/>
    <w:rsid w:val="00107287"/>
    <w:rsid w:val="00113955"/>
    <w:rsid w:val="0011497F"/>
    <w:rsid w:val="00115EE0"/>
    <w:rsid w:val="001218D7"/>
    <w:rsid w:val="001221DD"/>
    <w:rsid w:val="00123C85"/>
    <w:rsid w:val="00124CDD"/>
    <w:rsid w:val="00126741"/>
    <w:rsid w:val="00130960"/>
    <w:rsid w:val="00132483"/>
    <w:rsid w:val="00132FED"/>
    <w:rsid w:val="00136517"/>
    <w:rsid w:val="001365B1"/>
    <w:rsid w:val="00137C6A"/>
    <w:rsid w:val="00140F57"/>
    <w:rsid w:val="001430B9"/>
    <w:rsid w:val="00143EFE"/>
    <w:rsid w:val="0014558F"/>
    <w:rsid w:val="001479DA"/>
    <w:rsid w:val="00151585"/>
    <w:rsid w:val="001538F7"/>
    <w:rsid w:val="00154DE8"/>
    <w:rsid w:val="001553D3"/>
    <w:rsid w:val="001566CA"/>
    <w:rsid w:val="00156931"/>
    <w:rsid w:val="00160785"/>
    <w:rsid w:val="001608EB"/>
    <w:rsid w:val="0016202D"/>
    <w:rsid w:val="00163BD3"/>
    <w:rsid w:val="00163EE4"/>
    <w:rsid w:val="00165E38"/>
    <w:rsid w:val="00166480"/>
    <w:rsid w:val="00166A66"/>
    <w:rsid w:val="001670A0"/>
    <w:rsid w:val="00171398"/>
    <w:rsid w:val="001715B4"/>
    <w:rsid w:val="00171654"/>
    <w:rsid w:val="0017438D"/>
    <w:rsid w:val="00175C21"/>
    <w:rsid w:val="00175EC3"/>
    <w:rsid w:val="00176B14"/>
    <w:rsid w:val="00180200"/>
    <w:rsid w:val="00180E3C"/>
    <w:rsid w:val="0018268A"/>
    <w:rsid w:val="00182F78"/>
    <w:rsid w:val="00183165"/>
    <w:rsid w:val="00183883"/>
    <w:rsid w:val="00183B61"/>
    <w:rsid w:val="00184407"/>
    <w:rsid w:val="001848E7"/>
    <w:rsid w:val="00184F5A"/>
    <w:rsid w:val="00190260"/>
    <w:rsid w:val="00191F8A"/>
    <w:rsid w:val="00192874"/>
    <w:rsid w:val="0019387D"/>
    <w:rsid w:val="00193BCD"/>
    <w:rsid w:val="00195021"/>
    <w:rsid w:val="001964F0"/>
    <w:rsid w:val="0019787C"/>
    <w:rsid w:val="001A23F0"/>
    <w:rsid w:val="001A3486"/>
    <w:rsid w:val="001A3746"/>
    <w:rsid w:val="001A4910"/>
    <w:rsid w:val="001A7154"/>
    <w:rsid w:val="001A7FF5"/>
    <w:rsid w:val="001B05A4"/>
    <w:rsid w:val="001B25F1"/>
    <w:rsid w:val="001B7AD7"/>
    <w:rsid w:val="001C0E5D"/>
    <w:rsid w:val="001C157E"/>
    <w:rsid w:val="001C22EF"/>
    <w:rsid w:val="001C693C"/>
    <w:rsid w:val="001C7D97"/>
    <w:rsid w:val="001D215F"/>
    <w:rsid w:val="001D2429"/>
    <w:rsid w:val="001D2DC3"/>
    <w:rsid w:val="001D3130"/>
    <w:rsid w:val="001D372B"/>
    <w:rsid w:val="001D7F45"/>
    <w:rsid w:val="001E0387"/>
    <w:rsid w:val="001E3671"/>
    <w:rsid w:val="001E60D2"/>
    <w:rsid w:val="001E71B8"/>
    <w:rsid w:val="001F1D3B"/>
    <w:rsid w:val="001F1E11"/>
    <w:rsid w:val="001F26A1"/>
    <w:rsid w:val="001F3123"/>
    <w:rsid w:val="001F3B6B"/>
    <w:rsid w:val="001F41E2"/>
    <w:rsid w:val="001F6C05"/>
    <w:rsid w:val="002038E2"/>
    <w:rsid w:val="0020394A"/>
    <w:rsid w:val="00204E3E"/>
    <w:rsid w:val="00205939"/>
    <w:rsid w:val="00210AF6"/>
    <w:rsid w:val="002130BB"/>
    <w:rsid w:val="002137F9"/>
    <w:rsid w:val="0021434D"/>
    <w:rsid w:val="002146FC"/>
    <w:rsid w:val="002214DA"/>
    <w:rsid w:val="00223DE9"/>
    <w:rsid w:val="002254DF"/>
    <w:rsid w:val="002254F4"/>
    <w:rsid w:val="00226DAA"/>
    <w:rsid w:val="002274C2"/>
    <w:rsid w:val="00230087"/>
    <w:rsid w:val="002307D9"/>
    <w:rsid w:val="00230EB5"/>
    <w:rsid w:val="0023109B"/>
    <w:rsid w:val="00232BE2"/>
    <w:rsid w:val="0023499B"/>
    <w:rsid w:val="00234DD1"/>
    <w:rsid w:val="00240D4A"/>
    <w:rsid w:val="00241BB5"/>
    <w:rsid w:val="002426C2"/>
    <w:rsid w:val="002449DC"/>
    <w:rsid w:val="002471B1"/>
    <w:rsid w:val="00247E39"/>
    <w:rsid w:val="00252296"/>
    <w:rsid w:val="002524BD"/>
    <w:rsid w:val="00252BCA"/>
    <w:rsid w:val="0025346B"/>
    <w:rsid w:val="00254800"/>
    <w:rsid w:val="00262A77"/>
    <w:rsid w:val="00263838"/>
    <w:rsid w:val="00265311"/>
    <w:rsid w:val="00265BA8"/>
    <w:rsid w:val="00265C02"/>
    <w:rsid w:val="00270C87"/>
    <w:rsid w:val="00272B14"/>
    <w:rsid w:val="0027322C"/>
    <w:rsid w:val="002732B1"/>
    <w:rsid w:val="0027332F"/>
    <w:rsid w:val="0027352D"/>
    <w:rsid w:val="002746A5"/>
    <w:rsid w:val="00275190"/>
    <w:rsid w:val="00275ECE"/>
    <w:rsid w:val="002776E6"/>
    <w:rsid w:val="002803F9"/>
    <w:rsid w:val="002874B0"/>
    <w:rsid w:val="002875A8"/>
    <w:rsid w:val="0028794F"/>
    <w:rsid w:val="00290302"/>
    <w:rsid w:val="002911AB"/>
    <w:rsid w:val="002946E3"/>
    <w:rsid w:val="00294DC5"/>
    <w:rsid w:val="002956AB"/>
    <w:rsid w:val="00296494"/>
    <w:rsid w:val="0029761E"/>
    <w:rsid w:val="002A024F"/>
    <w:rsid w:val="002A509B"/>
    <w:rsid w:val="002A60F9"/>
    <w:rsid w:val="002A700E"/>
    <w:rsid w:val="002A7794"/>
    <w:rsid w:val="002B0A2F"/>
    <w:rsid w:val="002B135D"/>
    <w:rsid w:val="002B2659"/>
    <w:rsid w:val="002B424A"/>
    <w:rsid w:val="002B781D"/>
    <w:rsid w:val="002C1310"/>
    <w:rsid w:val="002C3169"/>
    <w:rsid w:val="002C5868"/>
    <w:rsid w:val="002C6B15"/>
    <w:rsid w:val="002C7131"/>
    <w:rsid w:val="002D1482"/>
    <w:rsid w:val="002D1D71"/>
    <w:rsid w:val="002D21DE"/>
    <w:rsid w:val="002D228B"/>
    <w:rsid w:val="002D306D"/>
    <w:rsid w:val="002D4701"/>
    <w:rsid w:val="002D5856"/>
    <w:rsid w:val="002D7E01"/>
    <w:rsid w:val="002E123A"/>
    <w:rsid w:val="002E4402"/>
    <w:rsid w:val="002E44B2"/>
    <w:rsid w:val="002E631B"/>
    <w:rsid w:val="002F776C"/>
    <w:rsid w:val="0030041A"/>
    <w:rsid w:val="003014D3"/>
    <w:rsid w:val="00301A5E"/>
    <w:rsid w:val="00302B5F"/>
    <w:rsid w:val="00303668"/>
    <w:rsid w:val="003042CC"/>
    <w:rsid w:val="00305272"/>
    <w:rsid w:val="00306B98"/>
    <w:rsid w:val="00306D6F"/>
    <w:rsid w:val="00307E31"/>
    <w:rsid w:val="00307FE5"/>
    <w:rsid w:val="00310118"/>
    <w:rsid w:val="00310F51"/>
    <w:rsid w:val="003120C2"/>
    <w:rsid w:val="00315F18"/>
    <w:rsid w:val="00316223"/>
    <w:rsid w:val="003164D1"/>
    <w:rsid w:val="00316B2B"/>
    <w:rsid w:val="0032058E"/>
    <w:rsid w:val="003228F6"/>
    <w:rsid w:val="00324356"/>
    <w:rsid w:val="00330B39"/>
    <w:rsid w:val="00330D09"/>
    <w:rsid w:val="00331000"/>
    <w:rsid w:val="00331B0E"/>
    <w:rsid w:val="00331E6E"/>
    <w:rsid w:val="00341D8D"/>
    <w:rsid w:val="0034221E"/>
    <w:rsid w:val="00342490"/>
    <w:rsid w:val="00342D1C"/>
    <w:rsid w:val="00351E40"/>
    <w:rsid w:val="0035333B"/>
    <w:rsid w:val="00353C80"/>
    <w:rsid w:val="00356E0B"/>
    <w:rsid w:val="0035743D"/>
    <w:rsid w:val="00360658"/>
    <w:rsid w:val="00361E06"/>
    <w:rsid w:val="00367D6B"/>
    <w:rsid w:val="00367EAD"/>
    <w:rsid w:val="00370464"/>
    <w:rsid w:val="003733DC"/>
    <w:rsid w:val="00375DA4"/>
    <w:rsid w:val="00375DCF"/>
    <w:rsid w:val="003779F9"/>
    <w:rsid w:val="00384072"/>
    <w:rsid w:val="0038444C"/>
    <w:rsid w:val="00385358"/>
    <w:rsid w:val="003865E1"/>
    <w:rsid w:val="003902F2"/>
    <w:rsid w:val="003917D9"/>
    <w:rsid w:val="00391FDC"/>
    <w:rsid w:val="0039245F"/>
    <w:rsid w:val="00392D11"/>
    <w:rsid w:val="003943BE"/>
    <w:rsid w:val="003A0A59"/>
    <w:rsid w:val="003A2C8A"/>
    <w:rsid w:val="003A6C42"/>
    <w:rsid w:val="003B2146"/>
    <w:rsid w:val="003B3B5D"/>
    <w:rsid w:val="003B4008"/>
    <w:rsid w:val="003B7C48"/>
    <w:rsid w:val="003B7E49"/>
    <w:rsid w:val="003C10D8"/>
    <w:rsid w:val="003C134C"/>
    <w:rsid w:val="003C1BD1"/>
    <w:rsid w:val="003C2403"/>
    <w:rsid w:val="003C389C"/>
    <w:rsid w:val="003C4509"/>
    <w:rsid w:val="003C4ABA"/>
    <w:rsid w:val="003C64B4"/>
    <w:rsid w:val="003C7FBC"/>
    <w:rsid w:val="003D1A9E"/>
    <w:rsid w:val="003D35A6"/>
    <w:rsid w:val="003D460D"/>
    <w:rsid w:val="003D4933"/>
    <w:rsid w:val="003D5367"/>
    <w:rsid w:val="003D702B"/>
    <w:rsid w:val="003E01ED"/>
    <w:rsid w:val="003E0369"/>
    <w:rsid w:val="003E3192"/>
    <w:rsid w:val="003E3380"/>
    <w:rsid w:val="003E3C69"/>
    <w:rsid w:val="003E6501"/>
    <w:rsid w:val="003F0645"/>
    <w:rsid w:val="003F28D0"/>
    <w:rsid w:val="003F2B67"/>
    <w:rsid w:val="003F3525"/>
    <w:rsid w:val="003F41DC"/>
    <w:rsid w:val="003F4407"/>
    <w:rsid w:val="003F4FF8"/>
    <w:rsid w:val="0040261D"/>
    <w:rsid w:val="0040278D"/>
    <w:rsid w:val="004031BC"/>
    <w:rsid w:val="0040381E"/>
    <w:rsid w:val="00404794"/>
    <w:rsid w:val="00405513"/>
    <w:rsid w:val="00405A31"/>
    <w:rsid w:val="00406146"/>
    <w:rsid w:val="00407D5F"/>
    <w:rsid w:val="00412BBC"/>
    <w:rsid w:val="004142E7"/>
    <w:rsid w:val="0041625A"/>
    <w:rsid w:val="00417FE9"/>
    <w:rsid w:val="00420FEA"/>
    <w:rsid w:val="00421FE9"/>
    <w:rsid w:val="00422447"/>
    <w:rsid w:val="004230F2"/>
    <w:rsid w:val="00423978"/>
    <w:rsid w:val="00426A65"/>
    <w:rsid w:val="0042720C"/>
    <w:rsid w:val="004301B8"/>
    <w:rsid w:val="00430374"/>
    <w:rsid w:val="00433876"/>
    <w:rsid w:val="0043782C"/>
    <w:rsid w:val="00437945"/>
    <w:rsid w:val="00442684"/>
    <w:rsid w:val="0044480A"/>
    <w:rsid w:val="00446D55"/>
    <w:rsid w:val="00446FFA"/>
    <w:rsid w:val="00453501"/>
    <w:rsid w:val="0045559A"/>
    <w:rsid w:val="004556B2"/>
    <w:rsid w:val="0045577B"/>
    <w:rsid w:val="00456BC4"/>
    <w:rsid w:val="00457990"/>
    <w:rsid w:val="00460904"/>
    <w:rsid w:val="00460D94"/>
    <w:rsid w:val="0046183B"/>
    <w:rsid w:val="00470082"/>
    <w:rsid w:val="00470770"/>
    <w:rsid w:val="004742D8"/>
    <w:rsid w:val="00474406"/>
    <w:rsid w:val="00480F0E"/>
    <w:rsid w:val="0048330C"/>
    <w:rsid w:val="004855F1"/>
    <w:rsid w:val="00486558"/>
    <w:rsid w:val="004871E7"/>
    <w:rsid w:val="0049038F"/>
    <w:rsid w:val="004903F4"/>
    <w:rsid w:val="00490DD7"/>
    <w:rsid w:val="00491105"/>
    <w:rsid w:val="00493FF2"/>
    <w:rsid w:val="00496697"/>
    <w:rsid w:val="00497C90"/>
    <w:rsid w:val="004A042D"/>
    <w:rsid w:val="004A081A"/>
    <w:rsid w:val="004A7538"/>
    <w:rsid w:val="004B0C36"/>
    <w:rsid w:val="004B25B3"/>
    <w:rsid w:val="004B28D5"/>
    <w:rsid w:val="004B30ED"/>
    <w:rsid w:val="004B656D"/>
    <w:rsid w:val="004C204E"/>
    <w:rsid w:val="004C33C4"/>
    <w:rsid w:val="004C4BFC"/>
    <w:rsid w:val="004C7415"/>
    <w:rsid w:val="004D190F"/>
    <w:rsid w:val="004D1AFE"/>
    <w:rsid w:val="004D2EAB"/>
    <w:rsid w:val="004D4202"/>
    <w:rsid w:val="004D58F8"/>
    <w:rsid w:val="004D6E0C"/>
    <w:rsid w:val="004D71D9"/>
    <w:rsid w:val="004E1F62"/>
    <w:rsid w:val="004E2607"/>
    <w:rsid w:val="004E2C1B"/>
    <w:rsid w:val="004E387C"/>
    <w:rsid w:val="004E3EA2"/>
    <w:rsid w:val="004E4A08"/>
    <w:rsid w:val="004F0B08"/>
    <w:rsid w:val="004F3876"/>
    <w:rsid w:val="004F438F"/>
    <w:rsid w:val="004F5FE0"/>
    <w:rsid w:val="005005CB"/>
    <w:rsid w:val="00500D2A"/>
    <w:rsid w:val="00503788"/>
    <w:rsid w:val="005042B8"/>
    <w:rsid w:val="005061CA"/>
    <w:rsid w:val="0050631C"/>
    <w:rsid w:val="00506670"/>
    <w:rsid w:val="00506ED8"/>
    <w:rsid w:val="00512270"/>
    <w:rsid w:val="00512BFC"/>
    <w:rsid w:val="00513156"/>
    <w:rsid w:val="00513F68"/>
    <w:rsid w:val="00515448"/>
    <w:rsid w:val="00516716"/>
    <w:rsid w:val="005218DA"/>
    <w:rsid w:val="00522E6D"/>
    <w:rsid w:val="00524123"/>
    <w:rsid w:val="00531A49"/>
    <w:rsid w:val="00536697"/>
    <w:rsid w:val="00536E5B"/>
    <w:rsid w:val="00542293"/>
    <w:rsid w:val="00542C52"/>
    <w:rsid w:val="00544F37"/>
    <w:rsid w:val="00547286"/>
    <w:rsid w:val="00547848"/>
    <w:rsid w:val="005506D0"/>
    <w:rsid w:val="00552740"/>
    <w:rsid w:val="00563713"/>
    <w:rsid w:val="00563980"/>
    <w:rsid w:val="00563B73"/>
    <w:rsid w:val="00564C99"/>
    <w:rsid w:val="00572CAB"/>
    <w:rsid w:val="00574C1B"/>
    <w:rsid w:val="005756BE"/>
    <w:rsid w:val="00575F50"/>
    <w:rsid w:val="00581828"/>
    <w:rsid w:val="00582E98"/>
    <w:rsid w:val="005848A5"/>
    <w:rsid w:val="00584E1C"/>
    <w:rsid w:val="005878B5"/>
    <w:rsid w:val="005903E2"/>
    <w:rsid w:val="00591027"/>
    <w:rsid w:val="00591391"/>
    <w:rsid w:val="00591886"/>
    <w:rsid w:val="00591F1F"/>
    <w:rsid w:val="0059459B"/>
    <w:rsid w:val="005955B7"/>
    <w:rsid w:val="00595F07"/>
    <w:rsid w:val="00596B9B"/>
    <w:rsid w:val="00596E67"/>
    <w:rsid w:val="005A0103"/>
    <w:rsid w:val="005A22D9"/>
    <w:rsid w:val="005A30A8"/>
    <w:rsid w:val="005A3158"/>
    <w:rsid w:val="005A3D67"/>
    <w:rsid w:val="005A5DEB"/>
    <w:rsid w:val="005A6E49"/>
    <w:rsid w:val="005A7432"/>
    <w:rsid w:val="005B1128"/>
    <w:rsid w:val="005B1F3F"/>
    <w:rsid w:val="005B3CDC"/>
    <w:rsid w:val="005B5D58"/>
    <w:rsid w:val="005B7D7C"/>
    <w:rsid w:val="005C171F"/>
    <w:rsid w:val="005D0316"/>
    <w:rsid w:val="005D12A0"/>
    <w:rsid w:val="005D7646"/>
    <w:rsid w:val="005E491E"/>
    <w:rsid w:val="005E56C4"/>
    <w:rsid w:val="005E7620"/>
    <w:rsid w:val="005F06C9"/>
    <w:rsid w:val="005F618E"/>
    <w:rsid w:val="005F61DF"/>
    <w:rsid w:val="005F6E15"/>
    <w:rsid w:val="005F7587"/>
    <w:rsid w:val="005F7DC1"/>
    <w:rsid w:val="0060072E"/>
    <w:rsid w:val="00602597"/>
    <w:rsid w:val="00603661"/>
    <w:rsid w:val="006036DE"/>
    <w:rsid w:val="00605F4C"/>
    <w:rsid w:val="0060708A"/>
    <w:rsid w:val="00607A70"/>
    <w:rsid w:val="00611CB8"/>
    <w:rsid w:val="00613923"/>
    <w:rsid w:val="00616AF1"/>
    <w:rsid w:val="006170DC"/>
    <w:rsid w:val="006208ED"/>
    <w:rsid w:val="00621201"/>
    <w:rsid w:val="00622336"/>
    <w:rsid w:val="006228C5"/>
    <w:rsid w:val="00623AE8"/>
    <w:rsid w:val="0062590F"/>
    <w:rsid w:val="00626041"/>
    <w:rsid w:val="00626545"/>
    <w:rsid w:val="00627F27"/>
    <w:rsid w:val="0063090A"/>
    <w:rsid w:val="0063100F"/>
    <w:rsid w:val="006314AC"/>
    <w:rsid w:val="006371DB"/>
    <w:rsid w:val="0064039C"/>
    <w:rsid w:val="00643F8F"/>
    <w:rsid w:val="00645EA0"/>
    <w:rsid w:val="00645FC9"/>
    <w:rsid w:val="00647DC9"/>
    <w:rsid w:val="0065158B"/>
    <w:rsid w:val="00652B9A"/>
    <w:rsid w:val="00656549"/>
    <w:rsid w:val="006578FD"/>
    <w:rsid w:val="00660F1C"/>
    <w:rsid w:val="00663F87"/>
    <w:rsid w:val="0066459C"/>
    <w:rsid w:val="00665EC6"/>
    <w:rsid w:val="00665F4A"/>
    <w:rsid w:val="00667FE8"/>
    <w:rsid w:val="006727A3"/>
    <w:rsid w:val="00672BCF"/>
    <w:rsid w:val="00672BFB"/>
    <w:rsid w:val="00677F78"/>
    <w:rsid w:val="00677FB3"/>
    <w:rsid w:val="00681235"/>
    <w:rsid w:val="006855B0"/>
    <w:rsid w:val="006878D4"/>
    <w:rsid w:val="006902DB"/>
    <w:rsid w:val="00696DF1"/>
    <w:rsid w:val="006A10D7"/>
    <w:rsid w:val="006A4B3A"/>
    <w:rsid w:val="006A6B9B"/>
    <w:rsid w:val="006B065A"/>
    <w:rsid w:val="006B17DA"/>
    <w:rsid w:val="006B1916"/>
    <w:rsid w:val="006B2619"/>
    <w:rsid w:val="006B27D9"/>
    <w:rsid w:val="006B3937"/>
    <w:rsid w:val="006B4A4E"/>
    <w:rsid w:val="006B4E1A"/>
    <w:rsid w:val="006B5928"/>
    <w:rsid w:val="006B7D81"/>
    <w:rsid w:val="006C0107"/>
    <w:rsid w:val="006C04E0"/>
    <w:rsid w:val="006C1D00"/>
    <w:rsid w:val="006C1DCA"/>
    <w:rsid w:val="006C6D7B"/>
    <w:rsid w:val="006D059E"/>
    <w:rsid w:val="006D287B"/>
    <w:rsid w:val="006D3A90"/>
    <w:rsid w:val="006D4228"/>
    <w:rsid w:val="006D6228"/>
    <w:rsid w:val="006D71F8"/>
    <w:rsid w:val="006D7675"/>
    <w:rsid w:val="006E1A82"/>
    <w:rsid w:val="006E310C"/>
    <w:rsid w:val="006E7AA0"/>
    <w:rsid w:val="006F0374"/>
    <w:rsid w:val="006F0689"/>
    <w:rsid w:val="006F1D17"/>
    <w:rsid w:val="006F2DF9"/>
    <w:rsid w:val="006F490E"/>
    <w:rsid w:val="006F4FF0"/>
    <w:rsid w:val="006F5213"/>
    <w:rsid w:val="006F6193"/>
    <w:rsid w:val="006F636F"/>
    <w:rsid w:val="006F6AEC"/>
    <w:rsid w:val="006F6D26"/>
    <w:rsid w:val="006F6E98"/>
    <w:rsid w:val="006F7B32"/>
    <w:rsid w:val="0070005D"/>
    <w:rsid w:val="00703282"/>
    <w:rsid w:val="00704671"/>
    <w:rsid w:val="00704BC3"/>
    <w:rsid w:val="0070532A"/>
    <w:rsid w:val="00705994"/>
    <w:rsid w:val="007061A3"/>
    <w:rsid w:val="00706877"/>
    <w:rsid w:val="00711A68"/>
    <w:rsid w:val="007120BF"/>
    <w:rsid w:val="007123FC"/>
    <w:rsid w:val="007204AE"/>
    <w:rsid w:val="007212A1"/>
    <w:rsid w:val="00721724"/>
    <w:rsid w:val="00721C8C"/>
    <w:rsid w:val="007248DF"/>
    <w:rsid w:val="00725093"/>
    <w:rsid w:val="00725B57"/>
    <w:rsid w:val="00726703"/>
    <w:rsid w:val="007272B1"/>
    <w:rsid w:val="007321BC"/>
    <w:rsid w:val="0073399A"/>
    <w:rsid w:val="00734FCC"/>
    <w:rsid w:val="007361EC"/>
    <w:rsid w:val="00736C4D"/>
    <w:rsid w:val="00740204"/>
    <w:rsid w:val="00741191"/>
    <w:rsid w:val="007432AA"/>
    <w:rsid w:val="007438CE"/>
    <w:rsid w:val="00745BFB"/>
    <w:rsid w:val="00750BA2"/>
    <w:rsid w:val="0075149B"/>
    <w:rsid w:val="007527BC"/>
    <w:rsid w:val="007534DE"/>
    <w:rsid w:val="0076126F"/>
    <w:rsid w:val="00763B16"/>
    <w:rsid w:val="00764798"/>
    <w:rsid w:val="0076500F"/>
    <w:rsid w:val="0076556A"/>
    <w:rsid w:val="00767A54"/>
    <w:rsid w:val="00770492"/>
    <w:rsid w:val="00772119"/>
    <w:rsid w:val="00780D32"/>
    <w:rsid w:val="00780F6C"/>
    <w:rsid w:val="007874BB"/>
    <w:rsid w:val="00787D97"/>
    <w:rsid w:val="00791C20"/>
    <w:rsid w:val="00791F3F"/>
    <w:rsid w:val="00793EC3"/>
    <w:rsid w:val="00794831"/>
    <w:rsid w:val="00794EB9"/>
    <w:rsid w:val="007954A6"/>
    <w:rsid w:val="00796D05"/>
    <w:rsid w:val="00797D43"/>
    <w:rsid w:val="007A4128"/>
    <w:rsid w:val="007A5269"/>
    <w:rsid w:val="007A5BEC"/>
    <w:rsid w:val="007A7666"/>
    <w:rsid w:val="007A7D98"/>
    <w:rsid w:val="007B0679"/>
    <w:rsid w:val="007B119B"/>
    <w:rsid w:val="007B13E3"/>
    <w:rsid w:val="007B15DE"/>
    <w:rsid w:val="007B2577"/>
    <w:rsid w:val="007B3634"/>
    <w:rsid w:val="007B3B57"/>
    <w:rsid w:val="007B40EB"/>
    <w:rsid w:val="007B5EB0"/>
    <w:rsid w:val="007B6194"/>
    <w:rsid w:val="007C6A06"/>
    <w:rsid w:val="007C6D19"/>
    <w:rsid w:val="007C72BD"/>
    <w:rsid w:val="007D00A6"/>
    <w:rsid w:val="007D084B"/>
    <w:rsid w:val="007D0E6C"/>
    <w:rsid w:val="007D11E8"/>
    <w:rsid w:val="007D29A8"/>
    <w:rsid w:val="007D3705"/>
    <w:rsid w:val="007D486A"/>
    <w:rsid w:val="007E00E0"/>
    <w:rsid w:val="007E1191"/>
    <w:rsid w:val="007E35A1"/>
    <w:rsid w:val="007E5C79"/>
    <w:rsid w:val="007F0977"/>
    <w:rsid w:val="007F1096"/>
    <w:rsid w:val="007F1353"/>
    <w:rsid w:val="007F7897"/>
    <w:rsid w:val="007F7C35"/>
    <w:rsid w:val="00800E6B"/>
    <w:rsid w:val="00801A07"/>
    <w:rsid w:val="00803EF8"/>
    <w:rsid w:val="00807957"/>
    <w:rsid w:val="0080D609"/>
    <w:rsid w:val="00815CA9"/>
    <w:rsid w:val="00816205"/>
    <w:rsid w:val="0081665D"/>
    <w:rsid w:val="008226EA"/>
    <w:rsid w:val="008234C5"/>
    <w:rsid w:val="00823BCF"/>
    <w:rsid w:val="00825A29"/>
    <w:rsid w:val="008276E1"/>
    <w:rsid w:val="008317DF"/>
    <w:rsid w:val="00834826"/>
    <w:rsid w:val="00834E07"/>
    <w:rsid w:val="00835DA8"/>
    <w:rsid w:val="00836713"/>
    <w:rsid w:val="00837753"/>
    <w:rsid w:val="00842AF4"/>
    <w:rsid w:val="00842B29"/>
    <w:rsid w:val="00842CA8"/>
    <w:rsid w:val="00850D69"/>
    <w:rsid w:val="0085153B"/>
    <w:rsid w:val="00851A51"/>
    <w:rsid w:val="008532D6"/>
    <w:rsid w:val="00856CFB"/>
    <w:rsid w:val="00857BDE"/>
    <w:rsid w:val="00857D7B"/>
    <w:rsid w:val="00861965"/>
    <w:rsid w:val="0086275E"/>
    <w:rsid w:val="00863268"/>
    <w:rsid w:val="00864D6C"/>
    <w:rsid w:val="0086592F"/>
    <w:rsid w:val="008723BC"/>
    <w:rsid w:val="00873716"/>
    <w:rsid w:val="00873F86"/>
    <w:rsid w:val="0087452B"/>
    <w:rsid w:val="00874945"/>
    <w:rsid w:val="008749A8"/>
    <w:rsid w:val="00877EAB"/>
    <w:rsid w:val="00880185"/>
    <w:rsid w:val="00882452"/>
    <w:rsid w:val="00885E3A"/>
    <w:rsid w:val="00886036"/>
    <w:rsid w:val="0088641A"/>
    <w:rsid w:val="008A40A1"/>
    <w:rsid w:val="008B008C"/>
    <w:rsid w:val="008B0F6C"/>
    <w:rsid w:val="008B1CA8"/>
    <w:rsid w:val="008B2945"/>
    <w:rsid w:val="008B4808"/>
    <w:rsid w:val="008B5721"/>
    <w:rsid w:val="008B57BB"/>
    <w:rsid w:val="008B61B1"/>
    <w:rsid w:val="008B69D7"/>
    <w:rsid w:val="008C0090"/>
    <w:rsid w:val="008C10B8"/>
    <w:rsid w:val="008C130A"/>
    <w:rsid w:val="008C15DF"/>
    <w:rsid w:val="008C1A68"/>
    <w:rsid w:val="008C411E"/>
    <w:rsid w:val="008C7252"/>
    <w:rsid w:val="008C79C5"/>
    <w:rsid w:val="008D1972"/>
    <w:rsid w:val="008D1F84"/>
    <w:rsid w:val="008D2DF7"/>
    <w:rsid w:val="008D348E"/>
    <w:rsid w:val="008D4262"/>
    <w:rsid w:val="008D6ECD"/>
    <w:rsid w:val="008E7D40"/>
    <w:rsid w:val="008F0CB9"/>
    <w:rsid w:val="008F360A"/>
    <w:rsid w:val="008F4B86"/>
    <w:rsid w:val="008F61D0"/>
    <w:rsid w:val="008F7E7C"/>
    <w:rsid w:val="009010C8"/>
    <w:rsid w:val="00905CAC"/>
    <w:rsid w:val="00906B3C"/>
    <w:rsid w:val="00906F0C"/>
    <w:rsid w:val="00907FE2"/>
    <w:rsid w:val="0091248A"/>
    <w:rsid w:val="00912953"/>
    <w:rsid w:val="00912D73"/>
    <w:rsid w:val="00913A1F"/>
    <w:rsid w:val="009152F7"/>
    <w:rsid w:val="00915649"/>
    <w:rsid w:val="009164A0"/>
    <w:rsid w:val="00917323"/>
    <w:rsid w:val="00917A19"/>
    <w:rsid w:val="00917BD1"/>
    <w:rsid w:val="00917D68"/>
    <w:rsid w:val="00920992"/>
    <w:rsid w:val="009218D7"/>
    <w:rsid w:val="00924F9B"/>
    <w:rsid w:val="00925601"/>
    <w:rsid w:val="009266C6"/>
    <w:rsid w:val="0092691B"/>
    <w:rsid w:val="00927A62"/>
    <w:rsid w:val="009304BE"/>
    <w:rsid w:val="00931E56"/>
    <w:rsid w:val="009353A1"/>
    <w:rsid w:val="00935428"/>
    <w:rsid w:val="00935FB1"/>
    <w:rsid w:val="00941006"/>
    <w:rsid w:val="009422CC"/>
    <w:rsid w:val="00942E0E"/>
    <w:rsid w:val="00950043"/>
    <w:rsid w:val="009502E3"/>
    <w:rsid w:val="0095208D"/>
    <w:rsid w:val="0095420B"/>
    <w:rsid w:val="00954A9B"/>
    <w:rsid w:val="00955D5B"/>
    <w:rsid w:val="009565B7"/>
    <w:rsid w:val="009612C6"/>
    <w:rsid w:val="00967047"/>
    <w:rsid w:val="009675A4"/>
    <w:rsid w:val="00970DD7"/>
    <w:rsid w:val="009775C1"/>
    <w:rsid w:val="00980868"/>
    <w:rsid w:val="009810A2"/>
    <w:rsid w:val="00982304"/>
    <w:rsid w:val="00983A84"/>
    <w:rsid w:val="00985FE4"/>
    <w:rsid w:val="00991ACD"/>
    <w:rsid w:val="00992203"/>
    <w:rsid w:val="00994A92"/>
    <w:rsid w:val="00995192"/>
    <w:rsid w:val="00996AA5"/>
    <w:rsid w:val="009A1B36"/>
    <w:rsid w:val="009A3112"/>
    <w:rsid w:val="009A4DF2"/>
    <w:rsid w:val="009A7D71"/>
    <w:rsid w:val="009B14FC"/>
    <w:rsid w:val="009B2028"/>
    <w:rsid w:val="009B3713"/>
    <w:rsid w:val="009B3ACB"/>
    <w:rsid w:val="009B4384"/>
    <w:rsid w:val="009B4A80"/>
    <w:rsid w:val="009B62AC"/>
    <w:rsid w:val="009B7AB2"/>
    <w:rsid w:val="009C0692"/>
    <w:rsid w:val="009C4CAD"/>
    <w:rsid w:val="009C5305"/>
    <w:rsid w:val="009C7C9D"/>
    <w:rsid w:val="009C7D79"/>
    <w:rsid w:val="009CFCC7"/>
    <w:rsid w:val="009D044D"/>
    <w:rsid w:val="009D37D2"/>
    <w:rsid w:val="009D679E"/>
    <w:rsid w:val="009E0479"/>
    <w:rsid w:val="009E4466"/>
    <w:rsid w:val="009E6515"/>
    <w:rsid w:val="009E7D0C"/>
    <w:rsid w:val="009F07E8"/>
    <w:rsid w:val="009F0D4D"/>
    <w:rsid w:val="009F2AD8"/>
    <w:rsid w:val="009F2D44"/>
    <w:rsid w:val="009F314C"/>
    <w:rsid w:val="009F3854"/>
    <w:rsid w:val="00A0036E"/>
    <w:rsid w:val="00A02356"/>
    <w:rsid w:val="00A02E21"/>
    <w:rsid w:val="00A04872"/>
    <w:rsid w:val="00A055FB"/>
    <w:rsid w:val="00A056E2"/>
    <w:rsid w:val="00A11084"/>
    <w:rsid w:val="00A118B0"/>
    <w:rsid w:val="00A20FA9"/>
    <w:rsid w:val="00A21C97"/>
    <w:rsid w:val="00A21D5F"/>
    <w:rsid w:val="00A222D2"/>
    <w:rsid w:val="00A24AB8"/>
    <w:rsid w:val="00A263E2"/>
    <w:rsid w:val="00A26836"/>
    <w:rsid w:val="00A270C2"/>
    <w:rsid w:val="00A30C71"/>
    <w:rsid w:val="00A31E29"/>
    <w:rsid w:val="00A329F4"/>
    <w:rsid w:val="00A3477B"/>
    <w:rsid w:val="00A367A6"/>
    <w:rsid w:val="00A37103"/>
    <w:rsid w:val="00A3746E"/>
    <w:rsid w:val="00A404B7"/>
    <w:rsid w:val="00A40A89"/>
    <w:rsid w:val="00A41922"/>
    <w:rsid w:val="00A42134"/>
    <w:rsid w:val="00A43726"/>
    <w:rsid w:val="00A44330"/>
    <w:rsid w:val="00A47040"/>
    <w:rsid w:val="00A5297F"/>
    <w:rsid w:val="00A52F16"/>
    <w:rsid w:val="00A54D3D"/>
    <w:rsid w:val="00A557C1"/>
    <w:rsid w:val="00A561FF"/>
    <w:rsid w:val="00A56549"/>
    <w:rsid w:val="00A61380"/>
    <w:rsid w:val="00A61FF1"/>
    <w:rsid w:val="00A63970"/>
    <w:rsid w:val="00A64547"/>
    <w:rsid w:val="00A679B2"/>
    <w:rsid w:val="00A72888"/>
    <w:rsid w:val="00A733E0"/>
    <w:rsid w:val="00A74D02"/>
    <w:rsid w:val="00A750BD"/>
    <w:rsid w:val="00A7679C"/>
    <w:rsid w:val="00A77917"/>
    <w:rsid w:val="00A80E07"/>
    <w:rsid w:val="00A82E49"/>
    <w:rsid w:val="00A83A4D"/>
    <w:rsid w:val="00A922B5"/>
    <w:rsid w:val="00A95526"/>
    <w:rsid w:val="00A9553D"/>
    <w:rsid w:val="00A95DF8"/>
    <w:rsid w:val="00A96424"/>
    <w:rsid w:val="00A97CF7"/>
    <w:rsid w:val="00AA0DDA"/>
    <w:rsid w:val="00AA1026"/>
    <w:rsid w:val="00AA1C3D"/>
    <w:rsid w:val="00AA2655"/>
    <w:rsid w:val="00AA2F4B"/>
    <w:rsid w:val="00AA4830"/>
    <w:rsid w:val="00AB3C7C"/>
    <w:rsid w:val="00AB5841"/>
    <w:rsid w:val="00AB5DC5"/>
    <w:rsid w:val="00AB673D"/>
    <w:rsid w:val="00AC2635"/>
    <w:rsid w:val="00AC2E89"/>
    <w:rsid w:val="00AC338F"/>
    <w:rsid w:val="00AC4075"/>
    <w:rsid w:val="00AC6920"/>
    <w:rsid w:val="00AD0445"/>
    <w:rsid w:val="00AD277B"/>
    <w:rsid w:val="00AD334C"/>
    <w:rsid w:val="00AD5146"/>
    <w:rsid w:val="00AD599C"/>
    <w:rsid w:val="00AD6BB1"/>
    <w:rsid w:val="00AD6C62"/>
    <w:rsid w:val="00AD7434"/>
    <w:rsid w:val="00AE0B94"/>
    <w:rsid w:val="00AE0FAF"/>
    <w:rsid w:val="00AE1F26"/>
    <w:rsid w:val="00AE3286"/>
    <w:rsid w:val="00AE4500"/>
    <w:rsid w:val="00AE4839"/>
    <w:rsid w:val="00AE5CCE"/>
    <w:rsid w:val="00AE63D4"/>
    <w:rsid w:val="00AE66C9"/>
    <w:rsid w:val="00AE6FF7"/>
    <w:rsid w:val="00AE771E"/>
    <w:rsid w:val="00AF03E0"/>
    <w:rsid w:val="00AF1DDB"/>
    <w:rsid w:val="00AF525F"/>
    <w:rsid w:val="00AF6C59"/>
    <w:rsid w:val="00B02656"/>
    <w:rsid w:val="00B02F12"/>
    <w:rsid w:val="00B101B9"/>
    <w:rsid w:val="00B11E3D"/>
    <w:rsid w:val="00B14061"/>
    <w:rsid w:val="00B141E7"/>
    <w:rsid w:val="00B143AC"/>
    <w:rsid w:val="00B153D4"/>
    <w:rsid w:val="00B16990"/>
    <w:rsid w:val="00B17DF6"/>
    <w:rsid w:val="00B20734"/>
    <w:rsid w:val="00B21909"/>
    <w:rsid w:val="00B23070"/>
    <w:rsid w:val="00B244B1"/>
    <w:rsid w:val="00B26349"/>
    <w:rsid w:val="00B2714C"/>
    <w:rsid w:val="00B30E57"/>
    <w:rsid w:val="00B33DF5"/>
    <w:rsid w:val="00B345C2"/>
    <w:rsid w:val="00B35B5C"/>
    <w:rsid w:val="00B36E35"/>
    <w:rsid w:val="00B40FE2"/>
    <w:rsid w:val="00B41156"/>
    <w:rsid w:val="00B433E9"/>
    <w:rsid w:val="00B441F4"/>
    <w:rsid w:val="00B45CF4"/>
    <w:rsid w:val="00B45D79"/>
    <w:rsid w:val="00B46717"/>
    <w:rsid w:val="00B50CD9"/>
    <w:rsid w:val="00B50EC2"/>
    <w:rsid w:val="00B517B1"/>
    <w:rsid w:val="00B57325"/>
    <w:rsid w:val="00B601C0"/>
    <w:rsid w:val="00B6167E"/>
    <w:rsid w:val="00B61719"/>
    <w:rsid w:val="00B64920"/>
    <w:rsid w:val="00B64C44"/>
    <w:rsid w:val="00B65024"/>
    <w:rsid w:val="00B66071"/>
    <w:rsid w:val="00B668E1"/>
    <w:rsid w:val="00B66F43"/>
    <w:rsid w:val="00B714A8"/>
    <w:rsid w:val="00B72553"/>
    <w:rsid w:val="00B80135"/>
    <w:rsid w:val="00B80A15"/>
    <w:rsid w:val="00B815D3"/>
    <w:rsid w:val="00B82E7C"/>
    <w:rsid w:val="00B846DF"/>
    <w:rsid w:val="00B84848"/>
    <w:rsid w:val="00B84DE3"/>
    <w:rsid w:val="00B86DE5"/>
    <w:rsid w:val="00B8707C"/>
    <w:rsid w:val="00B87463"/>
    <w:rsid w:val="00B931E7"/>
    <w:rsid w:val="00B9469C"/>
    <w:rsid w:val="00B959D5"/>
    <w:rsid w:val="00B96F85"/>
    <w:rsid w:val="00BA0E0A"/>
    <w:rsid w:val="00BA537C"/>
    <w:rsid w:val="00BA604F"/>
    <w:rsid w:val="00BA6714"/>
    <w:rsid w:val="00BA689A"/>
    <w:rsid w:val="00BA7A5F"/>
    <w:rsid w:val="00BB061F"/>
    <w:rsid w:val="00BB1279"/>
    <w:rsid w:val="00BB21B2"/>
    <w:rsid w:val="00BB3744"/>
    <w:rsid w:val="00BB51E9"/>
    <w:rsid w:val="00BB6F6D"/>
    <w:rsid w:val="00BC008A"/>
    <w:rsid w:val="00BC0D43"/>
    <w:rsid w:val="00BC0DCE"/>
    <w:rsid w:val="00BC390C"/>
    <w:rsid w:val="00BC42FB"/>
    <w:rsid w:val="00BC5654"/>
    <w:rsid w:val="00BC6902"/>
    <w:rsid w:val="00BC6E6B"/>
    <w:rsid w:val="00BC6E79"/>
    <w:rsid w:val="00BC7F1B"/>
    <w:rsid w:val="00BD46ED"/>
    <w:rsid w:val="00BD559F"/>
    <w:rsid w:val="00BD7269"/>
    <w:rsid w:val="00BE1553"/>
    <w:rsid w:val="00BE56D0"/>
    <w:rsid w:val="00BE6255"/>
    <w:rsid w:val="00BF0CE5"/>
    <w:rsid w:val="00BF0F70"/>
    <w:rsid w:val="00BF123C"/>
    <w:rsid w:val="00BF286A"/>
    <w:rsid w:val="00BF2D45"/>
    <w:rsid w:val="00BF7790"/>
    <w:rsid w:val="00C00049"/>
    <w:rsid w:val="00C005EC"/>
    <w:rsid w:val="00C0364B"/>
    <w:rsid w:val="00C06462"/>
    <w:rsid w:val="00C11505"/>
    <w:rsid w:val="00C12EDD"/>
    <w:rsid w:val="00C144C6"/>
    <w:rsid w:val="00C149AA"/>
    <w:rsid w:val="00C21C1A"/>
    <w:rsid w:val="00C221A1"/>
    <w:rsid w:val="00C2523A"/>
    <w:rsid w:val="00C25803"/>
    <w:rsid w:val="00C323A6"/>
    <w:rsid w:val="00C32455"/>
    <w:rsid w:val="00C324F8"/>
    <w:rsid w:val="00C32B67"/>
    <w:rsid w:val="00C33DA2"/>
    <w:rsid w:val="00C404E3"/>
    <w:rsid w:val="00C41151"/>
    <w:rsid w:val="00C43818"/>
    <w:rsid w:val="00C50E72"/>
    <w:rsid w:val="00C51D58"/>
    <w:rsid w:val="00C52B81"/>
    <w:rsid w:val="00C602F2"/>
    <w:rsid w:val="00C60460"/>
    <w:rsid w:val="00C60D82"/>
    <w:rsid w:val="00C611BB"/>
    <w:rsid w:val="00C63B76"/>
    <w:rsid w:val="00C64441"/>
    <w:rsid w:val="00C67E6E"/>
    <w:rsid w:val="00C7077A"/>
    <w:rsid w:val="00C742D4"/>
    <w:rsid w:val="00C76542"/>
    <w:rsid w:val="00C772A7"/>
    <w:rsid w:val="00C772DE"/>
    <w:rsid w:val="00C778AE"/>
    <w:rsid w:val="00C83D0C"/>
    <w:rsid w:val="00C860FC"/>
    <w:rsid w:val="00C86AAB"/>
    <w:rsid w:val="00C919A7"/>
    <w:rsid w:val="00C93BD5"/>
    <w:rsid w:val="00CA2966"/>
    <w:rsid w:val="00CA5A96"/>
    <w:rsid w:val="00CA6883"/>
    <w:rsid w:val="00CB005A"/>
    <w:rsid w:val="00CB0840"/>
    <w:rsid w:val="00CB26BE"/>
    <w:rsid w:val="00CB26C3"/>
    <w:rsid w:val="00CB5206"/>
    <w:rsid w:val="00CB6CE5"/>
    <w:rsid w:val="00CC0EF4"/>
    <w:rsid w:val="00CC11B1"/>
    <w:rsid w:val="00CC158D"/>
    <w:rsid w:val="00CC3EB7"/>
    <w:rsid w:val="00CC5DB6"/>
    <w:rsid w:val="00CC63FA"/>
    <w:rsid w:val="00CD145D"/>
    <w:rsid w:val="00CD5E96"/>
    <w:rsid w:val="00CE1410"/>
    <w:rsid w:val="00CE4576"/>
    <w:rsid w:val="00CE6523"/>
    <w:rsid w:val="00CE774A"/>
    <w:rsid w:val="00CF2157"/>
    <w:rsid w:val="00CF52D3"/>
    <w:rsid w:val="00CF5B4C"/>
    <w:rsid w:val="00CF6061"/>
    <w:rsid w:val="00D00121"/>
    <w:rsid w:val="00D00B76"/>
    <w:rsid w:val="00D00D26"/>
    <w:rsid w:val="00D036BE"/>
    <w:rsid w:val="00D049DA"/>
    <w:rsid w:val="00D06F6D"/>
    <w:rsid w:val="00D071BD"/>
    <w:rsid w:val="00D07D1E"/>
    <w:rsid w:val="00D12F28"/>
    <w:rsid w:val="00D13482"/>
    <w:rsid w:val="00D15111"/>
    <w:rsid w:val="00D15E1F"/>
    <w:rsid w:val="00D21739"/>
    <w:rsid w:val="00D239AD"/>
    <w:rsid w:val="00D2409F"/>
    <w:rsid w:val="00D263BD"/>
    <w:rsid w:val="00D2721B"/>
    <w:rsid w:val="00D30547"/>
    <w:rsid w:val="00D325AA"/>
    <w:rsid w:val="00D325B9"/>
    <w:rsid w:val="00D33678"/>
    <w:rsid w:val="00D336E1"/>
    <w:rsid w:val="00D33D0D"/>
    <w:rsid w:val="00D34883"/>
    <w:rsid w:val="00D36C66"/>
    <w:rsid w:val="00D429B3"/>
    <w:rsid w:val="00D465C2"/>
    <w:rsid w:val="00D47E72"/>
    <w:rsid w:val="00D51FB2"/>
    <w:rsid w:val="00D52559"/>
    <w:rsid w:val="00D565D8"/>
    <w:rsid w:val="00D56C19"/>
    <w:rsid w:val="00D57F4E"/>
    <w:rsid w:val="00D605B0"/>
    <w:rsid w:val="00D634B7"/>
    <w:rsid w:val="00D63D58"/>
    <w:rsid w:val="00D642AA"/>
    <w:rsid w:val="00D649C9"/>
    <w:rsid w:val="00D65C51"/>
    <w:rsid w:val="00D70EAD"/>
    <w:rsid w:val="00D71860"/>
    <w:rsid w:val="00D71F7E"/>
    <w:rsid w:val="00D72A62"/>
    <w:rsid w:val="00D730EA"/>
    <w:rsid w:val="00D731F1"/>
    <w:rsid w:val="00D73417"/>
    <w:rsid w:val="00D7684F"/>
    <w:rsid w:val="00D77DCB"/>
    <w:rsid w:val="00D808BD"/>
    <w:rsid w:val="00D81578"/>
    <w:rsid w:val="00D8196C"/>
    <w:rsid w:val="00D82DE3"/>
    <w:rsid w:val="00D868C4"/>
    <w:rsid w:val="00D869B8"/>
    <w:rsid w:val="00D8790C"/>
    <w:rsid w:val="00D95FEC"/>
    <w:rsid w:val="00D97B9B"/>
    <w:rsid w:val="00DA07F8"/>
    <w:rsid w:val="00DA09E1"/>
    <w:rsid w:val="00DA2C3C"/>
    <w:rsid w:val="00DA2EFD"/>
    <w:rsid w:val="00DA3636"/>
    <w:rsid w:val="00DA4EC5"/>
    <w:rsid w:val="00DB0C30"/>
    <w:rsid w:val="00DB2FE1"/>
    <w:rsid w:val="00DB6F00"/>
    <w:rsid w:val="00DC05C3"/>
    <w:rsid w:val="00DC23DA"/>
    <w:rsid w:val="00DC6F09"/>
    <w:rsid w:val="00DD0666"/>
    <w:rsid w:val="00DD160F"/>
    <w:rsid w:val="00DD18F6"/>
    <w:rsid w:val="00DD1F11"/>
    <w:rsid w:val="00DD5FB5"/>
    <w:rsid w:val="00DD6C00"/>
    <w:rsid w:val="00DE25AA"/>
    <w:rsid w:val="00DE3151"/>
    <w:rsid w:val="00DE39C4"/>
    <w:rsid w:val="00DE6075"/>
    <w:rsid w:val="00DE774E"/>
    <w:rsid w:val="00DF0EC3"/>
    <w:rsid w:val="00E023CE"/>
    <w:rsid w:val="00E02EA2"/>
    <w:rsid w:val="00E0371E"/>
    <w:rsid w:val="00E04855"/>
    <w:rsid w:val="00E0616F"/>
    <w:rsid w:val="00E07685"/>
    <w:rsid w:val="00E07C57"/>
    <w:rsid w:val="00E11A6A"/>
    <w:rsid w:val="00E1385D"/>
    <w:rsid w:val="00E145D5"/>
    <w:rsid w:val="00E1505B"/>
    <w:rsid w:val="00E16D51"/>
    <w:rsid w:val="00E20DB3"/>
    <w:rsid w:val="00E232BB"/>
    <w:rsid w:val="00E303B8"/>
    <w:rsid w:val="00E333E5"/>
    <w:rsid w:val="00E34B89"/>
    <w:rsid w:val="00E3569B"/>
    <w:rsid w:val="00E421A9"/>
    <w:rsid w:val="00E42876"/>
    <w:rsid w:val="00E42E24"/>
    <w:rsid w:val="00E432DB"/>
    <w:rsid w:val="00E43421"/>
    <w:rsid w:val="00E452E7"/>
    <w:rsid w:val="00E462CA"/>
    <w:rsid w:val="00E46524"/>
    <w:rsid w:val="00E465B4"/>
    <w:rsid w:val="00E47102"/>
    <w:rsid w:val="00E47563"/>
    <w:rsid w:val="00E53D6D"/>
    <w:rsid w:val="00E54E81"/>
    <w:rsid w:val="00E5556A"/>
    <w:rsid w:val="00E5647F"/>
    <w:rsid w:val="00E61E0C"/>
    <w:rsid w:val="00E643D0"/>
    <w:rsid w:val="00E6678D"/>
    <w:rsid w:val="00E671D8"/>
    <w:rsid w:val="00E701B9"/>
    <w:rsid w:val="00E707E8"/>
    <w:rsid w:val="00E71387"/>
    <w:rsid w:val="00E74FE0"/>
    <w:rsid w:val="00E768F2"/>
    <w:rsid w:val="00E779F0"/>
    <w:rsid w:val="00E77BB7"/>
    <w:rsid w:val="00E7EDAF"/>
    <w:rsid w:val="00E80C1A"/>
    <w:rsid w:val="00E825CF"/>
    <w:rsid w:val="00E8262F"/>
    <w:rsid w:val="00E83F5B"/>
    <w:rsid w:val="00E86844"/>
    <w:rsid w:val="00E90D19"/>
    <w:rsid w:val="00E917A5"/>
    <w:rsid w:val="00E949C4"/>
    <w:rsid w:val="00E97559"/>
    <w:rsid w:val="00EA1097"/>
    <w:rsid w:val="00EA11CF"/>
    <w:rsid w:val="00EA1CE5"/>
    <w:rsid w:val="00EA3ABE"/>
    <w:rsid w:val="00EA4845"/>
    <w:rsid w:val="00EA5789"/>
    <w:rsid w:val="00EB0852"/>
    <w:rsid w:val="00EB260E"/>
    <w:rsid w:val="00EB2A42"/>
    <w:rsid w:val="00EB31D0"/>
    <w:rsid w:val="00EB53B8"/>
    <w:rsid w:val="00EB66B9"/>
    <w:rsid w:val="00EB7060"/>
    <w:rsid w:val="00EC0A7A"/>
    <w:rsid w:val="00EC1391"/>
    <w:rsid w:val="00EC234D"/>
    <w:rsid w:val="00EC5C93"/>
    <w:rsid w:val="00EC6846"/>
    <w:rsid w:val="00EC686E"/>
    <w:rsid w:val="00EC7C78"/>
    <w:rsid w:val="00EC7E8B"/>
    <w:rsid w:val="00ED0648"/>
    <w:rsid w:val="00ED13E1"/>
    <w:rsid w:val="00ED1762"/>
    <w:rsid w:val="00ED2E74"/>
    <w:rsid w:val="00ED3CC9"/>
    <w:rsid w:val="00ED47D5"/>
    <w:rsid w:val="00ED581F"/>
    <w:rsid w:val="00ED5CDE"/>
    <w:rsid w:val="00ED6424"/>
    <w:rsid w:val="00ED6E15"/>
    <w:rsid w:val="00ED7310"/>
    <w:rsid w:val="00ED76BF"/>
    <w:rsid w:val="00EE3A0D"/>
    <w:rsid w:val="00EE5A6D"/>
    <w:rsid w:val="00EE6957"/>
    <w:rsid w:val="00EF1428"/>
    <w:rsid w:val="00EF338E"/>
    <w:rsid w:val="00EF4896"/>
    <w:rsid w:val="00EF5E0C"/>
    <w:rsid w:val="00EF5EEC"/>
    <w:rsid w:val="00F02446"/>
    <w:rsid w:val="00F0591E"/>
    <w:rsid w:val="00F12489"/>
    <w:rsid w:val="00F1630C"/>
    <w:rsid w:val="00F2001F"/>
    <w:rsid w:val="00F227E2"/>
    <w:rsid w:val="00F22D7A"/>
    <w:rsid w:val="00F24219"/>
    <w:rsid w:val="00F24F53"/>
    <w:rsid w:val="00F30036"/>
    <w:rsid w:val="00F31814"/>
    <w:rsid w:val="00F31FC4"/>
    <w:rsid w:val="00F341D9"/>
    <w:rsid w:val="00F342E6"/>
    <w:rsid w:val="00F35D56"/>
    <w:rsid w:val="00F364D7"/>
    <w:rsid w:val="00F368D2"/>
    <w:rsid w:val="00F378C1"/>
    <w:rsid w:val="00F37C3B"/>
    <w:rsid w:val="00F37DB8"/>
    <w:rsid w:val="00F42282"/>
    <w:rsid w:val="00F42294"/>
    <w:rsid w:val="00F431AB"/>
    <w:rsid w:val="00F447C5"/>
    <w:rsid w:val="00F45286"/>
    <w:rsid w:val="00F473C1"/>
    <w:rsid w:val="00F50151"/>
    <w:rsid w:val="00F50D7F"/>
    <w:rsid w:val="00F50E8C"/>
    <w:rsid w:val="00F51247"/>
    <w:rsid w:val="00F54694"/>
    <w:rsid w:val="00F549C3"/>
    <w:rsid w:val="00F54E40"/>
    <w:rsid w:val="00F5575D"/>
    <w:rsid w:val="00F57BA1"/>
    <w:rsid w:val="00F60794"/>
    <w:rsid w:val="00F60D30"/>
    <w:rsid w:val="00F61CD3"/>
    <w:rsid w:val="00F63DA2"/>
    <w:rsid w:val="00F63DC5"/>
    <w:rsid w:val="00F656DE"/>
    <w:rsid w:val="00F66960"/>
    <w:rsid w:val="00F71E92"/>
    <w:rsid w:val="00F73091"/>
    <w:rsid w:val="00F73BAB"/>
    <w:rsid w:val="00F74AF9"/>
    <w:rsid w:val="00F779F0"/>
    <w:rsid w:val="00F82AA4"/>
    <w:rsid w:val="00F86891"/>
    <w:rsid w:val="00F9249D"/>
    <w:rsid w:val="00F92FEE"/>
    <w:rsid w:val="00FA07BB"/>
    <w:rsid w:val="00FA0928"/>
    <w:rsid w:val="00FA33A2"/>
    <w:rsid w:val="00FA34A4"/>
    <w:rsid w:val="00FA3A59"/>
    <w:rsid w:val="00FA5915"/>
    <w:rsid w:val="00FA6DE9"/>
    <w:rsid w:val="00FA739B"/>
    <w:rsid w:val="00FB0DCA"/>
    <w:rsid w:val="00FB12FF"/>
    <w:rsid w:val="00FB1A21"/>
    <w:rsid w:val="00FB217C"/>
    <w:rsid w:val="00FB497B"/>
    <w:rsid w:val="00FB4A57"/>
    <w:rsid w:val="00FB5359"/>
    <w:rsid w:val="00FC0B83"/>
    <w:rsid w:val="00FC0D01"/>
    <w:rsid w:val="00FC1047"/>
    <w:rsid w:val="00FC128B"/>
    <w:rsid w:val="00FC1962"/>
    <w:rsid w:val="00FC1D03"/>
    <w:rsid w:val="00FC5F2F"/>
    <w:rsid w:val="00FC6A2A"/>
    <w:rsid w:val="00FC6D66"/>
    <w:rsid w:val="00FE1079"/>
    <w:rsid w:val="00FE1336"/>
    <w:rsid w:val="00FE5222"/>
    <w:rsid w:val="00FF08C0"/>
    <w:rsid w:val="00FF1FE8"/>
    <w:rsid w:val="00FF3A68"/>
    <w:rsid w:val="00FF3B91"/>
    <w:rsid w:val="00FF4700"/>
    <w:rsid w:val="00FF4D68"/>
    <w:rsid w:val="00FF53A1"/>
    <w:rsid w:val="00FF66A2"/>
    <w:rsid w:val="01D1F897"/>
    <w:rsid w:val="01FBD661"/>
    <w:rsid w:val="02522864"/>
    <w:rsid w:val="02818D59"/>
    <w:rsid w:val="0282999E"/>
    <w:rsid w:val="02CFCA02"/>
    <w:rsid w:val="02F6AEA0"/>
    <w:rsid w:val="02F93A39"/>
    <w:rsid w:val="0353DEC3"/>
    <w:rsid w:val="03A49B8C"/>
    <w:rsid w:val="03B153D6"/>
    <w:rsid w:val="03CD9881"/>
    <w:rsid w:val="03FF5005"/>
    <w:rsid w:val="04603CA3"/>
    <w:rsid w:val="04BB65E9"/>
    <w:rsid w:val="04EFAF24"/>
    <w:rsid w:val="04F3EDB4"/>
    <w:rsid w:val="0565D345"/>
    <w:rsid w:val="05B1215D"/>
    <w:rsid w:val="05D16CB4"/>
    <w:rsid w:val="05FB7104"/>
    <w:rsid w:val="061438D7"/>
    <w:rsid w:val="0644BB83"/>
    <w:rsid w:val="065AD129"/>
    <w:rsid w:val="0664BE6B"/>
    <w:rsid w:val="06A5A583"/>
    <w:rsid w:val="06AC1E87"/>
    <w:rsid w:val="06BF780B"/>
    <w:rsid w:val="06D8A068"/>
    <w:rsid w:val="071D752A"/>
    <w:rsid w:val="0724A588"/>
    <w:rsid w:val="078B4BD5"/>
    <w:rsid w:val="0795171A"/>
    <w:rsid w:val="07AFD667"/>
    <w:rsid w:val="07BEC5F2"/>
    <w:rsid w:val="07C6BB02"/>
    <w:rsid w:val="07D0B28F"/>
    <w:rsid w:val="07D14DE4"/>
    <w:rsid w:val="08501371"/>
    <w:rsid w:val="08B887B2"/>
    <w:rsid w:val="08D81888"/>
    <w:rsid w:val="08F155D2"/>
    <w:rsid w:val="09271C36"/>
    <w:rsid w:val="096F76FE"/>
    <w:rsid w:val="0984FD1E"/>
    <w:rsid w:val="0993B818"/>
    <w:rsid w:val="09D86D7D"/>
    <w:rsid w:val="09EBC768"/>
    <w:rsid w:val="0A17533B"/>
    <w:rsid w:val="0A816FBB"/>
    <w:rsid w:val="0A9228CF"/>
    <w:rsid w:val="0B12AA26"/>
    <w:rsid w:val="0B5C4E39"/>
    <w:rsid w:val="0B93BE0F"/>
    <w:rsid w:val="0C07365B"/>
    <w:rsid w:val="0C28D5D1"/>
    <w:rsid w:val="0C319DB8"/>
    <w:rsid w:val="0C83B9B1"/>
    <w:rsid w:val="0CF3E9DE"/>
    <w:rsid w:val="0D1998D4"/>
    <w:rsid w:val="0D1FDE98"/>
    <w:rsid w:val="0D6E5594"/>
    <w:rsid w:val="0D6FA779"/>
    <w:rsid w:val="0D8A8AAB"/>
    <w:rsid w:val="0E30CF02"/>
    <w:rsid w:val="0E4D5C05"/>
    <w:rsid w:val="0EA6102E"/>
    <w:rsid w:val="0F1262EE"/>
    <w:rsid w:val="0F299F47"/>
    <w:rsid w:val="0F425B1C"/>
    <w:rsid w:val="0FC8EA88"/>
    <w:rsid w:val="0FE5BABF"/>
    <w:rsid w:val="10248B31"/>
    <w:rsid w:val="10417189"/>
    <w:rsid w:val="104BC696"/>
    <w:rsid w:val="10665A51"/>
    <w:rsid w:val="1293B69F"/>
    <w:rsid w:val="12A3DB0F"/>
    <w:rsid w:val="12DAC0CE"/>
    <w:rsid w:val="130A706D"/>
    <w:rsid w:val="131346FC"/>
    <w:rsid w:val="1352BCE6"/>
    <w:rsid w:val="137CF054"/>
    <w:rsid w:val="13CDBB9A"/>
    <w:rsid w:val="142862BB"/>
    <w:rsid w:val="144F9860"/>
    <w:rsid w:val="14633278"/>
    <w:rsid w:val="152DFDC2"/>
    <w:rsid w:val="157B182A"/>
    <w:rsid w:val="15993A73"/>
    <w:rsid w:val="15B3B803"/>
    <w:rsid w:val="160B0D26"/>
    <w:rsid w:val="1611D332"/>
    <w:rsid w:val="1705432B"/>
    <w:rsid w:val="172075E5"/>
    <w:rsid w:val="172D6852"/>
    <w:rsid w:val="17F91FF0"/>
    <w:rsid w:val="18681352"/>
    <w:rsid w:val="191DE6CC"/>
    <w:rsid w:val="19309F92"/>
    <w:rsid w:val="198D1385"/>
    <w:rsid w:val="19C9686B"/>
    <w:rsid w:val="19E92282"/>
    <w:rsid w:val="1A8975AE"/>
    <w:rsid w:val="1AF3C4B3"/>
    <w:rsid w:val="1B55D386"/>
    <w:rsid w:val="1B5CBABE"/>
    <w:rsid w:val="1B78D812"/>
    <w:rsid w:val="1BEE058D"/>
    <w:rsid w:val="1BEF539A"/>
    <w:rsid w:val="1C21A80C"/>
    <w:rsid w:val="1C79C56D"/>
    <w:rsid w:val="1D736E2F"/>
    <w:rsid w:val="1DA611C5"/>
    <w:rsid w:val="1E10226F"/>
    <w:rsid w:val="1E6B2BE1"/>
    <w:rsid w:val="1E76F968"/>
    <w:rsid w:val="1EB59EF0"/>
    <w:rsid w:val="1F3142E4"/>
    <w:rsid w:val="1F41E226"/>
    <w:rsid w:val="1FA2DA44"/>
    <w:rsid w:val="1FA6FD76"/>
    <w:rsid w:val="1FF1DD1A"/>
    <w:rsid w:val="201E4A5B"/>
    <w:rsid w:val="2028B6C0"/>
    <w:rsid w:val="20753923"/>
    <w:rsid w:val="20A1C82C"/>
    <w:rsid w:val="20ABD97D"/>
    <w:rsid w:val="20B1047C"/>
    <w:rsid w:val="20BFD2E8"/>
    <w:rsid w:val="20EFA139"/>
    <w:rsid w:val="215D9B73"/>
    <w:rsid w:val="2170379F"/>
    <w:rsid w:val="2170410E"/>
    <w:rsid w:val="2177531F"/>
    <w:rsid w:val="21AE9A2A"/>
    <w:rsid w:val="21B4DDEE"/>
    <w:rsid w:val="21F249DC"/>
    <w:rsid w:val="2239798F"/>
    <w:rsid w:val="22ADB5B5"/>
    <w:rsid w:val="22FFB5CB"/>
    <w:rsid w:val="230BE178"/>
    <w:rsid w:val="2333D6FC"/>
    <w:rsid w:val="23BC0C63"/>
    <w:rsid w:val="23E651F6"/>
    <w:rsid w:val="23EBBE7B"/>
    <w:rsid w:val="24266D3C"/>
    <w:rsid w:val="24487C06"/>
    <w:rsid w:val="247BDA35"/>
    <w:rsid w:val="24E63AEC"/>
    <w:rsid w:val="25355B83"/>
    <w:rsid w:val="25AAB9C7"/>
    <w:rsid w:val="25BE94D7"/>
    <w:rsid w:val="264E2D5E"/>
    <w:rsid w:val="26DC8288"/>
    <w:rsid w:val="26E28E0C"/>
    <w:rsid w:val="26EA5441"/>
    <w:rsid w:val="272A09EA"/>
    <w:rsid w:val="274E38CF"/>
    <w:rsid w:val="2759ABEE"/>
    <w:rsid w:val="27CA61D7"/>
    <w:rsid w:val="284ADE48"/>
    <w:rsid w:val="28630220"/>
    <w:rsid w:val="28A96F31"/>
    <w:rsid w:val="290F9C43"/>
    <w:rsid w:val="297A5C03"/>
    <w:rsid w:val="2989521F"/>
    <w:rsid w:val="2999E883"/>
    <w:rsid w:val="29C25BF3"/>
    <w:rsid w:val="2A7DDF5C"/>
    <w:rsid w:val="2AB8C79A"/>
    <w:rsid w:val="2ABE3A9A"/>
    <w:rsid w:val="2B029ACB"/>
    <w:rsid w:val="2B28B839"/>
    <w:rsid w:val="2B51AFE9"/>
    <w:rsid w:val="2C0153FE"/>
    <w:rsid w:val="2C5A0AFB"/>
    <w:rsid w:val="2C77A2C3"/>
    <w:rsid w:val="2C77AE50"/>
    <w:rsid w:val="2C84AA9D"/>
    <w:rsid w:val="2CF93A57"/>
    <w:rsid w:val="2D783498"/>
    <w:rsid w:val="2DADC8B9"/>
    <w:rsid w:val="2DF1A646"/>
    <w:rsid w:val="2E409578"/>
    <w:rsid w:val="2E456F92"/>
    <w:rsid w:val="2E64F71B"/>
    <w:rsid w:val="2F4830F7"/>
    <w:rsid w:val="2F5FF376"/>
    <w:rsid w:val="2F698A06"/>
    <w:rsid w:val="2F825849"/>
    <w:rsid w:val="2F852FC8"/>
    <w:rsid w:val="2F8C38BD"/>
    <w:rsid w:val="2FA3DCF5"/>
    <w:rsid w:val="2FBCD3EA"/>
    <w:rsid w:val="3028FFA1"/>
    <w:rsid w:val="30701B0B"/>
    <w:rsid w:val="3112F2FB"/>
    <w:rsid w:val="31236E18"/>
    <w:rsid w:val="31621D96"/>
    <w:rsid w:val="318D2204"/>
    <w:rsid w:val="319C97DD"/>
    <w:rsid w:val="31D34C7E"/>
    <w:rsid w:val="3288EEEA"/>
    <w:rsid w:val="32ABD97E"/>
    <w:rsid w:val="32EE7921"/>
    <w:rsid w:val="33003A5D"/>
    <w:rsid w:val="332CAD8C"/>
    <w:rsid w:val="3335F4E9"/>
    <w:rsid w:val="33550A62"/>
    <w:rsid w:val="339B7636"/>
    <w:rsid w:val="33C8D749"/>
    <w:rsid w:val="34190EBB"/>
    <w:rsid w:val="34D4389F"/>
    <w:rsid w:val="34D48493"/>
    <w:rsid w:val="35B9DBF2"/>
    <w:rsid w:val="35BFF355"/>
    <w:rsid w:val="364D3110"/>
    <w:rsid w:val="36EC18F1"/>
    <w:rsid w:val="37F8EE4D"/>
    <w:rsid w:val="382CF7A6"/>
    <w:rsid w:val="385C9E27"/>
    <w:rsid w:val="38CD9612"/>
    <w:rsid w:val="38DF4089"/>
    <w:rsid w:val="3907B9CE"/>
    <w:rsid w:val="393B264C"/>
    <w:rsid w:val="395DBAA5"/>
    <w:rsid w:val="39B6B98A"/>
    <w:rsid w:val="3A7B10EA"/>
    <w:rsid w:val="3AA0ACE4"/>
    <w:rsid w:val="3AE4442C"/>
    <w:rsid w:val="3B48A522"/>
    <w:rsid w:val="3B590C0E"/>
    <w:rsid w:val="3B5A6563"/>
    <w:rsid w:val="3B63C57A"/>
    <w:rsid w:val="3B8361C5"/>
    <w:rsid w:val="3BAAAE56"/>
    <w:rsid w:val="3BC1100C"/>
    <w:rsid w:val="3BD50773"/>
    <w:rsid w:val="3BF0DBF6"/>
    <w:rsid w:val="3C3A1B99"/>
    <w:rsid w:val="3C84C76F"/>
    <w:rsid w:val="3CA2BBED"/>
    <w:rsid w:val="3CB84237"/>
    <w:rsid w:val="3D107933"/>
    <w:rsid w:val="3D37F996"/>
    <w:rsid w:val="3DB385EE"/>
    <w:rsid w:val="3E8045E4"/>
    <w:rsid w:val="3EA8AE32"/>
    <w:rsid w:val="3F273F5A"/>
    <w:rsid w:val="3F48110D"/>
    <w:rsid w:val="3F59564F"/>
    <w:rsid w:val="3F9715FD"/>
    <w:rsid w:val="3FAC6136"/>
    <w:rsid w:val="401C1645"/>
    <w:rsid w:val="40322629"/>
    <w:rsid w:val="405768DF"/>
    <w:rsid w:val="40580C9A"/>
    <w:rsid w:val="40C1D583"/>
    <w:rsid w:val="4152F36F"/>
    <w:rsid w:val="41556661"/>
    <w:rsid w:val="416D604F"/>
    <w:rsid w:val="4172256E"/>
    <w:rsid w:val="42143EAF"/>
    <w:rsid w:val="421CD9B8"/>
    <w:rsid w:val="42710CB6"/>
    <w:rsid w:val="42C68281"/>
    <w:rsid w:val="42F8D514"/>
    <w:rsid w:val="4354A1FA"/>
    <w:rsid w:val="438C98AB"/>
    <w:rsid w:val="44A9C630"/>
    <w:rsid w:val="44C286EC"/>
    <w:rsid w:val="44EFC80A"/>
    <w:rsid w:val="44F885FC"/>
    <w:rsid w:val="44FC23D8"/>
    <w:rsid w:val="450C607A"/>
    <w:rsid w:val="450C6EA4"/>
    <w:rsid w:val="45168A65"/>
    <w:rsid w:val="45A56F76"/>
    <w:rsid w:val="45AD589C"/>
    <w:rsid w:val="462F31B6"/>
    <w:rsid w:val="465FCCCF"/>
    <w:rsid w:val="466BE110"/>
    <w:rsid w:val="46B1D812"/>
    <w:rsid w:val="475993F2"/>
    <w:rsid w:val="47CC42BD"/>
    <w:rsid w:val="482A36A5"/>
    <w:rsid w:val="486F6DDE"/>
    <w:rsid w:val="48DC2A5F"/>
    <w:rsid w:val="4915553F"/>
    <w:rsid w:val="497025B7"/>
    <w:rsid w:val="49AE2014"/>
    <w:rsid w:val="49BD29AA"/>
    <w:rsid w:val="49C81163"/>
    <w:rsid w:val="4A23C762"/>
    <w:rsid w:val="4A36DF86"/>
    <w:rsid w:val="4A36F250"/>
    <w:rsid w:val="4AC477AE"/>
    <w:rsid w:val="4ADCC3C7"/>
    <w:rsid w:val="4B58EC81"/>
    <w:rsid w:val="4B61D767"/>
    <w:rsid w:val="4B9BFDA8"/>
    <w:rsid w:val="4BA39EB7"/>
    <w:rsid w:val="4BAE0C74"/>
    <w:rsid w:val="4C153DD5"/>
    <w:rsid w:val="4C8BF0EA"/>
    <w:rsid w:val="4C967511"/>
    <w:rsid w:val="4CB749E4"/>
    <w:rsid w:val="4CEF92BE"/>
    <w:rsid w:val="4D573E25"/>
    <w:rsid w:val="4D985039"/>
    <w:rsid w:val="4DAFAD19"/>
    <w:rsid w:val="4DC29846"/>
    <w:rsid w:val="4DCEF9E9"/>
    <w:rsid w:val="4DD02A89"/>
    <w:rsid w:val="4DD85612"/>
    <w:rsid w:val="4DE191B0"/>
    <w:rsid w:val="4DE8B399"/>
    <w:rsid w:val="4DF84109"/>
    <w:rsid w:val="4E0E11AD"/>
    <w:rsid w:val="4E1C825B"/>
    <w:rsid w:val="4E27C14B"/>
    <w:rsid w:val="4E350B3E"/>
    <w:rsid w:val="4E559466"/>
    <w:rsid w:val="4E864121"/>
    <w:rsid w:val="4EFB4BE8"/>
    <w:rsid w:val="4F4B7D7A"/>
    <w:rsid w:val="4FFB1224"/>
    <w:rsid w:val="5029FA7D"/>
    <w:rsid w:val="507E5ED3"/>
    <w:rsid w:val="50931AE7"/>
    <w:rsid w:val="50FF3136"/>
    <w:rsid w:val="51240556"/>
    <w:rsid w:val="51308D87"/>
    <w:rsid w:val="51422EEC"/>
    <w:rsid w:val="5176286D"/>
    <w:rsid w:val="518FFC25"/>
    <w:rsid w:val="51D02DF1"/>
    <w:rsid w:val="52232371"/>
    <w:rsid w:val="522B8036"/>
    <w:rsid w:val="52BAE271"/>
    <w:rsid w:val="531DA7F2"/>
    <w:rsid w:val="532802FD"/>
    <w:rsid w:val="535374FB"/>
    <w:rsid w:val="53837CD3"/>
    <w:rsid w:val="53DA3AF3"/>
    <w:rsid w:val="5417DC8C"/>
    <w:rsid w:val="544923EE"/>
    <w:rsid w:val="54A47A58"/>
    <w:rsid w:val="54AAC93F"/>
    <w:rsid w:val="54BE7E9C"/>
    <w:rsid w:val="54C3CFB9"/>
    <w:rsid w:val="54CCF433"/>
    <w:rsid w:val="551442F2"/>
    <w:rsid w:val="55211E66"/>
    <w:rsid w:val="5530267E"/>
    <w:rsid w:val="55B481CE"/>
    <w:rsid w:val="55F5202E"/>
    <w:rsid w:val="56055603"/>
    <w:rsid w:val="56907090"/>
    <w:rsid w:val="56A495CB"/>
    <w:rsid w:val="56A97AAE"/>
    <w:rsid w:val="56B1B15A"/>
    <w:rsid w:val="56C59B03"/>
    <w:rsid w:val="56C87FC9"/>
    <w:rsid w:val="56D51B05"/>
    <w:rsid w:val="57E569F1"/>
    <w:rsid w:val="57FF7842"/>
    <w:rsid w:val="583695A0"/>
    <w:rsid w:val="58E70DBC"/>
    <w:rsid w:val="59080273"/>
    <w:rsid w:val="591AA911"/>
    <w:rsid w:val="592ADB1A"/>
    <w:rsid w:val="59658EA7"/>
    <w:rsid w:val="59710165"/>
    <w:rsid w:val="59D02C78"/>
    <w:rsid w:val="59D5FB9D"/>
    <w:rsid w:val="59EB9757"/>
    <w:rsid w:val="5A2201D9"/>
    <w:rsid w:val="5A23A54F"/>
    <w:rsid w:val="5AA1E0E4"/>
    <w:rsid w:val="5AB3B6EB"/>
    <w:rsid w:val="5AC8E4DD"/>
    <w:rsid w:val="5ACED743"/>
    <w:rsid w:val="5B126B08"/>
    <w:rsid w:val="5B7538AA"/>
    <w:rsid w:val="5B79C1C3"/>
    <w:rsid w:val="5B99EA72"/>
    <w:rsid w:val="5BB18D5B"/>
    <w:rsid w:val="5BEEC301"/>
    <w:rsid w:val="5C243794"/>
    <w:rsid w:val="5C4F874C"/>
    <w:rsid w:val="5C517F47"/>
    <w:rsid w:val="5C9B5201"/>
    <w:rsid w:val="5CA0438A"/>
    <w:rsid w:val="5CE1E56F"/>
    <w:rsid w:val="5CE8EE2B"/>
    <w:rsid w:val="5D26C8D3"/>
    <w:rsid w:val="5D5353C3"/>
    <w:rsid w:val="5DBDB928"/>
    <w:rsid w:val="5DDC14D1"/>
    <w:rsid w:val="5DE6845F"/>
    <w:rsid w:val="5DEF7A86"/>
    <w:rsid w:val="5E144E41"/>
    <w:rsid w:val="5E18F9E2"/>
    <w:rsid w:val="5E8AA3AF"/>
    <w:rsid w:val="5ED5F044"/>
    <w:rsid w:val="5FC693A7"/>
    <w:rsid w:val="60D58815"/>
    <w:rsid w:val="60F7C112"/>
    <w:rsid w:val="6106336D"/>
    <w:rsid w:val="614AFDC3"/>
    <w:rsid w:val="617682E6"/>
    <w:rsid w:val="6194334C"/>
    <w:rsid w:val="6230D184"/>
    <w:rsid w:val="624E0A84"/>
    <w:rsid w:val="62800F2A"/>
    <w:rsid w:val="62C26CAA"/>
    <w:rsid w:val="6303C66E"/>
    <w:rsid w:val="6327972E"/>
    <w:rsid w:val="632B849D"/>
    <w:rsid w:val="633ECDDA"/>
    <w:rsid w:val="634F643E"/>
    <w:rsid w:val="6395C6C1"/>
    <w:rsid w:val="63A5D2A8"/>
    <w:rsid w:val="63EDCE90"/>
    <w:rsid w:val="641BDF8B"/>
    <w:rsid w:val="64AFADB7"/>
    <w:rsid w:val="64BB7A09"/>
    <w:rsid w:val="6541A309"/>
    <w:rsid w:val="65565EDA"/>
    <w:rsid w:val="6597F529"/>
    <w:rsid w:val="65C066C0"/>
    <w:rsid w:val="6612768C"/>
    <w:rsid w:val="663A2BF9"/>
    <w:rsid w:val="663D400C"/>
    <w:rsid w:val="6666715E"/>
    <w:rsid w:val="66CAFD82"/>
    <w:rsid w:val="66D9369C"/>
    <w:rsid w:val="66FBECC6"/>
    <w:rsid w:val="677CC2F8"/>
    <w:rsid w:val="677D617C"/>
    <w:rsid w:val="67B34392"/>
    <w:rsid w:val="67CB94EC"/>
    <w:rsid w:val="67F31ACB"/>
    <w:rsid w:val="67FAFE64"/>
    <w:rsid w:val="680822F4"/>
    <w:rsid w:val="6891EB26"/>
    <w:rsid w:val="68CF0514"/>
    <w:rsid w:val="68E35FA8"/>
    <w:rsid w:val="690B863F"/>
    <w:rsid w:val="691EA07F"/>
    <w:rsid w:val="69832355"/>
    <w:rsid w:val="699E33E0"/>
    <w:rsid w:val="6A22CEBF"/>
    <w:rsid w:val="6A5438AD"/>
    <w:rsid w:val="6AE3887C"/>
    <w:rsid w:val="6AE7D81F"/>
    <w:rsid w:val="6B31D1D4"/>
    <w:rsid w:val="6B3C7088"/>
    <w:rsid w:val="6B44C8F0"/>
    <w:rsid w:val="6B5CE390"/>
    <w:rsid w:val="6B666EEF"/>
    <w:rsid w:val="6BD2DC98"/>
    <w:rsid w:val="6BD49E13"/>
    <w:rsid w:val="6C3983C4"/>
    <w:rsid w:val="6C5DB599"/>
    <w:rsid w:val="6C930D3F"/>
    <w:rsid w:val="6D0E3045"/>
    <w:rsid w:val="6D3FC702"/>
    <w:rsid w:val="6DB4FC61"/>
    <w:rsid w:val="6DC1FC12"/>
    <w:rsid w:val="6DCC79B8"/>
    <w:rsid w:val="6DD490E0"/>
    <w:rsid w:val="6DD82A8D"/>
    <w:rsid w:val="6DEA8736"/>
    <w:rsid w:val="6E94CDB4"/>
    <w:rsid w:val="6E9E33BA"/>
    <w:rsid w:val="6EB3E6C4"/>
    <w:rsid w:val="6F01B0E7"/>
    <w:rsid w:val="6F73FAEE"/>
    <w:rsid w:val="6F76FDC9"/>
    <w:rsid w:val="6F7900D9"/>
    <w:rsid w:val="6FF24EAE"/>
    <w:rsid w:val="6FF264D9"/>
    <w:rsid w:val="6FFC84A8"/>
    <w:rsid w:val="7012E00C"/>
    <w:rsid w:val="7019F1C9"/>
    <w:rsid w:val="708DF652"/>
    <w:rsid w:val="709306C6"/>
    <w:rsid w:val="70BFCBDE"/>
    <w:rsid w:val="70C6D12F"/>
    <w:rsid w:val="70D8C746"/>
    <w:rsid w:val="711ABDAD"/>
    <w:rsid w:val="7152CA00"/>
    <w:rsid w:val="715719A3"/>
    <w:rsid w:val="717F3BE0"/>
    <w:rsid w:val="71875500"/>
    <w:rsid w:val="718E353A"/>
    <w:rsid w:val="71921D03"/>
    <w:rsid w:val="71F6F1CD"/>
    <w:rsid w:val="72068242"/>
    <w:rsid w:val="72F2EA04"/>
    <w:rsid w:val="7338BD44"/>
    <w:rsid w:val="739153EC"/>
    <w:rsid w:val="73B3D716"/>
    <w:rsid w:val="73FCADCD"/>
    <w:rsid w:val="7408DC20"/>
    <w:rsid w:val="7415DB08"/>
    <w:rsid w:val="7417E970"/>
    <w:rsid w:val="74484529"/>
    <w:rsid w:val="745A5725"/>
    <w:rsid w:val="74958393"/>
    <w:rsid w:val="74C785F6"/>
    <w:rsid w:val="74D16ACA"/>
    <w:rsid w:val="75099DFB"/>
    <w:rsid w:val="756998C6"/>
    <w:rsid w:val="75DDA7CC"/>
    <w:rsid w:val="75E33C72"/>
    <w:rsid w:val="76238035"/>
    <w:rsid w:val="7661A65D"/>
    <w:rsid w:val="76635657"/>
    <w:rsid w:val="76B2CC0B"/>
    <w:rsid w:val="76C1A128"/>
    <w:rsid w:val="76C98EAE"/>
    <w:rsid w:val="76E727F2"/>
    <w:rsid w:val="76F91A1D"/>
    <w:rsid w:val="770C4431"/>
    <w:rsid w:val="77918214"/>
    <w:rsid w:val="77C65B27"/>
    <w:rsid w:val="77EDEB64"/>
    <w:rsid w:val="77EE7D64"/>
    <w:rsid w:val="7830F8C3"/>
    <w:rsid w:val="783BCBBD"/>
    <w:rsid w:val="78655F0F"/>
    <w:rsid w:val="7893C9CA"/>
    <w:rsid w:val="78C12A74"/>
    <w:rsid w:val="78C8CEBB"/>
    <w:rsid w:val="7999471F"/>
    <w:rsid w:val="79C34411"/>
    <w:rsid w:val="7A34D898"/>
    <w:rsid w:val="7A4AA01C"/>
    <w:rsid w:val="7AE9FF44"/>
    <w:rsid w:val="7AED04DD"/>
    <w:rsid w:val="7BA5AAFE"/>
    <w:rsid w:val="7CC07352"/>
    <w:rsid w:val="7D2D1987"/>
    <w:rsid w:val="7D6C2D3C"/>
    <w:rsid w:val="7D816422"/>
    <w:rsid w:val="7DBF37D4"/>
    <w:rsid w:val="7E1E686F"/>
    <w:rsid w:val="7E3F390D"/>
    <w:rsid w:val="7EB9789B"/>
    <w:rsid w:val="7F0D46A3"/>
    <w:rsid w:val="7FF74334"/>
    <w:rsid w:val="7FF7D8A0"/>
    <w:rsid w:val="7FFC9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0C24"/>
  <w15:chartTrackingRefBased/>
  <w15:docId w15:val="{D1406C81-9F73-4076-91BA-41BCD247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D43"/>
    <w:pPr>
      <w:spacing w:after="200" w:line="480" w:lineRule="auto"/>
    </w:pPr>
    <w:rPr>
      <w:rFonts w:asciiTheme="majorHAnsi" w:eastAsia="Calibri" w:hAnsiTheme="majorHAnsi"/>
    </w:rPr>
  </w:style>
  <w:style w:type="paragraph" w:styleId="Heading1">
    <w:name w:val="heading 1"/>
    <w:basedOn w:val="Normal"/>
    <w:next w:val="Normal"/>
    <w:link w:val="Heading1Char"/>
    <w:uiPriority w:val="9"/>
    <w:qFormat/>
    <w:rsid w:val="00E20DB3"/>
    <w:pPr>
      <w:keepNext/>
      <w:keepLines/>
      <w:spacing w:before="240" w:after="0" w:line="360" w:lineRule="auto"/>
      <w:outlineLvl w:val="0"/>
    </w:pPr>
    <w:rPr>
      <w:rFonts w:cstheme="majorBidi"/>
      <w:b/>
      <w:sz w:val="28"/>
      <w:szCs w:val="28"/>
    </w:rPr>
  </w:style>
  <w:style w:type="paragraph" w:styleId="Heading2">
    <w:name w:val="heading 2"/>
    <w:basedOn w:val="Normal"/>
    <w:next w:val="Normal"/>
    <w:link w:val="Heading2Char"/>
    <w:uiPriority w:val="9"/>
    <w:unhideWhenUsed/>
    <w:qFormat/>
    <w:rsid w:val="00D21739"/>
    <w:pPr>
      <w:spacing w:line="360" w:lineRule="auto"/>
      <w:outlineLvl w:val="1"/>
    </w:pPr>
    <w:rPr>
      <w:u w:val="single"/>
      <w:shd w:val="clear" w:color="auto" w:fill="FFFFFF"/>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214DA"/>
    <w:rPr>
      <w:sz w:val="16"/>
      <w:szCs w:val="16"/>
    </w:rPr>
  </w:style>
  <w:style w:type="character" w:customStyle="1" w:styleId="CommentTextChar">
    <w:name w:val="Comment Text Char"/>
    <w:basedOn w:val="DefaultParagraphFont"/>
    <w:link w:val="CommentText"/>
    <w:uiPriority w:val="99"/>
    <w:qFormat/>
    <w:rsid w:val="002214DA"/>
    <w:rPr>
      <w:rFonts w:asciiTheme="majorHAnsi" w:hAnsiTheme="majorHAnsi"/>
      <w:sz w:val="20"/>
      <w:szCs w:val="20"/>
      <w:lang w:val="nl-NL"/>
    </w:rPr>
  </w:style>
  <w:style w:type="paragraph" w:styleId="CommentText">
    <w:name w:val="annotation text"/>
    <w:basedOn w:val="Normal"/>
    <w:link w:val="CommentTextChar"/>
    <w:uiPriority w:val="99"/>
    <w:unhideWhenUsed/>
    <w:qFormat/>
    <w:rsid w:val="002214DA"/>
    <w:pPr>
      <w:spacing w:line="240" w:lineRule="auto"/>
    </w:pPr>
    <w:rPr>
      <w:rFonts w:eastAsiaTheme="minorHAnsi"/>
      <w:sz w:val="20"/>
      <w:szCs w:val="20"/>
    </w:rPr>
  </w:style>
  <w:style w:type="character" w:customStyle="1" w:styleId="CommentTextChar1">
    <w:name w:val="Comment Text Char1"/>
    <w:basedOn w:val="DefaultParagraphFont"/>
    <w:uiPriority w:val="99"/>
    <w:semiHidden/>
    <w:rsid w:val="002214DA"/>
    <w:rPr>
      <w:rFonts w:asciiTheme="majorHAnsi" w:eastAsia="Calibri" w:hAnsiTheme="majorHAnsi"/>
      <w:sz w:val="20"/>
      <w:szCs w:val="20"/>
      <w:lang w:val="nl-NL"/>
    </w:rPr>
  </w:style>
  <w:style w:type="paragraph" w:styleId="Bibliography">
    <w:name w:val="Bibliography"/>
    <w:basedOn w:val="Normal"/>
    <w:next w:val="Normal"/>
    <w:uiPriority w:val="37"/>
    <w:unhideWhenUsed/>
    <w:qFormat/>
    <w:rsid w:val="002214DA"/>
    <w:pPr>
      <w:tabs>
        <w:tab w:val="left" w:pos="504"/>
      </w:tabs>
      <w:spacing w:after="240" w:line="240" w:lineRule="auto"/>
      <w:ind w:left="504" w:hanging="504"/>
    </w:pPr>
  </w:style>
  <w:style w:type="table" w:styleId="TableGrid">
    <w:name w:val="Table Grid"/>
    <w:basedOn w:val="TableNormal"/>
    <w:uiPriority w:val="59"/>
    <w:unhideWhenUsed/>
    <w:rsid w:val="0022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7587"/>
    <w:pPr>
      <w:spacing w:after="0" w:line="240" w:lineRule="auto"/>
    </w:pPr>
    <w:rPr>
      <w:rFonts w:asciiTheme="majorHAnsi" w:eastAsia="Calibri" w:hAnsiTheme="majorHAnsi"/>
      <w:b/>
      <w:bCs/>
    </w:rPr>
  </w:style>
  <w:style w:type="paragraph" w:styleId="ListParagraph">
    <w:name w:val="List Paragraph"/>
    <w:basedOn w:val="Normal"/>
    <w:uiPriority w:val="34"/>
    <w:qFormat/>
    <w:rsid w:val="002214DA"/>
    <w:pPr>
      <w:ind w:left="720"/>
      <w:contextualSpacing/>
    </w:pPr>
  </w:style>
  <w:style w:type="paragraph" w:styleId="CommentSubject">
    <w:name w:val="annotation subject"/>
    <w:basedOn w:val="CommentText"/>
    <w:next w:val="CommentText"/>
    <w:link w:val="CommentSubjectChar"/>
    <w:uiPriority w:val="99"/>
    <w:semiHidden/>
    <w:unhideWhenUsed/>
    <w:rsid w:val="002214DA"/>
    <w:rPr>
      <w:rFonts w:eastAsia="Calibri"/>
      <w:b/>
      <w:bCs/>
    </w:rPr>
  </w:style>
  <w:style w:type="character" w:customStyle="1" w:styleId="CommentSubjectChar">
    <w:name w:val="Comment Subject Char"/>
    <w:basedOn w:val="CommentTextChar"/>
    <w:link w:val="CommentSubject"/>
    <w:uiPriority w:val="99"/>
    <w:semiHidden/>
    <w:rsid w:val="002214DA"/>
    <w:rPr>
      <w:rFonts w:asciiTheme="majorHAnsi" w:eastAsia="Calibri" w:hAnsiTheme="majorHAnsi"/>
      <w:b/>
      <w:bCs/>
      <w:sz w:val="20"/>
      <w:szCs w:val="20"/>
      <w:lang w:val="nl-NL"/>
    </w:rPr>
  </w:style>
  <w:style w:type="character" w:customStyle="1" w:styleId="Heading1Char">
    <w:name w:val="Heading 1 Char"/>
    <w:basedOn w:val="DefaultParagraphFont"/>
    <w:link w:val="Heading1"/>
    <w:uiPriority w:val="9"/>
    <w:qFormat/>
    <w:rsid w:val="00E20DB3"/>
    <w:rPr>
      <w:rFonts w:asciiTheme="majorHAnsi" w:eastAsia="Calibri" w:hAnsiTheme="majorHAnsi" w:cstheme="majorBidi"/>
      <w:b/>
      <w:sz w:val="28"/>
      <w:szCs w:val="28"/>
    </w:rPr>
  </w:style>
  <w:style w:type="table" w:styleId="GridTable2-Accent3">
    <w:name w:val="Grid Table 2 Accent 3"/>
    <w:basedOn w:val="TableNormal"/>
    <w:uiPriority w:val="47"/>
    <w:rsid w:val="005F75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A11CF"/>
    <w:pPr>
      <w:spacing w:after="0" w:line="240" w:lineRule="auto"/>
    </w:pPr>
    <w:rPr>
      <w:rFonts w:asciiTheme="majorHAnsi" w:eastAsia="Calibri" w:hAnsiTheme="majorHAnsi"/>
    </w:rPr>
  </w:style>
  <w:style w:type="paragraph" w:styleId="NormalWeb">
    <w:name w:val="Normal (Web)"/>
    <w:basedOn w:val="Normal"/>
    <w:uiPriority w:val="99"/>
    <w:unhideWhenUsed/>
    <w:rsid w:val="00C83D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83D0C"/>
    <w:rPr>
      <w:color w:val="0000FF"/>
      <w:u w:val="single"/>
    </w:rPr>
  </w:style>
  <w:style w:type="character" w:styleId="HTMLCode">
    <w:name w:val="HTML Code"/>
    <w:basedOn w:val="DefaultParagraphFont"/>
    <w:uiPriority w:val="99"/>
    <w:semiHidden/>
    <w:unhideWhenUsed/>
    <w:rsid w:val="00A97CF7"/>
    <w:rPr>
      <w:rFonts w:ascii="Courier New" w:eastAsia="Times New Roman" w:hAnsi="Courier New" w:cs="Courier New"/>
      <w:sz w:val="20"/>
      <w:szCs w:val="20"/>
    </w:rPr>
  </w:style>
  <w:style w:type="character" w:styleId="Strong">
    <w:name w:val="Strong"/>
    <w:basedOn w:val="DefaultParagraphFont"/>
    <w:uiPriority w:val="22"/>
    <w:qFormat/>
    <w:rsid w:val="00A97CF7"/>
    <w:rPr>
      <w:b/>
      <w:bCs/>
    </w:rPr>
  </w:style>
  <w:style w:type="character" w:customStyle="1" w:styleId="mi">
    <w:name w:val="mi"/>
    <w:basedOn w:val="DefaultParagraphFont"/>
    <w:rsid w:val="0063100F"/>
  </w:style>
  <w:style w:type="character" w:customStyle="1" w:styleId="mn">
    <w:name w:val="mn"/>
    <w:basedOn w:val="DefaultParagraphFont"/>
    <w:rsid w:val="0063100F"/>
  </w:style>
  <w:style w:type="character" w:customStyle="1" w:styleId="mjxassistivemathml">
    <w:name w:val="mjx_assistive_mathml"/>
    <w:basedOn w:val="DefaultParagraphFont"/>
    <w:rsid w:val="0063100F"/>
  </w:style>
  <w:style w:type="character" w:styleId="PlaceholderText">
    <w:name w:val="Placeholder Text"/>
    <w:basedOn w:val="DefaultParagraphFont"/>
    <w:uiPriority w:val="99"/>
    <w:semiHidden/>
    <w:rsid w:val="0063100F"/>
    <w:rPr>
      <w:color w:val="808080"/>
    </w:rPr>
  </w:style>
  <w:style w:type="paragraph" w:customStyle="1" w:styleId="TableContents">
    <w:name w:val="Table Contents"/>
    <w:basedOn w:val="Normal"/>
    <w:qFormat/>
    <w:rsid w:val="007D0E6C"/>
    <w:pPr>
      <w:suppressLineNumbers/>
      <w:spacing w:after="0" w:line="240" w:lineRule="auto"/>
    </w:pPr>
    <w:rPr>
      <w:rFonts w:ascii="Calibri" w:eastAsia="Yu Mincho" w:hAnsi="Calibri" w:cs="DejaVu Sans"/>
      <w:sz w:val="24"/>
      <w:szCs w:val="24"/>
      <w:lang w:val="en-GB" w:eastAsia="ja-JP"/>
    </w:rPr>
  </w:style>
  <w:style w:type="character" w:customStyle="1" w:styleId="a">
    <w:name w:val="_"/>
    <w:basedOn w:val="DefaultParagraphFont"/>
    <w:rsid w:val="00B2714C"/>
  </w:style>
  <w:style w:type="paragraph" w:styleId="BodyText">
    <w:name w:val="Body Text"/>
    <w:basedOn w:val="Normal"/>
    <w:link w:val="BodyTextChar"/>
    <w:qFormat/>
    <w:rsid w:val="004855F1"/>
    <w:pPr>
      <w:spacing w:before="180" w:after="180" w:line="240" w:lineRule="auto"/>
    </w:pPr>
    <w:rPr>
      <w:rFonts w:asciiTheme="minorHAnsi" w:eastAsiaTheme="minorHAnsi" w:hAnsiTheme="minorHAnsi"/>
      <w:sz w:val="24"/>
      <w:szCs w:val="24"/>
    </w:rPr>
  </w:style>
  <w:style w:type="character" w:customStyle="1" w:styleId="BodyTextChar">
    <w:name w:val="Body Text Char"/>
    <w:basedOn w:val="DefaultParagraphFont"/>
    <w:link w:val="BodyText"/>
    <w:rsid w:val="004855F1"/>
    <w:rPr>
      <w:sz w:val="24"/>
      <w:szCs w:val="24"/>
    </w:rPr>
  </w:style>
  <w:style w:type="paragraph" w:customStyle="1" w:styleId="FirstParagraph">
    <w:name w:val="First Paragraph"/>
    <w:basedOn w:val="BodyText"/>
    <w:next w:val="BodyText"/>
    <w:qFormat/>
    <w:rsid w:val="004855F1"/>
  </w:style>
  <w:style w:type="paragraph" w:styleId="BalloonText">
    <w:name w:val="Balloon Text"/>
    <w:basedOn w:val="Normal"/>
    <w:link w:val="BalloonTextChar"/>
    <w:uiPriority w:val="99"/>
    <w:semiHidden/>
    <w:unhideWhenUsed/>
    <w:rsid w:val="007655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556A"/>
    <w:rPr>
      <w:rFonts w:ascii="Times New Roman" w:eastAsia="Calibri" w:hAnsi="Times New Roman" w:cs="Times New Roman"/>
      <w:sz w:val="18"/>
      <w:szCs w:val="18"/>
    </w:rPr>
  </w:style>
  <w:style w:type="character" w:styleId="LineNumber">
    <w:name w:val="line number"/>
    <w:basedOn w:val="DefaultParagraphFont"/>
    <w:uiPriority w:val="99"/>
    <w:semiHidden/>
    <w:unhideWhenUsed/>
    <w:rsid w:val="0076556A"/>
  </w:style>
  <w:style w:type="character" w:styleId="FollowedHyperlink">
    <w:name w:val="FollowedHyperlink"/>
    <w:basedOn w:val="DefaultParagraphFont"/>
    <w:uiPriority w:val="99"/>
    <w:semiHidden/>
    <w:unhideWhenUsed/>
    <w:rsid w:val="0076556A"/>
    <w:rPr>
      <w:color w:val="954F72" w:themeColor="followedHyperlink"/>
      <w:u w:val="single"/>
    </w:rPr>
  </w:style>
  <w:style w:type="character" w:customStyle="1" w:styleId="apple-converted-space">
    <w:name w:val="apple-converted-space"/>
    <w:basedOn w:val="DefaultParagraphFont"/>
    <w:rsid w:val="00F51247"/>
  </w:style>
  <w:style w:type="character" w:styleId="Emphasis">
    <w:name w:val="Emphasis"/>
    <w:basedOn w:val="DefaultParagraphFont"/>
    <w:uiPriority w:val="20"/>
    <w:qFormat/>
    <w:rsid w:val="00F51247"/>
    <w:rPr>
      <w:i/>
      <w:iCs/>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D21739"/>
    <w:rPr>
      <w:rFonts w:asciiTheme="majorHAnsi" w:eastAsia="Calibri" w:hAnsiTheme="majorHAnsi"/>
      <w:u w:val="single"/>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3622">
      <w:bodyDiv w:val="1"/>
      <w:marLeft w:val="0"/>
      <w:marRight w:val="0"/>
      <w:marTop w:val="0"/>
      <w:marBottom w:val="0"/>
      <w:divBdr>
        <w:top w:val="none" w:sz="0" w:space="0" w:color="auto"/>
        <w:left w:val="none" w:sz="0" w:space="0" w:color="auto"/>
        <w:bottom w:val="none" w:sz="0" w:space="0" w:color="auto"/>
        <w:right w:val="none" w:sz="0" w:space="0" w:color="auto"/>
      </w:divBdr>
    </w:div>
    <w:div w:id="131870993">
      <w:bodyDiv w:val="1"/>
      <w:marLeft w:val="0"/>
      <w:marRight w:val="0"/>
      <w:marTop w:val="0"/>
      <w:marBottom w:val="0"/>
      <w:divBdr>
        <w:top w:val="none" w:sz="0" w:space="0" w:color="auto"/>
        <w:left w:val="none" w:sz="0" w:space="0" w:color="auto"/>
        <w:bottom w:val="none" w:sz="0" w:space="0" w:color="auto"/>
        <w:right w:val="none" w:sz="0" w:space="0" w:color="auto"/>
      </w:divBdr>
    </w:div>
    <w:div w:id="343291334">
      <w:bodyDiv w:val="1"/>
      <w:marLeft w:val="0"/>
      <w:marRight w:val="0"/>
      <w:marTop w:val="0"/>
      <w:marBottom w:val="0"/>
      <w:divBdr>
        <w:top w:val="none" w:sz="0" w:space="0" w:color="auto"/>
        <w:left w:val="none" w:sz="0" w:space="0" w:color="auto"/>
        <w:bottom w:val="none" w:sz="0" w:space="0" w:color="auto"/>
        <w:right w:val="none" w:sz="0" w:space="0" w:color="auto"/>
      </w:divBdr>
    </w:div>
    <w:div w:id="375274848">
      <w:bodyDiv w:val="1"/>
      <w:marLeft w:val="0"/>
      <w:marRight w:val="0"/>
      <w:marTop w:val="0"/>
      <w:marBottom w:val="0"/>
      <w:divBdr>
        <w:top w:val="none" w:sz="0" w:space="0" w:color="auto"/>
        <w:left w:val="none" w:sz="0" w:space="0" w:color="auto"/>
        <w:bottom w:val="none" w:sz="0" w:space="0" w:color="auto"/>
        <w:right w:val="none" w:sz="0" w:space="0" w:color="auto"/>
      </w:divBdr>
    </w:div>
    <w:div w:id="383602450">
      <w:bodyDiv w:val="1"/>
      <w:marLeft w:val="0"/>
      <w:marRight w:val="0"/>
      <w:marTop w:val="0"/>
      <w:marBottom w:val="0"/>
      <w:divBdr>
        <w:top w:val="none" w:sz="0" w:space="0" w:color="auto"/>
        <w:left w:val="none" w:sz="0" w:space="0" w:color="auto"/>
        <w:bottom w:val="none" w:sz="0" w:space="0" w:color="auto"/>
        <w:right w:val="none" w:sz="0" w:space="0" w:color="auto"/>
      </w:divBdr>
    </w:div>
    <w:div w:id="463238860">
      <w:bodyDiv w:val="1"/>
      <w:marLeft w:val="0"/>
      <w:marRight w:val="0"/>
      <w:marTop w:val="0"/>
      <w:marBottom w:val="0"/>
      <w:divBdr>
        <w:top w:val="none" w:sz="0" w:space="0" w:color="auto"/>
        <w:left w:val="none" w:sz="0" w:space="0" w:color="auto"/>
        <w:bottom w:val="none" w:sz="0" w:space="0" w:color="auto"/>
        <w:right w:val="none" w:sz="0" w:space="0" w:color="auto"/>
      </w:divBdr>
    </w:div>
    <w:div w:id="584070475">
      <w:bodyDiv w:val="1"/>
      <w:marLeft w:val="0"/>
      <w:marRight w:val="0"/>
      <w:marTop w:val="0"/>
      <w:marBottom w:val="0"/>
      <w:divBdr>
        <w:top w:val="none" w:sz="0" w:space="0" w:color="auto"/>
        <w:left w:val="none" w:sz="0" w:space="0" w:color="auto"/>
        <w:bottom w:val="none" w:sz="0" w:space="0" w:color="auto"/>
        <w:right w:val="none" w:sz="0" w:space="0" w:color="auto"/>
      </w:divBdr>
    </w:div>
    <w:div w:id="622806527">
      <w:bodyDiv w:val="1"/>
      <w:marLeft w:val="0"/>
      <w:marRight w:val="0"/>
      <w:marTop w:val="0"/>
      <w:marBottom w:val="0"/>
      <w:divBdr>
        <w:top w:val="none" w:sz="0" w:space="0" w:color="auto"/>
        <w:left w:val="none" w:sz="0" w:space="0" w:color="auto"/>
        <w:bottom w:val="none" w:sz="0" w:space="0" w:color="auto"/>
        <w:right w:val="none" w:sz="0" w:space="0" w:color="auto"/>
      </w:divBdr>
    </w:div>
    <w:div w:id="880095212">
      <w:bodyDiv w:val="1"/>
      <w:marLeft w:val="0"/>
      <w:marRight w:val="0"/>
      <w:marTop w:val="0"/>
      <w:marBottom w:val="0"/>
      <w:divBdr>
        <w:top w:val="none" w:sz="0" w:space="0" w:color="auto"/>
        <w:left w:val="none" w:sz="0" w:space="0" w:color="auto"/>
        <w:bottom w:val="none" w:sz="0" w:space="0" w:color="auto"/>
        <w:right w:val="none" w:sz="0" w:space="0" w:color="auto"/>
      </w:divBdr>
    </w:div>
    <w:div w:id="955060988">
      <w:bodyDiv w:val="1"/>
      <w:marLeft w:val="0"/>
      <w:marRight w:val="0"/>
      <w:marTop w:val="0"/>
      <w:marBottom w:val="0"/>
      <w:divBdr>
        <w:top w:val="none" w:sz="0" w:space="0" w:color="auto"/>
        <w:left w:val="none" w:sz="0" w:space="0" w:color="auto"/>
        <w:bottom w:val="none" w:sz="0" w:space="0" w:color="auto"/>
        <w:right w:val="none" w:sz="0" w:space="0" w:color="auto"/>
      </w:divBdr>
    </w:div>
    <w:div w:id="1032849729">
      <w:bodyDiv w:val="1"/>
      <w:marLeft w:val="0"/>
      <w:marRight w:val="0"/>
      <w:marTop w:val="0"/>
      <w:marBottom w:val="0"/>
      <w:divBdr>
        <w:top w:val="none" w:sz="0" w:space="0" w:color="auto"/>
        <w:left w:val="none" w:sz="0" w:space="0" w:color="auto"/>
        <w:bottom w:val="none" w:sz="0" w:space="0" w:color="auto"/>
        <w:right w:val="none" w:sz="0" w:space="0" w:color="auto"/>
      </w:divBdr>
    </w:div>
    <w:div w:id="1150169325">
      <w:bodyDiv w:val="1"/>
      <w:marLeft w:val="0"/>
      <w:marRight w:val="0"/>
      <w:marTop w:val="0"/>
      <w:marBottom w:val="0"/>
      <w:divBdr>
        <w:top w:val="none" w:sz="0" w:space="0" w:color="auto"/>
        <w:left w:val="none" w:sz="0" w:space="0" w:color="auto"/>
        <w:bottom w:val="none" w:sz="0" w:space="0" w:color="auto"/>
        <w:right w:val="none" w:sz="0" w:space="0" w:color="auto"/>
      </w:divBdr>
      <w:divsChild>
        <w:div w:id="586767221">
          <w:marLeft w:val="480"/>
          <w:marRight w:val="0"/>
          <w:marTop w:val="0"/>
          <w:marBottom w:val="0"/>
          <w:divBdr>
            <w:top w:val="none" w:sz="0" w:space="0" w:color="auto"/>
            <w:left w:val="none" w:sz="0" w:space="0" w:color="auto"/>
            <w:bottom w:val="none" w:sz="0" w:space="0" w:color="auto"/>
            <w:right w:val="none" w:sz="0" w:space="0" w:color="auto"/>
          </w:divBdr>
          <w:divsChild>
            <w:div w:id="10385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8028">
      <w:bodyDiv w:val="1"/>
      <w:marLeft w:val="0"/>
      <w:marRight w:val="0"/>
      <w:marTop w:val="0"/>
      <w:marBottom w:val="0"/>
      <w:divBdr>
        <w:top w:val="none" w:sz="0" w:space="0" w:color="auto"/>
        <w:left w:val="none" w:sz="0" w:space="0" w:color="auto"/>
        <w:bottom w:val="none" w:sz="0" w:space="0" w:color="auto"/>
        <w:right w:val="none" w:sz="0" w:space="0" w:color="auto"/>
      </w:divBdr>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sChild>
        <w:div w:id="1981837195">
          <w:marLeft w:val="0"/>
          <w:marRight w:val="0"/>
          <w:marTop w:val="0"/>
          <w:marBottom w:val="0"/>
          <w:divBdr>
            <w:top w:val="none" w:sz="0" w:space="0" w:color="auto"/>
            <w:left w:val="none" w:sz="0" w:space="0" w:color="auto"/>
            <w:bottom w:val="none" w:sz="0" w:space="0" w:color="auto"/>
            <w:right w:val="none" w:sz="0" w:space="0" w:color="auto"/>
          </w:divBdr>
        </w:div>
        <w:div w:id="1097482143">
          <w:marLeft w:val="0"/>
          <w:marRight w:val="0"/>
          <w:marTop w:val="0"/>
          <w:marBottom w:val="0"/>
          <w:divBdr>
            <w:top w:val="none" w:sz="0" w:space="0" w:color="auto"/>
            <w:left w:val="none" w:sz="0" w:space="0" w:color="auto"/>
            <w:bottom w:val="none" w:sz="0" w:space="0" w:color="auto"/>
            <w:right w:val="none" w:sz="0" w:space="0" w:color="auto"/>
          </w:divBdr>
        </w:div>
      </w:divsChild>
    </w:div>
    <w:div w:id="1368792590">
      <w:bodyDiv w:val="1"/>
      <w:marLeft w:val="0"/>
      <w:marRight w:val="0"/>
      <w:marTop w:val="0"/>
      <w:marBottom w:val="0"/>
      <w:divBdr>
        <w:top w:val="none" w:sz="0" w:space="0" w:color="auto"/>
        <w:left w:val="none" w:sz="0" w:space="0" w:color="auto"/>
        <w:bottom w:val="none" w:sz="0" w:space="0" w:color="auto"/>
        <w:right w:val="none" w:sz="0" w:space="0" w:color="auto"/>
      </w:divBdr>
    </w:div>
    <w:div w:id="1424452928">
      <w:bodyDiv w:val="1"/>
      <w:marLeft w:val="0"/>
      <w:marRight w:val="0"/>
      <w:marTop w:val="0"/>
      <w:marBottom w:val="0"/>
      <w:divBdr>
        <w:top w:val="none" w:sz="0" w:space="0" w:color="auto"/>
        <w:left w:val="none" w:sz="0" w:space="0" w:color="auto"/>
        <w:bottom w:val="none" w:sz="0" w:space="0" w:color="auto"/>
        <w:right w:val="none" w:sz="0" w:space="0" w:color="auto"/>
      </w:divBdr>
      <w:divsChild>
        <w:div w:id="884289298">
          <w:marLeft w:val="0"/>
          <w:marRight w:val="0"/>
          <w:marTop w:val="0"/>
          <w:marBottom w:val="0"/>
          <w:divBdr>
            <w:top w:val="none" w:sz="0" w:space="0" w:color="auto"/>
            <w:left w:val="none" w:sz="0" w:space="0" w:color="auto"/>
            <w:bottom w:val="none" w:sz="0" w:space="0" w:color="auto"/>
            <w:right w:val="none" w:sz="0" w:space="0" w:color="auto"/>
          </w:divBdr>
        </w:div>
        <w:div w:id="1315990034">
          <w:marLeft w:val="0"/>
          <w:marRight w:val="0"/>
          <w:marTop w:val="0"/>
          <w:marBottom w:val="0"/>
          <w:divBdr>
            <w:top w:val="none" w:sz="0" w:space="0" w:color="auto"/>
            <w:left w:val="none" w:sz="0" w:space="0" w:color="auto"/>
            <w:bottom w:val="none" w:sz="0" w:space="0" w:color="auto"/>
            <w:right w:val="none" w:sz="0" w:space="0" w:color="auto"/>
          </w:divBdr>
        </w:div>
      </w:divsChild>
    </w:div>
    <w:div w:id="1705590590">
      <w:bodyDiv w:val="1"/>
      <w:marLeft w:val="0"/>
      <w:marRight w:val="0"/>
      <w:marTop w:val="0"/>
      <w:marBottom w:val="0"/>
      <w:divBdr>
        <w:top w:val="none" w:sz="0" w:space="0" w:color="auto"/>
        <w:left w:val="none" w:sz="0" w:space="0" w:color="auto"/>
        <w:bottom w:val="none" w:sz="0" w:space="0" w:color="auto"/>
        <w:right w:val="none" w:sz="0" w:space="0" w:color="auto"/>
      </w:divBdr>
    </w:div>
    <w:div w:id="1755586827">
      <w:bodyDiv w:val="1"/>
      <w:marLeft w:val="0"/>
      <w:marRight w:val="0"/>
      <w:marTop w:val="0"/>
      <w:marBottom w:val="0"/>
      <w:divBdr>
        <w:top w:val="none" w:sz="0" w:space="0" w:color="auto"/>
        <w:left w:val="none" w:sz="0" w:space="0" w:color="auto"/>
        <w:bottom w:val="none" w:sz="0" w:space="0" w:color="auto"/>
        <w:right w:val="none" w:sz="0" w:space="0" w:color="auto"/>
      </w:divBdr>
      <w:divsChild>
        <w:div w:id="275794861">
          <w:marLeft w:val="0"/>
          <w:marRight w:val="0"/>
          <w:marTop w:val="0"/>
          <w:marBottom w:val="0"/>
          <w:divBdr>
            <w:top w:val="none" w:sz="0" w:space="0" w:color="auto"/>
            <w:left w:val="none" w:sz="0" w:space="0" w:color="auto"/>
            <w:bottom w:val="none" w:sz="0" w:space="0" w:color="auto"/>
            <w:right w:val="none" w:sz="0" w:space="0" w:color="auto"/>
          </w:divBdr>
        </w:div>
        <w:div w:id="1565948485">
          <w:marLeft w:val="0"/>
          <w:marRight w:val="0"/>
          <w:marTop w:val="0"/>
          <w:marBottom w:val="0"/>
          <w:divBdr>
            <w:top w:val="none" w:sz="0" w:space="0" w:color="auto"/>
            <w:left w:val="none" w:sz="0" w:space="0" w:color="auto"/>
            <w:bottom w:val="none" w:sz="0" w:space="0" w:color="auto"/>
            <w:right w:val="none" w:sz="0" w:space="0" w:color="auto"/>
          </w:divBdr>
        </w:div>
      </w:divsChild>
    </w:div>
    <w:div w:id="1814323444">
      <w:bodyDiv w:val="1"/>
      <w:marLeft w:val="0"/>
      <w:marRight w:val="0"/>
      <w:marTop w:val="0"/>
      <w:marBottom w:val="0"/>
      <w:divBdr>
        <w:top w:val="none" w:sz="0" w:space="0" w:color="auto"/>
        <w:left w:val="none" w:sz="0" w:space="0" w:color="auto"/>
        <w:bottom w:val="none" w:sz="0" w:space="0" w:color="auto"/>
        <w:right w:val="none" w:sz="0" w:space="0" w:color="auto"/>
      </w:divBdr>
    </w:div>
    <w:div w:id="1829200964">
      <w:bodyDiv w:val="1"/>
      <w:marLeft w:val="0"/>
      <w:marRight w:val="0"/>
      <w:marTop w:val="0"/>
      <w:marBottom w:val="0"/>
      <w:divBdr>
        <w:top w:val="none" w:sz="0" w:space="0" w:color="auto"/>
        <w:left w:val="none" w:sz="0" w:space="0" w:color="auto"/>
        <w:bottom w:val="none" w:sz="0" w:space="0" w:color="auto"/>
        <w:right w:val="none" w:sz="0" w:space="0" w:color="auto"/>
      </w:divBdr>
    </w:div>
    <w:div w:id="1865513016">
      <w:bodyDiv w:val="1"/>
      <w:marLeft w:val="0"/>
      <w:marRight w:val="0"/>
      <w:marTop w:val="0"/>
      <w:marBottom w:val="0"/>
      <w:divBdr>
        <w:top w:val="none" w:sz="0" w:space="0" w:color="auto"/>
        <w:left w:val="none" w:sz="0" w:space="0" w:color="auto"/>
        <w:bottom w:val="none" w:sz="0" w:space="0" w:color="auto"/>
        <w:right w:val="none" w:sz="0" w:space="0" w:color="auto"/>
      </w:divBdr>
    </w:div>
    <w:div w:id="1931624687">
      <w:bodyDiv w:val="1"/>
      <w:marLeft w:val="0"/>
      <w:marRight w:val="0"/>
      <w:marTop w:val="0"/>
      <w:marBottom w:val="0"/>
      <w:divBdr>
        <w:top w:val="none" w:sz="0" w:space="0" w:color="auto"/>
        <w:left w:val="none" w:sz="0" w:space="0" w:color="auto"/>
        <w:bottom w:val="none" w:sz="0" w:space="0" w:color="auto"/>
        <w:right w:val="none" w:sz="0" w:space="0" w:color="auto"/>
      </w:divBdr>
    </w:div>
    <w:div w:id="1958288254">
      <w:bodyDiv w:val="1"/>
      <w:marLeft w:val="0"/>
      <w:marRight w:val="0"/>
      <w:marTop w:val="0"/>
      <w:marBottom w:val="0"/>
      <w:divBdr>
        <w:top w:val="none" w:sz="0" w:space="0" w:color="auto"/>
        <w:left w:val="none" w:sz="0" w:space="0" w:color="auto"/>
        <w:bottom w:val="none" w:sz="0" w:space="0" w:color="auto"/>
        <w:right w:val="none" w:sz="0" w:space="0" w:color="auto"/>
      </w:divBdr>
    </w:div>
    <w:div w:id="2033022462">
      <w:bodyDiv w:val="1"/>
      <w:marLeft w:val="0"/>
      <w:marRight w:val="0"/>
      <w:marTop w:val="0"/>
      <w:marBottom w:val="0"/>
      <w:divBdr>
        <w:top w:val="none" w:sz="0" w:space="0" w:color="auto"/>
        <w:left w:val="none" w:sz="0" w:space="0" w:color="auto"/>
        <w:bottom w:val="none" w:sz="0" w:space="0" w:color="auto"/>
        <w:right w:val="none" w:sz="0" w:space="0" w:color="auto"/>
      </w:divBdr>
    </w:div>
    <w:div w:id="2058967607">
      <w:bodyDiv w:val="1"/>
      <w:marLeft w:val="0"/>
      <w:marRight w:val="0"/>
      <w:marTop w:val="0"/>
      <w:marBottom w:val="0"/>
      <w:divBdr>
        <w:top w:val="none" w:sz="0" w:space="0" w:color="auto"/>
        <w:left w:val="none" w:sz="0" w:space="0" w:color="auto"/>
        <w:bottom w:val="none" w:sz="0" w:space="0" w:color="auto"/>
        <w:right w:val="none" w:sz="0" w:space="0" w:color="auto"/>
      </w:divBdr>
    </w:div>
    <w:div w:id="2117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stats.stackexchange.com/questions/48267/mean-absolute-error-or-root-mean-squared-error" TargetMode="External"/><Relationship Id="rId1" Type="http://schemas.openxmlformats.org/officeDocument/2006/relationships/hyperlink" Target="https://doi.org/10.1080/00949655.2018.149157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ECD9-E136-BA44-A279-BC79C6E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17391</Words>
  <Characters>95653</Characters>
  <Application>Microsoft Office Word</Application>
  <DocSecurity>0</DocSecurity>
  <Lines>797</Lines>
  <Paragraphs>225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Nijman</dc:creator>
  <cp:keywords/>
  <dc:description/>
  <cp:lastModifiedBy>Oberman, H.I. (Hanne)</cp:lastModifiedBy>
  <cp:revision>24</cp:revision>
  <dcterms:created xsi:type="dcterms:W3CDTF">2021-11-22T09:07:00Z</dcterms:created>
  <dcterms:modified xsi:type="dcterms:W3CDTF">2021-11-22T15:32:00Z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id="YEt22g2g"/&gt;&lt;style id="http://www.zotero.org/styles/vancouver" locale="en-US" hasBibliography="1" bibliographyStyleHasBeenSet="1"/&gt;&lt;prefs&gt;&lt;pref name="fieldType" value="Field"/&gt;&lt;/prefs&gt;&lt;/data&gt;</vt:lpwstr>
  </property>
</Properties>
</file>
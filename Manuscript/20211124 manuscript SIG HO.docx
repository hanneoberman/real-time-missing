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429B8BB5" w:rsidR="00C778AE" w:rsidRPr="00C778AE" w:rsidRDefault="00A37103" w:rsidP="00A95D2A">
      <w:pPr>
        <w:pStyle w:val="Heading1"/>
        <w:rPr>
          <w:shd w:val="clear" w:color="auto" w:fill="FFFFFF"/>
          <w:lang w:eastAsia="en-GB"/>
        </w:rPr>
      </w:pPr>
      <w:r>
        <w:rPr>
          <w:shd w:val="clear" w:color="auto" w:fill="FFFFFF"/>
          <w:lang w:eastAsia="en-GB"/>
        </w:rPr>
        <w:t>Real-time</w:t>
      </w:r>
      <w:r w:rsidR="00C778AE">
        <w:rPr>
          <w:shd w:val="clear" w:color="auto" w:fill="FFFFFF"/>
          <w:lang w:eastAsia="en-GB"/>
        </w:rPr>
        <w:t xml:space="preserve"> handling of missing data</w:t>
      </w:r>
      <w:r w:rsidR="000A273A">
        <w:rPr>
          <w:shd w:val="clear" w:color="auto" w:fill="FFFFFF"/>
          <w:lang w:eastAsia="en-GB"/>
        </w:rPr>
        <w:t xml:space="preserve"> in the application of prediction models</w:t>
      </w:r>
      <w:r w:rsidR="00C778AE">
        <w:rPr>
          <w:shd w:val="clear" w:color="auto" w:fill="FFFFFF"/>
          <w:lang w:eastAsia="en-GB"/>
        </w:rPr>
        <w:t xml:space="preserve">: a comparison of </w:t>
      </w:r>
      <w:commentRangeStart w:id="0"/>
      <w:commentRangeStart w:id="1"/>
      <w:r w:rsidR="00C778AE">
        <w:rPr>
          <w:shd w:val="clear" w:color="auto" w:fill="FFFFFF"/>
          <w:lang w:eastAsia="en-GB"/>
        </w:rPr>
        <w:t>methods</w:t>
      </w:r>
      <w:commentRangeEnd w:id="0"/>
      <w:r w:rsidR="00097DFA">
        <w:rPr>
          <w:rStyle w:val="CommentReference"/>
          <w:rFonts w:eastAsiaTheme="minorHAnsi" w:cstheme="minorBidi"/>
          <w:b w:val="0"/>
        </w:rPr>
        <w:commentReference w:id="0"/>
      </w:r>
      <w:commentRangeEnd w:id="1"/>
      <w:r w:rsidR="00542293">
        <w:rPr>
          <w:rStyle w:val="CommentReference"/>
          <w:rFonts w:eastAsiaTheme="minorHAnsi" w:cstheme="minorBidi"/>
          <w:b w:val="0"/>
        </w:rPr>
        <w:commentReference w:id="1"/>
      </w:r>
    </w:p>
    <w:p w14:paraId="5F78936F" w14:textId="46DE5F82" w:rsidR="002214DA" w:rsidRPr="00043D69" w:rsidRDefault="002214DA" w:rsidP="00797D43">
      <w:pPr>
        <w:rPr>
          <w:vertAlign w:val="superscript"/>
          <w:lang w:val="en-GB"/>
        </w:rPr>
      </w:pPr>
      <w:commentRangeStart w:id="2"/>
      <w:commentRangeStart w:id="3"/>
      <w:r w:rsidRPr="00043D69">
        <w:rPr>
          <w:lang w:val="en-GB"/>
        </w:rPr>
        <w:t>Nijman SWJ</w:t>
      </w:r>
      <w:r w:rsidRPr="00043D69">
        <w:rPr>
          <w:vertAlign w:val="superscript"/>
          <w:lang w:val="en-GB"/>
        </w:rPr>
        <w:t>a</w:t>
      </w:r>
      <w:ins w:id="4" w:author="Oberman, H.I. (Hanne)" w:date="2021-11-24T14:01:00Z">
        <w:r w:rsidR="008D2F38">
          <w:rPr>
            <w:vertAlign w:val="superscript"/>
            <w:lang w:val="en-GB"/>
          </w:rPr>
          <w:t>,</w:t>
        </w:r>
      </w:ins>
      <w:ins w:id="5" w:author="Oberman, H.I. (Hanne)" w:date="2021-11-24T14:03:00Z">
        <w:r w:rsidR="008D2F38">
          <w:rPr>
            <w:vertAlign w:val="superscript"/>
            <w:lang w:val="en-GB"/>
          </w:rPr>
          <w:t xml:space="preserve"> </w:t>
        </w:r>
      </w:ins>
      <w:ins w:id="6" w:author="Oberman, H.I. (Hanne)" w:date="2021-11-24T14:01:00Z">
        <w:r w:rsidR="008D2F38">
          <w:rPr>
            <w:vertAlign w:val="superscript"/>
            <w:lang w:val="en-GB"/>
          </w:rPr>
          <w:t>1</w:t>
        </w:r>
      </w:ins>
      <w:ins w:id="7" w:author="Oberman, H.I. (Hanne)" w:date="2021-11-24T14:02:00Z">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ins>
      <w:del w:id="8" w:author="Oberman, H.I. (Hanne)" w:date="2021-11-24T14:01:00Z">
        <w:r w:rsidR="00512BFC" w:rsidDel="008D2F38">
          <w:rPr>
            <w:vertAlign w:val="superscript"/>
            <w:lang w:val="en-GB"/>
          </w:rPr>
          <w:delText>*</w:delText>
        </w:r>
      </w:del>
      <w:r w:rsidRPr="00043D69">
        <w:rPr>
          <w:lang w:val="en-GB"/>
        </w:rPr>
        <w:t>, Oberman HI</w:t>
      </w:r>
      <w:r w:rsidRPr="00043D69">
        <w:rPr>
          <w:vertAlign w:val="superscript"/>
          <w:lang w:val="en-GB"/>
        </w:rPr>
        <w:t>b</w:t>
      </w:r>
      <w:ins w:id="9" w:author="Oberman, H.I. (Hanne)" w:date="2021-11-24T14:01:00Z">
        <w:r w:rsidR="008D2F38">
          <w:rPr>
            <w:vertAlign w:val="superscript"/>
            <w:lang w:val="en-GB"/>
          </w:rPr>
          <w:t>,</w:t>
        </w:r>
      </w:ins>
      <w:ins w:id="10" w:author="Oberman, H.I. (Hanne)" w:date="2021-11-24T14:03:00Z">
        <w:r w:rsidR="008D2F38">
          <w:rPr>
            <w:vertAlign w:val="superscript"/>
            <w:lang w:val="en-GB"/>
          </w:rPr>
          <w:t xml:space="preserve"> </w:t>
        </w:r>
      </w:ins>
      <w:ins w:id="11" w:author="Oberman, H.I. (Hanne)" w:date="2021-11-24T14:01:00Z">
        <w:r w:rsidR="008D2F38">
          <w:rPr>
            <w:vertAlign w:val="superscript"/>
            <w:lang w:val="en-GB"/>
          </w:rPr>
          <w:t>1,</w:t>
        </w:r>
      </w:ins>
      <w:ins w:id="12" w:author="Oberman, H.I. (Hanne)" w:date="2021-11-24T14:02:00Z">
        <w:r w:rsidR="008D2F38">
          <w:rPr>
            <w:rFonts w:cstheme="majorHAnsi"/>
            <w:vertAlign w:val="superscript"/>
            <w:lang w:val="en-GB"/>
          </w:rPr>
          <w:t>†</w:t>
        </w:r>
      </w:ins>
      <w:del w:id="13" w:author="Oberman, H.I. (Hanne)" w:date="2021-11-24T14:01:00Z">
        <w:r w:rsidR="00512BFC" w:rsidDel="008D2F38">
          <w:rPr>
            <w:vertAlign w:val="superscript"/>
            <w:lang w:val="en-GB"/>
          </w:rPr>
          <w:delText>*</w:delText>
        </w:r>
      </w:del>
      <w:r w:rsidRPr="00043D69">
        <w:rPr>
          <w:lang w:val="en-GB"/>
        </w:rPr>
        <w:t>, Brandjes M</w:t>
      </w:r>
      <w:r w:rsidRPr="00043D69">
        <w:rPr>
          <w:vertAlign w:val="superscript"/>
          <w:lang w:val="en-GB"/>
        </w:rPr>
        <w:t>c</w:t>
      </w:r>
      <w:r w:rsidRPr="00043D69">
        <w:rPr>
          <w:lang w:val="en-GB"/>
        </w:rPr>
        <w:t>, Jacobs JJL</w:t>
      </w:r>
      <w:r w:rsidRPr="00043D69">
        <w:rPr>
          <w:vertAlign w:val="superscript"/>
          <w:lang w:val="en-GB"/>
        </w:rPr>
        <w:t>c</w:t>
      </w:r>
      <w:r w:rsidRPr="00043D69">
        <w:rPr>
          <w:lang w:val="en-GB"/>
        </w:rPr>
        <w:t>, Bots ML</w:t>
      </w:r>
      <w:r w:rsidRPr="00043D69">
        <w:rPr>
          <w:vertAlign w:val="superscript"/>
          <w:lang w:val="en-GB"/>
        </w:rPr>
        <w:t>a</w:t>
      </w:r>
      <w:r w:rsidRPr="00043D69">
        <w:rPr>
          <w:lang w:val="en-GB"/>
        </w:rPr>
        <w:t>, Asselbergs FW</w:t>
      </w:r>
      <w:r w:rsidRPr="00043D69">
        <w:rPr>
          <w:vertAlign w:val="superscript"/>
          <w:lang w:val="en-GB"/>
        </w:rPr>
        <w:t>def</w:t>
      </w:r>
      <w:r w:rsidRPr="00043D69">
        <w:rPr>
          <w:lang w:val="en-GB"/>
        </w:rPr>
        <w:t>, Moons KGM</w:t>
      </w:r>
      <w:r w:rsidRPr="00043D69">
        <w:rPr>
          <w:vertAlign w:val="superscript"/>
          <w:lang w:val="en-GB"/>
        </w:rPr>
        <w:t>a</w:t>
      </w:r>
      <w:r w:rsidRPr="00043D69">
        <w:rPr>
          <w:lang w:val="en-GB"/>
        </w:rPr>
        <w:t>, Vink G</w:t>
      </w:r>
      <w:r w:rsidRPr="00043D69">
        <w:rPr>
          <w:vertAlign w:val="superscript"/>
          <w:lang w:val="en-GB"/>
        </w:rPr>
        <w:t>b</w:t>
      </w:r>
      <w:ins w:id="14" w:author="Oberman, H.I. (Hanne)" w:date="2021-11-24T14:03:00Z">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ins>
      <w:r w:rsidRPr="00043D69">
        <w:rPr>
          <w:lang w:val="en-GB"/>
        </w:rPr>
        <w:t>, Debray TPA</w:t>
      </w:r>
      <w:r w:rsidRPr="00043D69">
        <w:rPr>
          <w:vertAlign w:val="superscript"/>
          <w:lang w:val="en-GB"/>
        </w:rPr>
        <w:t>af</w:t>
      </w:r>
      <w:commentRangeEnd w:id="2"/>
      <w:ins w:id="15" w:author="Oberman, H.I. (Hanne)" w:date="2021-11-24T14:03:00Z">
        <w:r w:rsidR="008D2F38">
          <w:rPr>
            <w:vertAlign w:val="superscript"/>
            <w:lang w:val="en-GB"/>
          </w:rPr>
          <w:t>,</w:t>
        </w:r>
      </w:ins>
      <w:r w:rsidR="00140F57" w:rsidRPr="00043D69">
        <w:rPr>
          <w:rStyle w:val="CommentReference"/>
          <w:rFonts w:eastAsiaTheme="minorHAnsi"/>
          <w:lang w:val="en-GB"/>
        </w:rPr>
        <w:commentReference w:id="2"/>
      </w:r>
      <w:commentRangeEnd w:id="3"/>
      <w:r w:rsidR="008D2F38">
        <w:rPr>
          <w:rStyle w:val="CommentReference"/>
          <w:rFonts w:eastAsiaTheme="minorHAnsi"/>
        </w:rPr>
        <w:commentReference w:id="3"/>
      </w:r>
      <w:ins w:id="16" w:author="Oberman, H.I. (Hanne)" w:date="2021-11-24T14:03:00Z">
        <w:r w:rsidR="008D2F38" w:rsidRPr="008D2F38">
          <w:rPr>
            <w:rFonts w:cstheme="majorHAnsi"/>
            <w:vertAlign w:val="superscript"/>
            <w:lang w:val="en-GB"/>
          </w:rPr>
          <w:t xml:space="preserve"> </w:t>
        </w:r>
        <w:r w:rsidR="008D2F38">
          <w:rPr>
            <w:rFonts w:cstheme="majorHAnsi"/>
            <w:vertAlign w:val="superscript"/>
            <w:lang w:val="en-GB"/>
          </w:rPr>
          <w:t>†</w:t>
        </w:r>
      </w:ins>
      <w:r w:rsidR="00512BFC">
        <w:rPr>
          <w:lang w:val="en-GB"/>
        </w:rPr>
        <w:t xml:space="preserve">, </w:t>
      </w:r>
      <w:r w:rsidR="00512BFC" w:rsidRPr="00043D69">
        <w:rPr>
          <w:lang w:val="en-GB"/>
        </w:rPr>
        <w:t>Smeden van M</w:t>
      </w:r>
      <w:r w:rsidR="00512BFC" w:rsidRPr="00043D69">
        <w:rPr>
          <w:vertAlign w:val="superscript"/>
          <w:lang w:val="en-GB"/>
        </w:rPr>
        <w:t>a</w:t>
      </w:r>
      <w:ins w:id="17" w:author="Oberman, H.I. (Hanne)" w:date="2021-11-24T14:03:00Z">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ins>
    </w:p>
    <w:p w14:paraId="7337FCBA" w14:textId="5F71EC4D" w:rsidR="002214DA" w:rsidRPr="00043D69" w:rsidRDefault="002214DA" w:rsidP="001C157E">
      <w:pPr>
        <w:spacing w:line="240" w:lineRule="auto"/>
        <w:rPr>
          <w:lang w:val="en-GB"/>
        </w:rPr>
      </w:pPr>
      <w:r w:rsidRPr="33C8D749">
        <w:rPr>
          <w:lang w:val="en-GB"/>
        </w:rPr>
        <w:t>a Julius Center for Health Sciences and Primary Care, University Medical Center Utrecht, Utrecht University, Utrecht, The Netherlands;</w:t>
      </w:r>
    </w:p>
    <w:p w14:paraId="13A01FF4" w14:textId="52A14953" w:rsidR="002214DA" w:rsidRPr="00043D69" w:rsidRDefault="002214DA" w:rsidP="001C157E">
      <w:pPr>
        <w:spacing w:line="240" w:lineRule="auto"/>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1C157E">
      <w:pPr>
        <w:spacing w:line="240" w:lineRule="auto"/>
        <w:rPr>
          <w:lang w:val="en-GB"/>
        </w:rPr>
      </w:pPr>
      <w:r w:rsidRPr="00043D69">
        <w:rPr>
          <w:lang w:val="en-GB"/>
        </w:rPr>
        <w:t>c Department of Health, Ortec B.V. Zoetermeer, The Netherlands;</w:t>
      </w:r>
    </w:p>
    <w:p w14:paraId="55E58D4D" w14:textId="533284A9" w:rsidR="002214DA" w:rsidRPr="00043D69" w:rsidRDefault="002214DA" w:rsidP="001C157E">
      <w:pPr>
        <w:spacing w:line="240" w:lineRule="auto"/>
        <w:rPr>
          <w:lang w:val="en-GB"/>
        </w:rPr>
      </w:pPr>
      <w:r w:rsidRPr="00043D69">
        <w:rPr>
          <w:lang w:val="en-GB"/>
        </w:rPr>
        <w:t xml:space="preserve">d Department of Cardiology, University Medical Center Utrecht, Utrecht University, The Netherlands; </w:t>
      </w:r>
    </w:p>
    <w:p w14:paraId="626AB250" w14:textId="3F0D11F5" w:rsidR="002214DA" w:rsidRPr="00043D69" w:rsidRDefault="002214DA" w:rsidP="001C157E">
      <w:pPr>
        <w:spacing w:line="240" w:lineRule="auto"/>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1C157E">
      <w:pPr>
        <w:spacing w:line="240" w:lineRule="auto"/>
        <w:rPr>
          <w:lang w:val="en-GB"/>
        </w:rPr>
      </w:pPr>
      <w:r w:rsidRPr="00043D69">
        <w:rPr>
          <w:lang w:val="en-GB"/>
        </w:rPr>
        <w:t>f Health Data Research UK, Institute of Health Informatics, University College London, London, United Kingdom</w:t>
      </w:r>
    </w:p>
    <w:p w14:paraId="18E017A8" w14:textId="15A6B83F" w:rsidR="008D2F38" w:rsidRPr="008D2F38" w:rsidRDefault="008D2F38" w:rsidP="001C157E">
      <w:pPr>
        <w:spacing w:line="240" w:lineRule="auto"/>
        <w:rPr>
          <w:ins w:id="18" w:author="Oberman, H.I. (Hanne)" w:date="2021-11-24T14:03:00Z"/>
          <w:lang w:val="en-GB"/>
        </w:rPr>
      </w:pPr>
      <w:ins w:id="19" w:author="Oberman, H.I. (Hanne)" w:date="2021-11-24T14:03:00Z">
        <w:r>
          <w:rPr>
            <w:vertAlign w:val="superscript"/>
            <w:lang w:val="en-GB"/>
          </w:rPr>
          <w:t>1</w:t>
        </w:r>
        <w:r>
          <w:rPr>
            <w:lang w:val="en-GB"/>
          </w:rPr>
          <w:t xml:space="preserve"> First author</w:t>
        </w:r>
      </w:ins>
    </w:p>
    <w:p w14:paraId="4217B8D9" w14:textId="2CDF983D" w:rsidR="00512BFC" w:rsidRPr="00043D69" w:rsidRDefault="00512BFC" w:rsidP="001C157E">
      <w:pPr>
        <w:spacing w:line="240" w:lineRule="auto"/>
        <w:rPr>
          <w:lang w:val="en-GB"/>
        </w:rPr>
      </w:pPr>
      <w:del w:id="20" w:author="Oberman, H.I. (Hanne)" w:date="2021-11-24T14:03:00Z">
        <w:r w:rsidDel="008D2F38">
          <w:rPr>
            <w:lang w:val="en-GB"/>
          </w:rPr>
          <w:delText>*</w:delText>
        </w:r>
      </w:del>
      <w:r>
        <w:rPr>
          <w:lang w:val="en-GB"/>
        </w:rPr>
        <w:t xml:space="preserve"> </w:t>
      </w:r>
      <w:ins w:id="21" w:author="Oberman, H.I. (Hanne)" w:date="2021-11-24T14:03:00Z">
        <w:r w:rsidR="008D2F38">
          <w:rPr>
            <w:rFonts w:cstheme="majorHAnsi"/>
            <w:vertAlign w:val="superscript"/>
            <w:lang w:val="en-GB"/>
          </w:rPr>
          <w:t xml:space="preserve">† </w:t>
        </w:r>
      </w:ins>
      <w:r>
        <w:rPr>
          <w:lang w:val="en-GB"/>
        </w:rPr>
        <w:t>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F438FCC" w:rsidR="006F6AEC" w:rsidDel="004E2566" w:rsidRDefault="006F6AEC" w:rsidP="00797D43">
      <w:pPr>
        <w:rPr>
          <w:del w:id="22" w:author="Oberman, H.I. (Hanne)" w:date="2021-11-24T14:04:00Z"/>
          <w:lang w:val="en-GB"/>
        </w:rPr>
      </w:pPr>
    </w:p>
    <w:p w14:paraId="4CBAC98E" w14:textId="0DEBFE9A" w:rsidR="00B94C7E" w:rsidDel="004E2566" w:rsidRDefault="00B94C7E" w:rsidP="00797D43">
      <w:pPr>
        <w:rPr>
          <w:del w:id="23" w:author="Oberman, H.I. (Hanne)" w:date="2021-11-24T14:04:00Z"/>
          <w:lang w:val="en-GB"/>
        </w:rPr>
      </w:pPr>
    </w:p>
    <w:p w14:paraId="3538281F" w14:textId="53BE249F" w:rsidR="00B94C7E" w:rsidDel="004E2566" w:rsidRDefault="00B94C7E" w:rsidP="00797D43">
      <w:pPr>
        <w:rPr>
          <w:del w:id="24" w:author="Oberman, H.I. (Hanne)" w:date="2021-11-24T14:04:00Z"/>
          <w:lang w:val="en-GB"/>
        </w:rPr>
      </w:pPr>
    </w:p>
    <w:p w14:paraId="7427FFB3" w14:textId="35EFD53A" w:rsidR="00B94C7E" w:rsidRPr="00043D69" w:rsidDel="004E2566" w:rsidRDefault="00B94C7E" w:rsidP="00797D43">
      <w:pPr>
        <w:rPr>
          <w:del w:id="25" w:author="Oberman, H.I. (Hanne)" w:date="2021-11-24T14:04:00Z"/>
          <w:lang w:val="en-GB"/>
        </w:rPr>
      </w:pPr>
    </w:p>
    <w:p w14:paraId="0F206403" w14:textId="77777777" w:rsidR="004E2566" w:rsidRDefault="004E2566" w:rsidP="00B94C7E">
      <w:pPr>
        <w:rPr>
          <w:ins w:id="26" w:author="Oberman, H.I. (Hanne)" w:date="2021-11-24T14:04:00Z"/>
          <w:lang w:val="en-GB"/>
        </w:rPr>
      </w:pPr>
    </w:p>
    <w:p w14:paraId="0541EBFA" w14:textId="77777777" w:rsidR="004E2566" w:rsidRDefault="004E2566" w:rsidP="00B94C7E">
      <w:pPr>
        <w:rPr>
          <w:ins w:id="27" w:author="Oberman, H.I. (Hanne)" w:date="2021-11-24T14:04:00Z"/>
          <w:lang w:val="en-GB"/>
        </w:rPr>
      </w:pPr>
    </w:p>
    <w:p w14:paraId="2A620A27" w14:textId="0BB04B35" w:rsidR="001C157E" w:rsidRDefault="002214DA" w:rsidP="00B94C7E">
      <w:pPr>
        <w:rPr>
          <w:lang w:val="en-GB"/>
        </w:rPr>
      </w:pPr>
      <w:r w:rsidRPr="00043D69">
        <w:rPr>
          <w:lang w:val="en-GB"/>
        </w:rPr>
        <w:t>Corresponding author: Steven WJ Nijman, Julius Center for Health Sciences and Primary Care, University Medical Center Utrecht, Heidelberglaan 100, 3584 CX, Utrecht, the Netherlands. E-mail: s.w.j.nijman@umcutrecht.nl. Telephone: +31-(0)88-75 6801</w:t>
      </w:r>
      <w:r w:rsidR="001C157E">
        <w:rPr>
          <w:lang w:val="en-GB"/>
        </w:rPr>
        <w:br w:type="page"/>
      </w:r>
    </w:p>
    <w:p w14:paraId="05FE3607" w14:textId="64E85388" w:rsidR="00E20DB3" w:rsidRPr="00043D69" w:rsidRDefault="00E20DB3" w:rsidP="00A95D2A">
      <w:pPr>
        <w:pStyle w:val="Heading1"/>
      </w:pPr>
      <w:r w:rsidRPr="00043D69">
        <w:lastRenderedPageBreak/>
        <w:t>Abstract</w:t>
      </w:r>
    </w:p>
    <w:p w14:paraId="228CD3B6" w14:textId="7E932E0C"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A04872" w:rsidRPr="003B7C48">
        <w:t xml:space="preserve">The need to solve for missing values in real time is </w:t>
      </w:r>
      <w:r w:rsidR="00A04872">
        <w:t xml:space="preserve">unique to the application of prediction models. </w:t>
      </w:r>
      <w:r w:rsidR="00A04872" w:rsidRPr="003B7C48">
        <w:t>The topic of real-time imputation is underrepresented in the literature</w:t>
      </w:r>
      <w:r w:rsidR="00A04872">
        <w:t>.</w:t>
      </w:r>
      <w:r w:rsidR="00A04872" w:rsidRPr="00043D69">
        <w:rPr>
          <w:lang w:val="en-GB"/>
        </w:rPr>
        <w:t xml:space="preserv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w:t>
      </w:r>
      <w:r w:rsidR="001C157E" w:rsidRPr="00E023CE">
        <w:t>modeling</w:t>
      </w:r>
      <w:r w:rsidR="00BE56D0" w:rsidRPr="00043D69">
        <w:rPr>
          <w:lang w:val="en-GB"/>
        </w:rPr>
        <w:t xml:space="preserve">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A95D2A">
      <w:pPr>
        <w:pStyle w:val="Heading1"/>
      </w:pPr>
      <w:r w:rsidRPr="00A95D2A">
        <w:lastRenderedPageBreak/>
        <w:t>Introduction</w:t>
      </w:r>
    </w:p>
    <w:p w14:paraId="7DA8D10D" w14:textId="6CD2B6D5"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w:t>
      </w:r>
      <w:r w:rsidR="0076556A">
        <w:rPr>
          <w:lang w:val="en-GB"/>
        </w:rPr>
        <w:t>-</w:t>
      </w:r>
      <w:r w:rsidR="001E71B8" w:rsidRPr="00043D69">
        <w:rPr>
          <w:lang w:val="en-GB"/>
        </w:rPr>
        <w:t>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w:t>
      </w:r>
      <w:del w:id="28" w:author="Oberman, H.I. (Hanne)" w:date="2021-11-24T14:05:00Z">
        <w:r w:rsidR="00BB51E9" w:rsidDel="00E445DE">
          <w:delText xml:space="preserve">(gold) </w:delText>
        </w:r>
      </w:del>
      <w:r w:rsidR="00BB51E9">
        <w:t>standard strategies to mend or circumvent missing data are not suited for use in individual patient data in live cli</w:t>
      </w:r>
      <w:r w:rsidR="00861965">
        <w:t>nical practice</w:t>
      </w:r>
      <w:r w:rsidR="00BB51E9">
        <w:t>.</w:t>
      </w:r>
    </w:p>
    <w:p w14:paraId="33D22349" w14:textId="414401F9"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A37103" w:rsidRPr="003B7C48">
        <w:t xml:space="preserve">when the </w:t>
      </w:r>
      <w:r w:rsidR="00A37103">
        <w:t>solution to the problem does not depend on the unobserved values</w:t>
      </w:r>
      <w:r w:rsidR="00A37103" w:rsidRPr="00043D69">
        <w:rPr>
          <w:lang w:val="en-GB"/>
        </w:rPr>
        <w:t xml:space="preserve">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w:t>
      </w:r>
      <w:del w:id="29" w:author="Oberman, H.I. (Hanne)" w:date="2021-11-24T14:04:00Z">
        <w:r w:rsidR="001365B1" w:rsidRPr="00043D69" w:rsidDel="00E445DE">
          <w:rPr>
            <w:bCs/>
            <w:lang w:val="en-GB"/>
          </w:rPr>
          <w:delText>(</w:delText>
        </w:r>
      </w:del>
      <w:r w:rsidR="001365B1" w:rsidRPr="00043D69">
        <w:rPr>
          <w:bCs/>
          <w:lang w:val="en-GB"/>
        </w:rPr>
        <w:t>usually</w:t>
      </w:r>
      <w:del w:id="30" w:author="Oberman, H.I. (Hanne)" w:date="2021-11-24T14:04:00Z">
        <w:r w:rsidR="001365B1" w:rsidRPr="00043D69" w:rsidDel="00E445DE">
          <w:rPr>
            <w:bCs/>
            <w:lang w:val="en-GB"/>
          </w:rPr>
          <w:delText>)</w:delText>
        </w:r>
      </w:del>
      <w:r w:rsidR="001365B1" w:rsidRPr="00043D69">
        <w:rPr>
          <w:bCs/>
          <w:lang w:val="en-GB"/>
        </w:rPr>
        <w:t xml:space="preserve">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508543E7" w:rsidR="00BD559F" w:rsidRPr="00183165" w:rsidRDefault="00BD559F" w:rsidP="00797D43">
      <w:pPr>
        <w:rPr>
          <w:bCs/>
          <w:lang w:val="en-GB"/>
        </w:rPr>
      </w:pPr>
      <w:r>
        <w:t xml:space="preserve">An intuitive alternative to imputation is to solve </w:t>
      </w:r>
      <w:r w:rsidR="003B7C48">
        <w:t xml:space="preserve">for </w:t>
      </w:r>
      <w:r>
        <w:t xml:space="preserve">the missingness inside the </w:t>
      </w:r>
      <w:r w:rsidR="00FC0B83">
        <w:t xml:space="preserve">prediction </w:t>
      </w:r>
      <w:r>
        <w:t xml:space="preserve">model instead of the data. Two promising </w:t>
      </w:r>
      <w:r w:rsidR="00A37103">
        <w:t>methods</w:t>
      </w:r>
      <w:r>
        <w:t xml:space="preserve"> of this type are </w:t>
      </w:r>
      <w:r w:rsidR="00A37103">
        <w:t xml:space="preserve">the pattern submodel (PS) approach or </w:t>
      </w:r>
      <w:r>
        <w:t>surrogate split</w:t>
      </w:r>
      <w:r w:rsidR="00A37103">
        <w:t>s (SS).</w:t>
      </w:r>
      <w:r>
        <w:rPr>
          <w:lang w:val="en-GB"/>
        </w:rPr>
        <w:t xml:space="preserve"> </w:t>
      </w:r>
      <w:r w:rsidR="00633B58">
        <w:rPr>
          <w:lang w:val="en-GB"/>
        </w:rPr>
        <w:t>PS</w:t>
      </w:r>
      <w:r w:rsidR="00A37103">
        <w:rPr>
          <w:lang w:val="en-GB"/>
        </w:rPr>
        <w:t xml:space="preserve"> are attractive to a variety of parameter-based </w:t>
      </w:r>
      <w:r w:rsidR="001C157E">
        <w:rPr>
          <w:lang w:val="en-GB"/>
        </w:rPr>
        <w:t>modeling</w:t>
      </w:r>
      <w:r w:rsidR="00A37103">
        <w:rPr>
          <w:lang w:val="en-GB"/>
        </w:rPr>
        <w:t xml:space="preserve"> techniques (e.g.</w:t>
      </w:r>
      <w:r w:rsidR="00B72085">
        <w:rPr>
          <w:lang w:val="en-GB"/>
        </w:rPr>
        <w:t>,</w:t>
      </w:r>
      <w:r w:rsidR="00A37103">
        <w:rPr>
          <w:lang w:val="en-GB"/>
        </w:rPr>
        <w:t xml:space="preserve"> regression). The </w:t>
      </w:r>
      <w:r w:rsidR="00A37103">
        <w:rPr>
          <w:lang w:val="en-GB"/>
        </w:rPr>
        <w:lastRenderedPageBreak/>
        <w:t>so-called submodels</w:t>
      </w:r>
      <w:r w:rsidR="00A37103" w:rsidRPr="00043D69">
        <w:rPr>
          <w:lang w:val="en-GB"/>
        </w:rPr>
        <w:t xml:space="preserve"> </w:t>
      </w:r>
      <w:r w:rsidR="00A37103">
        <w:rPr>
          <w:lang w:val="en-GB"/>
        </w:rPr>
        <w:t xml:space="preserve">incorporate the nature of the missing data by developing a separate prediction model </w:t>
      </w:r>
      <w:r w:rsidR="00A37103" w:rsidRPr="00043D69">
        <w:rPr>
          <w:lang w:val="en-GB"/>
        </w:rPr>
        <w:t xml:space="preserve">for </w:t>
      </w:r>
      <w:r w:rsidR="00A37103">
        <w:rPr>
          <w:bCs/>
          <w:lang w:val="en-GB"/>
        </w:rPr>
        <w:t xml:space="preserve">all possible missing data patterns </w:t>
      </w:r>
      <w:r w:rsidR="00A37103" w:rsidRPr="00043D69">
        <w:rPr>
          <w:bCs/>
          <w:lang w:val="en-GB"/>
        </w:rPr>
        <w:fldChar w:fldCharType="begin"/>
      </w:r>
      <w:r w:rsidR="008C2737">
        <w:rPr>
          <w:bCs/>
          <w:lang w:val="en-GB"/>
        </w:rPr>
        <w:instrText xml:space="preserve"> ADDIN ZOTERO_ITEM CSL_CITATION {"citationID":"fP31gtkZ","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A37103" w:rsidRPr="00043D69">
        <w:rPr>
          <w:bCs/>
          <w:lang w:val="en-GB"/>
        </w:rPr>
        <w:fldChar w:fldCharType="separate"/>
      </w:r>
      <w:r w:rsidR="008C2737">
        <w:rPr>
          <w:bCs/>
          <w:noProof/>
          <w:lang w:val="en-GB"/>
        </w:rPr>
        <w:t>(9)</w:t>
      </w:r>
      <w:r w:rsidR="00A37103" w:rsidRPr="00043D69">
        <w:rPr>
          <w:bCs/>
          <w:lang w:val="en-GB"/>
        </w:rPr>
        <w:fldChar w:fldCharType="end"/>
      </w:r>
      <w:r w:rsidR="00A37103" w:rsidRPr="00043D69">
        <w:rPr>
          <w:bCs/>
          <w:lang w:val="en-GB"/>
        </w:rPr>
        <w:t>. Then, when applied to a new</w:t>
      </w:r>
      <w:r w:rsidR="00A37103">
        <w:rPr>
          <w:bCs/>
          <w:lang w:val="en-GB"/>
        </w:rPr>
        <w:t xml:space="preserve"> case or </w:t>
      </w:r>
      <w:r w:rsidR="00A37103" w:rsidRPr="00043D69">
        <w:rPr>
          <w:bCs/>
          <w:lang w:val="en-GB"/>
        </w:rPr>
        <w:t>out-of-sample individual the corresponding prediction model</w:t>
      </w:r>
      <w:r w:rsidR="00A37103">
        <w:rPr>
          <w:bCs/>
          <w:lang w:val="en-GB"/>
        </w:rPr>
        <w:t xml:space="preserve"> that matches the individual’s missing data pattern</w:t>
      </w:r>
      <w:r w:rsidR="00A37103" w:rsidRPr="00043D69">
        <w:rPr>
          <w:bCs/>
          <w:lang w:val="en-GB"/>
        </w:rPr>
        <w:t xml:space="preserve"> is used.</w:t>
      </w:r>
      <w:r w:rsidR="00A37103">
        <w:rPr>
          <w:bCs/>
          <w:lang w:val="en-GB"/>
        </w:rPr>
        <w:t xml:space="preserve"> </w:t>
      </w:r>
      <w:r w:rsidR="00E8262F">
        <w:rPr>
          <w:bCs/>
          <w:lang w:val="en-GB"/>
        </w:rPr>
        <w:t>Whereas the PS approach lends itself to various kinds of prediction models, t</w:t>
      </w:r>
      <w:r>
        <w:rPr>
          <w:lang w:val="en-GB"/>
        </w:rPr>
        <w:t xml:space="preserve">he </w:t>
      </w:r>
      <w:r w:rsidRPr="00043D69">
        <w:rPr>
          <w:lang w:val="en-GB"/>
        </w:rPr>
        <w:t xml:space="preserve">surrogate split approach </w:t>
      </w:r>
      <w:r w:rsidR="003B7C48">
        <w:rPr>
          <w:lang w:val="en-GB"/>
        </w:rPr>
        <w:t>comes naturally</w:t>
      </w:r>
      <w:r w:rsidRPr="00043D69">
        <w:rPr>
          <w:lang w:val="en-GB"/>
        </w:rPr>
        <w:t xml:space="preserve"> to random forest models </w:t>
      </w:r>
      <w:r w:rsidRPr="00043D69">
        <w:rPr>
          <w:lang w:val="en-GB"/>
        </w:rPr>
        <w:fldChar w:fldCharType="begin"/>
      </w:r>
      <w:r w:rsidR="008C2737">
        <w:rPr>
          <w:lang w:val="en-GB"/>
        </w:rPr>
        <w:instrText xml:space="preserve"> ADDIN ZOTERO_ITEM CSL_CITATION {"citationID":"6tMf7NLD","properties":{"formattedCitation":"(10,11)","plainCitation":"(10,11)","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commentRangeStart w:id="31"/>
      <w:r w:rsidRPr="00043D69">
        <w:rPr>
          <w:lang w:val="en-GB"/>
        </w:rPr>
        <w:t>Briefly</w:t>
      </w:r>
      <w:commentRangeEnd w:id="31"/>
      <w:r>
        <w:rPr>
          <w:rStyle w:val="CommentReference"/>
          <w:rFonts w:eastAsiaTheme="minorHAnsi"/>
        </w:rPr>
        <w:commentReference w:id="31"/>
      </w:r>
      <w:r w:rsidRPr="00043D69">
        <w:rPr>
          <w:lang w:val="en-GB"/>
        </w:rPr>
        <w:t xml:space="preserve">, these surrogate splits attempt to preserve the partitioning of the original split by finding the </w:t>
      </w:r>
      <w:r w:rsidR="000B2396">
        <w:rPr>
          <w:lang w:val="en-GB"/>
        </w:rPr>
        <w:t>next</w:t>
      </w:r>
      <w:r w:rsidR="000B2396" w:rsidRPr="00043D69">
        <w:rPr>
          <w:lang w:val="en-GB"/>
        </w:rPr>
        <w:t xml:space="preserve"> </w:t>
      </w:r>
      <w:r w:rsidRPr="00043D69">
        <w:rPr>
          <w:lang w:val="en-GB"/>
        </w:rPr>
        <w:t xml:space="preserve">most optimal split given other observed variables. When the model is applied, each original split for which the predictor is missing </w:t>
      </w:r>
      <w:r w:rsidR="000B2396">
        <w:rPr>
          <w:lang w:val="en-GB"/>
        </w:rPr>
        <w:t>will be</w:t>
      </w:r>
      <w:r w:rsidRPr="00043D69">
        <w:rPr>
          <w:lang w:val="en-GB"/>
        </w:rPr>
        <w:t xml:space="preserve"> replaced by the best available ‘surrogate’ variable to decide the split direction </w:t>
      </w:r>
      <w:r w:rsidRPr="00043D69">
        <w:rPr>
          <w:lang w:val="en-GB"/>
        </w:rPr>
        <w:fldChar w:fldCharType="begin"/>
      </w:r>
      <w:r w:rsidR="008C2737">
        <w:rPr>
          <w:lang w:val="en-GB"/>
        </w:rPr>
        <w:instrText xml:space="preserve"> ADDIN ZOTERO_ITEM CSL_CITATION {"citationID":"Yn42DK5W","properties":{"formattedCitation":"(10,11)","plainCitation":"(10,11)","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p>
    <w:p w14:paraId="5985C297" w14:textId="39702737" w:rsidR="00D21739" w:rsidRPr="007E5EAF" w:rsidRDefault="002130BB" w:rsidP="00D21739">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w:t>
      </w:r>
      <w:r w:rsidR="001C157E">
        <w:rPr>
          <w:lang w:val="en-GB"/>
        </w:rPr>
        <w:t>modeling</w:t>
      </w:r>
      <w:r>
        <w:rPr>
          <w:lang w:val="en-GB"/>
        </w:rPr>
        <w:t xml:space="preserve">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r w:rsidR="00D21739">
        <w:rPr>
          <w:lang w:val="en-GB"/>
        </w:rPr>
        <w:br w:type="page"/>
      </w:r>
    </w:p>
    <w:p w14:paraId="000ADC99" w14:textId="77777777" w:rsidR="00B94C7E" w:rsidRDefault="00370464" w:rsidP="00A95D2A">
      <w:pPr>
        <w:pStyle w:val="Heading1"/>
      </w:pPr>
      <w:r w:rsidRPr="00043D69">
        <w:lastRenderedPageBreak/>
        <w:t>M</w:t>
      </w:r>
      <w:r w:rsidR="00D21739">
        <w:t>issing data handling m</w:t>
      </w:r>
      <w:r w:rsidRPr="00043D69">
        <w:t>ethods</w:t>
      </w:r>
      <w:r w:rsidR="00905CAC">
        <w:t xml:space="preserve"> for prediction models</w:t>
      </w:r>
    </w:p>
    <w:p w14:paraId="17D2C96A" w14:textId="46B099D8" w:rsidR="003D5367" w:rsidRPr="00B94C7E" w:rsidRDefault="00497C90" w:rsidP="00B94C7E">
      <w:pPr>
        <w:rPr>
          <w:lang w:val="en-GB"/>
        </w:rPr>
      </w:pPr>
      <w:r w:rsidRPr="00043D69">
        <w:rPr>
          <w:lang w:val="en-GB"/>
        </w:rPr>
        <w:t xml:space="preserve">We </w:t>
      </w:r>
      <w:r w:rsidR="00780F6C">
        <w:rPr>
          <w:lang w:val="en-GB"/>
        </w:rPr>
        <w:t>consider the following three</w:t>
      </w:r>
      <w:r w:rsidR="004556B2">
        <w:rPr>
          <w:shd w:val="clear" w:color="auto" w:fill="FFFFFF"/>
          <w:lang w:val="en-GB" w:eastAsia="en-GB"/>
        </w:rPr>
        <w:t xml:space="preserve"> </w:t>
      </w:r>
      <w:r w:rsidR="00780F6C">
        <w:rPr>
          <w:shd w:val="clear" w:color="auto" w:fill="FFFFFF"/>
          <w:lang w:val="en-GB" w:eastAsia="en-GB"/>
        </w:rPr>
        <w:t xml:space="preserve">prediction </w:t>
      </w:r>
      <w:r w:rsidR="007E5EAF">
        <w:rPr>
          <w:shd w:val="clear" w:color="auto" w:fill="FFFFFF"/>
          <w:lang w:val="en-GB" w:eastAsia="en-GB"/>
        </w:rPr>
        <w:t>modeling</w:t>
      </w:r>
      <w:r>
        <w:rPr>
          <w:shd w:val="clear" w:color="auto" w:fill="FFFFFF"/>
          <w:lang w:val="en-GB" w:eastAsia="en-GB"/>
        </w:rPr>
        <w:t xml:space="preserve">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w:t>
      </w:r>
      <w:r w:rsidR="00D56C19">
        <w:rPr>
          <w:shd w:val="clear" w:color="auto" w:fill="FFFFFF"/>
          <w:lang w:val="en-GB" w:eastAsia="en-GB"/>
        </w:rPr>
        <w:t xml:space="preserve">: (i) prediction models that adopt </w:t>
      </w:r>
      <w:r w:rsidR="00B668E1">
        <w:rPr>
          <w:shd w:val="clear" w:color="auto" w:fill="FFFFFF"/>
          <w:lang w:val="en-GB" w:eastAsia="en-GB"/>
        </w:rPr>
        <w:t xml:space="preserve">joint </w:t>
      </w:r>
      <w:r w:rsidR="001C157E">
        <w:rPr>
          <w:shd w:val="clear" w:color="auto" w:fill="FFFFFF"/>
          <w:lang w:val="en-GB" w:eastAsia="en-GB"/>
        </w:rPr>
        <w:t>modeling</w:t>
      </w:r>
      <w:r w:rsidR="00B668E1">
        <w:rPr>
          <w:shd w:val="clear" w:color="auto" w:fill="FFFFFF"/>
          <w:lang w:val="en-GB" w:eastAsia="en-GB"/>
        </w:rPr>
        <w:t xml:space="preserve"> imputation</w:t>
      </w:r>
      <w:r w:rsidR="00C32B67">
        <w:rPr>
          <w:shd w:val="clear" w:color="auto" w:fill="FFFFFF"/>
          <w:lang w:val="en-GB" w:eastAsia="en-GB"/>
        </w:rPr>
        <w:t>,</w:t>
      </w:r>
      <w:r w:rsidR="00B668E1">
        <w:rPr>
          <w:shd w:val="clear" w:color="auto" w:fill="FFFFFF"/>
          <w:lang w:val="en-GB" w:eastAsia="en-GB"/>
        </w:rPr>
        <w:t xml:space="preserve"> </w:t>
      </w:r>
      <w:r w:rsidR="00D56C19">
        <w:rPr>
          <w:shd w:val="clear" w:color="auto" w:fill="FFFFFF"/>
          <w:lang w:val="en-GB" w:eastAsia="en-GB"/>
        </w:rPr>
        <w:t xml:space="preserve">(ii) </w:t>
      </w:r>
      <w:r w:rsidR="00BF2D45">
        <w:rPr>
          <w:shd w:val="clear" w:color="auto" w:fill="FFFFFF"/>
          <w:lang w:val="en-GB" w:eastAsia="en-GB"/>
        </w:rPr>
        <w:t>prediction models that adopt a</w:t>
      </w:r>
      <w:r w:rsidR="00225153">
        <w:rPr>
          <w:shd w:val="clear" w:color="auto" w:fill="FFFFFF"/>
          <w:lang w:val="en-GB" w:eastAsia="en-GB"/>
        </w:rPr>
        <w:t xml:space="preserve"> </w:t>
      </w:r>
      <w:r w:rsidR="00BF2D45">
        <w:rPr>
          <w:shd w:val="clear" w:color="auto" w:fill="FFFFFF"/>
          <w:lang w:val="en-GB" w:eastAsia="en-GB"/>
        </w:rPr>
        <w:t>pattern submodel approach</w:t>
      </w:r>
      <w:r w:rsidR="00D56C19">
        <w:rPr>
          <w:shd w:val="clear" w:color="auto" w:fill="FFFFFF"/>
          <w:lang w:val="en-GB" w:eastAsia="en-GB"/>
        </w:rPr>
        <w:t xml:space="preserve"> (iii) </w:t>
      </w:r>
      <w:r w:rsidR="00BF2D45">
        <w:rPr>
          <w:shd w:val="clear" w:color="auto" w:fill="FFFFFF"/>
          <w:lang w:val="en-GB" w:eastAsia="en-GB"/>
        </w:rPr>
        <w:t xml:space="preserve">prediction models that adopt random forests with surrogate splits </w:t>
      </w:r>
      <w:r w:rsidR="00490DD7">
        <w:rPr>
          <w:shd w:val="clear" w:color="auto" w:fill="FFFFFF"/>
          <w:lang w:val="en-GB" w:eastAsia="en-GB"/>
        </w:rPr>
        <w:fldChar w:fldCharType="begin"/>
      </w:r>
      <w:r w:rsidR="008C2737">
        <w:rPr>
          <w:shd w:val="clear" w:color="auto" w:fill="FFFFFF"/>
          <w:lang w:val="en-GB" w:eastAsia="en-GB"/>
        </w:rPr>
        <w:instrText xml:space="preserve"> ADDIN ZOTERO_ITEM CSL_CITATION {"citationID":"F4GcTrrL","properties":{"formattedCitation":"(9,11\\uc0\\u8211{}13)","plainCitation":"(9,11–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8C2737" w:rsidRPr="008C2737">
        <w:rPr>
          <w:rFonts w:ascii="Calibri Light" w:hAnsi="Calibri Light" w:cs="Calibri Light"/>
          <w:lang w:val="en-GB"/>
        </w:rPr>
        <w:t>(9,11–13)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8376FB2" w14:textId="427DA554" w:rsidR="00ED76BF" w:rsidRPr="00FD1143" w:rsidRDefault="00780F6C" w:rsidP="00FD1143">
      <w:pPr>
        <w:pStyle w:val="Heading2"/>
      </w:pPr>
      <w:r w:rsidRPr="00D21739">
        <w:t>Join</w:t>
      </w:r>
      <w:r>
        <w:t>t</w:t>
      </w:r>
      <w:r w:rsidRPr="00D21739">
        <w:t xml:space="preserve"> </w:t>
      </w:r>
      <w:r w:rsidR="001C157E" w:rsidRPr="00D21739">
        <w:t>Modeling</w:t>
      </w:r>
      <w:r w:rsidR="00ED76BF" w:rsidRPr="00D21739">
        <w:t xml:space="preserve"> Imputation (JMI)</w:t>
      </w:r>
    </w:p>
    <w:p w14:paraId="3B502BDA" w14:textId="5E8BCAFB" w:rsidR="007D29A8" w:rsidRPr="00750BA2" w:rsidRDefault="00683854" w:rsidP="00C83D0C">
      <w:pPr>
        <w:rPr>
          <w:shd w:val="clear" w:color="auto" w:fill="FFFFFF"/>
          <w:lang w:val="en-GB" w:eastAsia="en-GB"/>
        </w:rPr>
      </w:pPr>
      <w:r>
        <w:rPr>
          <w:shd w:val="clear" w:color="auto" w:fill="FFFFFF"/>
          <w:lang w:val="en-GB" w:eastAsia="en-GB"/>
        </w:rPr>
        <w:t xml:space="preserve">JMI </w:t>
      </w:r>
      <w:r w:rsidR="00750BA2">
        <w:rPr>
          <w:shd w:val="clear" w:color="auto" w:fill="FFFFFF"/>
          <w:lang w:val="en-GB" w:eastAsia="en-GB"/>
        </w:rPr>
        <w:t>is a</w:t>
      </w:r>
      <w:r w:rsidR="005B1F3F">
        <w:rPr>
          <w:shd w:val="clear" w:color="auto" w:fill="FFFFFF"/>
          <w:lang w:val="en-GB" w:eastAsia="en-GB"/>
        </w:rPr>
        <w:t>n</w:t>
      </w:r>
      <w:r w:rsidR="00A31E29">
        <w:rPr>
          <w:shd w:val="clear" w:color="auto" w:fill="FFFFFF"/>
          <w:lang w:val="en-GB" w:eastAsia="en-GB"/>
        </w:rPr>
        <w:t xml:space="preserve"> </w:t>
      </w:r>
      <w:r w:rsidR="00750BA2">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780F6C">
        <w:rPr>
          <w:shd w:val="clear" w:color="auto" w:fill="FFFFFF"/>
          <w:lang w:val="en-GB" w:eastAsia="en-GB"/>
        </w:rPr>
        <w:t xml:space="preserve"> and </w:t>
      </w:r>
      <w:r w:rsidR="006F3981">
        <w:rPr>
          <w:shd w:val="clear" w:color="auto" w:fill="FFFFFF"/>
          <w:lang w:val="en-GB" w:eastAsia="en-GB"/>
        </w:rPr>
        <w:t xml:space="preserve">is used </w:t>
      </w:r>
      <w:r w:rsidR="00780F6C">
        <w:rPr>
          <w:shd w:val="clear" w:color="auto" w:fill="FFFFFF"/>
          <w:lang w:val="en-GB" w:eastAsia="en-GB"/>
        </w:rPr>
        <w:t>to generate imputed values directly from the conditional distribution</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sidR="00750BA2">
        <w:rPr>
          <w:shd w:val="clear" w:color="auto" w:fill="FFFFFF"/>
          <w:lang w:val="en-GB" w:eastAsia="en-GB"/>
        </w:rPr>
        <w:t>.</w:t>
      </w:r>
      <w:r w:rsidR="00780F6C">
        <w:rPr>
          <w:shd w:val="clear" w:color="auto" w:fill="FFFFFF"/>
          <w:lang w:val="en-GB" w:eastAsia="en-GB"/>
        </w:rPr>
        <w:t xml:space="preserve"> </w:t>
      </w:r>
      <w:r>
        <w:rPr>
          <w:shd w:val="clear" w:color="auto" w:fill="FFFFFF"/>
          <w:lang w:val="en-GB" w:eastAsia="en-GB"/>
        </w:rPr>
        <w:t xml:space="preserve">An advantage of JMI is that it can be applied to a previously developed prediction model. </w:t>
      </w:r>
      <w:r w:rsidR="00780F6C">
        <w:rPr>
          <w:shd w:val="clear" w:color="auto" w:fill="FFFFFF"/>
          <w:lang w:val="en-GB" w:eastAsia="en-GB"/>
        </w:rPr>
        <w:t xml:space="preserve">Because </w:t>
      </w:r>
      <w:r w:rsidR="00E145D5">
        <w:rPr>
          <w:shd w:val="clear" w:color="auto" w:fill="FFFFFF"/>
          <w:lang w:val="en-GB" w:eastAsia="en-GB"/>
        </w:rPr>
        <w:t>distribution parameters</w:t>
      </w:r>
      <w:r w:rsidR="00780F6C">
        <w:rPr>
          <w:shd w:val="clear" w:color="auto" w:fill="FFFFFF"/>
          <w:lang w:val="en-GB" w:eastAsia="en-GB"/>
        </w:rPr>
        <w:t xml:space="preserve"> cannot directly be estimated in incomplete data, JMI typically requires the implementation of a Gibbs sampler.</w:t>
      </w:r>
      <w:r w:rsidR="00E145D5">
        <w:rPr>
          <w:shd w:val="clear" w:color="auto" w:fill="FFFFFF"/>
          <w:lang w:val="en-GB" w:eastAsia="en-GB"/>
        </w:rPr>
        <w:t xml:space="preserve">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Pr>
          <w:shd w:val="clear" w:color="auto" w:fill="FFFFFF"/>
          <w:lang w:val="en-GB" w:eastAsia="en-GB"/>
        </w:rPr>
        <w:t xml:space="preserve">We implemented three variants of JMI to be evaluated: single draw (JMI-SD, where a single draw from the conditional distribution is </w:t>
      </w:r>
      <w:r w:rsidR="0019166B">
        <w:rPr>
          <w:shd w:val="clear" w:color="auto" w:fill="FFFFFF"/>
          <w:lang w:val="en-GB" w:eastAsia="en-GB"/>
        </w:rPr>
        <w:t>the imputed value</w:t>
      </w:r>
      <w:r>
        <w:rPr>
          <w:shd w:val="clear" w:color="auto" w:fill="FFFFFF"/>
          <w:lang w:val="en-GB" w:eastAsia="en-GB"/>
        </w:rPr>
        <w:t xml:space="preserve">), multiple draw (JMI-MD, where </w:t>
      </w:r>
      <w:r w:rsidR="0019166B">
        <w:rPr>
          <w:shd w:val="clear" w:color="auto" w:fill="FFFFFF"/>
          <w:lang w:val="en-GB" w:eastAsia="en-GB"/>
        </w:rPr>
        <w:t xml:space="preserve">the average of </w:t>
      </w:r>
      <w:r>
        <w:rPr>
          <w:shd w:val="clear" w:color="auto" w:fill="FFFFFF"/>
          <w:lang w:val="en-GB" w:eastAsia="en-GB"/>
        </w:rPr>
        <w:t xml:space="preserve">50 draws from the conditional distribution </w:t>
      </w:r>
      <w:r w:rsidR="0019166B">
        <w:rPr>
          <w:shd w:val="clear" w:color="auto" w:fill="FFFFFF"/>
          <w:lang w:val="en-GB" w:eastAsia="en-GB"/>
        </w:rPr>
        <w:t xml:space="preserve">is </w:t>
      </w:r>
      <w:r>
        <w:rPr>
          <w:shd w:val="clear" w:color="auto" w:fill="FFFFFF"/>
          <w:lang w:val="en-GB" w:eastAsia="en-GB"/>
        </w:rPr>
        <w:t xml:space="preserve">the imputed value) and the conditional mean (JMI-CM, where the expected value of the conditional distribution is the imputed value). </w:t>
      </w:r>
      <w:r w:rsidR="00874945">
        <w:rPr>
          <w:shd w:val="clear" w:color="auto" w:fill="FFFFFF"/>
          <w:lang w:val="en-GB" w:eastAsia="en-GB"/>
        </w:rPr>
        <w:t xml:space="preserve">See </w:t>
      </w:r>
      <w:r w:rsidR="008D348E">
        <w:rPr>
          <w:shd w:val="clear" w:color="auto" w:fill="FFFFFF"/>
          <w:lang w:val="en-GB" w:eastAsia="en-GB"/>
        </w:rPr>
        <w:t xml:space="preserve">Figure </w:t>
      </w:r>
      <w:r w:rsidR="0017099E">
        <w:rPr>
          <w:shd w:val="clear" w:color="auto" w:fill="FFFFFF"/>
          <w:lang w:val="en-GB" w:eastAsia="en-GB"/>
        </w:rPr>
        <w:t>1</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09280E5D" w14:textId="77777777" w:rsidR="001520FF" w:rsidRDefault="001520FF" w:rsidP="001520FF"/>
    <w:p w14:paraId="106450AD" w14:textId="77777777" w:rsidR="001520FF" w:rsidRDefault="001520FF" w:rsidP="001520FF">
      <w:pPr>
        <w:rPr>
          <w:b/>
          <w:bCs/>
          <w:lang w:val="en-GB" w:eastAsia="en-GB"/>
        </w:rPr>
      </w:pPr>
    </w:p>
    <w:p w14:paraId="4AF5F112" w14:textId="77777777" w:rsidR="001520FF" w:rsidRDefault="001520FF" w:rsidP="001520FF">
      <w:pPr>
        <w:rPr>
          <w:b/>
          <w:bCs/>
          <w:lang w:val="en-GB" w:eastAsia="en-GB"/>
        </w:rPr>
      </w:pPr>
    </w:p>
    <w:p w14:paraId="7D628DEA" w14:textId="77777777" w:rsidR="001520FF" w:rsidRDefault="00C67E6E" w:rsidP="000D0219">
      <w:pPr>
        <w:pStyle w:val="Heading4"/>
      </w:pPr>
      <w:r>
        <w:rPr>
          <w:noProof/>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br/>
      </w:r>
      <w:r w:rsidR="001520FF" w:rsidRPr="001520FF">
        <w:rPr>
          <w:b/>
          <w:bCs/>
        </w:rPr>
        <w:t>Figure 1.</w:t>
      </w:r>
      <w:r w:rsidR="001520FF">
        <w:t xml:space="preserve"> Joint Modeling Imputation (JMI)</w:t>
      </w:r>
    </w:p>
    <w:p w14:paraId="30467D1E" w14:textId="77777777" w:rsidR="001520FF" w:rsidRDefault="001520FF">
      <w:pPr>
        <w:spacing w:after="160" w:line="259" w:lineRule="auto"/>
      </w:pPr>
      <w:r>
        <w:br w:type="page"/>
      </w:r>
    </w:p>
    <w:p w14:paraId="59304729" w14:textId="49F75361" w:rsidR="00ED76BF" w:rsidRPr="000B5934" w:rsidRDefault="00D51FB2" w:rsidP="00A95D2A">
      <w:pPr>
        <w:pStyle w:val="Heading2"/>
      </w:pPr>
      <w:r>
        <w:lastRenderedPageBreak/>
        <w:t>P</w:t>
      </w:r>
      <w:r w:rsidR="00A80E07">
        <w:t>attern</w:t>
      </w:r>
      <w:r w:rsidR="00D65C51" w:rsidRPr="000B5934">
        <w:t xml:space="preserve"> </w:t>
      </w:r>
      <w:r w:rsidR="006D4228">
        <w:t>S</w:t>
      </w:r>
      <w:r w:rsidR="00D65C51" w:rsidRPr="000B5934">
        <w:t>ubmodel</w:t>
      </w:r>
      <w:r>
        <w:t xml:space="preserve"> (PS) approach</w:t>
      </w:r>
    </w:p>
    <w:p w14:paraId="7E6D68C4" w14:textId="477B2DE3"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r w:rsidR="00A329F4">
        <w:rPr>
          <w:bCs/>
        </w:rPr>
        <w:t xml:space="preserve">prediction models (so called </w:t>
      </w:r>
      <w:r w:rsidR="00B72553">
        <w:rPr>
          <w:bCs/>
        </w:rPr>
        <w:t xml:space="preserve">pattern </w:t>
      </w:r>
      <w:r w:rsidR="0008750B">
        <w:rPr>
          <w:bCs/>
        </w:rPr>
        <w:t>submodels</w:t>
      </w:r>
      <w:r w:rsidR="00A329F4">
        <w:rPr>
          <w:bCs/>
        </w:rPr>
        <w:t>, or briefly, PS)</w:t>
      </w:r>
      <w:r w:rsidR="0008750B">
        <w:rPr>
          <w:bCs/>
        </w:rPr>
        <w:t xml:space="preserve"> for each missing data pattern</w:t>
      </w:r>
      <w:r w:rsidR="00677F78">
        <w:rPr>
          <w:bCs/>
        </w:rPr>
        <w:t xml:space="preserve"> </w:t>
      </w:r>
      <w:r w:rsidR="00677F78">
        <w:rPr>
          <w:bCs/>
        </w:rPr>
        <w:fldChar w:fldCharType="begin"/>
      </w:r>
      <w:r w:rsidR="008C2737">
        <w:rPr>
          <w:bCs/>
        </w:rPr>
        <w:instrText xml:space="preserve"> ADDIN ZOTERO_ITEM CSL_CITATION {"citationID":"8kQoT4tL","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8C2737">
        <w:rPr>
          <w:rFonts w:ascii="Calibri Light" w:hAnsi="Calibri Light" w:cs="Calibri Light"/>
        </w:rPr>
        <w:t>(9)</w:t>
      </w:r>
      <w:r w:rsidR="00677F78">
        <w:rPr>
          <w:bCs/>
        </w:rPr>
        <w:fldChar w:fldCharType="end"/>
      </w:r>
      <w:r w:rsidR="00677F78">
        <w:rPr>
          <w:bCs/>
        </w:rPr>
        <w:t>. Each</w:t>
      </w:r>
      <w:r>
        <w:rPr>
          <w:bCs/>
        </w:rPr>
        <w:t xml:space="preserve"> </w:t>
      </w:r>
      <w:r w:rsidR="00B72553">
        <w:rPr>
          <w:bCs/>
        </w:rPr>
        <w:t>PS</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8532D6">
        <w:rPr>
          <w:bCs/>
        </w:rPr>
        <w:t>PS approach</w:t>
      </w:r>
      <w:r w:rsidR="00677F78">
        <w:rPr>
          <w:bCs/>
        </w:rPr>
        <w:t xml:space="preserve"> </w:t>
      </w:r>
      <w:r w:rsidR="00E83F5B">
        <w:rPr>
          <w:bCs/>
        </w:rPr>
        <w:t>uses</w:t>
      </w:r>
      <w:r w:rsidR="00223DE9">
        <w:rPr>
          <w:bCs/>
        </w:rPr>
        <w:t xml:space="preserve"> the </w:t>
      </w:r>
      <w:r w:rsidR="006F3981">
        <w:rPr>
          <w:bCs/>
        </w:rPr>
        <w:t>corresponding prediction</w:t>
      </w:r>
      <w:r w:rsidR="00677F78">
        <w:rPr>
          <w:bCs/>
        </w:rPr>
        <w:t xml:space="preserve"> model</w:t>
      </w:r>
      <w:r w:rsidR="008532D6">
        <w:rPr>
          <w:bCs/>
        </w:rPr>
        <w:t xml:space="preserve"> (i.e., matching the missing data pattern at hand)</w:t>
      </w:r>
      <w:r w:rsidR="00677F78">
        <w:rPr>
          <w:bCs/>
        </w:rPr>
        <w:t>.</w:t>
      </w:r>
      <w:r w:rsidR="00F73091">
        <w:rPr>
          <w:bCs/>
        </w:rPr>
        <w:t xml:space="preserve"> A recent study has shown that the use </w:t>
      </w:r>
      <w:r w:rsidR="00633B58">
        <w:rPr>
          <w:bCs/>
        </w:rPr>
        <w:t>of PS</w:t>
      </w:r>
      <w:r w:rsidR="00F73091">
        <w:rPr>
          <w:bCs/>
        </w:rPr>
        <w:t xml:space="preserve"> for prediction perform</w:t>
      </w:r>
      <w:r w:rsidR="00356E0B">
        <w:rPr>
          <w:bCs/>
        </w:rPr>
        <w:t>s</w:t>
      </w:r>
      <w:r w:rsidR="00F73091">
        <w:rPr>
          <w:bCs/>
        </w:rPr>
        <w:t xml:space="preserve"> similarly to multiple imputation</w:t>
      </w:r>
      <w:r w:rsidR="00356E0B">
        <w:rPr>
          <w:bCs/>
        </w:rPr>
        <w:t xml:space="preserve"> and can be used when the data are missing not at random (MNAR, when missing data is dependent on unobserved values)</w:t>
      </w:r>
      <w:r w:rsidR="00F73091">
        <w:rPr>
          <w:bCs/>
        </w:rPr>
        <w:t xml:space="preserve"> </w:t>
      </w:r>
      <w:r w:rsidR="00F73091">
        <w:rPr>
          <w:bCs/>
        </w:rPr>
        <w:fldChar w:fldCharType="begin"/>
      </w:r>
      <w:r w:rsidR="003610A0">
        <w:rPr>
          <w:bCs/>
        </w:rPr>
        <w:instrText xml:space="preserve"> ADDIN ZOTERO_ITEM CSL_CITATION {"citationID":"P9LoX8Uc","properties":{"formattedCitation":"(9,16,17)","plainCitation":"(9,16,17)","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D"}],"issued":{"date-parts":[["2020",4,1]]}}},{"id":887,"uris":["http://zotero.org/users/6411374/items/TYSRH8S7"],"uri":["http://zotero.org/users/6411374/items/TYSRH8S7"],"itemData":{"id":887,"type":"chapter","abstract":"It is sometimes suspected that nonresponse to a sample survey is related to the primary outcome variable. This is the case, for example, in studies of income or of alcohol consumption behaviors. If nonresponse to a survey is related to the level of the outcome variable, then the sample mean of this outcome variable based on the respondents will generally be a biased estimate of the population mean. If this outcome variable has a linear regression on certain predictor variables in the population, then ordinary least squares estimates of the regression coefficients based on the responding units will generally be biased unless nonresponse is a stochastic function of these predictor variables. The purpose of this paper is to discuss the performance of two alternative approaches, the selection model approach and the mixture model approach, for obtaining estimates of means and regression estimates when nonresponse depends on the outcome variable. Both approaches extend readily to the situation when values of the outcome variable are available for a subsample of the nonrespondents, called “follow-ups.” The availability of follow-ups are a feature of the example we use to illustrate comparisons.","container-title":"Drawing Inferences from Self-Selected Samples","event-place":"New York, NY","ISBN":"978-1-4612-4976-4","note":"DOI: 10.1007/978-1-4612-4976-4_10","page":"115-142","publisher":"Springer New York","publisher-place":"New York, NY","title":"Selection Modeling Versus Mixture Modeling with Nonignorable Nonresponse","URL":"https://doi.org/10.1007/978-1-4612-4976-4_10","author":[{"family":"Glynn","given":"Robert J."},{"family":"Laird","given":"Nan M."},{"family":"Rubin","given":"Donald B."}],"editor":[{"family":"Wainer","given":"Howard"}],"issued":{"date-parts":[["1986"]]}}},{"id":889,"uris":["http://zotero.org/users/6411374/items/7YQSWI7C"],"uri":["http://zotero.org/users/6411374/items/7YQSWI7C"],"itemData":{"id":889,"type":"article-journal","language":"en","page":"11","source":"Zotero","title":"Pattern-Mixture Models for Multivariate Incomplete Data","issued":{"date-parts":[["2021"]]}}}],"schema":"https://github.com/citation-style-language/schema/raw/master/csl-citation.json"} </w:instrText>
      </w:r>
      <w:r w:rsidR="00F73091">
        <w:rPr>
          <w:bCs/>
        </w:rPr>
        <w:fldChar w:fldCharType="separate"/>
      </w:r>
      <w:r w:rsidR="003610A0">
        <w:rPr>
          <w:rFonts w:ascii="Calibri Light" w:hAnsi="Calibri Light" w:cs="Calibri Light"/>
        </w:rPr>
        <w:t>(9,16,17)</w:t>
      </w:r>
      <w:r w:rsidR="00F73091">
        <w:rPr>
          <w:bCs/>
        </w:rPr>
        <w:fldChar w:fldCharType="end"/>
      </w:r>
      <w:r w:rsidR="00F73091">
        <w:rPr>
          <w:bCs/>
        </w:rPr>
        <w:t xml:space="preserve">. As such, </w:t>
      </w:r>
      <w:r w:rsidR="00633B58">
        <w:rPr>
          <w:bCs/>
        </w:rPr>
        <w:t>PS</w:t>
      </w:r>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w:t>
      </w:r>
      <w:r w:rsidR="0017099E">
        <w:rPr>
          <w:bCs/>
        </w:rPr>
        <w:t>2</w:t>
      </w:r>
      <w:r w:rsidR="00882452">
        <w:rPr>
          <w:bCs/>
        </w:rPr>
        <w:t xml:space="preserve"> for a </w:t>
      </w:r>
      <w:r w:rsidR="00FA34A4">
        <w:rPr>
          <w:bCs/>
        </w:rPr>
        <w:t xml:space="preserve">schematic </w:t>
      </w:r>
      <w:r w:rsidR="00882452">
        <w:rPr>
          <w:bCs/>
        </w:rPr>
        <w:t xml:space="preserve">depiction of </w:t>
      </w:r>
      <w:r w:rsidR="00BA604F">
        <w:rPr>
          <w:bCs/>
        </w:rPr>
        <w:t>the PS approach.</w:t>
      </w:r>
    </w:p>
    <w:p w14:paraId="0BD8C1F8" w14:textId="2A6CE52E" w:rsidR="00A11084" w:rsidRPr="00A02356" w:rsidRDefault="0017099E" w:rsidP="000D0219">
      <w:pPr>
        <w:pStyle w:val="Heading4"/>
      </w:pPr>
      <w:r>
        <w:rPr>
          <w:noProof/>
        </w:rPr>
        <w:drawing>
          <wp:inline distT="0" distB="0" distL="0" distR="0" wp14:anchorId="45485379" wp14:editId="2EA0E4C3">
            <wp:extent cx="3937000" cy="3670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7000" cy="3670300"/>
                    </a:xfrm>
                    <a:prstGeom prst="rect">
                      <a:avLst/>
                    </a:prstGeom>
                  </pic:spPr>
                </pic:pic>
              </a:graphicData>
            </a:graphic>
          </wp:inline>
        </w:drawing>
      </w:r>
      <w:r w:rsidR="00F2001F">
        <w:br/>
      </w:r>
      <w:r w:rsidR="00EE6957" w:rsidRPr="00B95114">
        <w:rPr>
          <w:b/>
          <w:bCs/>
        </w:rPr>
        <w:t xml:space="preserve">Figure </w:t>
      </w:r>
      <w:r w:rsidRPr="00B95114">
        <w:rPr>
          <w:b/>
          <w:bCs/>
        </w:rPr>
        <w:t>2</w:t>
      </w:r>
      <w:r w:rsidR="00EE6957" w:rsidRPr="00B95114">
        <w:rPr>
          <w:b/>
          <w:bCs/>
        </w:rPr>
        <w:t>.</w:t>
      </w:r>
      <w:r w:rsidR="00EE6957" w:rsidRPr="00B95114">
        <w:t xml:space="preserve"> </w:t>
      </w:r>
      <w:r w:rsidR="00E917A5" w:rsidRPr="00B95114">
        <w:t>P</w:t>
      </w:r>
      <w:r w:rsidR="00330D09" w:rsidRPr="00B95114">
        <w:t xml:space="preserve">attern </w:t>
      </w:r>
      <w:r w:rsidR="00EE6957" w:rsidRPr="00B95114">
        <w:t>submodel</w:t>
      </w:r>
      <w:r w:rsidR="00052F2B" w:rsidRPr="00B95114">
        <w:t xml:space="preserve"> approach</w:t>
      </w:r>
    </w:p>
    <w:p w14:paraId="080EBCD1" w14:textId="77777777" w:rsidR="00A95D2A" w:rsidRDefault="00A95D2A" w:rsidP="00471100">
      <w:pPr>
        <w:pStyle w:val="Heading2"/>
      </w:pPr>
    </w:p>
    <w:p w14:paraId="13678D20" w14:textId="6811A5B3" w:rsidR="00E80C1A" w:rsidRDefault="00E80C1A" w:rsidP="00471100">
      <w:pPr>
        <w:pStyle w:val="Heading2"/>
      </w:pPr>
      <w:r w:rsidRPr="00515448">
        <w:lastRenderedPageBreak/>
        <w:t xml:space="preserve">Surrogate </w:t>
      </w:r>
      <w:r>
        <w:t>S</w:t>
      </w:r>
      <w:r w:rsidRPr="00515448">
        <w:t>plits</w:t>
      </w:r>
      <w:r>
        <w:t xml:space="preserve"> (SS)</w:t>
      </w:r>
    </w:p>
    <w:p w14:paraId="069DC6F1" w14:textId="31889CC6" w:rsidR="00E80C1A" w:rsidRPr="00126741" w:rsidRDefault="00AD5104" w:rsidP="00E80C1A">
      <w:pPr>
        <w:rPr>
          <w:shd w:val="clear" w:color="auto" w:fill="FFFFFF"/>
          <w:lang w:val="en-GB" w:eastAsia="en-GB"/>
        </w:rPr>
      </w:pPr>
      <w:r>
        <w:t>A well-known</w:t>
      </w:r>
      <w:r w:rsidR="007A542F">
        <w:t xml:space="preserve"> ML-based prediction model </w:t>
      </w:r>
      <w:r>
        <w:t xml:space="preserve">is the </w:t>
      </w:r>
      <w:r w:rsidR="007A542F">
        <w:t xml:space="preserve">decision tree </w:t>
      </w:r>
      <w:r w:rsidR="007A542F">
        <w:fldChar w:fldCharType="begin"/>
      </w:r>
      <w:r w:rsidR="003610A0">
        <w:instrText xml:space="preserve"> ADDIN ZOTERO_ITEM CSL_CITATION {"citationID":"CzwHuiEN","properties":{"formattedCitation":"(18,19)","plainCitation":"(18,19)","noteIndex":0},"citationItems":[{"id":840,"uris":["http://zotero.org/users/6411374/items/Z6Z8Q85W"],"uri":["http://zotero.org/users/6411374/items/Z6Z8Q85W"],"itemData":{"id":840,"type":"article-journal","container-title":"Revista Española de Cardiología (English Edition)","DOI":"10.1016/j.rec.2019.05.014","ISSN":"18855857","issue":"12","journalAbbreviation":"Revista Española de Cardiología (English Edition)","language":"en","page":"1065-1075","source":"DOI.org (Crossref)","title":"Applications of Artificial Intelligence in Cardiology. The Future is Already Here","volume":"72","author":[{"family":"Dorado-Díaz","given":"P. Ignacio"},{"family":"Sampedro-Gómez","given":"Jesús"},{"family":"Vicente-Palacios","given":"Víctor"},{"family":"Sánchez","given":"Pedro L."}],"issued":{"date-parts":[["2019",12]]}}},{"id":"xItbRaPh/aNVxO4JX","uris":["http://zotero.org/users/local/mXc0mpdI/items/2GE5RKBW"],"uri":["http://zotero.org/users/local/mXc0mpdI/items/2GE5RKBW"],"itemData":{"id":"cOAHt2u6/aRsTOgEZ","type":"book","ISBN":"978-0-412-04841-8","note":"LCCN: 83019708","publisher":"Taylor &amp; Francis","title":"Classification and Regression Trees","URL":"https://books.google.nl/books?id=JwQx-WOmSyQC","author":[{"family":"Breiman","given":"L."},{"family":"Friedman","given":"J."},{"family":"Stone","given":"C.J."},{"family":"Olshen","given":"R.A."}],"issued":{"date-parts":[["1984"]]}}}],"schema":"https://github.com/citation-style-language/schema/raw/master/csl-citation.json"} </w:instrText>
      </w:r>
      <w:r w:rsidR="007A542F">
        <w:fldChar w:fldCharType="separate"/>
      </w:r>
      <w:r w:rsidR="003610A0">
        <w:rPr>
          <w:noProof/>
        </w:rPr>
        <w:t>(18,19)</w:t>
      </w:r>
      <w:r w:rsidR="007A542F">
        <w:fldChar w:fldCharType="end"/>
      </w:r>
      <w:r w:rsidR="007A542F">
        <w:t xml:space="preserve">. </w:t>
      </w:r>
      <w:r w:rsidR="007A542F">
        <w:rPr>
          <w:shd w:val="clear" w:color="auto" w:fill="FFFFFF"/>
          <w:lang w:val="en-GB" w:eastAsia="en-GB"/>
        </w:rPr>
        <w:t>D</w:t>
      </w:r>
      <w:r w:rsidR="007A542F" w:rsidRPr="00E86844">
        <w:rPr>
          <w:shd w:val="clear" w:color="auto" w:fill="FFFFFF"/>
          <w:lang w:val="en-GB" w:eastAsia="en-GB"/>
        </w:rPr>
        <w:t>ecision trees use, as the name suggests, a tree like structure to</w:t>
      </w:r>
      <w:r w:rsidR="007A542F">
        <w:rPr>
          <w:shd w:val="clear" w:color="auto" w:fill="FFFFFF"/>
          <w:lang w:val="en-GB" w:eastAsia="en-GB"/>
        </w:rPr>
        <w:t xml:space="preserve"> find the optimal cut-off point which partitions the data for optimal predictive performance. </w:t>
      </w:r>
      <w:r w:rsidR="007A542F" w:rsidRPr="00E86844">
        <w:rPr>
          <w:shd w:val="clear" w:color="auto" w:fill="FFFFFF"/>
          <w:lang w:val="en-GB" w:eastAsia="en-GB"/>
        </w:rPr>
        <w:t xml:space="preserve">Based on the values of the pre-defined predictor variables, each branch in the tree represents a possible direction or decision. </w:t>
      </w:r>
      <w:r w:rsidR="007A542F">
        <w:rPr>
          <w:shd w:val="clear" w:color="auto" w:fill="FFFFFF"/>
          <w:lang w:val="en-GB" w:eastAsia="en-GB"/>
        </w:rPr>
        <w:t xml:space="preserve">In essence, random forests combine multiple decision trees </w:t>
      </w:r>
      <w:r w:rsidR="008C2737">
        <w:rPr>
          <w:shd w:val="clear" w:color="auto" w:fill="FFFFFF"/>
          <w:lang w:val="en-GB" w:eastAsia="en-GB"/>
        </w:rPr>
        <w:t xml:space="preserve">by using a </w:t>
      </w:r>
      <w:r w:rsidR="008C2737">
        <w:t xml:space="preserve">combination of a random subspace method (i.e., random combinations of features) and bagging (i.e., random sample of observations).  </w:t>
      </w:r>
      <w:r w:rsidR="008C2737">
        <w:rPr>
          <w:rStyle w:val="CommentReference"/>
        </w:rPr>
        <w:annotationRef/>
      </w:r>
      <w:r w:rsidR="00E80C1A">
        <w:rPr>
          <w:shd w:val="clear" w:color="auto" w:fill="FFFFFF"/>
          <w:lang w:val="en-GB" w:eastAsia="en-GB"/>
        </w:rPr>
        <w:t>As an early extension to the well-known decision tree</w:t>
      </w:r>
      <w:r w:rsidR="007A542F">
        <w:rPr>
          <w:shd w:val="clear" w:color="auto" w:fill="FFFFFF"/>
          <w:lang w:val="en-GB" w:eastAsia="en-GB"/>
        </w:rPr>
        <w:t xml:space="preserve"> and random forest</w:t>
      </w:r>
      <w:r w:rsidR="00E80C1A">
        <w:rPr>
          <w:shd w:val="clear" w:color="auto" w:fill="FFFFFF"/>
          <w:lang w:val="en-GB" w:eastAsia="en-GB"/>
        </w:rPr>
        <w:t xml:space="preserve">, surrogate splits were developed to circumvent the necessity for imputation </w:t>
      </w:r>
      <w:r w:rsidR="00E80C1A">
        <w:rPr>
          <w:shd w:val="clear" w:color="auto" w:fill="FFFFFF"/>
          <w:lang w:val="en-GB" w:eastAsia="en-GB"/>
        </w:rPr>
        <w:fldChar w:fldCharType="begin"/>
      </w:r>
      <w:r w:rsidR="003610A0">
        <w:rPr>
          <w:shd w:val="clear" w:color="auto" w:fill="FFFFFF"/>
          <w:lang w:val="en-GB" w:eastAsia="en-GB"/>
        </w:rPr>
        <w:instrText xml:space="preserve"> ADDIN ZOTERO_ITEM CSL_CITATION {"citationID":"yYubRIT9","properties":{"formattedCitation":"(10,11,20)","plainCitation":"(10,11,20)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80C1A">
        <w:rPr>
          <w:shd w:val="clear" w:color="auto" w:fill="FFFFFF"/>
          <w:lang w:val="en-GB" w:eastAsia="en-GB"/>
        </w:rPr>
        <w:fldChar w:fldCharType="separate"/>
      </w:r>
      <w:r w:rsidR="003610A0">
        <w:rPr>
          <w:noProof/>
          <w:shd w:val="clear" w:color="auto" w:fill="FFFFFF"/>
          <w:lang w:val="en-GB" w:eastAsia="en-GB"/>
        </w:rPr>
        <w:t>(10,11,20)</w:t>
      </w:r>
      <w:r w:rsidR="00E80C1A">
        <w:rPr>
          <w:shd w:val="clear" w:color="auto" w:fill="FFFFFF"/>
          <w:lang w:val="en-GB" w:eastAsia="en-GB"/>
        </w:rPr>
        <w:fldChar w:fldCharType="end"/>
      </w:r>
      <w:r w:rsidR="00E80C1A">
        <w:rPr>
          <w:shd w:val="clear" w:color="auto" w:fill="FFFFFF"/>
          <w:lang w:val="en-GB" w:eastAsia="en-GB"/>
        </w:rPr>
        <w:t>. Briefly, s</w:t>
      </w:r>
      <w:r w:rsidR="00E80C1A" w:rsidRPr="00126741">
        <w:rPr>
          <w:shd w:val="clear" w:color="auto" w:fill="FFFFFF"/>
          <w:lang w:val="en-GB" w:eastAsia="en-GB"/>
        </w:rPr>
        <w:t>urrogate splits</w:t>
      </w:r>
      <w:r w:rsidR="00E80C1A">
        <w:rPr>
          <w:shd w:val="clear" w:color="auto" w:fill="FFFFFF"/>
          <w:lang w:val="en-GB" w:eastAsia="en-GB"/>
        </w:rPr>
        <w:t xml:space="preserve"> try </w:t>
      </w:r>
      <w:r w:rsidR="00E80C1A" w:rsidRPr="00126741">
        <w:rPr>
          <w:shd w:val="clear" w:color="auto" w:fill="FFFFFF"/>
          <w:lang w:val="en-GB" w:eastAsia="en-GB"/>
        </w:rPr>
        <w:t xml:space="preserve">to preserve the partitioning of each original split in </w:t>
      </w:r>
      <w:r w:rsidR="00E80C1A">
        <w:rPr>
          <w:shd w:val="clear" w:color="auto" w:fill="FFFFFF"/>
          <w:lang w:val="en-GB" w:eastAsia="en-GB"/>
        </w:rPr>
        <w:t>a</w:t>
      </w:r>
      <w:r w:rsidR="00E80C1A" w:rsidRPr="00126741">
        <w:rPr>
          <w:shd w:val="clear" w:color="auto" w:fill="FFFFFF"/>
          <w:lang w:val="en-GB" w:eastAsia="en-GB"/>
        </w:rPr>
        <w:t xml:space="preserve"> tree as good as possible in the presence of missing predictor values</w:t>
      </w:r>
      <w:r w:rsidR="00E80C1A">
        <w:rPr>
          <w:shd w:val="clear" w:color="auto" w:fill="FFFFFF"/>
          <w:lang w:val="en-GB" w:eastAsia="en-GB"/>
        </w:rPr>
        <w:t xml:space="preserve">. </w:t>
      </w:r>
      <w:r w:rsidR="00E80C1A" w:rsidRPr="00126741">
        <w:rPr>
          <w:shd w:val="clear" w:color="auto" w:fill="FFFFFF"/>
          <w:lang w:val="en-GB" w:eastAsia="en-GB"/>
        </w:rPr>
        <w:t xml:space="preserve">Whenever the model </w:t>
      </w:r>
      <w:r w:rsidR="00E80C1A">
        <w:rPr>
          <w:shd w:val="clear" w:color="auto" w:fill="FFFFFF"/>
          <w:lang w:val="en-GB" w:eastAsia="en-GB"/>
        </w:rPr>
        <w:t>is applied to an individual and encounters</w:t>
      </w:r>
      <w:r w:rsidR="00E80C1A"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E80C1A">
        <w:rPr>
          <w:shd w:val="clear" w:color="auto" w:fill="FFFFFF"/>
          <w:lang w:val="en-GB" w:eastAsia="en-GB"/>
        </w:rPr>
        <w:t xml:space="preserve">See figure </w:t>
      </w:r>
      <w:r w:rsidR="002B41CE">
        <w:rPr>
          <w:shd w:val="clear" w:color="auto" w:fill="FFFFFF"/>
          <w:lang w:val="en-GB" w:eastAsia="en-GB"/>
        </w:rPr>
        <w:t>3</w:t>
      </w:r>
      <w:r w:rsidR="00E80C1A">
        <w:rPr>
          <w:shd w:val="clear" w:color="auto" w:fill="FFFFFF"/>
          <w:lang w:val="en-GB" w:eastAsia="en-GB"/>
        </w:rPr>
        <w:t xml:space="preserve"> for a schematic depiction of </w:t>
      </w:r>
      <w:r w:rsidR="00A055FB">
        <w:rPr>
          <w:shd w:val="clear" w:color="auto" w:fill="FFFFFF"/>
          <w:lang w:val="en-GB" w:eastAsia="en-GB"/>
        </w:rPr>
        <w:t>surrogate splits in the context of a single decision tree</w:t>
      </w:r>
      <w:r w:rsidR="00E80C1A">
        <w:rPr>
          <w:shd w:val="clear" w:color="auto" w:fill="FFFFFF"/>
          <w:lang w:val="en-GB" w:eastAsia="en-GB"/>
        </w:rPr>
        <w:t>.</w:t>
      </w:r>
      <w:r w:rsidR="00A055FB">
        <w:rPr>
          <w:shd w:val="clear" w:color="auto" w:fill="FFFFFF"/>
          <w:lang w:val="en-GB" w:eastAsia="en-GB"/>
        </w:rPr>
        <w:t xml:space="preserve"> In this study we use SS in combination with a random forest prediction model</w:t>
      </w:r>
      <w:r w:rsidR="008C2737">
        <w:rPr>
          <w:shd w:val="clear" w:color="auto" w:fill="FFFFFF"/>
          <w:lang w:val="en-GB" w:eastAsia="en-GB"/>
        </w:rPr>
        <w:t>.</w:t>
      </w:r>
      <w:r w:rsidR="00D21739">
        <w:rPr>
          <w:shd w:val="clear" w:color="auto" w:fill="FFFFFF"/>
          <w:lang w:val="en-GB" w:eastAsia="en-GB"/>
        </w:rPr>
        <w:t xml:space="preserve"> </w:t>
      </w:r>
    </w:p>
    <w:p w14:paraId="6DE5B582" w14:textId="0FE04775" w:rsidR="00E80C1A" w:rsidRPr="001E3671" w:rsidRDefault="00E80C1A" w:rsidP="000D0219">
      <w:pPr>
        <w:pStyle w:val="Heading4"/>
      </w:pPr>
      <w:r>
        <w:rPr>
          <w:noProof/>
        </w:rPr>
        <w:drawing>
          <wp:inline distT="0" distB="0" distL="0" distR="0" wp14:anchorId="207131A4" wp14:editId="318A2C55">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br/>
      </w:r>
      <w:r w:rsidRPr="000D0219">
        <w:t xml:space="preserve">Figure </w:t>
      </w:r>
      <w:r w:rsidR="002B41CE" w:rsidRPr="000D0219">
        <w:t>3</w:t>
      </w:r>
      <w:r w:rsidRPr="000D0219">
        <w:t>. Decision tree with surrogate splits</w:t>
      </w:r>
    </w:p>
    <w:p w14:paraId="56B96C43" w14:textId="4A93DB2F" w:rsidR="00067C82" w:rsidRDefault="00857BDE" w:rsidP="00A95D2A">
      <w:pPr>
        <w:pStyle w:val="Heading1"/>
        <w:rPr>
          <w:shd w:val="clear" w:color="auto" w:fill="FFFFFF"/>
          <w:lang w:eastAsia="en-GB"/>
        </w:rPr>
      </w:pPr>
      <w:r w:rsidRPr="00B143AC">
        <w:rPr>
          <w:shd w:val="clear" w:color="auto" w:fill="FFFFFF"/>
          <w:lang w:eastAsia="en-GB"/>
        </w:rPr>
        <w:lastRenderedPageBreak/>
        <w:t xml:space="preserve">Simulation </w:t>
      </w:r>
      <w:r w:rsidR="00D21739">
        <w:rPr>
          <w:shd w:val="clear" w:color="auto" w:fill="FFFFFF"/>
          <w:lang w:eastAsia="en-GB"/>
        </w:rPr>
        <w:t>design</w:t>
      </w:r>
    </w:p>
    <w:p w14:paraId="7FFB0904" w14:textId="405D2284" w:rsidR="00F37DB8" w:rsidRPr="00471100" w:rsidRDefault="00F37DB8" w:rsidP="00471100">
      <w:pPr>
        <w:pStyle w:val="Heading2"/>
      </w:pPr>
      <w:r w:rsidRPr="00471100">
        <w:t>Aims</w:t>
      </w:r>
    </w:p>
    <w:p w14:paraId="5001F306" w14:textId="5F197752" w:rsidR="00F37DB8" w:rsidRPr="00886036" w:rsidRDefault="00F37DB8" w:rsidP="006F3981">
      <w:r w:rsidRPr="00BD7269">
        <w:t xml:space="preserve">The aim of the simulation study is to </w:t>
      </w:r>
      <w:r w:rsidR="00C144C6">
        <w:t xml:space="preserve">emulate how a single patient would present themselves in clinical practice, with incomplete prediction model data, and to </w:t>
      </w:r>
      <w:r w:rsidRPr="00BD7269">
        <w:t>evaluate the performance of several on-the-fly missing data handling approaches</w:t>
      </w:r>
      <w:r w:rsidR="00C144C6">
        <w:t>.</w:t>
      </w:r>
      <w:r w:rsidR="004E2C1B">
        <w:t xml:space="preserve"> </w:t>
      </w:r>
      <w:r w:rsidR="00C144C6">
        <w:t>We</w:t>
      </w:r>
      <w:r w:rsidR="00C144C6" w:rsidRPr="00BD7269">
        <w:t xml:space="preserve"> compare the performance of the different </w:t>
      </w:r>
      <w:r w:rsidR="00C144C6">
        <w:t xml:space="preserve">missing data </w:t>
      </w:r>
      <w:r w:rsidR="00C144C6" w:rsidRPr="00BD7269">
        <w:t xml:space="preserve">approaches </w:t>
      </w:r>
      <w:r w:rsidR="00BC5373">
        <w:t>on</w:t>
      </w:r>
      <w:r w:rsidR="00905CAC">
        <w:t xml:space="preserve"> their ability to recover missing values and generate accurate risk predictions</w:t>
      </w:r>
      <w:r w:rsidR="00C144C6" w:rsidRPr="00BD7269">
        <w:t>.</w:t>
      </w:r>
      <w:r w:rsidR="0095208D">
        <w:t xml:space="preserve"> </w:t>
      </w:r>
      <w:r w:rsidR="0095208D">
        <w:rPr>
          <w:lang w:val="en-GB" w:eastAsia="en-GB"/>
        </w:rPr>
        <w:t xml:space="preserve">We consider the situation in which a complete dataset is available for prediction model development, and that the resulting model is then applied to individual patients with missing observations for one or more variables. </w:t>
      </w:r>
      <w:r w:rsidR="00C144C6">
        <w:t xml:space="preserve"> </w:t>
      </w:r>
      <w:r w:rsidR="001A7154">
        <w:t>For an</w:t>
      </w:r>
      <w:r w:rsidR="004E2C1B">
        <w:t xml:space="preserve"> overview of the simulation</w:t>
      </w:r>
      <w:r w:rsidR="001A7154">
        <w:t xml:space="preserve">, see </w:t>
      </w:r>
      <w:r w:rsidR="00886036" w:rsidRPr="00E55821">
        <w:t xml:space="preserve">Figure </w:t>
      </w:r>
      <w:r w:rsidR="00E55821" w:rsidRPr="00E55821">
        <w:t>4</w:t>
      </w:r>
      <w:r w:rsidR="001A7154">
        <w:t>; for the full script and technical details, see</w:t>
      </w:r>
      <w:r w:rsidR="00AC332C">
        <w:t xml:space="preserve"> </w:t>
      </w:r>
      <w:r w:rsidR="00E445DE">
        <w:fldChar w:fldCharType="begin"/>
      </w:r>
      <w:ins w:id="32" w:author="Oberman, H.I. (Hanne)" w:date="2021-11-24T13:48:00Z">
        <w:r w:rsidR="00F84252">
          <w:instrText>HYPERLINK "https://www.github.com/hanneoberman/real-time-missing"</w:instrText>
        </w:r>
      </w:ins>
      <w:del w:id="33" w:author="Oberman, H.I. (Hanne)" w:date="2021-11-24T13:48:00Z">
        <w:r w:rsidR="00E445DE" w:rsidDel="00F84252">
          <w:delInstrText xml:space="preserve"> HYPERLINK "https://www.github.com/hanneoberman/SIG" </w:delInstrText>
        </w:r>
      </w:del>
      <w:r w:rsidR="00E445DE">
        <w:fldChar w:fldCharType="separate"/>
      </w:r>
      <w:del w:id="34" w:author="Oberman, H.I. (Hanne)" w:date="2021-11-24T13:48:00Z">
        <w:r w:rsidR="00AC332C" w:rsidRPr="00692B0C" w:rsidDel="00F84252">
          <w:rPr>
            <w:rStyle w:val="Hyperlink"/>
          </w:rPr>
          <w:delText>https://www.github.com/hanneoberman/SIG</w:delText>
        </w:r>
      </w:del>
      <w:ins w:id="35" w:author="Oberman, H.I. (Hanne)" w:date="2021-11-24T13:48:00Z">
        <w:r w:rsidR="00F84252">
          <w:rPr>
            <w:rStyle w:val="Hyperlink"/>
          </w:rPr>
          <w:t>github.com/hanneoberman/real-time-missing</w:t>
        </w:r>
      </w:ins>
      <w:r w:rsidR="00E445DE">
        <w:rPr>
          <w:rStyle w:val="Hyperlink"/>
        </w:rPr>
        <w:fldChar w:fldCharType="end"/>
      </w:r>
      <w:r w:rsidRPr="00BD7269">
        <w:t xml:space="preserve">. </w:t>
      </w:r>
    </w:p>
    <w:p w14:paraId="1AAA167D" w14:textId="1A33F6A3" w:rsidR="00A11084" w:rsidRPr="00FF2EEA" w:rsidRDefault="00FF2EEA" w:rsidP="000D0219">
      <w:pPr>
        <w:pStyle w:val="Heading4"/>
      </w:pPr>
      <w:r w:rsidRPr="00FF2EEA">
        <w:rPr>
          <w:b/>
          <w:bCs/>
        </w:rPr>
        <w:t xml:space="preserve">Figure </w:t>
      </w:r>
      <w:r w:rsidR="00E55821">
        <w:rPr>
          <w:b/>
          <w:bCs/>
        </w:rPr>
        <w:t>4</w:t>
      </w:r>
      <w:r w:rsidRPr="00FF2EEA">
        <w:rPr>
          <w:b/>
          <w:bCs/>
        </w:rPr>
        <w:t>.</w:t>
      </w:r>
      <w:r>
        <w:t xml:space="preserve"> </w:t>
      </w:r>
      <w:commentRangeStart w:id="36"/>
      <w:r>
        <w:t xml:space="preserve">Simulation </w:t>
      </w:r>
      <w:commentRangeEnd w:id="36"/>
      <w:r w:rsidR="00A15544">
        <w:rPr>
          <w:rStyle w:val="CommentReference"/>
          <w:rFonts w:eastAsiaTheme="minorHAnsi"/>
          <w:shd w:val="clear" w:color="auto" w:fill="auto"/>
          <w:lang w:val="en-US" w:eastAsia="en-US"/>
        </w:rPr>
        <w:commentReference w:id="36"/>
      </w:r>
      <w:r w:rsidRPr="000D0219">
        <w:t>study</w:t>
      </w:r>
      <w:r w:rsidRPr="000A273A">
        <w:t xml:space="preserve"> </w:t>
      </w:r>
      <w:r>
        <w:br/>
      </w:r>
      <w:r w:rsidR="00C21328">
        <w:rPr>
          <w:noProof/>
        </w:rPr>
        <w:drawing>
          <wp:inline distT="0" distB="0" distL="0" distR="0" wp14:anchorId="0E7BE827" wp14:editId="04AED210">
            <wp:extent cx="4065905" cy="40188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7309" cy="4039966"/>
                    </a:xfrm>
                    <a:prstGeom prst="rect">
                      <a:avLst/>
                    </a:prstGeom>
                  </pic:spPr>
                </pic:pic>
              </a:graphicData>
            </a:graphic>
          </wp:inline>
        </w:drawing>
      </w:r>
    </w:p>
    <w:p w14:paraId="00D8FC67" w14:textId="77777777" w:rsidR="000D0219" w:rsidRDefault="000D0219" w:rsidP="00471100">
      <w:pPr>
        <w:pStyle w:val="Heading2"/>
      </w:pPr>
    </w:p>
    <w:p w14:paraId="2AEBA254" w14:textId="0E8AE0A6" w:rsidR="00886036" w:rsidRDefault="00C83D0C" w:rsidP="00471100">
      <w:pPr>
        <w:pStyle w:val="Heading2"/>
      </w:pPr>
      <w:r w:rsidRPr="00857BDE">
        <w:t>Data</w:t>
      </w:r>
      <w:r w:rsidR="00B40FE2" w:rsidRPr="00857BDE">
        <w:t>-</w:t>
      </w:r>
      <w:r w:rsidRPr="00857BDE">
        <w:t>generating mechanism</w:t>
      </w:r>
    </w:p>
    <w:p w14:paraId="7E717036" w14:textId="6FA3B4DE"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10.000), and a validation set in which we introduce</w:t>
      </w:r>
      <w:r w:rsidR="008D1972">
        <w:rPr>
          <w:lang w:val="en-GB" w:eastAsia="en-GB"/>
        </w:rPr>
        <w:t xml:space="preserve"> missing values</w:t>
      </w:r>
      <w:r w:rsidR="008D6ECD">
        <w:rPr>
          <w:lang w:val="en-GB" w:eastAsia="en-GB"/>
        </w:rPr>
        <w:t xml:space="preserve">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7393FC91" w14:textId="795F934A"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ty m:val="p"/>
          </m:rPr>
          <w:rPr>
            <w:rFonts w:ascii="Cambria Math" w:hAnsi="Cambria Math"/>
          </w:rPr>
          <m:t>∼</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sidR="009434A1">
        <w:rPr>
          <w:shd w:val="clear" w:color="auto" w:fill="FFFFFF"/>
          <w:lang w:val="en-GB" w:eastAsia="en-GB"/>
        </w:rPr>
        <w:t xml:space="preserve"> (</w:t>
      </w:r>
      <w:r w:rsidR="009434A1" w:rsidRPr="002E6A5A">
        <w:rPr>
          <w:color w:val="FF0000"/>
          <w:shd w:val="clear" w:color="auto" w:fill="FFFFFF"/>
          <w:lang w:val="en-GB" w:eastAsia="en-GB"/>
        </w:rPr>
        <w:t>Supplementary materials</w:t>
      </w:r>
      <w:r w:rsidR="002E6A5A" w:rsidRPr="002E6A5A">
        <w:rPr>
          <w:color w:val="FF0000"/>
          <w:shd w:val="clear" w:color="auto" w:fill="FFFFFF"/>
          <w:lang w:val="en-GB" w:eastAsia="en-GB"/>
        </w:rPr>
        <w:t xml:space="preserve"> X</w:t>
      </w:r>
      <w:r w:rsidR="009434A1">
        <w:rPr>
          <w:shd w:val="clear" w:color="auto" w:fill="FFFFFF"/>
          <w:lang w:val="en-GB" w:eastAsia="en-GB"/>
        </w:rPr>
        <w:t>)</w:t>
      </w:r>
      <w:r>
        <w:rPr>
          <w:shd w:val="clear" w:color="auto" w:fill="FFFFFF"/>
          <w:lang w:val="en-GB" w:eastAsia="en-GB"/>
        </w:rPr>
        <w:t xml:space="preserve">. </w:t>
      </w:r>
      <w:r w:rsidR="009928FE">
        <w:rPr>
          <w:shd w:val="clear" w:color="auto" w:fill="FFFFFF"/>
          <w:lang w:val="en-GB" w:eastAsia="en-GB"/>
        </w:rPr>
        <w:t xml:space="preserve">Correlations between </w:t>
      </w:r>
      <w:r w:rsidR="0044710B">
        <w:rPr>
          <w:shd w:val="clear" w:color="auto" w:fill="FFFFFF"/>
          <w:lang w:val="en-GB" w:eastAsia="en-GB"/>
        </w:rPr>
        <w:t xml:space="preserve">the ten </w:t>
      </w:r>
      <w:r w:rsidR="009928FE">
        <w:rPr>
          <w:shd w:val="clear" w:color="auto" w:fill="FFFFFF"/>
          <w:lang w:val="en-GB" w:eastAsia="en-GB"/>
        </w:rPr>
        <w:t xml:space="preserve">predictors range from </w:t>
      </w:r>
      <w:r w:rsidR="009928FE" w:rsidRPr="00B94C7E">
        <w:rPr>
          <w:i/>
          <w:iCs/>
          <w:shd w:val="clear" w:color="auto" w:fill="FFFFFF"/>
          <w:lang w:val="en-GB" w:eastAsia="en-GB"/>
        </w:rPr>
        <w:t>r</w:t>
      </w:r>
      <w:r w:rsidR="009928FE">
        <w:rPr>
          <w:shd w:val="clear" w:color="auto" w:fill="FFFFFF"/>
          <w:lang w:val="en-GB" w:eastAsia="en-GB"/>
        </w:rPr>
        <w:t xml:space="preserve"> = -.37 to </w:t>
      </w:r>
      <w:r w:rsidR="009928FE">
        <w:rPr>
          <w:i/>
          <w:iCs/>
          <w:shd w:val="clear" w:color="auto" w:fill="FFFFFF"/>
          <w:lang w:val="en-GB" w:eastAsia="en-GB"/>
        </w:rPr>
        <w:t>r</w:t>
      </w:r>
      <w:r w:rsidR="009928FE">
        <w:rPr>
          <w:shd w:val="clear" w:color="auto" w:fill="FFFFFF"/>
          <w:lang w:val="en-GB" w:eastAsia="en-GB"/>
        </w:rPr>
        <w:t xml:space="preserve"> = .3</w:t>
      </w:r>
      <w:r w:rsidR="008A2692">
        <w:rPr>
          <w:shd w:val="clear" w:color="auto" w:fill="FFFFFF"/>
          <w:lang w:val="en-GB" w:eastAsia="en-GB"/>
        </w:rPr>
        <w:t>6</w:t>
      </w:r>
      <w:r w:rsidR="009928FE">
        <w:rPr>
          <w:shd w:val="clear" w:color="auto" w:fill="FFFFFF"/>
          <w:lang w:val="en-GB" w:eastAsia="en-GB"/>
        </w:rPr>
        <w:t xml:space="preserve">. </w:t>
      </w:r>
      <w:r w:rsidR="004855F1">
        <w:rPr>
          <w:shd w:val="clear" w:color="auto" w:fill="FFFFFF"/>
          <w:lang w:val="en-GB" w:eastAsia="en-GB"/>
        </w:rPr>
        <w:t>From the predictor space, we d</w:t>
      </w:r>
      <w:r w:rsidR="00B20734">
        <w:rPr>
          <w:shd w:val="clear" w:color="auto" w:fill="FFFFFF"/>
          <w:lang w:val="en-GB" w:eastAsia="en-GB"/>
        </w:rPr>
        <w:t>efine the binary outcome</w:t>
      </w:r>
      <w:ins w:id="37" w:author="Oberman, H.I. (Hanne)" w:date="2021-11-24T13:56:00Z">
        <w:r w:rsidR="000A7E1A">
          <w:rPr>
            <w:shd w:val="clear" w:color="auto" w:fill="FFFFFF"/>
            <w:lang w:val="en-GB" w:eastAsia="en-GB"/>
          </w:rPr>
          <w:t xml:space="preserve"> vector</w:t>
        </w:r>
      </w:ins>
      <w:r w:rsidR="00B20734" w:rsidRPr="000A7E1A">
        <w:rPr>
          <w:shd w:val="clear" w:color="auto" w:fill="FFFFFF"/>
          <w:lang w:val="en-GB" w:eastAsia="en-GB"/>
        </w:rPr>
        <w:t xml:space="preserve"> </w:t>
      </w:r>
      <m:oMath>
        <m:r>
          <w:ins w:id="38" w:author="Oberman, H.I. (Hanne)" w:date="2021-11-24T13:55:00Z">
            <w:rPr>
              <w:rFonts w:ascii="Cambria Math" w:hAnsi="Cambria Math"/>
              <w:rPrChange w:id="39" w:author="Oberman, H.I. (Hanne)" w:date="2021-11-24T13:56:00Z">
                <w:rPr>
                  <w:rFonts w:ascii="Cambria Math" w:hAnsi="Cambria Math"/>
                </w:rPr>
              </w:rPrChange>
            </w:rPr>
            <m:t>Y</m:t>
          </w:ins>
        </m:r>
      </m:oMath>
      <w:del w:id="40" w:author="Oberman, H.I. (Hanne)" w:date="2021-11-24T13:55:00Z">
        <w:r w:rsidR="00B20734" w:rsidDel="000A7E1A">
          <w:rPr>
            <w:shd w:val="clear" w:color="auto" w:fill="FFFFFF"/>
            <w:lang w:val="en-GB" w:eastAsia="en-GB"/>
          </w:rPr>
          <w:delText>Y</w:delText>
        </w:r>
      </w:del>
      <w:r w:rsidR="004855F1">
        <w:rPr>
          <w:shd w:val="clear" w:color="auto" w:fill="FFFFFF"/>
          <w:lang w:val="en-GB" w:eastAsia="en-GB"/>
        </w:rPr>
        <w:t>.</w:t>
      </w:r>
      <w:r w:rsidR="00B20734">
        <w:rPr>
          <w:shd w:val="clear" w:color="auto" w:fill="FFFFFF"/>
          <w:lang w:val="en-GB" w:eastAsia="en-GB"/>
        </w:rPr>
        <w:t xml:space="preserve"> </w:t>
      </w:r>
      <m:oMath>
        <m:r>
          <w:ins w:id="41" w:author="Oberman, H.I. (Hanne)" w:date="2021-11-24T13:55:00Z">
            <w:rPr>
              <w:rFonts w:ascii="Cambria Math" w:hAnsi="Cambria Math"/>
            </w:rPr>
            <m:t>Y</m:t>
          </w:ins>
        </m:r>
      </m:oMath>
      <w:ins w:id="42" w:author="Oberman, H.I. (Hanne)" w:date="2021-11-24T13:55:00Z">
        <w:r w:rsidR="000A7E1A" w:rsidDel="000A7E1A">
          <w:rPr>
            <w:shd w:val="clear" w:color="auto" w:fill="FFFFFF"/>
            <w:lang w:val="en-GB" w:eastAsia="en-GB"/>
          </w:rPr>
          <w:t xml:space="preserve"> </w:t>
        </w:r>
      </w:ins>
      <w:del w:id="43" w:author="Oberman, H.I. (Hanne)" w:date="2021-11-24T13:55:00Z">
        <w:r w:rsidR="004855F1" w:rsidDel="000A7E1A">
          <w:rPr>
            <w:shd w:val="clear" w:color="auto" w:fill="FFFFFF"/>
            <w:lang w:val="en-GB" w:eastAsia="en-GB"/>
          </w:rPr>
          <w:delText xml:space="preserve">Y </w:delText>
        </w:r>
      </w:del>
      <w:r w:rsidR="004855F1">
        <w:rPr>
          <w:shd w:val="clear" w:color="auto" w:fill="FFFFFF"/>
          <w:lang w:val="en-GB" w:eastAsia="en-GB"/>
        </w:rPr>
        <w:t>is</w:t>
      </w:r>
      <w:r w:rsidR="00B20734">
        <w:rPr>
          <w:shd w:val="clear" w:color="auto" w:fill="FFFFFF"/>
          <w:lang w:val="en-GB" w:eastAsia="en-GB"/>
        </w:rPr>
        <w:t xml:space="preserve"> a function of</w:t>
      </w:r>
      <w:r w:rsidR="004855F1">
        <w:rPr>
          <w:shd w:val="clear" w:color="auto" w:fill="FFFFFF"/>
          <w:lang w:val="en-GB" w:eastAsia="en-GB"/>
        </w:rPr>
        <w:t xml:space="preserve"> </w:t>
      </w:r>
      <m:oMath>
        <m:r>
          <w:rPr>
            <w:rFonts w:ascii="Cambria Math" w:hAnsi="Cambria Math"/>
            <w:shd w:val="clear" w:color="auto" w:fill="FFFFFF"/>
            <w:lang w:val="en-GB" w:eastAsia="en-GB"/>
          </w:rPr>
          <m:t>X</m:t>
        </m:r>
      </m:oMath>
      <w:r w:rsidR="004855F1">
        <w:rPr>
          <w:shd w:val="clear" w:color="auto" w:fill="FFFFFF"/>
          <w:lang w:val="en-GB" w:eastAsia="en-GB"/>
        </w:rPr>
        <w:t xml:space="preserve"> </w:t>
      </w:r>
      <w:r w:rsidR="00B20734">
        <w:rPr>
          <w:shd w:val="clear" w:color="auto" w:fill="FFFFFF"/>
          <w:lang w:val="en-GB" w:eastAsia="en-GB"/>
        </w:rPr>
        <w:t>through the logit link function</w:t>
      </w:r>
      <w:r w:rsidR="004855F1">
        <w:rPr>
          <w:shd w:val="clear" w:color="auto" w:fill="FFFFFF"/>
          <w:lang w:val="en-GB" w:eastAsia="en-GB"/>
        </w:rPr>
        <w:t>,</w:t>
      </w:r>
      <w:r w:rsidR="004855F1">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r>
            <w:ins w:id="44" w:author="Oberman, H.I. (Hanne)" w:date="2021-11-24T13:57:00Z">
              <w:rPr>
                <w:rFonts w:ascii="Cambria Math" w:hAnsi="Cambria Math"/>
                <w:shd w:val="clear" w:color="auto" w:fill="FFFFFF"/>
                <w:lang w:val="en-GB" w:eastAsia="en-GB"/>
              </w:rPr>
              <m:t xml:space="preserve"> </m:t>
            </w:ins>
          </m:r>
          <m:r>
            <w:ins w:id="45" w:author="Oberman, H.I. (Hanne)" w:date="2021-11-24T13:57:00Z">
              <m:rPr>
                <m:sty m:val="p"/>
              </m:rPr>
              <w:rPr>
                <w:rFonts w:ascii="Cambria Math" w:hAnsi="Cambria Math"/>
              </w:rPr>
              <m:t>α</m:t>
            </w:ins>
          </m:r>
          <m:r>
            <w:del w:id="46" w:author="Oberman, H.I. (Hanne)" w:date="2021-11-24T13:57:00Z">
              <w:rPr>
                <w:rFonts w:ascii="Cambria Math" w:hAnsi="Cambria Math"/>
                <w:shd w:val="clear" w:color="auto" w:fill="FFFFFF"/>
                <w:lang w:val="en-GB" w:eastAsia="en-GB"/>
              </w:rPr>
              <m:t>\alpha</m:t>
            </w:del>
          </m:r>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w:rPr>
                  <w:rFonts w:ascii="Cambria Math" w:hAnsi="Cambria Math"/>
                  <w:shd w:val="clear" w:color="auto" w:fill="FFFFFF"/>
                  <w:lang w:val="en-GB" w:eastAsia="en-GB"/>
                </w:rPr>
                <m:t>x</m:t>
              </m:r>
            </m:e>
            <m:sub>
              <m: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31659FA5" w14:textId="2E0C887C" w:rsidR="00305272" w:rsidRPr="000A7E1A" w:rsidRDefault="009F6D3C" w:rsidP="006F7B32">
      <w:r>
        <w:t>W</w:t>
      </w:r>
      <w:r w:rsidR="004855F1">
        <w:t>here</w:t>
      </w:r>
      <w:r>
        <w:t xml:space="preserve"> </w:t>
      </w:r>
      <m:oMath>
        <m:r>
          <m:rPr>
            <m:sty m:val="p"/>
          </m:rPr>
          <w:rPr>
            <w:rFonts w:ascii="Cambria Math" w:hAnsi="Cambria Math"/>
          </w:rPr>
          <m:t>α</m:t>
        </m:r>
      </m:oMath>
      <w:ins w:id="47" w:author="Oberman, H.I. (Hanne)" w:date="2021-11-24T13:56:00Z">
        <w:r w:rsidR="000A7E1A">
          <w:t xml:space="preserve"> </w:t>
        </w:r>
      </w:ins>
      <w:ins w:id="48" w:author="Oberman, H.I. (Hanne)" w:date="2021-11-24T13:29:00Z">
        <w:r>
          <w:t xml:space="preserve">is the intercept, </w:t>
        </w:r>
      </w:ins>
      <m:oMath>
        <m:r>
          <w:rPr>
            <w:rFonts w:ascii="Cambria Math" w:hAnsi="Cambria Math"/>
          </w:rPr>
          <m:t>β</m:t>
        </m:r>
      </m:oMath>
      <w:r w:rsidR="004855F1">
        <w:t>s are regression coefficients</w:t>
      </w:r>
      <w:ins w:id="49" w:author="Oberman, H.I. (Hanne)" w:date="2021-11-24T13:57:00Z">
        <w:r w:rsidR="000A7E1A">
          <w:t>,</w:t>
        </w:r>
      </w:ins>
      <w:r w:rsidR="004855F1">
        <w:t xml:space="preserve"> and </w:t>
      </w:r>
      <m:oMath>
        <m:r>
          <m:rPr>
            <m:sty m:val="p"/>
          </m:rPr>
          <w:rPr>
            <w:rFonts w:ascii="Cambria Math" w:hAnsi="Cambria Math"/>
            <w:shd w:val="clear" w:color="auto" w:fill="FFFFFF"/>
            <w:lang w:val="en-GB" w:eastAsia="en-GB"/>
          </w:rPr>
          <m:t>ε</m:t>
        </m:r>
      </m:oMath>
      <w:r w:rsidR="00AE6740">
        <w:t xml:space="preserve"> is the </w:t>
      </w:r>
      <w:r w:rsidR="004855F1">
        <w:t>residual error</w:t>
      </w:r>
      <w:r w:rsidR="00AE6740">
        <w:t xml:space="preserve"> term</w:t>
      </w:r>
      <w:r w:rsidR="004855F1">
        <w:t xml:space="preserve">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rsidR="004855F1">
        <w:t xml:space="preserve">. We differentiate between </w:t>
      </w:r>
      <w:del w:id="50" w:author="Oberman, H.I. (Hanne)" w:date="2021-11-24T13:29:00Z">
        <w:r w:rsidR="004855F1" w:rsidDel="006C7424">
          <w:delText xml:space="preserve">three </w:delText>
        </w:r>
      </w:del>
      <w:ins w:id="51" w:author="Oberman, H.I. (Hanne)" w:date="2021-11-24T13:29:00Z">
        <w:r w:rsidR="006C7424">
          <w:t xml:space="preserve">two </w:t>
        </w:r>
      </w:ins>
      <w:r w:rsidR="004855F1">
        <w:t>types of regression coefficients</w:t>
      </w:r>
      <w:del w:id="52" w:author="Oberman, H.I. (Hanne)" w:date="2021-11-24T13:30:00Z">
        <w:r w:rsidR="004855F1" w:rsidDel="006C7424">
          <w:delText xml:space="preserve">: 1) the intercept, </w:delText>
        </w:r>
      </w:del>
      <m:oMath>
        <m:sSub>
          <m:sSubPr>
            <m:ctrlPr>
              <w:del w:id="53" w:author="Oberman, H.I. (Hanne)" w:date="2021-11-24T13:30:00Z">
                <w:rPr>
                  <w:rFonts w:ascii="Cambria Math" w:hAnsi="Cambria Math"/>
                </w:rPr>
              </w:del>
            </m:ctrlPr>
          </m:sSubPr>
          <m:e>
            <m:r>
              <w:del w:id="54" w:author="Oberman, H.I. (Hanne)" w:date="2021-11-24T13:30:00Z">
                <w:rPr>
                  <w:rFonts w:ascii="Cambria Math" w:hAnsi="Cambria Math"/>
                </w:rPr>
                <m:t>β</m:t>
              </w:del>
            </m:r>
          </m:e>
          <m:sub>
            <m:r>
              <w:del w:id="55" w:author="Oberman, H.I. (Hanne)" w:date="2021-11-24T13:30:00Z">
                <w:rPr>
                  <w:rFonts w:ascii="Cambria Math" w:hAnsi="Cambria Math"/>
                </w:rPr>
                <m:t>0</m:t>
              </w:del>
            </m:r>
          </m:sub>
        </m:sSub>
      </m:oMath>
      <w:del w:id="56" w:author="Oberman, H.I. (Hanne)" w:date="2021-11-24T13:30:00Z">
        <w:r w:rsidR="004855F1" w:rsidDel="006C7424">
          <w:delText>;</w:delText>
        </w:r>
      </w:del>
      <w:ins w:id="57" w:author="Oberman, H.I. (Hanne)" w:date="2021-11-24T13:30:00Z">
        <w:r w:rsidR="006C7424">
          <w:t>:</w:t>
        </w:r>
      </w:ins>
      <w:del w:id="58" w:author="Oberman, H.I. (Hanne)" w:date="2021-11-24T13:58:00Z">
        <w:r w:rsidR="004855F1" w:rsidDel="000A7E1A">
          <w:delText xml:space="preserve"> </w:delText>
        </w:r>
      </w:del>
      <w:del w:id="59" w:author="Oberman, H.I. (Hanne)" w:date="2021-11-24T13:30:00Z">
        <w:r w:rsidR="004855F1" w:rsidDel="006C7424">
          <w:delText>2</w:delText>
        </w:r>
      </w:del>
      <w:del w:id="60" w:author="Oberman, H.I. (Hanne)" w:date="2021-11-24T13:58:00Z">
        <w:r w:rsidR="004855F1" w:rsidDel="000A7E1A">
          <w:delText>)</w:delText>
        </w:r>
      </w:del>
      <w:r w:rsidR="004855F1">
        <w:t xml:space="preserve"> </w:t>
      </w:r>
      <m:oMath>
        <m:r>
          <w:ins w:id="61" w:author="Oberman, H.I. (Hanne)" w:date="2021-11-24T13:58:00Z">
            <m:rPr>
              <m:sty m:val="p"/>
            </m:rPr>
            <w:rPr>
              <w:rFonts w:ascii="Cambria Math" w:hAnsi="Cambria Math"/>
              <w:shd w:val="clear" w:color="auto" w:fill="FFFFFF"/>
              <w:lang w:val="en-GB" w:eastAsia="en-GB"/>
            </w:rPr>
            <m:t>β</m:t>
          </w:ins>
        </m:r>
      </m:oMath>
      <w:ins w:id="62" w:author="Oberman, H.I. (Hanne)" w:date="2021-11-24T13:58:00Z">
        <w:r w:rsidR="000A7E1A">
          <w:t xml:space="preserve"> is </w:t>
        </w:r>
      </w:ins>
      <w:r w:rsidR="00460D94">
        <w:t>a</w:t>
      </w:r>
      <w:r w:rsidR="004855F1">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rsidR="004855F1">
        <w:t xml:space="preserve">; </w:t>
      </w:r>
      <m:oMath>
        <m:sSup>
          <m:sSupPr>
            <m:ctrlPr>
              <w:ins w:id="63" w:author="Oberman, H.I. (Hanne)" w:date="2021-11-24T13:58:00Z">
                <w:rPr>
                  <w:rFonts w:ascii="Cambria Math" w:hAnsi="Cambria Math"/>
                </w:rPr>
              </w:ins>
            </m:ctrlPr>
          </m:sSupPr>
          <m:e>
            <m:r>
              <w:ins w:id="64" w:author="Oberman, H.I. (Hanne)" w:date="2021-11-24T13:58:00Z">
                <w:rPr>
                  <w:rFonts w:ascii="Cambria Math" w:hAnsi="Cambria Math"/>
                </w:rPr>
                <m:t>β</m:t>
              </w:ins>
            </m:r>
          </m:e>
          <m:sup>
            <m:r>
              <w:ins w:id="65" w:author="Oberman, H.I. (Hanne)" w:date="2021-11-24T13:58:00Z">
                <m:rPr>
                  <m:sty m:val="p"/>
                </m:rPr>
                <w:rPr>
                  <w:rFonts w:ascii="Cambria Math" w:hAnsi="Cambria Math"/>
                </w:rPr>
                <m:t>*</m:t>
              </w:ins>
            </m:r>
          </m:sup>
        </m:sSup>
      </m:oMath>
      <w:ins w:id="66" w:author="Oberman, H.I. (Hanne)" w:date="2021-11-24T13:58:00Z">
        <w:r w:rsidR="000A7E1A" w:rsidDel="000A7E1A">
          <w:t xml:space="preserve"> </w:t>
        </w:r>
        <w:r w:rsidR="000A7E1A">
          <w:t xml:space="preserve">is </w:t>
        </w:r>
      </w:ins>
      <w:del w:id="67" w:author="Oberman, H.I. (Hanne)" w:date="2021-11-24T13:58:00Z">
        <w:r w:rsidR="004855F1" w:rsidDel="000A7E1A">
          <w:delText xml:space="preserve">and </w:delText>
        </w:r>
      </w:del>
      <w:del w:id="68" w:author="Oberman, H.I. (Hanne)" w:date="2021-11-24T13:30:00Z">
        <w:r w:rsidR="004855F1" w:rsidDel="006C7424">
          <w:delText>3</w:delText>
        </w:r>
      </w:del>
      <w:del w:id="69" w:author="Oberman, H.I. (Hanne)" w:date="2021-11-24T13:58:00Z">
        <w:r w:rsidR="004855F1" w:rsidDel="000A7E1A">
          <w:delText xml:space="preserve">) </w:delText>
        </w:r>
      </w:del>
      <w:del w:id="70" w:author="Oberman, H.I. (Hanne)" w:date="2021-11-24T13:31:00Z">
        <w:r w:rsidR="004855F1" w:rsidDel="006C7424">
          <w:delText>an additional</w:delText>
        </w:r>
      </w:del>
      <w:ins w:id="71" w:author="Oberman, H.I. (Hanne)" w:date="2021-11-24T13:31:00Z">
        <w:r w:rsidR="006C7424">
          <w:t>a</w:t>
        </w:r>
      </w:ins>
      <w:r w:rsidR="004855F1">
        <w:t xml:space="preserve">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rsidR="00B94C7E">
        <w:t xml:space="preserve">. </w:t>
      </w:r>
      <w:r w:rsidR="004855F1">
        <w:t xml:space="preserve">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4855F1">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4855F1">
        <w:t xml:space="preserve">. </w:t>
      </w:r>
      <w:r w:rsidR="00800CEE">
        <w:t xml:space="preserve">All regression coefficients can be found in </w:t>
      </w:r>
      <w:r w:rsidR="00800CEE" w:rsidRPr="002E6A5A">
        <w:rPr>
          <w:color w:val="FF0000"/>
        </w:rPr>
        <w:t>Supplementary materials X</w:t>
      </w:r>
      <w:r w:rsidR="00800CEE">
        <w:rPr>
          <w:color w:val="FF0000"/>
        </w:rPr>
        <w:t xml:space="preserve">. </w:t>
      </w:r>
      <w:r w:rsidR="00800CEE">
        <w:t>T</w:t>
      </w:r>
      <w:r w:rsidR="00305272">
        <w:t xml:space="preserve">he </w:t>
      </w:r>
      <w:r w:rsidR="00433876">
        <w:t>expected occurrence</w:t>
      </w:r>
      <w:r w:rsidR="00305272">
        <w:t xml:space="preserve"> of </w:t>
      </w:r>
      <w:ins w:id="72" w:author="Oberman, H.I. (Hanne)" w:date="2021-11-24T13:59:00Z">
        <w:r w:rsidR="001574C6">
          <w:t>the outcome</w:t>
        </w:r>
      </w:ins>
      <m:oMath>
        <m:r>
          <w:del w:id="73" w:author="Oberman, H.I. (Hanne)" w:date="2021-11-24T13:59:00Z">
            <w:rPr>
              <w:rFonts w:ascii="Cambria Math" w:hAnsi="Cambria Math"/>
            </w:rPr>
            <m:t>Y</m:t>
          </w:del>
        </m:r>
      </m:oMath>
      <w:del w:id="74" w:author="Oberman, H.I. (Hanne)" w:date="2021-11-24T13:59:00Z">
        <w:r w:rsidR="00305272" w:rsidDel="001574C6">
          <w:delText xml:space="preserve"> </w:delText>
        </w:r>
      </w:del>
      <w:ins w:id="75" w:author="Oberman, H.I. (Hanne)" w:date="2021-11-24T13:59:00Z">
        <w:r w:rsidR="001574C6">
          <w:t xml:space="preserve"> </w:t>
        </w:r>
      </w:ins>
      <w:r w:rsidR="00305272">
        <w:t>is 15%.</w:t>
      </w:r>
      <w:r w:rsidR="00322E6E">
        <w:t xml:space="preserve"> </w:t>
      </w:r>
    </w:p>
    <w:p w14:paraId="3FD067C5" w14:textId="3C3DD72F" w:rsidR="006F7B32" w:rsidRDefault="006F7B32" w:rsidP="00E023CE">
      <w:pPr>
        <w:rPr>
          <w:shd w:val="clear" w:color="auto" w:fill="FFFFFF"/>
          <w:lang w:val="en-GB" w:eastAsia="en-GB"/>
        </w:rPr>
      </w:pPr>
      <w:r>
        <w:rPr>
          <w:shd w:val="clear" w:color="auto" w:fill="FFFFFF"/>
          <w:lang w:val="en-GB" w:eastAsia="en-GB"/>
        </w:rPr>
        <w:t xml:space="preserve">The validation set is amputed (i.e., made incomplete) according to several missingness mechanisms and missingness rates. In this study, we focus </w:t>
      </w:r>
      <w:r w:rsidR="00174D20">
        <w:rPr>
          <w:shd w:val="clear" w:color="auto" w:fill="FFFFFF"/>
          <w:lang w:val="en-GB" w:eastAsia="en-GB"/>
        </w:rPr>
        <w:t xml:space="preserve">primarily </w:t>
      </w:r>
      <w:r>
        <w:rPr>
          <w:shd w:val="clear" w:color="auto" w:fill="FFFFFF"/>
          <w:lang w:val="en-GB" w:eastAsia="en-GB"/>
        </w:rPr>
        <w:t>on the Missing At Random (MAR) missingness mechanism</w:t>
      </w:r>
      <w:r w:rsidR="005E44EE">
        <w:rPr>
          <w:shd w:val="clear" w:color="auto" w:fill="FFFFFF"/>
          <w:lang w:val="en-GB" w:eastAsia="en-GB"/>
        </w:rPr>
        <w:t xml:space="preserve"> and </w:t>
      </w:r>
      <w:r w:rsidR="00291D7A">
        <w:rPr>
          <w:shd w:val="clear" w:color="auto" w:fill="FFFFFF"/>
          <w:lang w:val="en-GB" w:eastAsia="en-GB"/>
        </w:rPr>
        <w:t xml:space="preserve">additionally on </w:t>
      </w:r>
      <w:r w:rsidR="005E44EE">
        <w:rPr>
          <w:shd w:val="clear" w:color="auto" w:fill="FFFFFF"/>
          <w:lang w:val="en-GB" w:eastAsia="en-GB"/>
        </w:rPr>
        <w:t xml:space="preserve">the Missing Not At Random (MNAR) </w:t>
      </w:r>
      <w:r w:rsidR="000A42BB">
        <w:rPr>
          <w:shd w:val="clear" w:color="auto" w:fill="FFFFFF"/>
          <w:lang w:val="en-GB" w:eastAsia="en-GB"/>
        </w:rPr>
        <w:t>missing mechanism</w:t>
      </w:r>
      <w:r w:rsidR="00031BF8">
        <w:rPr>
          <w:shd w:val="clear" w:color="auto" w:fill="FFFFFF"/>
          <w:lang w:val="en-GB" w:eastAsia="en-GB"/>
        </w:rPr>
        <w:t xml:space="preserve"> </w:t>
      </w:r>
      <w:r w:rsidR="00031BF8">
        <w:rPr>
          <w:shd w:val="clear" w:color="auto" w:fill="FFFFFF"/>
          <w:lang w:val="en-GB" w:eastAsia="en-GB"/>
        </w:rPr>
        <w:fldChar w:fldCharType="begin"/>
      </w:r>
      <w:r w:rsidR="003610A0">
        <w:rPr>
          <w:shd w:val="clear" w:color="auto" w:fill="FFFFFF"/>
          <w:lang w:val="en-GB" w:eastAsia="en-GB"/>
        </w:rPr>
        <w:instrText xml:space="preserve"> ADDIN ZOTERO_ITEM CSL_CITATION {"citationID":"EaP4MyeA","properties":{"formattedCitation":"(21)","plainCitation":"(21)","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3610A0">
        <w:rPr>
          <w:noProof/>
          <w:shd w:val="clear" w:color="auto" w:fill="FFFFFF"/>
          <w:lang w:val="en-GB" w:eastAsia="en-GB"/>
        </w:rPr>
        <w:t>(21)</w:t>
      </w:r>
      <w:r w:rsidR="00031BF8">
        <w:rPr>
          <w:shd w:val="clear" w:color="auto" w:fill="FFFFFF"/>
          <w:lang w:val="en-GB" w:eastAsia="en-GB"/>
        </w:rPr>
        <w:fldChar w:fldCharType="end"/>
      </w:r>
      <w:r w:rsidRPr="00174D20">
        <w:rPr>
          <w:shd w:val="clear" w:color="auto" w:fill="FFFFFF"/>
          <w:lang w:val="en-GB" w:eastAsia="en-GB"/>
        </w:rPr>
        <w:t>.</w:t>
      </w:r>
      <w:r w:rsidRPr="002875A8">
        <w:rPr>
          <w:color w:val="FF0000"/>
          <w:shd w:val="clear" w:color="auto" w:fill="FFFFFF"/>
          <w:lang w:val="en-GB" w:eastAsia="en-GB"/>
        </w:rPr>
        <w:t xml:space="preserve"> </w:t>
      </w:r>
      <w:r>
        <w:rPr>
          <w:shd w:val="clear" w:color="auto" w:fill="FFFFFF"/>
          <w:lang w:val="en-GB" w:eastAsia="en-GB"/>
        </w:rPr>
        <w:t xml:space="preserve">We use a mixture of the four kinds of MAR missingness, as described by </w:t>
      </w:r>
      <w:r w:rsidR="000435DC">
        <w:rPr>
          <w:shd w:val="clear" w:color="auto" w:fill="FFFFFF"/>
          <w:lang w:val="en-GB" w:eastAsia="en-GB"/>
        </w:rPr>
        <w:t xml:space="preserve">Schouten </w:t>
      </w:r>
      <w:r w:rsidR="004A3E6C">
        <w:rPr>
          <w:shd w:val="clear" w:color="auto" w:fill="FFFFFF"/>
          <w:lang w:val="en-GB" w:eastAsia="en-GB"/>
        </w:rPr>
        <w:t>and others</w:t>
      </w:r>
      <w:r w:rsidR="000435DC">
        <w:rPr>
          <w:color w:val="FF0000"/>
          <w:shd w:val="clear" w:color="auto" w:fill="FFFFFF"/>
          <w:lang w:val="en-GB" w:eastAsia="en-GB"/>
        </w:rPr>
        <w:t xml:space="preserve"> </w:t>
      </w:r>
      <w:r w:rsidR="000435DC" w:rsidRPr="000435DC">
        <w:rPr>
          <w:shd w:val="clear" w:color="auto" w:fill="FFFFFF"/>
          <w:lang w:val="en-GB" w:eastAsia="en-GB"/>
        </w:rPr>
        <w:fldChar w:fldCharType="begin"/>
      </w:r>
      <w:r w:rsidR="003610A0">
        <w:rPr>
          <w:shd w:val="clear" w:color="auto" w:fill="FFFFFF"/>
          <w:lang w:val="en-GB" w:eastAsia="en-GB"/>
        </w:rPr>
        <w:instrText xml:space="preserve"> ADDIN ZOTERO_ITEM CSL_CITATION {"citationID":"b7r1oSBw","properties":{"formattedCitation":"(22)","plainCitation":"(22)","noteIndex":0},"citationItems":[{"id":97,"uris":["http://zotero.org/users/6411374/items/9AFTWYCZ"],"uri":["http://zotero.org/users/6411374/items/9AFTWYCZ"],"itemData":{"id":97,"type":"article-journal","abstract":"Missing data form a ubiquitous problem in scientific research, especially since most statistical analyses require complete data. To evaluate the performance of methods dealing with missing data, researchers perform simulation studies. An important aspect of these studies is the generation of missing values in a simulated, complete data set: the amputation procedure. We investigated the methodological validity and statistical nature of both the current amputation practice and a newly developed and implemented multivariate amputation procedure. We found that the current way of practice may not be appropriate for the generation of intuitive and reliable missing data problems. The multivariate amputation procedure, on the other hand, generates reliable amputations and allows for a proper regulation of missing data problems. The procedure has additional features to generate any missing data scenario precisely as intended. Hence, the multivariate amputation procedure is an efficient method to accurately evaluate missing data methodology.","container-title":"Journal of Statistical Computation and Simulation","DOI":"10.1080/00949655.2018.1491577","ISSN":"0094-9655, 1563-5163","issue":"15","journalAbbreviation":"Journal of Statistical Computation and Simulation","language":"en","page":"2909-2930","source":"DOI.org (Crossref)","title":"Generating missing values for simulation purposes: a multivariate amputation procedure","title-short":"Generating missing values for simulation purposes","volume":"88","author":[{"family":"Schouten","given":"Rianne Margaretha"},{"family":"Lugtig","given":"Peter"},{"family":"Vink","given":"Gerko"}],"issued":{"date-parts":[["2018",10,13]]}}}],"schema":"https://github.com/citation-style-language/schema/raw/master/csl-citation.json"} </w:instrText>
      </w:r>
      <w:r w:rsidR="000435DC" w:rsidRPr="000435DC">
        <w:rPr>
          <w:shd w:val="clear" w:color="auto" w:fill="FFFFFF"/>
          <w:lang w:val="en-GB" w:eastAsia="en-GB"/>
        </w:rPr>
        <w:fldChar w:fldCharType="separate"/>
      </w:r>
      <w:r w:rsidR="003610A0">
        <w:rPr>
          <w:noProof/>
          <w:shd w:val="clear" w:color="auto" w:fill="FFFFFF"/>
          <w:lang w:val="en-GB" w:eastAsia="en-GB"/>
        </w:rPr>
        <w:t>(22)</w:t>
      </w:r>
      <w:r w:rsidR="000435DC" w:rsidRPr="000435DC">
        <w:rPr>
          <w:shd w:val="clear" w:color="auto" w:fill="FFFFFF"/>
          <w:lang w:val="en-GB" w:eastAsia="en-GB"/>
        </w:rPr>
        <w:fldChar w:fldCharType="end"/>
      </w:r>
      <w:r>
        <w:rPr>
          <w:shd w:val="clear" w:color="auto" w:fill="FFFFFF"/>
          <w:lang w:val="en-GB" w:eastAsia="en-GB"/>
        </w:rPr>
        <w:t xml:space="preserve">. The overall missingness rate is 60%, but </w:t>
      </w:r>
      <w:r w:rsidR="00063F05">
        <w:rPr>
          <w:shd w:val="clear" w:color="auto" w:fill="FFFFFF"/>
          <w:lang w:val="en-GB" w:eastAsia="en-GB"/>
        </w:rPr>
        <w:t>the number of missing predictor entries differs between cases</w:t>
      </w:r>
      <w:r>
        <w:rPr>
          <w:shd w:val="clear" w:color="auto" w:fill="FFFFFF"/>
          <w:lang w:val="en-GB" w:eastAsia="en-GB"/>
        </w:rPr>
        <w:t xml:space="preserve">. The </w:t>
      </w:r>
      <w:r>
        <w:rPr>
          <w:shd w:val="clear" w:color="auto" w:fill="FFFFFF"/>
          <w:lang w:val="en-GB" w:eastAsia="en-GB"/>
        </w:rPr>
        <w:lastRenderedPageBreak/>
        <w:t xml:space="preserve">hypothetical patients in our validation set are missing either 40%, 60%, or 80% of the observations in the predictor space. The resulting missing data pattern is visualized in Figure </w:t>
      </w:r>
      <w:r w:rsidR="00E55821">
        <w:rPr>
          <w:shd w:val="clear" w:color="auto" w:fill="FFFFFF"/>
          <w:lang w:val="en-GB" w:eastAsia="en-GB"/>
        </w:rPr>
        <w:t>5</w:t>
      </w:r>
      <w:r>
        <w:rPr>
          <w:shd w:val="clear" w:color="auto" w:fill="FFFFFF"/>
          <w:lang w:val="en-GB" w:eastAsia="en-GB"/>
        </w:rPr>
        <w:t xml:space="preserve">. </w:t>
      </w:r>
    </w:p>
    <w:p w14:paraId="315E0E2F" w14:textId="77777777" w:rsidR="00E55821" w:rsidRPr="000D0219" w:rsidRDefault="00E55821" w:rsidP="000D0219">
      <w:pPr>
        <w:pStyle w:val="Heading4"/>
      </w:pPr>
      <w:r w:rsidRPr="000D0219">
        <w:rPr>
          <w:b/>
          <w:bCs/>
        </w:rPr>
        <w:t>Figure 5.</w:t>
      </w:r>
      <w:r w:rsidRPr="000D0219">
        <w:t xml:space="preserve"> Missing data pattern.</w:t>
      </w:r>
    </w:p>
    <w:p w14:paraId="2E00FC0F" w14:textId="1B6A132D" w:rsidR="00B41156" w:rsidRDefault="00063F05" w:rsidP="00B41156">
      <w:pPr>
        <w:rPr>
          <w:shd w:val="clear" w:color="auto" w:fill="FFFFFF"/>
          <w:lang w:val="en-GB" w:eastAsia="en-GB"/>
        </w:rPr>
      </w:pPr>
      <w:r w:rsidRPr="00063F05">
        <w:rPr>
          <w:noProof/>
        </w:rPr>
        <w:drawing>
          <wp:inline distT="0" distB="0" distL="0" distR="0" wp14:anchorId="5D64C2FB" wp14:editId="4F6E633D">
            <wp:extent cx="4876190" cy="215238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190" cy="2152381"/>
                    </a:xfrm>
                    <a:prstGeom prst="rect">
                      <a:avLst/>
                    </a:prstGeom>
                  </pic:spPr>
                </pic:pic>
              </a:graphicData>
            </a:graphic>
          </wp:inline>
        </w:drawing>
      </w:r>
    </w:p>
    <w:p w14:paraId="4CAB9367" w14:textId="6D42AA8F" w:rsidR="00736C4D" w:rsidRPr="00471100" w:rsidRDefault="00736C4D" w:rsidP="00471100">
      <w:pPr>
        <w:pStyle w:val="Heading2"/>
      </w:pPr>
      <w:r w:rsidRPr="00471100">
        <w:t>Estimands</w:t>
      </w:r>
    </w:p>
    <w:p w14:paraId="31962F7A" w14:textId="3737B6DD" w:rsidR="00736C4D" w:rsidRDefault="009F314C" w:rsidP="007F0977">
      <w:pPr>
        <w:spacing w:after="160"/>
      </w:pPr>
      <w:r>
        <w:t xml:space="preserve">Each row in the validation set represents a hypothetical patient for which we want to </w:t>
      </w:r>
      <w:r w:rsidR="00D336E1">
        <w:rPr>
          <w:shd w:val="clear" w:color="auto" w:fill="FFFFFF"/>
          <w:lang w:val="en-GB" w:eastAsia="en-GB"/>
        </w:rPr>
        <w:t>predict</w:t>
      </w:r>
      <w:r>
        <w:rPr>
          <w:shd w:val="clear" w:color="auto" w:fill="FFFFFF"/>
          <w:lang w:val="en-GB" w:eastAsia="en-GB"/>
        </w:rPr>
        <w:t xml:space="preserve"> the absolute risk of the outcome in real-time. </w:t>
      </w:r>
      <w:r w:rsidR="00736C4D">
        <w:t>Our estimands are the outcome itself (</w:t>
      </w:r>
      <w:r w:rsidR="00721C8C">
        <w:t>the</w:t>
      </w:r>
      <w:r w:rsidR="00611CB8">
        <w:t xml:space="preserve"> binary</w:t>
      </w:r>
      <w:r w:rsidR="00721C8C">
        <w:t xml:space="preserve"> manifestation of </w:t>
      </w:r>
      <w:r w:rsidR="00736C4D">
        <w:t xml:space="preserve">Y), and the underlying probability of Y (which </w:t>
      </w:r>
      <w:r w:rsidR="00611CB8">
        <w:t xml:space="preserve">is only observable in the context of a simulation study, not in </w:t>
      </w:r>
      <w:r w:rsidR="00736C4D">
        <w:t>a clinical setting).</w:t>
      </w:r>
      <w:r>
        <w:t xml:space="preserve"> We estimate Y and the probability of Y from the incomplete predictor space of </w:t>
      </w:r>
      <w:r w:rsidR="00ED6424">
        <w:t>each</w:t>
      </w:r>
      <w:r>
        <w:t xml:space="preserve"> validation set</w:t>
      </w:r>
      <w:r w:rsidR="00D336E1">
        <w:t>.</w:t>
      </w:r>
    </w:p>
    <w:p w14:paraId="4C1BFF0D" w14:textId="77777777" w:rsidR="00310F51" w:rsidRDefault="00B45D79" w:rsidP="00471100">
      <w:pPr>
        <w:pStyle w:val="Heading2"/>
      </w:pPr>
      <w:r w:rsidRPr="00B143AC">
        <w:t>M</w:t>
      </w:r>
      <w:r w:rsidR="00310F51">
        <w:t>ethods</w:t>
      </w:r>
    </w:p>
    <w:p w14:paraId="51EA68ED" w14:textId="3FECD592"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 xml:space="preserve">and prediction models. For an overview of </w:t>
      </w:r>
      <w:r w:rsidR="00A20FA9">
        <w:rPr>
          <w:lang w:val="en-GB"/>
        </w:rPr>
        <w:t>all</w:t>
      </w:r>
      <w:r>
        <w:rPr>
          <w:lang w:val="en-GB"/>
        </w:rPr>
        <w:t xml:space="preserve"> methods, see Table 1.</w:t>
      </w:r>
    </w:p>
    <w:p w14:paraId="05D8607B" w14:textId="289C9FFB" w:rsidR="00210AF6" w:rsidRPr="00886036" w:rsidRDefault="000A6BAA" w:rsidP="33C8D749">
      <w:pPr>
        <w:spacing w:after="160"/>
        <w:rPr>
          <w:shd w:val="clear" w:color="auto" w:fill="FFFFFF"/>
          <w:lang w:val="en-GB" w:eastAsia="en-GB"/>
        </w:rPr>
      </w:pPr>
      <w:r>
        <w:t>To</w:t>
      </w:r>
      <w:r w:rsidR="00210AF6" w:rsidRPr="00210AF6">
        <w:t xml:space="preserve"> </w:t>
      </w:r>
      <w:r>
        <w:t>accommodate for</w:t>
      </w:r>
      <w:r w:rsidR="00210AF6" w:rsidRPr="00210AF6">
        <w:t xml:space="preserve"> </w:t>
      </w:r>
      <w:r w:rsidR="00210AF6">
        <w:t xml:space="preserve">missing </w:t>
      </w:r>
      <w:r>
        <w:t>predictor values</w:t>
      </w:r>
      <w:r w:rsidR="00B11E3D">
        <w:t xml:space="preserve"> in real-time</w:t>
      </w:r>
      <w:r w:rsidR="00E232BB">
        <w:t>,</w:t>
      </w:r>
      <w:r w:rsidR="00210AF6">
        <w:t xml:space="preserve"> we </w:t>
      </w:r>
      <w:r w:rsidR="005506D0">
        <w:t xml:space="preserve">consider </w:t>
      </w:r>
      <w:r>
        <w:t xml:space="preserve">three types of missing data handling strategies: </w:t>
      </w:r>
      <w:r w:rsidR="00210AF6">
        <w:t xml:space="preserve">JMI, </w:t>
      </w:r>
      <w:r w:rsidR="07D0B28F">
        <w:t>PS</w:t>
      </w:r>
      <w:r w:rsidR="3BF0DBF6">
        <w:t xml:space="preserve">, </w:t>
      </w:r>
      <w:r w:rsidR="74D16ACA">
        <w:t xml:space="preserve">and </w:t>
      </w:r>
      <w:r w:rsidR="4C967511">
        <w:t>SS</w:t>
      </w:r>
      <w:r w:rsidR="00210AF6">
        <w:t xml:space="preserve">. </w:t>
      </w:r>
      <w:r>
        <w:t xml:space="preserve">Since JMI can have different implementations, we further subdivide this strategy into </w:t>
      </w:r>
      <w:r w:rsidR="00210AF6">
        <w:t xml:space="preserve">(i) </w:t>
      </w:r>
      <w:r>
        <w:t xml:space="preserve">imputing </w:t>
      </w:r>
      <w:r w:rsidR="00210AF6">
        <w:t>the conditional mean</w:t>
      </w:r>
      <w:r w:rsidR="172D6852">
        <w:t xml:space="preserve"> (JMI-CM)</w:t>
      </w:r>
      <w:r w:rsidR="00210AF6">
        <w:t xml:space="preserve">, (ii) </w:t>
      </w:r>
      <w:r>
        <w:t xml:space="preserve">single imputation with </w:t>
      </w:r>
      <w:r w:rsidR="00210AF6">
        <w:t>a random draw from the</w:t>
      </w:r>
      <w:r w:rsidR="00EC1391" w:rsidRPr="00EC1391">
        <w:t xml:space="preserve"> conditional multivariate distribution</w:t>
      </w:r>
      <w:r w:rsidR="0E4D5C05" w:rsidRPr="00EC1391">
        <w:t xml:space="preserve"> (JMI-SD),</w:t>
      </w:r>
      <w:r w:rsidR="00EC1391">
        <w:t xml:space="preserve"> and (iii) </w:t>
      </w:r>
      <w:r>
        <w:t xml:space="preserve">multiple imputation with </w:t>
      </w:r>
      <w:r w:rsidR="00210AF6">
        <w:t xml:space="preserve">50 draws from </w:t>
      </w:r>
      <w:r w:rsidR="00210AF6">
        <w:lastRenderedPageBreak/>
        <w:t xml:space="preserve">the conditional </w:t>
      </w:r>
      <w:r w:rsidR="00EC1391">
        <w:t>multivariate d</w:t>
      </w:r>
      <w:r w:rsidR="00210AF6">
        <w:t>istribution</w:t>
      </w:r>
      <w:r w:rsidR="004230F2">
        <w:t xml:space="preserve"> and pooling (i.e., taking the average of) the predictions</w:t>
      </w:r>
      <w:r w:rsidR="0034221E">
        <w:t xml:space="preserve"> of the outcome</w:t>
      </w:r>
      <w:r w:rsidR="4DCEF9E9">
        <w:t xml:space="preserve"> (JMI-MD)</w:t>
      </w:r>
      <w:r w:rsidR="00210AF6">
        <w:t>.</w:t>
      </w:r>
      <w:r w:rsidR="00886036" w:rsidRPr="00886036">
        <w:rPr>
          <w:shd w:val="clear" w:color="auto" w:fill="FFFFFF"/>
          <w:lang w:val="en-GB" w:eastAsia="en-GB"/>
        </w:rPr>
        <w:t xml:space="preserve"> </w:t>
      </w:r>
    </w:p>
    <w:p w14:paraId="54D146CA" w14:textId="7758EFCA" w:rsidR="00161C90" w:rsidRDefault="00493FF2" w:rsidP="00161C90">
      <w:pPr>
        <w:spacing w:after="160"/>
        <w:rPr>
          <w:shd w:val="clear" w:color="auto" w:fill="FFFFFF"/>
          <w:lang w:val="en-GB" w:eastAsia="en-GB"/>
        </w:rPr>
      </w:pPr>
      <w:r w:rsidRPr="00493FF2">
        <w:rPr>
          <w:lang w:val="en-GB"/>
        </w:rPr>
        <w:t xml:space="preserve">We obtain predictions of the outcome </w:t>
      </w:r>
      <w:r>
        <w:rPr>
          <w:lang w:val="en-GB"/>
        </w:rPr>
        <w:t xml:space="preserve">by applying two models on </w:t>
      </w:r>
      <w:r>
        <w:rPr>
          <w:shd w:val="clear" w:color="auto" w:fill="FFFFFF"/>
          <w:lang w:val="en-GB" w:eastAsia="en-GB"/>
        </w:rPr>
        <w:t xml:space="preserve">the incomplete (imputed) predictor space.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(FLR)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w:t>
      </w:r>
      <w:r w:rsidR="0060708A">
        <w:rPr>
          <w:shd w:val="clear" w:color="auto" w:fill="FFFFFF"/>
          <w:lang w:val="en-GB" w:eastAsia="en-GB"/>
        </w:rPr>
        <w:t xml:space="preserve">Both prediction models are compatible with the JMI and </w:t>
      </w:r>
      <w:r w:rsidR="00633B58">
        <w:rPr>
          <w:shd w:val="clear" w:color="auto" w:fill="FFFFFF"/>
          <w:lang w:val="en-GB" w:eastAsia="en-GB"/>
        </w:rPr>
        <w:t>PS</w:t>
      </w:r>
      <w:r w:rsidR="0060708A">
        <w:rPr>
          <w:shd w:val="clear" w:color="auto" w:fill="FFFFFF"/>
          <w:lang w:val="en-GB" w:eastAsia="en-GB"/>
        </w:rPr>
        <w:t>. The surrogate split missing data strategy is only available for tree-based prediction models, such as a random forest.</w:t>
      </w:r>
      <w:r w:rsidR="00AC332C" w:rsidRPr="00AC332C">
        <w:rPr>
          <w:shd w:val="clear" w:color="auto" w:fill="FFFFFF"/>
          <w:lang w:val="en-GB" w:eastAsia="en-GB"/>
        </w:rPr>
        <w:t xml:space="preserve"> </w:t>
      </w:r>
      <w:r w:rsidR="00AC332C">
        <w:rPr>
          <w:shd w:val="clear" w:color="auto" w:fill="FFFFFF"/>
          <w:lang w:val="en-GB" w:eastAsia="en-GB"/>
        </w:rPr>
        <w:t xml:space="preserve">Technical details such as model tuning can be found in the Supplementary Materials and on </w:t>
      </w:r>
      <w:ins w:id="76" w:author="Oberman, H.I. (Hanne)" w:date="2021-11-24T13:48:00Z">
        <w:r w:rsidR="00F84252">
          <w:fldChar w:fldCharType="begin"/>
        </w:r>
        <w:r w:rsidR="00F84252">
          <w:instrText>HYPERLINK "https://www.github.com/hanneoberman/real-time-missing"</w:instrText>
        </w:r>
        <w:r w:rsidR="00F84252">
          <w:fldChar w:fldCharType="separate"/>
        </w:r>
        <w:r w:rsidR="00F84252">
          <w:rPr>
            <w:rStyle w:val="Hyperlink"/>
          </w:rPr>
          <w:t>github.com/hanneoberman/real-time-missing</w:t>
        </w:r>
        <w:r w:rsidR="00F84252">
          <w:rPr>
            <w:rStyle w:val="Hyperlink"/>
          </w:rPr>
          <w:fldChar w:fldCharType="end"/>
        </w:r>
      </w:ins>
      <w:del w:id="77" w:author="Oberman, H.I. (Hanne)" w:date="2021-11-24T13:48:00Z">
        <w:r w:rsidR="00E445DE" w:rsidDel="00F84252">
          <w:fldChar w:fldCharType="begin"/>
        </w:r>
        <w:r w:rsidR="00E445DE" w:rsidDel="00F84252">
          <w:delInstrText xml:space="preserve"> HYPERLINK "https://www.github.com/hanneoberman/SIG" </w:delInstrText>
        </w:r>
        <w:r w:rsidR="00E445DE" w:rsidDel="00F84252">
          <w:fldChar w:fldCharType="separate"/>
        </w:r>
        <w:r w:rsidR="00AC332C" w:rsidRPr="00692B0C" w:rsidDel="00F84252">
          <w:rPr>
            <w:rStyle w:val="Hyperlink"/>
          </w:rPr>
          <w:delText>https://www.github.com/hanneoberman/SIG</w:delText>
        </w:r>
        <w:r w:rsidR="00E445DE" w:rsidDel="00F84252">
          <w:rPr>
            <w:rStyle w:val="Hyperlink"/>
          </w:rPr>
          <w:fldChar w:fldCharType="end"/>
        </w:r>
      </w:del>
      <w:r w:rsidR="00AC332C" w:rsidRPr="00DD1F11">
        <w:rPr>
          <w:shd w:val="clear" w:color="auto" w:fill="FFFFFF"/>
          <w:lang w:val="en-GB" w:eastAsia="en-GB"/>
        </w:rPr>
        <w:t>.</w:t>
      </w:r>
      <w:r w:rsidR="00161C90">
        <w:rPr>
          <w:shd w:val="clear" w:color="auto" w:fill="FFFFFF"/>
          <w:lang w:val="en-GB" w:eastAsia="en-GB"/>
        </w:rPr>
        <w:br w:type="page"/>
      </w:r>
    </w:p>
    <w:p w14:paraId="43E09C94" w14:textId="77777777" w:rsidR="00161C90" w:rsidRPr="00992203" w:rsidRDefault="00161C90" w:rsidP="00161C90">
      <w:pPr>
        <w:rPr>
          <w:lang w:val="en-GB"/>
        </w:rPr>
      </w:pPr>
      <w:r w:rsidRPr="33C8D749">
        <w:rPr>
          <w:b/>
          <w:bCs/>
          <w:lang w:val="en-GB"/>
        </w:rPr>
        <w:lastRenderedPageBreak/>
        <w:t xml:space="preserve">Table 1. </w:t>
      </w:r>
      <w:r w:rsidRPr="33C8D749">
        <w:rPr>
          <w:lang w:val="en-GB"/>
        </w:rPr>
        <w:t>Overview of missing data methods</w:t>
      </w:r>
      <w:r>
        <w:rPr>
          <w:lang w:val="en-GB"/>
        </w:rPr>
        <w:t xml:space="preserve"> and prediction models.</w:t>
      </w:r>
    </w:p>
    <w:tbl>
      <w:tblPr>
        <w:tblStyle w:val="PlainTable4"/>
        <w:tblW w:w="0" w:type="auto"/>
        <w:tblLayout w:type="fixed"/>
        <w:tblLook w:val="06A0" w:firstRow="1" w:lastRow="0" w:firstColumn="1" w:lastColumn="0" w:noHBand="1" w:noVBand="1"/>
      </w:tblPr>
      <w:tblGrid>
        <w:gridCol w:w="1125"/>
        <w:gridCol w:w="9"/>
        <w:gridCol w:w="6096"/>
        <w:gridCol w:w="1417"/>
        <w:gridCol w:w="713"/>
      </w:tblGrid>
      <w:tr w:rsidR="002274C2" w14:paraId="3D970024" w14:textId="77777777" w:rsidTr="0022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tcBorders>
            <w:vAlign w:val="center"/>
          </w:tcPr>
          <w:p w14:paraId="5D9F7B1D" w14:textId="58EE2BBA" w:rsidR="002274C2" w:rsidRDefault="002274C2" w:rsidP="002274C2">
            <w:pPr>
              <w:rPr>
                <w:rFonts w:ascii="Calibri Light" w:hAnsi="Calibri Light"/>
              </w:rPr>
            </w:pPr>
          </w:p>
        </w:tc>
        <w:tc>
          <w:tcPr>
            <w:tcW w:w="6096" w:type="dxa"/>
            <w:vMerge w:val="restart"/>
            <w:tcBorders>
              <w:top w:val="single" w:sz="4" w:space="0" w:color="000000" w:themeColor="text1"/>
            </w:tcBorders>
            <w:vAlign w:val="center"/>
          </w:tcPr>
          <w:p w14:paraId="73577CB8" w14:textId="4D9AE37B" w:rsidR="002274C2" w:rsidRDefault="002274C2" w:rsidP="002274C2">
            <w:pP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rPr>
            </w:pPr>
            <w:r w:rsidRPr="33C8D749">
              <w:rPr>
                <w:rFonts w:ascii="Calibri Light" w:hAnsi="Calibri Light"/>
              </w:rPr>
              <w:t>Missing data technique</w:t>
            </w:r>
          </w:p>
        </w:tc>
        <w:tc>
          <w:tcPr>
            <w:tcW w:w="2130" w:type="dxa"/>
            <w:gridSpan w:val="2"/>
            <w:tcBorders>
              <w:top w:val="single" w:sz="4" w:space="0" w:color="000000" w:themeColor="text1"/>
            </w:tcBorders>
          </w:tcPr>
          <w:p w14:paraId="47595FAB" w14:textId="2C4CDB95" w:rsidR="002274C2" w:rsidRPr="002274C2" w:rsidRDefault="002274C2" w:rsidP="002274C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2274C2">
              <w:rPr>
                <w:rFonts w:ascii="Calibri Light" w:hAnsi="Calibri Light"/>
              </w:rPr>
              <w:t>Prediction model</w:t>
            </w:r>
          </w:p>
        </w:tc>
      </w:tr>
      <w:tr w:rsidR="002274C2" w14:paraId="56EF2D46" w14:textId="77777777" w:rsidTr="002274C2">
        <w:trPr>
          <w:trHeight w:val="302"/>
        </w:trPr>
        <w:tc>
          <w:tcPr>
            <w:cnfStyle w:val="001000000000" w:firstRow="0" w:lastRow="0" w:firstColumn="1" w:lastColumn="0" w:oddVBand="0" w:evenVBand="0" w:oddHBand="0" w:evenHBand="0" w:firstRowFirstColumn="0" w:firstRowLastColumn="0" w:lastRowFirstColumn="0" w:lastRowLastColumn="0"/>
            <w:tcW w:w="1134" w:type="dxa"/>
            <w:gridSpan w:val="2"/>
            <w:vMerge/>
            <w:tcBorders>
              <w:bottom w:val="single" w:sz="4" w:space="0" w:color="000000" w:themeColor="text1"/>
            </w:tcBorders>
          </w:tcPr>
          <w:p w14:paraId="3882A948" w14:textId="77777777" w:rsidR="002274C2" w:rsidRPr="33C8D749" w:rsidRDefault="002274C2" w:rsidP="002274C2">
            <w:pPr>
              <w:rPr>
                <w:rFonts w:ascii="Calibri Light" w:hAnsi="Calibri Light"/>
                <w:b w:val="0"/>
                <w:bCs w:val="0"/>
              </w:rPr>
            </w:pPr>
          </w:p>
        </w:tc>
        <w:tc>
          <w:tcPr>
            <w:tcW w:w="6096" w:type="dxa"/>
            <w:vMerge/>
            <w:tcBorders>
              <w:bottom w:val="single" w:sz="4" w:space="0" w:color="000000" w:themeColor="text1"/>
            </w:tcBorders>
          </w:tcPr>
          <w:p w14:paraId="47681F05" w14:textId="5CC624E7" w:rsidR="002274C2" w:rsidRPr="33C8D749"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1417" w:type="dxa"/>
            <w:tcBorders>
              <w:bottom w:val="single" w:sz="4" w:space="0" w:color="000000" w:themeColor="text1"/>
            </w:tcBorders>
            <w:vAlign w:val="bottom"/>
          </w:tcPr>
          <w:p w14:paraId="007ACBE0" w14:textId="2AE794F7"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FLR</w:t>
            </w:r>
          </w:p>
        </w:tc>
        <w:tc>
          <w:tcPr>
            <w:tcW w:w="713" w:type="dxa"/>
            <w:tcBorders>
              <w:bottom w:val="single" w:sz="4" w:space="0" w:color="000000" w:themeColor="text1"/>
            </w:tcBorders>
            <w:vAlign w:val="bottom"/>
          </w:tcPr>
          <w:p w14:paraId="01EC07AD" w14:textId="114AA40C"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RF</w:t>
            </w:r>
          </w:p>
        </w:tc>
      </w:tr>
      <w:tr w:rsidR="002274C2" w14:paraId="1A459FB0"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tcBorders>
          </w:tcPr>
          <w:p w14:paraId="479193B3" w14:textId="3B23E33B" w:rsidR="002274C2" w:rsidRDefault="002274C2" w:rsidP="002274C2">
            <w:pPr>
              <w:rPr>
                <w:rFonts w:ascii="Calibri Light" w:hAnsi="Calibri Light"/>
              </w:rPr>
            </w:pPr>
            <w:r w:rsidRPr="33C8D749">
              <w:rPr>
                <w:rFonts w:ascii="Calibri Light" w:hAnsi="Calibri Light"/>
              </w:rPr>
              <w:t>JMI-CM</w:t>
            </w:r>
          </w:p>
        </w:tc>
        <w:tc>
          <w:tcPr>
            <w:tcW w:w="6105" w:type="dxa"/>
            <w:gridSpan w:val="2"/>
            <w:tcBorders>
              <w:top w:val="single" w:sz="4" w:space="0" w:color="000000" w:themeColor="text1"/>
            </w:tcBorders>
          </w:tcPr>
          <w:p w14:paraId="3E6D423A" w14:textId="2340E4E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Conditional mean imputation. </w:t>
            </w:r>
            <w:r w:rsidRPr="33C8D749">
              <w:rPr>
                <w:lang w:val="en-GB" w:eastAsia="en-GB"/>
              </w:rPr>
              <w:t>Missing values are imputed by the predictor mean, conditional on the observed values of the other predictors</w:t>
            </w:r>
          </w:p>
        </w:tc>
        <w:tc>
          <w:tcPr>
            <w:tcW w:w="1417" w:type="dxa"/>
            <w:tcBorders>
              <w:top w:val="single" w:sz="4" w:space="0" w:color="000000" w:themeColor="text1"/>
            </w:tcBorders>
            <w:vAlign w:val="center"/>
          </w:tcPr>
          <w:p w14:paraId="5E2DBE4F" w14:textId="1C69D91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tcBorders>
              <w:top w:val="single" w:sz="4" w:space="0" w:color="000000" w:themeColor="text1"/>
            </w:tcBorders>
            <w:vAlign w:val="center"/>
          </w:tcPr>
          <w:p w14:paraId="5F500040" w14:textId="3884B4B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141BE16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3002F41E" w14:textId="7A41AB3E" w:rsidR="002274C2" w:rsidRDefault="002274C2" w:rsidP="002274C2">
            <w:pPr>
              <w:rPr>
                <w:rFonts w:ascii="Calibri Light" w:hAnsi="Calibri Light"/>
              </w:rPr>
            </w:pPr>
            <w:r w:rsidRPr="33C8D749">
              <w:rPr>
                <w:rFonts w:ascii="Calibri Light" w:hAnsi="Calibri Light"/>
              </w:rPr>
              <w:t>JMI-SD</w:t>
            </w:r>
          </w:p>
        </w:tc>
        <w:tc>
          <w:tcPr>
            <w:tcW w:w="6105" w:type="dxa"/>
            <w:gridSpan w:val="2"/>
          </w:tcPr>
          <w:p w14:paraId="0B06BDBC" w14:textId="77EDAF20"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Single draw imputation. </w:t>
            </w:r>
            <w:r w:rsidRPr="33C8D749">
              <w:rPr>
                <w:lang w:val="en-GB" w:eastAsia="en-GB"/>
              </w:rPr>
              <w:t>Missing values are imputed by a random draw from the conditional multivariate distribution of the predictor</w:t>
            </w:r>
          </w:p>
        </w:tc>
        <w:tc>
          <w:tcPr>
            <w:tcW w:w="1417" w:type="dxa"/>
            <w:vAlign w:val="center"/>
          </w:tcPr>
          <w:p w14:paraId="4099DEF7" w14:textId="0AD9EED5"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64B7A23A" w14:textId="0D1E3F99"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3ACD0969"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41330760" w14:textId="3DFC06BA" w:rsidR="002274C2" w:rsidRDefault="002274C2" w:rsidP="002274C2">
            <w:pPr>
              <w:rPr>
                <w:rFonts w:ascii="Calibri Light" w:hAnsi="Calibri Light"/>
              </w:rPr>
            </w:pPr>
            <w:r w:rsidRPr="33C8D749">
              <w:rPr>
                <w:rFonts w:ascii="Calibri Light" w:hAnsi="Calibri Light"/>
              </w:rPr>
              <w:t>JMI-MD</w:t>
            </w:r>
          </w:p>
        </w:tc>
        <w:tc>
          <w:tcPr>
            <w:tcW w:w="6105" w:type="dxa"/>
            <w:gridSpan w:val="2"/>
          </w:tcPr>
          <w:p w14:paraId="7BC00F67" w14:textId="7281DEA1"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Multiple draw imputation. </w:t>
            </w:r>
            <w:r w:rsidRPr="33C8D749">
              <w:rPr>
                <w:lang w:val="en-GB" w:eastAsia="en-GB"/>
              </w:rPr>
              <w:t>Missing values are imputed 50 times by a random draw from the multivariate normal distribution, and subsequently used to obtain 50 predictions of the outcome, which are then averaged to obtain one pooled prediction</w:t>
            </w:r>
          </w:p>
        </w:tc>
        <w:tc>
          <w:tcPr>
            <w:tcW w:w="1417" w:type="dxa"/>
            <w:vAlign w:val="center"/>
          </w:tcPr>
          <w:p w14:paraId="26676539" w14:textId="634BACB1"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AF8B17A" w14:textId="1C37C9C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57B191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1E0CC6F5" w14:textId="29E00B4F" w:rsidR="002274C2" w:rsidRDefault="002274C2" w:rsidP="002274C2">
            <w:pPr>
              <w:rPr>
                <w:rFonts w:ascii="Calibri Light" w:hAnsi="Calibri Light"/>
              </w:rPr>
            </w:pPr>
            <w:r w:rsidRPr="33C8D749">
              <w:rPr>
                <w:rFonts w:ascii="Calibri Light" w:hAnsi="Calibri Light"/>
              </w:rPr>
              <w:t>PS</w:t>
            </w:r>
          </w:p>
        </w:tc>
        <w:tc>
          <w:tcPr>
            <w:tcW w:w="6105" w:type="dxa"/>
            <w:gridSpan w:val="2"/>
          </w:tcPr>
          <w:p w14:paraId="59B040E9" w14:textId="528D74D4"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Pattern submodels. </w:t>
            </w:r>
            <w:r w:rsidRPr="33C8D749">
              <w:rPr>
                <w:lang w:val="en-GB" w:eastAsia="en-GB"/>
              </w:rPr>
              <w:t>Missing values are circumvented by selecting the appropriate pattern submodel for predicting the outcome</w:t>
            </w:r>
          </w:p>
        </w:tc>
        <w:tc>
          <w:tcPr>
            <w:tcW w:w="1417" w:type="dxa"/>
            <w:vAlign w:val="center"/>
          </w:tcPr>
          <w:p w14:paraId="30BFD7EE" w14:textId="714CD07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2A6EF62" w14:textId="5C8DB4D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6BD0172"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bottom w:val="single" w:sz="4" w:space="0" w:color="000000" w:themeColor="text1"/>
            </w:tcBorders>
          </w:tcPr>
          <w:p w14:paraId="7E5A4DC7" w14:textId="0A649016" w:rsidR="002274C2" w:rsidRDefault="002274C2" w:rsidP="002274C2">
            <w:pPr>
              <w:rPr>
                <w:rFonts w:ascii="Calibri Light" w:hAnsi="Calibri Light"/>
              </w:rPr>
            </w:pPr>
            <w:r w:rsidRPr="33C8D749">
              <w:rPr>
                <w:rFonts w:ascii="Calibri Light" w:hAnsi="Calibri Light"/>
              </w:rPr>
              <w:t>SS</w:t>
            </w:r>
          </w:p>
        </w:tc>
        <w:tc>
          <w:tcPr>
            <w:tcW w:w="6105" w:type="dxa"/>
            <w:gridSpan w:val="2"/>
            <w:tcBorders>
              <w:bottom w:val="single" w:sz="4" w:space="0" w:color="000000" w:themeColor="text1"/>
            </w:tcBorders>
          </w:tcPr>
          <w:p w14:paraId="01B83065" w14:textId="6EE853D6"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Surrogate splits. </w:t>
            </w:r>
            <w:r w:rsidRPr="33C8D749">
              <w:rPr>
                <w:lang w:val="en-GB" w:eastAsia="en-GB"/>
              </w:rPr>
              <w:t>Missing values are accommodated using surrogate splits</w:t>
            </w:r>
          </w:p>
        </w:tc>
        <w:tc>
          <w:tcPr>
            <w:tcW w:w="1417" w:type="dxa"/>
            <w:tcBorders>
              <w:bottom w:val="single" w:sz="4" w:space="0" w:color="000000" w:themeColor="text1"/>
            </w:tcBorders>
            <w:vAlign w:val="center"/>
          </w:tcPr>
          <w:p w14:paraId="0CA21DE7" w14:textId="7FE8E4AF"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713" w:type="dxa"/>
            <w:tcBorders>
              <w:bottom w:val="single" w:sz="4" w:space="0" w:color="000000" w:themeColor="text1"/>
            </w:tcBorders>
            <w:vAlign w:val="center"/>
          </w:tcPr>
          <w:p w14:paraId="671A0565" w14:textId="598D2976"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bl>
    <w:p w14:paraId="344DB13A" w14:textId="77777777" w:rsidR="002274C2" w:rsidRDefault="002274C2">
      <w:pPr>
        <w:spacing w:after="160" w:line="259" w:lineRule="auto"/>
        <w:rPr>
          <w:u w:val="single"/>
          <w:shd w:val="clear" w:color="auto" w:fill="FFFFFF"/>
          <w:lang w:val="en-GB" w:eastAsia="en-GB"/>
        </w:rPr>
      </w:pPr>
      <w:r>
        <w:br w:type="page"/>
      </w:r>
    </w:p>
    <w:p w14:paraId="413E9994" w14:textId="7B48D62F" w:rsidR="00A97CF7" w:rsidRPr="00091BAC" w:rsidRDefault="00A97CF7" w:rsidP="00471100">
      <w:pPr>
        <w:pStyle w:val="Heading2"/>
      </w:pPr>
      <w:r w:rsidRPr="00091BAC">
        <w:lastRenderedPageBreak/>
        <w:t>Performance measures</w:t>
      </w:r>
    </w:p>
    <w:p w14:paraId="1A3B09DE" w14:textId="24A32A0E" w:rsidR="00E023CE" w:rsidRDefault="001848E7" w:rsidP="00591886">
      <w:pPr>
        <w:rPr>
          <w:lang w:val="en-GB" w:eastAsia="en-GB"/>
        </w:rPr>
      </w:pPr>
      <w:r w:rsidRPr="33C8D749">
        <w:rPr>
          <w:lang w:val="en-GB" w:eastAsia="en-GB"/>
        </w:rPr>
        <w:t>We evaluate</w:t>
      </w:r>
      <w:r w:rsidR="00D34883" w:rsidRPr="33C8D749">
        <w:rPr>
          <w:lang w:val="en-GB" w:eastAsia="en-GB"/>
        </w:rPr>
        <w:t xml:space="preserve"> </w:t>
      </w:r>
      <w:r w:rsidR="00B33DF5" w:rsidRPr="33C8D749">
        <w:rPr>
          <w:lang w:val="en-GB" w:eastAsia="en-GB"/>
        </w:rPr>
        <w:t xml:space="preserve">the </w:t>
      </w:r>
      <w:r w:rsidR="00D325AA" w:rsidRPr="33C8D749">
        <w:rPr>
          <w:lang w:val="en-GB" w:eastAsia="en-GB"/>
        </w:rPr>
        <w:t xml:space="preserve">estimates (the </w:t>
      </w:r>
      <w:r w:rsidR="00B33DF5" w:rsidRPr="33C8D749">
        <w:rPr>
          <w:lang w:val="en-GB" w:eastAsia="en-GB"/>
        </w:rPr>
        <w:t xml:space="preserve">predicted </w:t>
      </w:r>
      <w:r w:rsidR="00D33678" w:rsidRPr="33C8D749">
        <w:rPr>
          <w:lang w:val="en-GB" w:eastAsia="en-GB"/>
        </w:rPr>
        <w:t xml:space="preserve">risk of the </w:t>
      </w:r>
      <w:r w:rsidR="00B33DF5" w:rsidRPr="33C8D749">
        <w:rPr>
          <w:lang w:val="en-GB" w:eastAsia="en-GB"/>
        </w:rPr>
        <w:t>outcome for each of the hypothetical patients</w:t>
      </w:r>
      <w:r w:rsidR="00D325AA" w:rsidRPr="33C8D749">
        <w:rPr>
          <w:lang w:val="en-GB" w:eastAsia="en-GB"/>
        </w:rPr>
        <w:t>)</w:t>
      </w:r>
      <w:r w:rsidR="00B33DF5" w:rsidRPr="33C8D749">
        <w:rPr>
          <w:lang w:val="en-GB" w:eastAsia="en-GB"/>
        </w:rPr>
        <w:t xml:space="preserve"> </w:t>
      </w:r>
      <w:r w:rsidR="274E38CF" w:rsidRPr="33C8D749">
        <w:rPr>
          <w:lang w:val="en-GB" w:eastAsia="en-GB"/>
        </w:rPr>
        <w:t>in terms of prediction accuracy at the individual patient-level, and in terms of discrimination and cal</w:t>
      </w:r>
      <w:r w:rsidR="5D5353C3" w:rsidRPr="33C8D749">
        <w:rPr>
          <w:lang w:val="en-GB" w:eastAsia="en-GB"/>
        </w:rPr>
        <w:t>ibration.</w:t>
      </w:r>
      <w:r w:rsidR="6F01B0E7" w:rsidRPr="33C8D749">
        <w:rPr>
          <w:lang w:val="en-GB" w:eastAsia="en-GB"/>
        </w:rPr>
        <w:t xml:space="preserve"> </w:t>
      </w:r>
      <w:r w:rsidR="1EB59EF0" w:rsidRPr="33C8D749">
        <w:rPr>
          <w:lang w:val="en-GB" w:eastAsia="en-GB"/>
        </w:rPr>
        <w:t xml:space="preserve">Subsequently, all metrics are averaged across </w:t>
      </w:r>
      <w:r w:rsidR="215D9B73" w:rsidRPr="33C8D749">
        <w:rPr>
          <w:lang w:val="en-GB" w:eastAsia="en-GB"/>
        </w:rPr>
        <w:t>simulation</w:t>
      </w:r>
      <w:r w:rsidR="1EB59EF0" w:rsidRPr="33C8D749">
        <w:rPr>
          <w:lang w:val="en-GB" w:eastAsia="en-GB"/>
        </w:rPr>
        <w:t xml:space="preserve"> iterations. </w:t>
      </w:r>
      <w:r w:rsidR="009E0479" w:rsidRPr="33C8D749">
        <w:rPr>
          <w:lang w:val="en-GB" w:eastAsia="en-GB"/>
        </w:rPr>
        <w:t>Table 2 provides an overview of the performance measures</w:t>
      </w:r>
      <w:r w:rsidRPr="33C8D749">
        <w:rPr>
          <w:lang w:val="en-GB" w:eastAsia="en-GB"/>
        </w:rPr>
        <w:t xml:space="preserve">: root mean squared error (RMSE) of the </w:t>
      </w:r>
      <w:r w:rsidR="0003748A" w:rsidRPr="33C8D749">
        <w:rPr>
          <w:lang w:val="en-GB" w:eastAsia="en-GB"/>
        </w:rPr>
        <w:t>predicted risk</w:t>
      </w:r>
      <w:r w:rsidRPr="33C8D749">
        <w:rPr>
          <w:lang w:val="en-GB" w:eastAsia="en-GB"/>
        </w:rPr>
        <w:t>, brier score</w:t>
      </w:r>
      <w:r w:rsidR="00792C84">
        <w:rPr>
          <w:lang w:val="en-GB" w:eastAsia="en-GB"/>
        </w:rPr>
        <w:t>,</w:t>
      </w:r>
      <w:r w:rsidRPr="33C8D749">
        <w:rPr>
          <w:lang w:val="en-GB" w:eastAsia="en-GB"/>
        </w:rPr>
        <w:t xml:space="preserve"> concordance (C-)</w:t>
      </w:r>
      <w:r w:rsidR="00460904" w:rsidRPr="33C8D749">
        <w:rPr>
          <w:lang w:val="en-GB" w:eastAsia="en-GB"/>
        </w:rPr>
        <w:t xml:space="preserve"> </w:t>
      </w:r>
      <w:r w:rsidRPr="33C8D749">
        <w:rPr>
          <w:lang w:val="en-GB" w:eastAsia="en-GB"/>
        </w:rPr>
        <w:t>statistic, calibration-in-the-large (CITL)</w:t>
      </w:r>
      <w:r w:rsidR="00792C84">
        <w:rPr>
          <w:lang w:val="en-GB" w:eastAsia="en-GB"/>
        </w:rPr>
        <w:t>,</w:t>
      </w:r>
      <w:r w:rsidRPr="33C8D749">
        <w:rPr>
          <w:lang w:val="en-GB" w:eastAsia="en-GB"/>
        </w:rPr>
        <w:t xml:space="preserve"> and the calibration slope</w:t>
      </w:r>
      <w:r w:rsidR="009E0479" w:rsidRPr="33C8D749">
        <w:rPr>
          <w:lang w:val="en-GB" w:eastAsia="en-GB"/>
        </w:rPr>
        <w:t>.</w:t>
      </w:r>
    </w:p>
    <w:p w14:paraId="3EF3AEFA" w14:textId="36246CF0" w:rsidR="00161C90" w:rsidRDefault="00161C90" w:rsidP="00161C90">
      <w:pPr>
        <w:rPr>
          <w:lang w:val="en-GB" w:eastAsia="en-GB"/>
        </w:rPr>
      </w:pPr>
      <w:r w:rsidRPr="006F6E98">
        <w:rPr>
          <w:b/>
          <w:bCs/>
          <w:shd w:val="clear" w:color="auto" w:fill="FFFFFF"/>
          <w:lang w:val="en-GB" w:eastAsia="en-GB"/>
        </w:rPr>
        <w:t xml:space="preserve">Table </w:t>
      </w:r>
      <w:r>
        <w:rPr>
          <w:b/>
          <w:bCs/>
          <w:shd w:val="clear" w:color="auto" w:fill="FFFFFF"/>
          <w:lang w:val="en-GB" w:eastAsia="en-GB"/>
        </w:rPr>
        <w:t>2</w:t>
      </w:r>
      <w:r w:rsidRPr="006F6E98">
        <w:rPr>
          <w:b/>
          <w:bCs/>
          <w:shd w:val="clear" w:color="auto" w:fill="FFFFFF"/>
          <w:lang w:val="en-GB" w:eastAsia="en-GB"/>
        </w:rPr>
        <w:t>.</w:t>
      </w:r>
      <w:r>
        <w:rPr>
          <w:shd w:val="clear" w:color="auto" w:fill="FFFFFF"/>
          <w:lang w:val="en-GB" w:eastAsia="en-GB"/>
        </w:rPr>
        <w:t xml:space="preserve"> Performance measures</w:t>
      </w:r>
    </w:p>
    <w:tbl>
      <w:tblPr>
        <w:tblStyle w:val="TableGrid"/>
        <w:tblW w:w="0" w:type="auto"/>
        <w:tblLook w:val="04A0" w:firstRow="1" w:lastRow="0" w:firstColumn="1" w:lastColumn="0" w:noHBand="0" w:noVBand="1"/>
      </w:tblPr>
      <w:tblGrid>
        <w:gridCol w:w="2155"/>
        <w:gridCol w:w="7195"/>
      </w:tblGrid>
      <w:tr w:rsidR="00863268" w14:paraId="6E03FF91" w14:textId="77777777" w:rsidTr="002274C2">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B94C7E">
        <w:trPr>
          <w:trHeight w:val="2098"/>
        </w:trPr>
        <w:tc>
          <w:tcPr>
            <w:tcW w:w="2155" w:type="dxa"/>
            <w:vMerge w:val="restart"/>
            <w:tcBorders>
              <w:top w:val="single" w:sz="4" w:space="0" w:color="auto"/>
              <w:left w:val="nil"/>
              <w:bottom w:val="single" w:sz="4" w:space="0" w:color="auto"/>
              <w:right w:val="nil"/>
            </w:tcBorders>
            <w:vAlign w:val="center"/>
          </w:tcPr>
          <w:p w14:paraId="375A5C47" w14:textId="31EFD3D4" w:rsidR="00935428" w:rsidRPr="008276E1" w:rsidRDefault="00935428" w:rsidP="00863268">
            <w:pPr>
              <w:pStyle w:val="NoSpacing"/>
              <w:rPr>
                <w:b w:val="0"/>
                <w:bCs w:val="0"/>
                <w:shd w:val="clear" w:color="auto" w:fill="FFFFFF"/>
                <w:lang w:val="en-GB" w:eastAsia="en-GB"/>
              </w:rPr>
            </w:pPr>
            <w:r>
              <w:rPr>
                <w:b w:val="0"/>
                <w:bCs w:val="0"/>
                <w:shd w:val="clear" w:color="auto" w:fill="FFFFFF"/>
                <w:lang w:val="en-GB" w:eastAsia="en-GB"/>
              </w:rPr>
              <w:t>Prediction accuracy</w:t>
            </w:r>
          </w:p>
        </w:tc>
        <w:tc>
          <w:tcPr>
            <w:tcW w:w="7195" w:type="dxa"/>
            <w:tcBorders>
              <w:top w:val="single" w:sz="4" w:space="0" w:color="auto"/>
              <w:left w:val="nil"/>
              <w:bottom w:val="single" w:sz="4" w:space="0" w:color="auto"/>
              <w:right w:val="nil"/>
            </w:tcBorders>
            <w:vAlign w:val="center"/>
          </w:tcPr>
          <w:p w14:paraId="2092F0AD" w14:textId="36048B89" w:rsidR="00935428" w:rsidRPr="008276E1" w:rsidRDefault="00935428" w:rsidP="00863268">
            <w:pPr>
              <w:pStyle w:val="NoSpacing"/>
              <w:spacing w:line="360" w:lineRule="auto"/>
              <w:rPr>
                <w:b w:val="0"/>
                <w:bCs w:val="0"/>
                <w:lang w:val="en-GB" w:eastAsia="en-GB"/>
              </w:rPr>
            </w:pPr>
            <w:r w:rsidRPr="00591F1F">
              <w:rPr>
                <w:lang w:val="en-GB" w:eastAsia="en-GB"/>
              </w:rPr>
              <w:t>Root mean square</w:t>
            </w:r>
            <w:r w:rsidR="00C91843">
              <w:rPr>
                <w:lang w:val="en-GB" w:eastAsia="en-GB"/>
              </w:rPr>
              <w:t xml:space="preserve"> </w:t>
            </w:r>
            <w:r w:rsidRPr="00591F1F">
              <w:rPr>
                <w:lang w:val="en-GB" w:eastAsia="en-GB"/>
              </w:rPr>
              <w:t>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3610A0">
              <w:rPr>
                <w:b w:val="0"/>
                <w:bCs w:val="0"/>
                <w:lang w:val="en-GB" w:eastAsia="en-GB"/>
              </w:rPr>
              <w:instrText xml:space="preserve"> ADDIN ZOTERO_ITEM CSL_CITATION {"citationID":"Erp9NHbq","properties":{"formattedCitation":"(23)","plainCitation":"(23)","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00AD277B" w:rsidRPr="008276E1">
              <w:rPr>
                <w:b w:val="0"/>
                <w:bCs w:val="0"/>
                <w:lang w:val="en-GB" w:eastAsia="en-GB"/>
              </w:rPr>
              <w:fldChar w:fldCharType="separate"/>
            </w:r>
            <w:r w:rsidR="003610A0">
              <w:rPr>
                <w:rFonts w:ascii="Calibri Light" w:hAnsi="Calibri Light" w:cs="Calibri Light"/>
              </w:rPr>
              <w:t>(23)</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B94C7E">
        <w:trPr>
          <w:trHeight w:val="1871"/>
        </w:trPr>
        <w:tc>
          <w:tcPr>
            <w:tcW w:w="2155" w:type="dxa"/>
            <w:vMerge/>
            <w:tcBorders>
              <w:top w:val="nil"/>
              <w:left w:val="nil"/>
              <w:bottom w:val="single" w:sz="4" w:space="0" w:color="auto"/>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699A6B81"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AD277B">
              <w:rPr>
                <w:b w:val="0"/>
                <w:bCs w:val="0"/>
                <w:lang w:val="en-GB" w:eastAsia="en-GB"/>
              </w:rPr>
              <w:t>true</w:t>
            </w:r>
            <w:r w:rsidRPr="008276E1">
              <w:rPr>
                <w:b w:val="0"/>
                <w:bCs w:val="0"/>
                <w:lang w:val="en-GB" w:eastAsia="en-GB"/>
              </w:rPr>
              <w:t xml:space="preserve"> </w:t>
            </w:r>
            <w:r w:rsidR="00AD277B">
              <w:rPr>
                <w:b w:val="0"/>
                <w:bCs w:val="0"/>
                <w:lang w:val="en-GB" w:eastAsia="en-GB"/>
              </w:rPr>
              <w:t xml:space="preserve">(binary)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sidR="003610A0">
              <w:rPr>
                <w:b w:val="0"/>
                <w:bCs w:val="0"/>
                <w:lang w:val="en-GB" w:eastAsia="en-GB"/>
              </w:rPr>
              <w:instrText xml:space="preserve"> ADDIN ZOTERO_ITEM CSL_CITATION {"citationID":"Y4TPP3Dk","properties":{"formattedCitation":"(23)","plainCitation":"(23)","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3610A0">
              <w:rPr>
                <w:rFonts w:ascii="Calibri Light" w:hAnsi="Calibri Light" w:cs="Calibri Light"/>
              </w:rPr>
              <w:t>(23)</w:t>
            </w:r>
            <w:r w:rsidRPr="008276E1">
              <w:rPr>
                <w:b w:val="0"/>
                <w:bCs w:val="0"/>
                <w:lang w:val="en-GB" w:eastAsia="en-GB"/>
              </w:rPr>
              <w:fldChar w:fldCharType="end"/>
            </w:r>
            <w:r w:rsidRPr="008276E1">
              <w:rPr>
                <w:b w:val="0"/>
                <w:bCs w:val="0"/>
                <w:lang w:val="en-GB" w:eastAsia="en-GB"/>
              </w:rPr>
              <w:t xml:space="preserve">. </w:t>
            </w:r>
          </w:p>
        </w:tc>
      </w:tr>
      <w:tr w:rsidR="00DD0666" w14:paraId="2ED7D48B" w14:textId="77777777" w:rsidTr="00B94C7E">
        <w:trPr>
          <w:trHeight w:val="3175"/>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B94C7E">
        <w:trPr>
          <w:trHeight w:val="238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3F6E58D3"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sidR="003610A0">
              <w:rPr>
                <w:b w:val="0"/>
                <w:bCs w:val="0"/>
                <w:lang w:val="en-GB" w:eastAsia="en-GB"/>
              </w:rPr>
              <w:instrText xml:space="preserve"> ADDIN ZOTERO_ITEM CSL_CITATION {"citationID":"DCKCq2lQ","properties":{"formattedCitation":"(24)","plainCitation":"(24)","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3610A0">
              <w:rPr>
                <w:rFonts w:ascii="Calibri Light" w:hAnsi="Calibri Light" w:cs="Calibri Light"/>
              </w:rPr>
              <w:t>(24)</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B94C7E">
        <w:trPr>
          <w:trHeight w:val="2098"/>
        </w:trPr>
        <w:tc>
          <w:tcPr>
            <w:tcW w:w="2155" w:type="dxa"/>
            <w:vMerge/>
            <w:tcBorders>
              <w:top w:val="single" w:sz="4" w:space="0" w:color="auto"/>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71B306C4"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sidR="00927A62">
              <w:rPr>
                <w:b w:val="0"/>
                <w:bCs w:val="0"/>
                <w:lang w:val="en-GB" w:eastAsia="en-GB"/>
              </w:rPr>
              <w:t>vary too much</w:t>
            </w:r>
            <w:r>
              <w:rPr>
                <w:b w:val="0"/>
                <w:bCs w:val="0"/>
                <w:lang w:val="en-GB" w:eastAsia="en-GB"/>
              </w:rPr>
              <w:t xml:space="preserve"> (i.e.,</w:t>
            </w:r>
            <w:r w:rsidR="00927A62">
              <w:rPr>
                <w:b w:val="0"/>
                <w:bCs w:val="0"/>
                <w:lang w:val="en-GB" w:eastAsia="en-GB"/>
              </w:rPr>
              <w:t xml:space="preserve"> slope</w:t>
            </w:r>
            <w:r>
              <w:rPr>
                <w:b w:val="0"/>
                <w:bCs w:val="0"/>
                <w:lang w:val="en-GB" w:eastAsia="en-GB"/>
              </w:rPr>
              <w:t xml:space="preserve"> &lt;1) or too </w:t>
            </w:r>
            <w:r w:rsidR="00927A62">
              <w:rPr>
                <w:b w:val="0"/>
                <w:bCs w:val="0"/>
                <w:lang w:val="en-GB" w:eastAsia="en-GB"/>
              </w:rPr>
              <w:t>little</w:t>
            </w:r>
            <w:r>
              <w:rPr>
                <w:b w:val="0"/>
                <w:bCs w:val="0"/>
                <w:lang w:val="en-GB" w:eastAsia="en-GB"/>
              </w:rPr>
              <w:t xml:space="preserve"> (i.e.,</w:t>
            </w:r>
            <w:r w:rsidR="00927A62">
              <w:rPr>
                <w:b w:val="0"/>
                <w:bCs w:val="0"/>
                <w:lang w:val="en-GB" w:eastAsia="en-GB"/>
              </w:rPr>
              <w:t xml:space="preserve"> slope </w:t>
            </w:r>
            <w:r>
              <w:rPr>
                <w:b w:val="0"/>
                <w:bCs w:val="0"/>
                <w:lang w:val="en-GB" w:eastAsia="en-GB"/>
              </w:rPr>
              <w:t>&gt;1)</w:t>
            </w:r>
            <w:r w:rsidRPr="00591F1F">
              <w:rPr>
                <w:b w:val="0"/>
                <w:bCs w:val="0"/>
                <w:lang w:val="en-GB" w:eastAsia="en-GB"/>
              </w:rPr>
              <w:t xml:space="preserve">.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4D718A4F" w14:textId="6E47250C" w:rsidR="00AB5DC5" w:rsidRPr="00AB5DC5" w:rsidRDefault="00AB5DC5">
      <w:pPr>
        <w:spacing w:after="160" w:line="259" w:lineRule="auto"/>
        <w:rPr>
          <w:sz w:val="24"/>
          <w:szCs w:val="24"/>
          <w:shd w:val="clear" w:color="auto" w:fill="FFFFFF"/>
          <w:lang w:val="en-GB" w:eastAsia="en-GB"/>
        </w:rPr>
      </w:pPr>
      <w:r w:rsidRPr="00AB5DC5">
        <w:rPr>
          <w:sz w:val="24"/>
          <w:szCs w:val="24"/>
          <w:shd w:val="clear" w:color="auto" w:fill="FFFFFF"/>
          <w:lang w:val="en-GB" w:eastAsia="en-GB"/>
        </w:rPr>
        <w:br w:type="page"/>
      </w:r>
    </w:p>
    <w:p w14:paraId="1C82FF1F" w14:textId="6F63C03A" w:rsidR="003943BE" w:rsidRDefault="003943BE" w:rsidP="003943BE">
      <w:pPr>
        <w:spacing w:after="160" w:line="259" w:lineRule="auto"/>
        <w:rPr>
          <w:rStyle w:val="Heading1Char"/>
        </w:rPr>
      </w:pPr>
      <w:r w:rsidRPr="33C8D749">
        <w:rPr>
          <w:rStyle w:val="Heading1Char"/>
        </w:rPr>
        <w:lastRenderedPageBreak/>
        <w:t>Results</w:t>
      </w:r>
    </w:p>
    <w:p w14:paraId="0DE9D358" w14:textId="73CAAAFB" w:rsidR="005C37B4" w:rsidRDefault="005C37B4" w:rsidP="005C37B4">
      <w:pPr>
        <w:rPr>
          <w:lang w:val="en-GB"/>
        </w:rPr>
      </w:pPr>
      <w:r w:rsidRPr="000D0219">
        <w:rPr>
          <w:lang w:val="en-GB"/>
        </w:rPr>
        <w:t xml:space="preserve">Figure </w:t>
      </w:r>
      <w:r w:rsidR="000D0219" w:rsidRPr="000D0219">
        <w:rPr>
          <w:lang w:val="en-GB"/>
        </w:rPr>
        <w:t>6</w:t>
      </w:r>
      <w:r w:rsidR="00087285" w:rsidRPr="000D0219">
        <w:rPr>
          <w:lang w:val="en-GB"/>
        </w:rPr>
        <w:t xml:space="preserve"> </w:t>
      </w:r>
      <w:r w:rsidR="00087285" w:rsidRPr="00CA1EA2">
        <w:rPr>
          <w:lang w:val="en-GB"/>
        </w:rPr>
        <w:t>displays the performance of the real-time missing data approaches across simulations</w:t>
      </w:r>
      <w:r w:rsidRPr="33C8D749">
        <w:rPr>
          <w:lang w:val="en-GB"/>
        </w:rPr>
        <w:t>.</w:t>
      </w:r>
      <w:r w:rsidR="00087285">
        <w:rPr>
          <w:lang w:val="en-GB"/>
        </w:rPr>
        <w:t xml:space="preserve"> The </w:t>
      </w:r>
      <w:r w:rsidR="00AD1B10">
        <w:rPr>
          <w:lang w:val="en-GB"/>
        </w:rPr>
        <w:t xml:space="preserve">facets </w:t>
      </w:r>
      <w:r w:rsidR="00087285">
        <w:rPr>
          <w:lang w:val="en-GB"/>
        </w:rPr>
        <w:t xml:space="preserve">in this figure represent </w:t>
      </w:r>
      <w:r w:rsidR="00D54BF5">
        <w:rPr>
          <w:lang w:val="en-GB"/>
        </w:rPr>
        <w:t xml:space="preserve">the different </w:t>
      </w:r>
      <w:r w:rsidR="00087285">
        <w:rPr>
          <w:lang w:val="en-GB"/>
        </w:rPr>
        <w:t>performance measures (row</w:t>
      </w:r>
      <w:r w:rsidR="00AD1B10">
        <w:rPr>
          <w:lang w:val="en-GB"/>
        </w:rPr>
        <w:t xml:space="preserve"> panels</w:t>
      </w:r>
      <w:r w:rsidR="00087285">
        <w:rPr>
          <w:lang w:val="en-GB"/>
        </w:rPr>
        <w:t>) and prediction models (column</w:t>
      </w:r>
      <w:r w:rsidR="00AD1B10">
        <w:rPr>
          <w:lang w:val="en-GB"/>
        </w:rPr>
        <w:t xml:space="preserve"> panels</w:t>
      </w:r>
      <w:r w:rsidR="00D54BF5">
        <w:rPr>
          <w:lang w:val="en-GB"/>
        </w:rPr>
        <w:t>)</w:t>
      </w:r>
      <w:r w:rsidR="00087285">
        <w:rPr>
          <w:lang w:val="en-GB"/>
        </w:rPr>
        <w:t>.</w:t>
      </w:r>
      <w:r w:rsidRPr="33C8D749">
        <w:rPr>
          <w:lang w:val="en-GB"/>
        </w:rPr>
        <w:t xml:space="preserve"> </w:t>
      </w:r>
      <w:r w:rsidR="00CA1EA2" w:rsidRPr="000D0219">
        <w:rPr>
          <w:lang w:val="en-GB"/>
        </w:rPr>
        <w:t xml:space="preserve">Table </w:t>
      </w:r>
      <w:r w:rsidR="000D0219" w:rsidRPr="000D0219">
        <w:rPr>
          <w:lang w:val="en-GB"/>
        </w:rPr>
        <w:t>3</w:t>
      </w:r>
      <w:r w:rsidR="00624801" w:rsidRPr="000D0219">
        <w:rPr>
          <w:lang w:val="en-GB"/>
        </w:rPr>
        <w:t xml:space="preserve"> </w:t>
      </w:r>
      <w:r w:rsidR="00624801">
        <w:rPr>
          <w:lang w:val="en-GB"/>
        </w:rPr>
        <w:t>presen</w:t>
      </w:r>
      <w:r w:rsidR="00CA1EA2">
        <w:rPr>
          <w:lang w:val="en-GB"/>
        </w:rPr>
        <w:t>ts</w:t>
      </w:r>
      <w:r w:rsidR="00624801">
        <w:rPr>
          <w:lang w:val="en-GB"/>
        </w:rPr>
        <w:t xml:space="preserve"> the average performance across simulations.</w:t>
      </w:r>
      <w:r w:rsidR="00624801">
        <w:rPr>
          <w:color w:val="FF0000"/>
          <w:lang w:val="en-GB"/>
        </w:rPr>
        <w:t xml:space="preserve"> </w:t>
      </w:r>
      <w:r w:rsidR="009139C1">
        <w:rPr>
          <w:lang w:val="en-GB"/>
        </w:rPr>
        <w:t xml:space="preserve">The additional simulation under a MNAR missingness mechanism showed equivalent results, </w:t>
      </w:r>
      <w:r w:rsidR="008F318A">
        <w:rPr>
          <w:lang w:val="en-GB"/>
        </w:rPr>
        <w:t>and</w:t>
      </w:r>
      <w:r w:rsidR="009139C1">
        <w:rPr>
          <w:lang w:val="en-GB"/>
        </w:rPr>
        <w:t xml:space="preserve"> can be found in </w:t>
      </w:r>
      <w:r w:rsidR="009139C1" w:rsidRPr="003359CF">
        <w:rPr>
          <w:color w:val="FF0000"/>
          <w:lang w:val="en-GB"/>
        </w:rPr>
        <w:t>Supplement X</w:t>
      </w:r>
      <w:r w:rsidR="009139C1">
        <w:rPr>
          <w:lang w:val="en-GB"/>
        </w:rPr>
        <w:t xml:space="preserve">. </w:t>
      </w:r>
      <w:r w:rsidR="00087285">
        <w:rPr>
          <w:lang w:val="en-GB"/>
        </w:rPr>
        <w:t xml:space="preserve">For reasons of brevity, we exclude the severely under-performing missing data approach JMI-SD from any further </w:t>
      </w:r>
      <w:r w:rsidR="00130335">
        <w:rPr>
          <w:lang w:val="en-GB"/>
        </w:rPr>
        <w:t xml:space="preserve">reported </w:t>
      </w:r>
      <w:r w:rsidR="00087285">
        <w:rPr>
          <w:lang w:val="en-GB"/>
        </w:rPr>
        <w:t xml:space="preserve">results. </w:t>
      </w:r>
    </w:p>
    <w:p w14:paraId="5DDFB09D" w14:textId="04B5260E" w:rsidR="003943BE" w:rsidRDefault="003943BE" w:rsidP="00471100">
      <w:pPr>
        <w:pStyle w:val="Heading2"/>
      </w:pPr>
      <w:r w:rsidRPr="33C8D749">
        <w:t>Root mean squared error</w:t>
      </w:r>
    </w:p>
    <w:p w14:paraId="762058F9" w14:textId="3F8618DF" w:rsidR="4AC477AE" w:rsidRDefault="4AC477AE" w:rsidP="00B64920">
      <w:pPr>
        <w:rPr>
          <w:lang w:val="en-GB"/>
        </w:rPr>
      </w:pPr>
      <w:r w:rsidRPr="33C8D749">
        <w:rPr>
          <w:lang w:val="en-GB"/>
        </w:rPr>
        <w:t xml:space="preserve">PS </w:t>
      </w:r>
      <w:r w:rsidR="00633B58">
        <w:rPr>
          <w:lang w:val="en-GB"/>
        </w:rPr>
        <w:t>were</w:t>
      </w:r>
      <w:r w:rsidR="00927A62">
        <w:rPr>
          <w:lang w:val="en-GB"/>
        </w:rPr>
        <w:t xml:space="preserve"> best able to</w:t>
      </w:r>
      <w:r w:rsidRPr="33C8D749">
        <w:rPr>
          <w:lang w:val="en-GB"/>
        </w:rPr>
        <w:t xml:space="preserve"> recover the original probability of the outcome</w:t>
      </w:r>
      <w:r w:rsidR="00B64C7E">
        <w:rPr>
          <w:lang w:val="en-GB"/>
        </w:rPr>
        <w:t xml:space="preserve">, </w:t>
      </w:r>
      <w:r w:rsidR="00927A62">
        <w:rPr>
          <w:lang w:val="en-GB"/>
        </w:rPr>
        <w:t xml:space="preserve">when implemented with a </w:t>
      </w:r>
      <w:r w:rsidR="00624801">
        <w:rPr>
          <w:lang w:val="en-GB"/>
        </w:rPr>
        <w:t>FLR</w:t>
      </w:r>
      <w:r w:rsidR="00927A62">
        <w:rPr>
          <w:lang w:val="en-GB"/>
        </w:rPr>
        <w:t xml:space="preserve"> model (rather than a random forest). Similar performance was obtained when adopting </w:t>
      </w:r>
      <w:r w:rsidR="000112A8">
        <w:rPr>
          <w:lang w:val="en-GB"/>
        </w:rPr>
        <w:t>a FLR model</w:t>
      </w:r>
      <w:r w:rsidR="000112A8" w:rsidRPr="33C8D749">
        <w:rPr>
          <w:lang w:val="en-GB"/>
        </w:rPr>
        <w:t xml:space="preserve"> </w:t>
      </w:r>
      <w:r w:rsidR="000112A8">
        <w:rPr>
          <w:lang w:val="en-GB"/>
        </w:rPr>
        <w:t xml:space="preserve">after imputation </w:t>
      </w:r>
      <w:r w:rsidR="00B64C7E">
        <w:rPr>
          <w:lang w:val="en-GB"/>
        </w:rPr>
        <w:t>with</w:t>
      </w:r>
      <w:r w:rsidR="000112A8">
        <w:rPr>
          <w:lang w:val="en-GB"/>
        </w:rPr>
        <w:t xml:space="preserve"> </w:t>
      </w:r>
      <w:r w:rsidRPr="33C8D749">
        <w:rPr>
          <w:lang w:val="en-GB"/>
        </w:rPr>
        <w:t xml:space="preserve">JMI-CM </w:t>
      </w:r>
      <w:r w:rsidR="00927A62">
        <w:rPr>
          <w:lang w:val="en-GB"/>
        </w:rPr>
        <w:t>or</w:t>
      </w:r>
      <w:r w:rsidR="00927A62" w:rsidRPr="33C8D749">
        <w:rPr>
          <w:lang w:val="en-GB"/>
        </w:rPr>
        <w:t xml:space="preserve"> </w:t>
      </w:r>
      <w:r w:rsidRPr="33C8D749">
        <w:rPr>
          <w:lang w:val="en-GB"/>
        </w:rPr>
        <w:t>JMI-MD.</w:t>
      </w:r>
      <w:r w:rsidR="2999E883" w:rsidRPr="33C8D749">
        <w:rPr>
          <w:lang w:val="en-GB"/>
        </w:rPr>
        <w:t xml:space="preserve"> </w:t>
      </w:r>
      <w:r w:rsidRPr="33C8D749">
        <w:rPr>
          <w:lang w:val="en-GB"/>
        </w:rPr>
        <w:t xml:space="preserve">For </w:t>
      </w:r>
      <w:r w:rsidR="000112A8">
        <w:rPr>
          <w:lang w:val="en-GB"/>
        </w:rPr>
        <w:t>the</w:t>
      </w:r>
      <w:r w:rsidR="62C26CAA" w:rsidRPr="33C8D749">
        <w:rPr>
          <w:lang w:val="en-GB"/>
        </w:rPr>
        <w:t xml:space="preserve"> random forest prediction model</w:t>
      </w:r>
      <w:r w:rsidRPr="33C8D749">
        <w:rPr>
          <w:lang w:val="en-GB"/>
        </w:rPr>
        <w:t>,</w:t>
      </w:r>
      <w:r w:rsidR="08B887B2" w:rsidRPr="33C8D749">
        <w:rPr>
          <w:lang w:val="en-GB"/>
        </w:rPr>
        <w:t xml:space="preserve"> </w:t>
      </w:r>
      <w:r w:rsidRPr="33C8D749">
        <w:rPr>
          <w:lang w:val="en-GB"/>
        </w:rPr>
        <w:t>JMI-MD outperform</w:t>
      </w:r>
      <w:r w:rsidR="000112A8">
        <w:rPr>
          <w:lang w:val="en-GB"/>
        </w:rPr>
        <w:t>ed</w:t>
      </w:r>
      <w:r w:rsidRPr="33C8D749">
        <w:rPr>
          <w:lang w:val="en-GB"/>
        </w:rPr>
        <w:t xml:space="preserve"> </w:t>
      </w:r>
      <w:r w:rsidR="7830F8C3" w:rsidRPr="33C8D749">
        <w:rPr>
          <w:lang w:val="en-GB"/>
        </w:rPr>
        <w:t xml:space="preserve">all other </w:t>
      </w:r>
      <w:r w:rsidR="00B64C7E">
        <w:rPr>
          <w:lang w:val="en-GB"/>
        </w:rPr>
        <w:t xml:space="preserve">missing data </w:t>
      </w:r>
      <w:r w:rsidR="7830F8C3" w:rsidRPr="33C8D749">
        <w:rPr>
          <w:lang w:val="en-GB"/>
        </w:rPr>
        <w:t>approaches</w:t>
      </w:r>
      <w:r w:rsidR="5DEF7A86" w:rsidRPr="33C8D749">
        <w:rPr>
          <w:lang w:val="en-GB"/>
        </w:rPr>
        <w:t xml:space="preserve">. </w:t>
      </w:r>
      <w:r w:rsidR="008B2060">
        <w:rPr>
          <w:lang w:val="en-GB"/>
        </w:rPr>
        <w:t xml:space="preserve">RF with </w:t>
      </w:r>
      <w:r w:rsidR="3CB84237" w:rsidRPr="33C8D749">
        <w:rPr>
          <w:lang w:val="en-GB"/>
        </w:rPr>
        <w:t>s</w:t>
      </w:r>
      <w:r w:rsidRPr="33C8D749">
        <w:rPr>
          <w:lang w:val="en-GB"/>
        </w:rPr>
        <w:t xml:space="preserve">urrogate splits </w:t>
      </w:r>
      <w:r w:rsidR="17F91FF0" w:rsidRPr="33C8D749">
        <w:rPr>
          <w:lang w:val="en-GB"/>
        </w:rPr>
        <w:t xml:space="preserve">and PS </w:t>
      </w:r>
      <w:r w:rsidRPr="33C8D749">
        <w:rPr>
          <w:lang w:val="en-GB"/>
        </w:rPr>
        <w:t>show</w:t>
      </w:r>
      <w:r w:rsidR="000112A8">
        <w:rPr>
          <w:lang w:val="en-GB"/>
        </w:rPr>
        <w:t>ed</w:t>
      </w:r>
      <w:r w:rsidRPr="33C8D749">
        <w:rPr>
          <w:lang w:val="en-GB"/>
        </w:rPr>
        <w:t xml:space="preserve"> relatively low accuracy</w:t>
      </w:r>
      <w:r w:rsidR="000112A8">
        <w:rPr>
          <w:lang w:val="en-GB"/>
        </w:rPr>
        <w:t>.</w:t>
      </w:r>
      <w:r w:rsidR="53DA3AF3" w:rsidRPr="33C8D749">
        <w:rPr>
          <w:lang w:val="en-GB"/>
        </w:rPr>
        <w:t xml:space="preserve"> </w:t>
      </w:r>
    </w:p>
    <w:p w14:paraId="69876CF8" w14:textId="6518A518" w:rsidR="003943BE" w:rsidRDefault="332CAD8C" w:rsidP="00471100">
      <w:pPr>
        <w:pStyle w:val="Heading2"/>
      </w:pPr>
      <w:r w:rsidRPr="33C8D749">
        <w:t>B</w:t>
      </w:r>
      <w:r w:rsidR="003943BE" w:rsidRPr="33C8D749">
        <w:t>rier score</w:t>
      </w:r>
    </w:p>
    <w:p w14:paraId="1360952C" w14:textId="1565D67F" w:rsidR="005D0316" w:rsidRPr="00704BC3" w:rsidRDefault="1C21A80C" w:rsidP="00B64920">
      <w:pPr>
        <w:rPr>
          <w:lang w:val="en-GB"/>
        </w:rPr>
      </w:pPr>
      <w:r w:rsidRPr="33C8D749">
        <w:rPr>
          <w:lang w:val="en-GB"/>
        </w:rPr>
        <w:t>PS</w:t>
      </w:r>
      <w:r w:rsidR="00633B58">
        <w:rPr>
          <w:lang w:val="en-GB"/>
        </w:rPr>
        <w:t>,</w:t>
      </w:r>
      <w:r w:rsidR="00B64C7E">
        <w:rPr>
          <w:lang w:val="en-GB"/>
        </w:rPr>
        <w:t xml:space="preserve"> p</w:t>
      </w:r>
      <w:r w:rsidR="00B64C7E" w:rsidRPr="33C8D749">
        <w:rPr>
          <w:lang w:val="en-GB"/>
        </w:rPr>
        <w:t xml:space="preserve">aired with a </w:t>
      </w:r>
      <w:r w:rsidR="00633B58">
        <w:rPr>
          <w:lang w:val="en-GB"/>
        </w:rPr>
        <w:t>FLR</w:t>
      </w:r>
      <w:r w:rsidR="00B64C7E" w:rsidRPr="33C8D749">
        <w:rPr>
          <w:lang w:val="en-GB"/>
        </w:rPr>
        <w:t xml:space="preserve"> model</w:t>
      </w:r>
      <w:r w:rsidR="00633B58">
        <w:rPr>
          <w:lang w:val="en-GB"/>
        </w:rPr>
        <w:t>,</w:t>
      </w:r>
      <w:r w:rsidR="00B64C7E">
        <w:rPr>
          <w:lang w:val="en-GB"/>
        </w:rPr>
        <w:t xml:space="preserve"> </w:t>
      </w:r>
      <w:r w:rsidR="51D02DF1" w:rsidRPr="33C8D749">
        <w:rPr>
          <w:lang w:val="en-GB"/>
        </w:rPr>
        <w:t>c</w:t>
      </w:r>
      <w:r w:rsidR="00B64C7E">
        <w:rPr>
          <w:lang w:val="en-GB"/>
        </w:rPr>
        <w:t>ould</w:t>
      </w:r>
      <w:r w:rsidR="51D02DF1" w:rsidRPr="33C8D749">
        <w:rPr>
          <w:lang w:val="en-GB"/>
        </w:rPr>
        <w:t xml:space="preserve"> </w:t>
      </w:r>
      <w:r w:rsidR="2759ABEE" w:rsidRPr="33C8D749">
        <w:rPr>
          <w:lang w:val="en-GB"/>
        </w:rPr>
        <w:t xml:space="preserve">best approximate the binary realization of the outcome. </w:t>
      </w:r>
      <w:r w:rsidR="339B7636" w:rsidRPr="33C8D749">
        <w:rPr>
          <w:lang w:val="en-GB"/>
        </w:rPr>
        <w:t>Again, JMI-CM and JMI-MD closely</w:t>
      </w:r>
      <w:r w:rsidR="002A60F9" w:rsidRPr="33C8D749">
        <w:rPr>
          <w:lang w:val="en-GB"/>
        </w:rPr>
        <w:t xml:space="preserve"> match</w:t>
      </w:r>
      <w:r w:rsidR="00B64C7E">
        <w:rPr>
          <w:lang w:val="en-GB"/>
        </w:rPr>
        <w:t>ed</w:t>
      </w:r>
      <w:r w:rsidR="002A60F9" w:rsidRPr="33C8D749">
        <w:rPr>
          <w:lang w:val="en-GB"/>
        </w:rPr>
        <w:t xml:space="preserve"> </w:t>
      </w:r>
      <w:r w:rsidR="7019F1C9" w:rsidRPr="33C8D749">
        <w:rPr>
          <w:lang w:val="en-GB"/>
        </w:rPr>
        <w:t xml:space="preserve">the </w:t>
      </w:r>
      <w:r w:rsidR="002A60F9" w:rsidRPr="33C8D749">
        <w:rPr>
          <w:lang w:val="en-GB"/>
        </w:rPr>
        <w:t>performance</w:t>
      </w:r>
      <w:r w:rsidR="4A36F250" w:rsidRPr="33C8D749">
        <w:rPr>
          <w:lang w:val="en-GB"/>
        </w:rPr>
        <w:t xml:space="preserve"> of PS</w:t>
      </w:r>
      <w:r w:rsidR="00B64C7E">
        <w:rPr>
          <w:lang w:val="en-GB"/>
        </w:rPr>
        <w:t xml:space="preserve"> in combination with FLR</w:t>
      </w:r>
      <w:r w:rsidR="339B7636" w:rsidRPr="33C8D749">
        <w:rPr>
          <w:lang w:val="en-GB"/>
        </w:rPr>
        <w:t xml:space="preserve">. </w:t>
      </w:r>
      <w:r w:rsidR="770C4431" w:rsidRPr="33C8D749">
        <w:rPr>
          <w:lang w:val="en-GB"/>
        </w:rPr>
        <w:t>When a</w:t>
      </w:r>
      <w:r w:rsidR="339B7636" w:rsidRPr="33C8D749">
        <w:rPr>
          <w:lang w:val="en-GB"/>
        </w:rPr>
        <w:t xml:space="preserve"> random forest prediction model</w:t>
      </w:r>
      <w:r w:rsidR="6A22CEBF" w:rsidRPr="33C8D749">
        <w:rPr>
          <w:lang w:val="en-GB"/>
        </w:rPr>
        <w:t xml:space="preserve"> </w:t>
      </w:r>
      <w:r w:rsidR="00B64C7E">
        <w:rPr>
          <w:lang w:val="en-GB"/>
        </w:rPr>
        <w:t>wa</w:t>
      </w:r>
      <w:r w:rsidR="6A22CEBF" w:rsidRPr="33C8D749">
        <w:rPr>
          <w:lang w:val="en-GB"/>
        </w:rPr>
        <w:t>s used</w:t>
      </w:r>
      <w:r w:rsidR="339B7636" w:rsidRPr="33C8D749">
        <w:rPr>
          <w:lang w:val="en-GB"/>
        </w:rPr>
        <w:t xml:space="preserve">, </w:t>
      </w:r>
      <w:r w:rsidR="634F643E" w:rsidRPr="33C8D749">
        <w:rPr>
          <w:lang w:val="en-GB"/>
        </w:rPr>
        <w:t xml:space="preserve">JMI-MD </w:t>
      </w:r>
      <w:r w:rsidR="00B64C7E">
        <w:rPr>
          <w:lang w:val="en-GB"/>
        </w:rPr>
        <w:t>appeared</w:t>
      </w:r>
      <w:r w:rsidR="00B64C7E" w:rsidRPr="33C8D749">
        <w:rPr>
          <w:lang w:val="en-GB"/>
        </w:rPr>
        <w:t xml:space="preserve"> </w:t>
      </w:r>
      <w:r w:rsidR="634F643E" w:rsidRPr="33C8D749">
        <w:rPr>
          <w:lang w:val="en-GB"/>
        </w:rPr>
        <w:t xml:space="preserve">superior to </w:t>
      </w:r>
      <w:r w:rsidR="00B64C7E">
        <w:rPr>
          <w:lang w:val="en-GB"/>
        </w:rPr>
        <w:t>the</w:t>
      </w:r>
      <w:r w:rsidR="00B64C7E" w:rsidRPr="33C8D749">
        <w:rPr>
          <w:lang w:val="en-GB"/>
        </w:rPr>
        <w:t xml:space="preserve"> </w:t>
      </w:r>
      <w:r w:rsidR="634F643E" w:rsidRPr="33C8D749">
        <w:rPr>
          <w:lang w:val="en-GB"/>
        </w:rPr>
        <w:t>other approaches</w:t>
      </w:r>
      <w:r w:rsidR="008B2060">
        <w:rPr>
          <w:lang w:val="en-GB"/>
        </w:rPr>
        <w:t xml:space="preserve">, with </w:t>
      </w:r>
      <w:r w:rsidR="00633B58">
        <w:rPr>
          <w:lang w:val="en-GB"/>
        </w:rPr>
        <w:t>SS</w:t>
      </w:r>
      <w:r w:rsidR="634F643E" w:rsidRPr="33C8D749">
        <w:rPr>
          <w:lang w:val="en-GB"/>
        </w:rPr>
        <w:t xml:space="preserve"> and PS </w:t>
      </w:r>
      <w:r w:rsidR="008B2060">
        <w:rPr>
          <w:lang w:val="en-GB"/>
        </w:rPr>
        <w:t>showing</w:t>
      </w:r>
      <w:r w:rsidR="008B2060" w:rsidRPr="33C8D749">
        <w:rPr>
          <w:lang w:val="en-GB"/>
        </w:rPr>
        <w:t xml:space="preserve"> </w:t>
      </w:r>
      <w:r w:rsidR="008B2060">
        <w:rPr>
          <w:lang w:val="en-GB"/>
        </w:rPr>
        <w:t>especially</w:t>
      </w:r>
      <w:r w:rsidR="008B2060" w:rsidRPr="33C8D749">
        <w:rPr>
          <w:lang w:val="en-GB"/>
        </w:rPr>
        <w:t xml:space="preserve"> </w:t>
      </w:r>
      <w:r w:rsidR="634F643E" w:rsidRPr="33C8D749">
        <w:rPr>
          <w:lang w:val="en-GB"/>
        </w:rPr>
        <w:t>poor performance.</w:t>
      </w:r>
    </w:p>
    <w:p w14:paraId="76B81F22" w14:textId="73AC83FF" w:rsidR="00CB005A" w:rsidRDefault="00CB005A" w:rsidP="00471100">
      <w:pPr>
        <w:pStyle w:val="Heading2"/>
      </w:pPr>
      <w:r w:rsidRPr="33C8D749">
        <w:t>C-</w:t>
      </w:r>
      <w:r w:rsidR="00291D7A">
        <w:t>statistic</w:t>
      </w:r>
    </w:p>
    <w:p w14:paraId="4FFD004D" w14:textId="2AC8486A" w:rsidR="63EDCE90" w:rsidRDefault="00215375" w:rsidP="00B64920">
      <w:pPr>
        <w:rPr>
          <w:lang w:val="en-GB"/>
        </w:rPr>
      </w:pPr>
      <w:r>
        <w:rPr>
          <w:lang w:val="en-GB"/>
        </w:rPr>
        <w:t>The use of JMI-MD paired with RF exceeded the performance of other techniques, now in terms of discriminating between cases and non-cases.</w:t>
      </w:r>
      <w:r w:rsidR="6DC1FC12" w:rsidRPr="33C8D749">
        <w:rPr>
          <w:lang w:val="en-GB"/>
        </w:rPr>
        <w:t xml:space="preserve"> The discriminatory ability of JMI-CM and JMI-MD </w:t>
      </w:r>
      <w:r w:rsidR="00F403D4">
        <w:rPr>
          <w:lang w:val="en-GB"/>
        </w:rPr>
        <w:t>with FLR</w:t>
      </w:r>
      <w:r>
        <w:rPr>
          <w:lang w:val="en-GB"/>
        </w:rPr>
        <w:t xml:space="preserve"> </w:t>
      </w:r>
      <w:r w:rsidR="0D6E5594" w:rsidRPr="33C8D749">
        <w:rPr>
          <w:lang w:val="en-GB"/>
        </w:rPr>
        <w:t>are</w:t>
      </w:r>
      <w:r w:rsidR="003C18E3">
        <w:rPr>
          <w:lang w:val="en-GB"/>
        </w:rPr>
        <w:t xml:space="preserve"> mostly</w:t>
      </w:r>
      <w:r w:rsidR="0D6E5594" w:rsidRPr="33C8D749">
        <w:rPr>
          <w:lang w:val="en-GB"/>
        </w:rPr>
        <w:t xml:space="preserve"> </w:t>
      </w:r>
      <w:r w:rsidR="003C18E3">
        <w:rPr>
          <w:lang w:val="en-GB"/>
        </w:rPr>
        <w:t>equivalent</w:t>
      </w:r>
      <w:r w:rsidR="6DC1FC12" w:rsidRPr="33C8D749">
        <w:rPr>
          <w:lang w:val="en-GB"/>
        </w:rPr>
        <w:t>.</w:t>
      </w:r>
      <w:r w:rsidR="4EFB4BE8" w:rsidRPr="33C8D749">
        <w:rPr>
          <w:lang w:val="en-GB"/>
        </w:rPr>
        <w:t xml:space="preserve"> </w:t>
      </w:r>
      <w:r w:rsidR="364D3110" w:rsidRPr="33C8D749">
        <w:rPr>
          <w:lang w:val="en-GB"/>
        </w:rPr>
        <w:t xml:space="preserve">The performances of JMI-CM and PS are </w:t>
      </w:r>
      <w:r w:rsidR="3D37F996" w:rsidRPr="33C8D749">
        <w:rPr>
          <w:lang w:val="en-GB"/>
        </w:rPr>
        <w:t xml:space="preserve">diminished </w:t>
      </w:r>
      <w:r w:rsidR="364D3110" w:rsidRPr="33C8D749">
        <w:rPr>
          <w:lang w:val="en-GB"/>
        </w:rPr>
        <w:t xml:space="preserve">when </w:t>
      </w:r>
      <w:r w:rsidR="00F403D4">
        <w:rPr>
          <w:lang w:val="en-GB"/>
        </w:rPr>
        <w:t xml:space="preserve">comparing the </w:t>
      </w:r>
      <w:r w:rsidR="071D752A" w:rsidRPr="33C8D749">
        <w:rPr>
          <w:lang w:val="en-GB"/>
        </w:rPr>
        <w:t xml:space="preserve">random forest prediction model </w:t>
      </w:r>
      <w:r w:rsidR="00F403D4">
        <w:rPr>
          <w:lang w:val="en-GB"/>
        </w:rPr>
        <w:t>to</w:t>
      </w:r>
      <w:r w:rsidR="142862BB" w:rsidRPr="33C8D749">
        <w:rPr>
          <w:lang w:val="en-GB"/>
        </w:rPr>
        <w:t xml:space="preserve"> FLR</w:t>
      </w:r>
      <w:r w:rsidR="071D752A" w:rsidRPr="33C8D749">
        <w:rPr>
          <w:lang w:val="en-GB"/>
        </w:rPr>
        <w:t xml:space="preserve">. </w:t>
      </w:r>
      <w:r w:rsidR="20BFD2E8" w:rsidRPr="33C8D749">
        <w:rPr>
          <w:lang w:val="en-GB"/>
        </w:rPr>
        <w:t>And</w:t>
      </w:r>
      <w:r w:rsidR="071D752A" w:rsidRPr="33C8D749">
        <w:rPr>
          <w:lang w:val="en-GB"/>
        </w:rPr>
        <w:t xml:space="preserve">, </w:t>
      </w:r>
      <w:r w:rsidR="416D604F" w:rsidRPr="33C8D749">
        <w:rPr>
          <w:lang w:val="en-GB"/>
        </w:rPr>
        <w:t>al</w:t>
      </w:r>
      <w:r w:rsidR="071D752A" w:rsidRPr="33C8D749">
        <w:rPr>
          <w:lang w:val="en-GB"/>
        </w:rPr>
        <w:t>though slightly better than PS, the performance of surrogate splits is below par.</w:t>
      </w:r>
    </w:p>
    <w:p w14:paraId="1A6A4C04" w14:textId="4C8B049F" w:rsidR="003943BE" w:rsidRDefault="003943BE" w:rsidP="00471100">
      <w:pPr>
        <w:pStyle w:val="Heading2"/>
      </w:pPr>
      <w:r w:rsidRPr="33C8D749">
        <w:lastRenderedPageBreak/>
        <w:t>Calibration-in-the-large</w:t>
      </w:r>
    </w:p>
    <w:p w14:paraId="0C3D3203" w14:textId="7DA3526F" w:rsidR="00794831" w:rsidRPr="00794831" w:rsidRDefault="10417189" w:rsidP="00B64920">
      <w:pPr>
        <w:rPr>
          <w:lang w:val="en-GB"/>
        </w:rPr>
      </w:pPr>
      <w:r w:rsidRPr="33C8D749">
        <w:rPr>
          <w:lang w:val="en-GB"/>
        </w:rPr>
        <w:t xml:space="preserve">In terms of CITL, PS </w:t>
      </w:r>
      <w:r w:rsidR="35BFF355" w:rsidRPr="33C8D749">
        <w:rPr>
          <w:lang w:val="en-GB"/>
        </w:rPr>
        <w:t>only slightly outperform</w:t>
      </w:r>
      <w:r w:rsidR="0049181F">
        <w:rPr>
          <w:lang w:val="en-GB"/>
        </w:rPr>
        <w:t>ed</w:t>
      </w:r>
      <w:r w:rsidR="35BFF355" w:rsidRPr="33C8D749">
        <w:rPr>
          <w:lang w:val="en-GB"/>
        </w:rPr>
        <w:t xml:space="preserve"> JMI-CM and JMI-MD </w:t>
      </w:r>
      <w:r w:rsidR="0049181F" w:rsidRPr="33C8D749">
        <w:rPr>
          <w:lang w:val="en-GB"/>
        </w:rPr>
        <w:t xml:space="preserve">when paired with </w:t>
      </w:r>
      <w:r w:rsidR="003C18E3">
        <w:rPr>
          <w:lang w:val="en-GB"/>
        </w:rPr>
        <w:t>a FLR model</w:t>
      </w:r>
      <w:r w:rsidR="0049181F">
        <w:rPr>
          <w:lang w:val="en-GB"/>
        </w:rPr>
        <w:t xml:space="preserve">, </w:t>
      </w:r>
      <w:r w:rsidR="35BFF355" w:rsidRPr="33C8D749">
        <w:rPr>
          <w:lang w:val="en-GB"/>
        </w:rPr>
        <w:t xml:space="preserve">all showing </w:t>
      </w:r>
      <w:r w:rsidRPr="33C8D749">
        <w:rPr>
          <w:lang w:val="en-GB"/>
        </w:rPr>
        <w:t>near perfect overall calibration.</w:t>
      </w:r>
      <w:r w:rsidR="0F299F47" w:rsidRPr="33C8D749">
        <w:rPr>
          <w:lang w:val="en-GB"/>
        </w:rPr>
        <w:t xml:space="preserve"> </w:t>
      </w:r>
      <w:r w:rsidR="7FFC9912" w:rsidRPr="33C8D749">
        <w:rPr>
          <w:lang w:val="en-GB"/>
        </w:rPr>
        <w:t xml:space="preserve">All </w:t>
      </w:r>
      <w:r w:rsidR="26E28E0C" w:rsidRPr="33C8D749">
        <w:rPr>
          <w:lang w:val="en-GB"/>
        </w:rPr>
        <w:t>missing data handling techniques</w:t>
      </w:r>
      <w:r w:rsidR="03FF5005" w:rsidRPr="33C8D749">
        <w:rPr>
          <w:lang w:val="en-GB"/>
        </w:rPr>
        <w:t xml:space="preserve"> show</w:t>
      </w:r>
      <w:r w:rsidR="0049181F">
        <w:rPr>
          <w:lang w:val="en-GB"/>
        </w:rPr>
        <w:t>ed</w:t>
      </w:r>
      <w:r w:rsidR="03FF5005" w:rsidRPr="33C8D749">
        <w:rPr>
          <w:lang w:val="en-GB"/>
        </w:rPr>
        <w:t xml:space="preserve"> s</w:t>
      </w:r>
      <w:r w:rsidR="3B8361C5" w:rsidRPr="33C8D749">
        <w:rPr>
          <w:lang w:val="en-GB"/>
        </w:rPr>
        <w:t xml:space="preserve">imilar </w:t>
      </w:r>
      <w:r w:rsidR="03FF5005" w:rsidRPr="33C8D749">
        <w:rPr>
          <w:lang w:val="en-GB"/>
        </w:rPr>
        <w:t xml:space="preserve">calibration when paired with a random forest prediction model. The clear favourite </w:t>
      </w:r>
      <w:r w:rsidR="0049181F">
        <w:rPr>
          <w:lang w:val="en-GB"/>
        </w:rPr>
        <w:t>wa</w:t>
      </w:r>
      <w:r w:rsidR="0282999E" w:rsidRPr="33C8D749">
        <w:rPr>
          <w:lang w:val="en-GB"/>
        </w:rPr>
        <w:t xml:space="preserve">s </w:t>
      </w:r>
      <w:r w:rsidR="03FF5005" w:rsidRPr="33C8D749">
        <w:rPr>
          <w:lang w:val="en-GB"/>
        </w:rPr>
        <w:t xml:space="preserve">JMI-MD with near perfect </w:t>
      </w:r>
      <w:r w:rsidR="5AC8E4DD" w:rsidRPr="33C8D749">
        <w:rPr>
          <w:lang w:val="en-GB"/>
        </w:rPr>
        <w:t>CITL</w:t>
      </w:r>
      <w:r w:rsidR="03FF5005" w:rsidRPr="33C8D749">
        <w:rPr>
          <w:lang w:val="en-GB"/>
        </w:rPr>
        <w:t>.</w:t>
      </w:r>
    </w:p>
    <w:p w14:paraId="7AF2F0F1" w14:textId="77777777" w:rsidR="003943BE" w:rsidRDefault="003943BE" w:rsidP="00471100">
      <w:pPr>
        <w:pStyle w:val="Heading2"/>
      </w:pPr>
      <w:r w:rsidRPr="33C8D749">
        <w:t>Calibration slope</w:t>
      </w:r>
    </w:p>
    <w:p w14:paraId="5FA49267" w14:textId="70068DDB" w:rsidR="34190EBB" w:rsidRDefault="34190EBB" w:rsidP="00B64920">
      <w:pPr>
        <w:rPr>
          <w:lang w:val="en-GB" w:eastAsia="en-GB"/>
        </w:rPr>
      </w:pPr>
      <w:r w:rsidRPr="33C8D749">
        <w:rPr>
          <w:lang w:val="en-GB"/>
        </w:rPr>
        <w:t xml:space="preserve">In contrast with other performance metrics, the </w:t>
      </w:r>
      <w:r w:rsidR="0049181F">
        <w:rPr>
          <w:lang w:val="en-GB"/>
        </w:rPr>
        <w:t xml:space="preserve">best performance is observed with </w:t>
      </w:r>
      <w:r w:rsidRPr="33C8D749">
        <w:rPr>
          <w:lang w:val="en-GB"/>
        </w:rPr>
        <w:t xml:space="preserve">JMI-CM </w:t>
      </w:r>
      <w:r w:rsidR="0049181F">
        <w:rPr>
          <w:lang w:val="en-GB"/>
        </w:rPr>
        <w:t>and</w:t>
      </w:r>
      <w:r w:rsidR="617682E6" w:rsidRPr="33C8D749">
        <w:rPr>
          <w:lang w:val="en-GB"/>
        </w:rPr>
        <w:t xml:space="preserve"> </w:t>
      </w:r>
      <w:r w:rsidR="003C18E3">
        <w:rPr>
          <w:lang w:val="en-GB"/>
        </w:rPr>
        <w:t>FLR</w:t>
      </w:r>
      <w:r w:rsidR="0049181F">
        <w:rPr>
          <w:lang w:val="en-GB"/>
        </w:rPr>
        <w:t>, which</w:t>
      </w:r>
      <w:r w:rsidR="617682E6" w:rsidRPr="33C8D749">
        <w:rPr>
          <w:lang w:val="en-GB"/>
        </w:rPr>
        <w:t xml:space="preserve"> c</w:t>
      </w:r>
      <w:r w:rsidR="0049181F">
        <w:rPr>
          <w:lang w:val="en-GB"/>
        </w:rPr>
        <w:t>ould</w:t>
      </w:r>
      <w:r w:rsidR="617682E6" w:rsidRPr="33C8D749">
        <w:rPr>
          <w:lang w:val="en-GB"/>
        </w:rPr>
        <w:t xml:space="preserve"> best </w:t>
      </w:r>
      <w:r w:rsidRPr="33C8D749">
        <w:rPr>
          <w:lang w:val="en-GB" w:eastAsia="en-GB"/>
        </w:rPr>
        <w:t>quan</w:t>
      </w:r>
      <w:r w:rsidR="144F9860" w:rsidRPr="33C8D749">
        <w:rPr>
          <w:lang w:val="en-GB" w:eastAsia="en-GB"/>
        </w:rPr>
        <w:t xml:space="preserve">tify </w:t>
      </w:r>
      <w:r w:rsidRPr="33C8D749">
        <w:rPr>
          <w:lang w:val="en-GB" w:eastAsia="en-GB"/>
        </w:rPr>
        <w:t xml:space="preserve">the </w:t>
      </w:r>
      <w:r w:rsidR="1BEE058D" w:rsidRPr="33C8D749">
        <w:rPr>
          <w:lang w:val="en-GB" w:eastAsia="en-GB"/>
        </w:rPr>
        <w:t xml:space="preserve">extremeness of predicted risks </w:t>
      </w:r>
      <w:r w:rsidRPr="33C8D749">
        <w:rPr>
          <w:lang w:val="en-GB" w:eastAsia="en-GB"/>
        </w:rPr>
        <w:t>across the whole range</w:t>
      </w:r>
      <w:r w:rsidR="5D26C8D3" w:rsidRPr="33C8D749">
        <w:rPr>
          <w:lang w:val="en-GB" w:eastAsia="en-GB"/>
        </w:rPr>
        <w:t>.</w:t>
      </w:r>
      <w:r w:rsidR="36EC18F1" w:rsidRPr="33C8D749">
        <w:rPr>
          <w:lang w:val="en-GB" w:eastAsia="en-GB"/>
        </w:rPr>
        <w:t xml:space="preserve"> </w:t>
      </w:r>
      <w:r w:rsidR="096F76FE" w:rsidRPr="33C8D749">
        <w:rPr>
          <w:lang w:val="en-GB" w:eastAsia="en-GB"/>
        </w:rPr>
        <w:t>Both JMI-MD and PS ha</w:t>
      </w:r>
      <w:r w:rsidR="0049181F">
        <w:rPr>
          <w:lang w:val="en-GB" w:eastAsia="en-GB"/>
        </w:rPr>
        <w:t>d</w:t>
      </w:r>
      <w:r w:rsidR="096F76FE" w:rsidRPr="33C8D749">
        <w:rPr>
          <w:lang w:val="en-GB" w:eastAsia="en-GB"/>
        </w:rPr>
        <w:t xml:space="preserve"> very similar performance. </w:t>
      </w:r>
      <w:r w:rsidR="003C18E3" w:rsidRPr="33C8D749">
        <w:rPr>
          <w:lang w:val="en-GB" w:eastAsia="en-GB"/>
        </w:rPr>
        <w:t>Apart from</w:t>
      </w:r>
      <w:r w:rsidR="36EC18F1" w:rsidRPr="33C8D749">
        <w:rPr>
          <w:lang w:val="en-GB" w:eastAsia="en-GB"/>
        </w:rPr>
        <w:t xml:space="preserve"> JMI-MD, all missing data handling techniques show</w:t>
      </w:r>
      <w:r w:rsidR="0049181F">
        <w:rPr>
          <w:lang w:val="en-GB" w:eastAsia="en-GB"/>
        </w:rPr>
        <w:t>ed</w:t>
      </w:r>
      <w:r w:rsidR="36EC18F1" w:rsidRPr="33C8D749">
        <w:rPr>
          <w:lang w:val="en-GB" w:eastAsia="en-GB"/>
        </w:rPr>
        <w:t xml:space="preserve"> miscalibration when a random</w:t>
      </w:r>
      <w:r w:rsidR="4E0E11AD" w:rsidRPr="33C8D749">
        <w:rPr>
          <w:lang w:val="en-GB" w:eastAsia="en-GB"/>
        </w:rPr>
        <w:t xml:space="preserve"> forest prediction model is used.</w:t>
      </w:r>
    </w:p>
    <w:p w14:paraId="3C86A65C" w14:textId="63FBD62C" w:rsidR="005955B7" w:rsidRDefault="00793EC3" w:rsidP="00471100">
      <w:pPr>
        <w:pStyle w:val="Heading2"/>
      </w:pPr>
      <w:r>
        <w:t>Calibration plots</w:t>
      </w:r>
    </w:p>
    <w:p w14:paraId="098320D0" w14:textId="35A5ACB3" w:rsidR="00357FA6" w:rsidRDefault="0049181F" w:rsidP="00E2635C">
      <w:pPr>
        <w:rPr>
          <w:color w:val="FF0000"/>
        </w:rPr>
      </w:pPr>
      <w:r w:rsidRPr="003359CF">
        <w:rPr>
          <w:lang w:val="en-GB"/>
        </w:rPr>
        <w:t>F</w:t>
      </w:r>
      <w:r w:rsidR="006F6193" w:rsidRPr="003359CF">
        <w:rPr>
          <w:lang w:val="en-GB"/>
        </w:rPr>
        <w:t>igure</w:t>
      </w:r>
      <w:r w:rsidRPr="003359CF">
        <w:rPr>
          <w:lang w:val="en-GB"/>
        </w:rPr>
        <w:t xml:space="preserve"> </w:t>
      </w:r>
      <w:r w:rsidR="003359CF" w:rsidRPr="003359CF">
        <w:rPr>
          <w:lang w:val="en-GB"/>
        </w:rPr>
        <w:t>7</w:t>
      </w:r>
      <w:r w:rsidR="006F6193" w:rsidRPr="003C18E3">
        <w:rPr>
          <w:color w:val="FF0000"/>
          <w:lang w:val="en-GB"/>
        </w:rPr>
        <w:t xml:space="preserve"> </w:t>
      </w:r>
      <w:r w:rsidR="00710472">
        <w:rPr>
          <w:lang w:val="en-GB"/>
        </w:rPr>
        <w:t xml:space="preserve">presents </w:t>
      </w:r>
      <w:r w:rsidR="006F6193">
        <w:rPr>
          <w:lang w:val="en-GB"/>
        </w:rPr>
        <w:t>calibration plot</w:t>
      </w:r>
      <w:r w:rsidR="00710472">
        <w:rPr>
          <w:lang w:val="en-GB"/>
        </w:rPr>
        <w:t>s</w:t>
      </w:r>
      <w:r>
        <w:rPr>
          <w:lang w:val="en-GB"/>
        </w:rPr>
        <w:t xml:space="preserve"> </w:t>
      </w:r>
      <w:r w:rsidR="00710472">
        <w:rPr>
          <w:lang w:val="en-GB"/>
        </w:rPr>
        <w:t>for</w:t>
      </w:r>
      <w:r>
        <w:rPr>
          <w:lang w:val="en-GB"/>
        </w:rPr>
        <w:t xml:space="preserve"> </w:t>
      </w:r>
      <w:r w:rsidR="00710472">
        <w:rPr>
          <w:lang w:val="en-GB"/>
        </w:rPr>
        <w:t>the</w:t>
      </w:r>
      <w:r>
        <w:rPr>
          <w:lang w:val="en-GB"/>
        </w:rPr>
        <w:t xml:space="preserve"> method</w:t>
      </w:r>
      <w:r w:rsidR="00710472">
        <w:rPr>
          <w:lang w:val="en-GB"/>
        </w:rPr>
        <w:t>s of interest</w:t>
      </w:r>
      <w:r w:rsidR="006F6193">
        <w:rPr>
          <w:lang w:val="en-GB"/>
        </w:rPr>
        <w:t xml:space="preserve">. </w:t>
      </w:r>
      <w:r w:rsidR="00710472">
        <w:rPr>
          <w:lang w:val="en-GB"/>
        </w:rPr>
        <w:t>The missing data approaches can be found in the row-wise panels; the prediction models in the columns (left = FLR, right = RF). Within each plot, d</w:t>
      </w:r>
      <w:r>
        <w:rPr>
          <w:lang w:val="en-GB"/>
        </w:rPr>
        <w:t xml:space="preserve">ashed </w:t>
      </w:r>
      <w:r w:rsidR="006F6193">
        <w:rPr>
          <w:lang w:val="en-GB"/>
        </w:rPr>
        <w:t xml:space="preserve">lines </w:t>
      </w:r>
      <w:r w:rsidR="00710472">
        <w:rPr>
          <w:lang w:val="en-GB"/>
        </w:rPr>
        <w:t xml:space="preserve">show </w:t>
      </w:r>
      <w:r w:rsidR="006F6193">
        <w:rPr>
          <w:lang w:val="en-GB"/>
        </w:rPr>
        <w:t>optimal calibration</w:t>
      </w:r>
      <w:r w:rsidR="00710472">
        <w:rPr>
          <w:lang w:val="en-GB"/>
        </w:rPr>
        <w:t xml:space="preserve"> (i.e., perfect match between predicted and actual probabilities)</w:t>
      </w:r>
      <w:r w:rsidR="006F6193">
        <w:rPr>
          <w:lang w:val="en-GB"/>
        </w:rPr>
        <w:t xml:space="preserve">, </w:t>
      </w:r>
      <w:r w:rsidR="00710472">
        <w:rPr>
          <w:lang w:val="en-GB"/>
        </w:rPr>
        <w:t xml:space="preserve">the </w:t>
      </w:r>
      <w:r>
        <w:rPr>
          <w:lang w:val="en-GB"/>
        </w:rPr>
        <w:t>points</w:t>
      </w:r>
      <w:r w:rsidR="006F6193">
        <w:rPr>
          <w:lang w:val="en-GB"/>
        </w:rPr>
        <w:t xml:space="preserve"> </w:t>
      </w:r>
      <w:r w:rsidR="00710472">
        <w:rPr>
          <w:lang w:val="en-GB"/>
        </w:rPr>
        <w:t xml:space="preserve">and whiskers </w:t>
      </w:r>
      <w:r w:rsidR="006F6193">
        <w:rPr>
          <w:lang w:val="en-GB"/>
        </w:rPr>
        <w:t xml:space="preserve">show </w:t>
      </w:r>
      <w:r w:rsidR="00710472">
        <w:rPr>
          <w:lang w:val="en-GB"/>
        </w:rPr>
        <w:t xml:space="preserve">the </w:t>
      </w:r>
      <w:r w:rsidR="006F6193">
        <w:rPr>
          <w:lang w:val="en-GB"/>
        </w:rPr>
        <w:t xml:space="preserve">average performance </w:t>
      </w:r>
      <w:r w:rsidR="00710472">
        <w:rPr>
          <w:lang w:val="en-GB"/>
        </w:rPr>
        <w:t>within each</w:t>
      </w:r>
      <w:r w:rsidR="006F6193">
        <w:rPr>
          <w:lang w:val="en-GB"/>
        </w:rPr>
        <w:t xml:space="preserve"> decile with </w:t>
      </w:r>
      <w:r w:rsidR="00710472">
        <w:rPr>
          <w:lang w:val="en-GB"/>
        </w:rPr>
        <w:t xml:space="preserve">a </w:t>
      </w:r>
      <w:r w:rsidR="006F6193">
        <w:rPr>
          <w:lang w:val="en-GB"/>
        </w:rPr>
        <w:t>95% CI. Colored lines (blue for FLR, green for RF) are Loess lines through the calibration.</w:t>
      </w:r>
      <w:r w:rsidR="006F6193" w:rsidRPr="006F6193">
        <w:t xml:space="preserve"> </w:t>
      </w:r>
      <w:r w:rsidR="00430F9E">
        <w:t>And the shaded grey area represents the density of the predicted probabilities.</w:t>
      </w:r>
    </w:p>
    <w:p w14:paraId="023E6842" w14:textId="77777777" w:rsidR="00357FA6" w:rsidRDefault="00357FA6" w:rsidP="00E2635C">
      <w:pPr>
        <w:rPr>
          <w:color w:val="FF0000"/>
        </w:rPr>
      </w:pPr>
    </w:p>
    <w:p w14:paraId="64882A54" w14:textId="77777777" w:rsidR="00686D22" w:rsidRDefault="00686D22" w:rsidP="00FF2EEA">
      <w:pPr>
        <w:rPr>
          <w:b/>
          <w:bCs/>
          <w:lang w:val="en-GB"/>
        </w:rPr>
      </w:pPr>
    </w:p>
    <w:p w14:paraId="6E1CACEF" w14:textId="77777777" w:rsidR="00686D22" w:rsidRDefault="00686D22" w:rsidP="00FF2EEA">
      <w:pPr>
        <w:rPr>
          <w:b/>
          <w:bCs/>
          <w:lang w:val="en-GB"/>
        </w:rPr>
      </w:pPr>
    </w:p>
    <w:p w14:paraId="4BC307F8" w14:textId="77777777" w:rsidR="00686D22" w:rsidRDefault="00686D22" w:rsidP="00FF2EEA">
      <w:pPr>
        <w:rPr>
          <w:b/>
          <w:bCs/>
          <w:lang w:val="en-GB"/>
        </w:rPr>
      </w:pPr>
    </w:p>
    <w:p w14:paraId="6644B3DD" w14:textId="3A9440E0" w:rsidR="003C4F88" w:rsidRDefault="00E2635C" w:rsidP="000D0219">
      <w:pPr>
        <w:pStyle w:val="Heading4"/>
      </w:pPr>
      <w:r w:rsidRPr="33C8D749">
        <w:rPr>
          <w:b/>
          <w:bCs/>
        </w:rPr>
        <w:lastRenderedPageBreak/>
        <w:t xml:space="preserve">Figure </w:t>
      </w:r>
      <w:r w:rsidR="000D0219">
        <w:rPr>
          <w:b/>
          <w:bCs/>
        </w:rPr>
        <w:t>6</w:t>
      </w:r>
      <w:r w:rsidRPr="33C8D749">
        <w:rPr>
          <w:b/>
          <w:bCs/>
        </w:rPr>
        <w:t xml:space="preserve">. </w:t>
      </w:r>
      <w:r w:rsidRPr="33C8D749">
        <w:t>Performance measures per method</w:t>
      </w:r>
      <w:r w:rsidR="002D233F" w:rsidRPr="002D233F">
        <w:rPr>
          <w:noProof/>
        </w:rPr>
        <w:t xml:space="preserve"> </w:t>
      </w:r>
    </w:p>
    <w:p w14:paraId="66FB9F0A" w14:textId="74B9C3A8" w:rsidR="00DA2496" w:rsidRPr="003D5530" w:rsidRDefault="002D233F" w:rsidP="00FF2EEA">
      <w:r w:rsidRPr="002D233F">
        <w:rPr>
          <w:noProof/>
        </w:rPr>
        <w:drawing>
          <wp:inline distT="0" distB="0" distL="0" distR="0" wp14:anchorId="511EB4CE" wp14:editId="5644D72C">
            <wp:extent cx="5283835" cy="626257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1091" b="4564"/>
                    <a:stretch/>
                  </pic:blipFill>
                  <pic:spPr bwMode="auto">
                    <a:xfrm>
                      <a:off x="0" y="0"/>
                      <a:ext cx="5284381" cy="6263223"/>
                    </a:xfrm>
                    <a:prstGeom prst="rect">
                      <a:avLst/>
                    </a:prstGeom>
                    <a:ln>
                      <a:noFill/>
                    </a:ln>
                    <a:extLst>
                      <a:ext uri="{53640926-AAD7-44D8-BBD7-CCE9431645EC}">
                        <a14:shadowObscured xmlns:a14="http://schemas.microsoft.com/office/drawing/2010/main"/>
                      </a:ext>
                    </a:extLst>
                  </pic:spPr>
                </pic:pic>
              </a:graphicData>
            </a:graphic>
          </wp:inline>
        </w:drawing>
      </w:r>
      <w:r w:rsidRPr="002D233F">
        <w:rPr>
          <w:noProof/>
        </w:rPr>
        <w:t xml:space="preserve"> </w:t>
      </w:r>
      <w:r w:rsidR="003C4F88" w:rsidRPr="003C4F88">
        <w:rPr>
          <w:noProof/>
        </w:rPr>
        <w:drawing>
          <wp:inline distT="0" distB="0" distL="0" distR="0" wp14:anchorId="534E6BF5" wp14:editId="2F975222">
            <wp:extent cx="5471545" cy="37432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877" t="94292"/>
                    <a:stretch/>
                  </pic:blipFill>
                  <pic:spPr bwMode="auto">
                    <a:xfrm>
                      <a:off x="0" y="0"/>
                      <a:ext cx="5475435" cy="374591"/>
                    </a:xfrm>
                    <a:prstGeom prst="rect">
                      <a:avLst/>
                    </a:prstGeom>
                    <a:ln>
                      <a:noFill/>
                    </a:ln>
                    <a:extLst>
                      <a:ext uri="{53640926-AAD7-44D8-BBD7-CCE9431645EC}">
                        <a14:shadowObscured xmlns:a14="http://schemas.microsoft.com/office/drawing/2010/main"/>
                      </a:ext>
                    </a:extLst>
                  </pic:spPr>
                </pic:pic>
              </a:graphicData>
            </a:graphic>
          </wp:inline>
        </w:drawing>
      </w:r>
    </w:p>
    <w:p w14:paraId="553967EA" w14:textId="2DFEA5F0" w:rsidR="00686D22" w:rsidRDefault="00F60EF3" w:rsidP="002E7E9B">
      <w:pPr>
        <w:spacing w:after="160" w:line="259" w:lineRule="auto"/>
        <w:rPr>
          <w:sz w:val="18"/>
          <w:szCs w:val="18"/>
          <w:lang w:eastAsia="en-GB"/>
        </w:rPr>
      </w:pPr>
      <w:r>
        <w:rPr>
          <w:sz w:val="18"/>
          <w:szCs w:val="18"/>
        </w:rPr>
        <w:t>Legend –</w:t>
      </w:r>
      <w:r w:rsidR="002E7E9B" w:rsidRPr="00CA1EA2">
        <w:rPr>
          <w:sz w:val="18"/>
          <w:szCs w:val="18"/>
        </w:rPr>
        <w:t xml:space="preserve"> </w:t>
      </w:r>
      <w:r w:rsidR="002E7E9B"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p>
    <w:p w14:paraId="5A506AD0" w14:textId="3D300E63" w:rsidR="00686D22" w:rsidRDefault="00686D22" w:rsidP="00AA3D81">
      <w:pPr>
        <w:pStyle w:val="Heading4"/>
      </w:pPr>
      <w:r>
        <w:br w:type="page"/>
      </w:r>
      <w:r w:rsidRPr="00686D22">
        <w:rPr>
          <w:b/>
          <w:bCs/>
        </w:rPr>
        <w:lastRenderedPageBreak/>
        <w:t xml:space="preserve">Table </w:t>
      </w:r>
      <w:r w:rsidR="003359CF">
        <w:rPr>
          <w:b/>
          <w:bCs/>
        </w:rPr>
        <w:t>3</w:t>
      </w:r>
      <w:r w:rsidRPr="00686D22">
        <w:rPr>
          <w:b/>
          <w:bCs/>
        </w:rPr>
        <w:t>.</w:t>
      </w:r>
      <w:r>
        <w:t xml:space="preserve"> Average performance across simulations.</w:t>
      </w:r>
    </w:p>
    <w:tbl>
      <w:tblPr>
        <w:tblW w:w="6723" w:type="dxa"/>
        <w:tblCellMar>
          <w:left w:w="70" w:type="dxa"/>
          <w:right w:w="70" w:type="dxa"/>
        </w:tblCellMar>
        <w:tblLook w:val="04A0" w:firstRow="1" w:lastRow="0" w:firstColumn="1" w:lastColumn="0" w:noHBand="0" w:noVBand="1"/>
      </w:tblPr>
      <w:tblGrid>
        <w:gridCol w:w="960"/>
        <w:gridCol w:w="960"/>
        <w:gridCol w:w="960"/>
        <w:gridCol w:w="960"/>
        <w:gridCol w:w="960"/>
        <w:gridCol w:w="963"/>
        <w:gridCol w:w="960"/>
      </w:tblGrid>
      <w:tr w:rsidR="00686D22" w:rsidRPr="00357FA6" w14:paraId="37798AF7" w14:textId="77777777" w:rsidTr="002D1832">
        <w:trPr>
          <w:trHeight w:val="300"/>
        </w:trPr>
        <w:tc>
          <w:tcPr>
            <w:tcW w:w="960" w:type="dxa"/>
            <w:tcBorders>
              <w:top w:val="single" w:sz="4" w:space="0" w:color="auto"/>
              <w:left w:val="nil"/>
              <w:bottom w:val="single" w:sz="4" w:space="0" w:color="auto"/>
              <w:right w:val="nil"/>
            </w:tcBorders>
          </w:tcPr>
          <w:p w14:paraId="5A1E9AA8" w14:textId="77777777" w:rsidR="00686D22" w:rsidRPr="00357FA6" w:rsidRDefault="00686D22" w:rsidP="002D1832">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63200ADA" w14:textId="77777777" w:rsidR="00686D22" w:rsidRPr="00357FA6" w:rsidRDefault="00686D22" w:rsidP="002D1832">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5F4D35A5"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RMSE</w:t>
            </w:r>
          </w:p>
        </w:tc>
        <w:tc>
          <w:tcPr>
            <w:tcW w:w="960" w:type="dxa"/>
            <w:tcBorders>
              <w:top w:val="single" w:sz="4" w:space="0" w:color="auto"/>
              <w:left w:val="nil"/>
              <w:bottom w:val="single" w:sz="4" w:space="0" w:color="auto"/>
              <w:right w:val="nil"/>
            </w:tcBorders>
            <w:shd w:val="clear" w:color="auto" w:fill="auto"/>
            <w:noWrap/>
            <w:vAlign w:val="bottom"/>
            <w:hideMark/>
          </w:tcPr>
          <w:p w14:paraId="300FDCB9"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Brier</w:t>
            </w:r>
          </w:p>
        </w:tc>
        <w:tc>
          <w:tcPr>
            <w:tcW w:w="960" w:type="dxa"/>
            <w:tcBorders>
              <w:top w:val="single" w:sz="4" w:space="0" w:color="auto"/>
              <w:left w:val="nil"/>
              <w:bottom w:val="single" w:sz="4" w:space="0" w:color="auto"/>
              <w:right w:val="nil"/>
            </w:tcBorders>
            <w:shd w:val="clear" w:color="auto" w:fill="auto"/>
            <w:noWrap/>
            <w:vAlign w:val="bottom"/>
            <w:hideMark/>
          </w:tcPr>
          <w:p w14:paraId="6B93809E"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p>
        </w:tc>
        <w:tc>
          <w:tcPr>
            <w:tcW w:w="963" w:type="dxa"/>
            <w:tcBorders>
              <w:top w:val="single" w:sz="4" w:space="0" w:color="auto"/>
              <w:left w:val="nil"/>
              <w:bottom w:val="single" w:sz="4" w:space="0" w:color="auto"/>
              <w:right w:val="nil"/>
            </w:tcBorders>
            <w:shd w:val="clear" w:color="auto" w:fill="auto"/>
            <w:noWrap/>
            <w:vAlign w:val="bottom"/>
            <w:hideMark/>
          </w:tcPr>
          <w:p w14:paraId="14BA1E51" w14:textId="77777777" w:rsidR="00686D22" w:rsidRPr="00357FA6" w:rsidRDefault="00686D22" w:rsidP="002D183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CITL</w:t>
            </w:r>
          </w:p>
        </w:tc>
        <w:tc>
          <w:tcPr>
            <w:tcW w:w="960" w:type="dxa"/>
            <w:tcBorders>
              <w:top w:val="single" w:sz="4" w:space="0" w:color="auto"/>
              <w:left w:val="nil"/>
              <w:bottom w:val="single" w:sz="4" w:space="0" w:color="auto"/>
              <w:right w:val="nil"/>
            </w:tcBorders>
            <w:shd w:val="clear" w:color="auto" w:fill="auto"/>
            <w:noWrap/>
            <w:vAlign w:val="bottom"/>
            <w:hideMark/>
          </w:tcPr>
          <w:p w14:paraId="4329D913"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Slope</w:t>
            </w:r>
          </w:p>
        </w:tc>
      </w:tr>
      <w:tr w:rsidR="00686D22" w:rsidRPr="00357FA6" w14:paraId="26AA0C4D" w14:textId="77777777" w:rsidTr="002D1832">
        <w:trPr>
          <w:trHeight w:val="300"/>
        </w:trPr>
        <w:tc>
          <w:tcPr>
            <w:tcW w:w="960" w:type="dxa"/>
            <w:vMerge w:val="restart"/>
            <w:tcBorders>
              <w:top w:val="single" w:sz="4" w:space="0" w:color="auto"/>
              <w:left w:val="nil"/>
              <w:right w:val="nil"/>
            </w:tcBorders>
            <w:vAlign w:val="center"/>
          </w:tcPr>
          <w:p w14:paraId="4CD4F022" w14:textId="77777777" w:rsidR="00686D22" w:rsidRPr="00357FA6" w:rsidRDefault="00686D22" w:rsidP="002D1832">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FLR</w:t>
            </w:r>
          </w:p>
        </w:tc>
        <w:tc>
          <w:tcPr>
            <w:tcW w:w="960" w:type="dxa"/>
            <w:tcBorders>
              <w:top w:val="single" w:sz="4" w:space="0" w:color="auto"/>
              <w:left w:val="nil"/>
              <w:bottom w:val="nil"/>
              <w:right w:val="nil"/>
            </w:tcBorders>
            <w:shd w:val="clear" w:color="auto" w:fill="auto"/>
            <w:noWrap/>
            <w:vAlign w:val="bottom"/>
            <w:hideMark/>
          </w:tcPr>
          <w:p w14:paraId="200D305B" w14:textId="77777777" w:rsidR="00686D22" w:rsidRPr="00357FA6" w:rsidRDefault="00686D22" w:rsidP="002D183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60" w:type="dxa"/>
            <w:tcBorders>
              <w:top w:val="single" w:sz="4" w:space="0" w:color="auto"/>
              <w:left w:val="nil"/>
              <w:bottom w:val="nil"/>
              <w:right w:val="nil"/>
            </w:tcBorders>
            <w:shd w:val="clear" w:color="auto" w:fill="auto"/>
            <w:noWrap/>
            <w:vAlign w:val="bottom"/>
            <w:hideMark/>
          </w:tcPr>
          <w:p w14:paraId="3504CB08"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0.223</w:t>
            </w:r>
          </w:p>
        </w:tc>
        <w:tc>
          <w:tcPr>
            <w:tcW w:w="960" w:type="dxa"/>
            <w:tcBorders>
              <w:top w:val="single" w:sz="4" w:space="0" w:color="auto"/>
              <w:left w:val="nil"/>
              <w:bottom w:val="nil"/>
              <w:right w:val="nil"/>
            </w:tcBorders>
            <w:shd w:val="clear" w:color="auto" w:fill="auto"/>
            <w:noWrap/>
            <w:vAlign w:val="bottom"/>
            <w:hideMark/>
          </w:tcPr>
          <w:p w14:paraId="13EDBFAF"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960" w:type="dxa"/>
            <w:tcBorders>
              <w:top w:val="single" w:sz="4" w:space="0" w:color="auto"/>
              <w:left w:val="nil"/>
              <w:bottom w:val="nil"/>
              <w:right w:val="nil"/>
            </w:tcBorders>
            <w:shd w:val="clear" w:color="auto" w:fill="auto"/>
            <w:noWrap/>
            <w:vAlign w:val="bottom"/>
            <w:hideMark/>
          </w:tcPr>
          <w:p w14:paraId="22DF64E2"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0.634</w:t>
            </w:r>
          </w:p>
        </w:tc>
        <w:tc>
          <w:tcPr>
            <w:tcW w:w="963" w:type="dxa"/>
            <w:tcBorders>
              <w:top w:val="single" w:sz="4" w:space="0" w:color="auto"/>
              <w:left w:val="nil"/>
              <w:bottom w:val="nil"/>
              <w:right w:val="nil"/>
            </w:tcBorders>
            <w:shd w:val="clear" w:color="auto" w:fill="auto"/>
            <w:noWrap/>
            <w:vAlign w:val="bottom"/>
            <w:hideMark/>
          </w:tcPr>
          <w:p w14:paraId="6F2DF070"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0.027</w:t>
            </w:r>
          </w:p>
        </w:tc>
        <w:tc>
          <w:tcPr>
            <w:tcW w:w="960" w:type="dxa"/>
            <w:tcBorders>
              <w:top w:val="single" w:sz="4" w:space="0" w:color="auto"/>
              <w:left w:val="nil"/>
              <w:bottom w:val="nil"/>
              <w:right w:val="nil"/>
            </w:tcBorders>
            <w:shd w:val="clear" w:color="auto" w:fill="auto"/>
            <w:noWrap/>
            <w:vAlign w:val="bottom"/>
            <w:hideMark/>
          </w:tcPr>
          <w:p w14:paraId="506DFDAF"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0.985</w:t>
            </w:r>
          </w:p>
        </w:tc>
      </w:tr>
      <w:tr w:rsidR="00686D22" w:rsidRPr="00357FA6" w14:paraId="6FB72019" w14:textId="77777777" w:rsidTr="002D1832">
        <w:trPr>
          <w:trHeight w:val="300"/>
        </w:trPr>
        <w:tc>
          <w:tcPr>
            <w:tcW w:w="960" w:type="dxa"/>
            <w:vMerge/>
            <w:tcBorders>
              <w:left w:val="nil"/>
              <w:right w:val="nil"/>
            </w:tcBorders>
          </w:tcPr>
          <w:p w14:paraId="64A6A4C3" w14:textId="77777777" w:rsidR="00686D22" w:rsidRPr="00357FA6" w:rsidRDefault="00686D22" w:rsidP="002D1832">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80BAEEB" w14:textId="77777777" w:rsidR="00686D22" w:rsidRPr="00357FA6" w:rsidRDefault="00686D22" w:rsidP="002D183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60" w:type="dxa"/>
            <w:tcBorders>
              <w:top w:val="nil"/>
              <w:left w:val="nil"/>
              <w:bottom w:val="nil"/>
              <w:right w:val="nil"/>
            </w:tcBorders>
            <w:shd w:val="clear" w:color="auto" w:fill="auto"/>
            <w:noWrap/>
            <w:vAlign w:val="bottom"/>
            <w:hideMark/>
          </w:tcPr>
          <w:p w14:paraId="234264A9"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0.244</w:t>
            </w:r>
          </w:p>
        </w:tc>
        <w:tc>
          <w:tcPr>
            <w:tcW w:w="960" w:type="dxa"/>
            <w:tcBorders>
              <w:top w:val="nil"/>
              <w:left w:val="nil"/>
              <w:bottom w:val="nil"/>
              <w:right w:val="nil"/>
            </w:tcBorders>
            <w:shd w:val="clear" w:color="auto" w:fill="auto"/>
            <w:noWrap/>
            <w:vAlign w:val="bottom"/>
            <w:hideMark/>
          </w:tcPr>
          <w:p w14:paraId="451C6177"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0.133</w:t>
            </w:r>
          </w:p>
        </w:tc>
        <w:tc>
          <w:tcPr>
            <w:tcW w:w="960" w:type="dxa"/>
            <w:tcBorders>
              <w:top w:val="nil"/>
              <w:left w:val="nil"/>
              <w:bottom w:val="nil"/>
              <w:right w:val="nil"/>
            </w:tcBorders>
            <w:shd w:val="clear" w:color="auto" w:fill="auto"/>
            <w:noWrap/>
            <w:vAlign w:val="bottom"/>
            <w:hideMark/>
          </w:tcPr>
          <w:p w14:paraId="6CD3E34D"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0.581</w:t>
            </w:r>
          </w:p>
        </w:tc>
        <w:tc>
          <w:tcPr>
            <w:tcW w:w="963" w:type="dxa"/>
            <w:tcBorders>
              <w:top w:val="nil"/>
              <w:left w:val="nil"/>
              <w:bottom w:val="nil"/>
              <w:right w:val="nil"/>
            </w:tcBorders>
            <w:shd w:val="clear" w:color="auto" w:fill="auto"/>
            <w:noWrap/>
            <w:vAlign w:val="bottom"/>
            <w:hideMark/>
          </w:tcPr>
          <w:p w14:paraId="17C3EF58"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0.105</w:t>
            </w:r>
          </w:p>
        </w:tc>
        <w:tc>
          <w:tcPr>
            <w:tcW w:w="960" w:type="dxa"/>
            <w:tcBorders>
              <w:top w:val="nil"/>
              <w:left w:val="nil"/>
              <w:bottom w:val="nil"/>
              <w:right w:val="nil"/>
            </w:tcBorders>
            <w:shd w:val="clear" w:color="auto" w:fill="auto"/>
            <w:noWrap/>
            <w:vAlign w:val="bottom"/>
            <w:hideMark/>
          </w:tcPr>
          <w:p w14:paraId="52C1CBE0"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0.297</w:t>
            </w:r>
          </w:p>
        </w:tc>
      </w:tr>
      <w:tr w:rsidR="00686D22" w:rsidRPr="00357FA6" w14:paraId="35C916AD" w14:textId="77777777" w:rsidTr="002D1832">
        <w:trPr>
          <w:trHeight w:val="300"/>
        </w:trPr>
        <w:tc>
          <w:tcPr>
            <w:tcW w:w="960" w:type="dxa"/>
            <w:vMerge/>
            <w:tcBorders>
              <w:left w:val="nil"/>
              <w:right w:val="nil"/>
            </w:tcBorders>
          </w:tcPr>
          <w:p w14:paraId="5F57431C" w14:textId="77777777" w:rsidR="00686D22" w:rsidRPr="00357FA6" w:rsidRDefault="00686D22" w:rsidP="002D1832">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31B675E5" w14:textId="77777777" w:rsidR="00686D22" w:rsidRPr="00357FA6" w:rsidRDefault="00686D22" w:rsidP="002D183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60" w:type="dxa"/>
            <w:tcBorders>
              <w:top w:val="nil"/>
              <w:left w:val="nil"/>
              <w:bottom w:val="nil"/>
              <w:right w:val="nil"/>
            </w:tcBorders>
            <w:shd w:val="clear" w:color="auto" w:fill="auto"/>
            <w:noWrap/>
            <w:vAlign w:val="bottom"/>
            <w:hideMark/>
          </w:tcPr>
          <w:p w14:paraId="3FD59B2C"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0.222</w:t>
            </w:r>
          </w:p>
        </w:tc>
        <w:tc>
          <w:tcPr>
            <w:tcW w:w="960" w:type="dxa"/>
            <w:tcBorders>
              <w:top w:val="nil"/>
              <w:left w:val="nil"/>
              <w:bottom w:val="nil"/>
              <w:right w:val="nil"/>
            </w:tcBorders>
            <w:shd w:val="clear" w:color="auto" w:fill="auto"/>
            <w:noWrap/>
            <w:vAlign w:val="bottom"/>
            <w:hideMark/>
          </w:tcPr>
          <w:p w14:paraId="00AEBDAE"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960" w:type="dxa"/>
            <w:tcBorders>
              <w:top w:val="nil"/>
              <w:left w:val="nil"/>
              <w:bottom w:val="nil"/>
              <w:right w:val="nil"/>
            </w:tcBorders>
            <w:shd w:val="clear" w:color="auto" w:fill="auto"/>
            <w:noWrap/>
            <w:vAlign w:val="bottom"/>
            <w:hideMark/>
          </w:tcPr>
          <w:p w14:paraId="4AAF75C1"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0.631</w:t>
            </w:r>
          </w:p>
        </w:tc>
        <w:tc>
          <w:tcPr>
            <w:tcW w:w="963" w:type="dxa"/>
            <w:tcBorders>
              <w:top w:val="nil"/>
              <w:left w:val="nil"/>
              <w:bottom w:val="nil"/>
              <w:right w:val="nil"/>
            </w:tcBorders>
            <w:shd w:val="clear" w:color="auto" w:fill="auto"/>
            <w:noWrap/>
            <w:vAlign w:val="bottom"/>
            <w:hideMark/>
          </w:tcPr>
          <w:p w14:paraId="48455A23"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0.009</w:t>
            </w:r>
          </w:p>
        </w:tc>
        <w:tc>
          <w:tcPr>
            <w:tcW w:w="960" w:type="dxa"/>
            <w:tcBorders>
              <w:top w:val="nil"/>
              <w:left w:val="nil"/>
              <w:bottom w:val="nil"/>
              <w:right w:val="nil"/>
            </w:tcBorders>
            <w:shd w:val="clear" w:color="auto" w:fill="auto"/>
            <w:noWrap/>
            <w:vAlign w:val="bottom"/>
            <w:hideMark/>
          </w:tcPr>
          <w:p w14:paraId="279FBAAC"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0.941</w:t>
            </w:r>
          </w:p>
        </w:tc>
      </w:tr>
      <w:tr w:rsidR="00686D22" w:rsidRPr="00357FA6" w14:paraId="71FD3739" w14:textId="77777777" w:rsidTr="002D1832">
        <w:trPr>
          <w:trHeight w:val="300"/>
        </w:trPr>
        <w:tc>
          <w:tcPr>
            <w:tcW w:w="960" w:type="dxa"/>
            <w:vMerge/>
            <w:tcBorders>
              <w:left w:val="nil"/>
              <w:bottom w:val="single" w:sz="4" w:space="0" w:color="auto"/>
              <w:right w:val="nil"/>
            </w:tcBorders>
          </w:tcPr>
          <w:p w14:paraId="7E77BB8B" w14:textId="77777777" w:rsidR="00686D22" w:rsidRDefault="00686D22" w:rsidP="002D1832">
            <w:pPr>
              <w:spacing w:after="0" w:line="240" w:lineRule="auto"/>
              <w:rPr>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5262B563" w14:textId="77777777" w:rsidR="00686D22" w:rsidRPr="00357FA6" w:rsidRDefault="00686D22" w:rsidP="002D183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p>
        </w:tc>
        <w:tc>
          <w:tcPr>
            <w:tcW w:w="960" w:type="dxa"/>
            <w:tcBorders>
              <w:top w:val="nil"/>
              <w:left w:val="nil"/>
              <w:bottom w:val="single" w:sz="4" w:space="0" w:color="auto"/>
              <w:right w:val="nil"/>
            </w:tcBorders>
            <w:shd w:val="clear" w:color="auto" w:fill="auto"/>
            <w:noWrap/>
            <w:vAlign w:val="bottom"/>
            <w:hideMark/>
          </w:tcPr>
          <w:p w14:paraId="2FD57467"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0.221</w:t>
            </w:r>
          </w:p>
        </w:tc>
        <w:tc>
          <w:tcPr>
            <w:tcW w:w="960" w:type="dxa"/>
            <w:tcBorders>
              <w:top w:val="nil"/>
              <w:left w:val="nil"/>
              <w:bottom w:val="single" w:sz="4" w:space="0" w:color="auto"/>
              <w:right w:val="nil"/>
            </w:tcBorders>
            <w:shd w:val="clear" w:color="auto" w:fill="auto"/>
            <w:noWrap/>
            <w:vAlign w:val="bottom"/>
            <w:hideMark/>
          </w:tcPr>
          <w:p w14:paraId="2ADF5A4D"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960" w:type="dxa"/>
            <w:tcBorders>
              <w:top w:val="nil"/>
              <w:left w:val="nil"/>
              <w:bottom w:val="single" w:sz="4" w:space="0" w:color="auto"/>
              <w:right w:val="nil"/>
            </w:tcBorders>
            <w:shd w:val="clear" w:color="auto" w:fill="auto"/>
            <w:noWrap/>
            <w:vAlign w:val="bottom"/>
            <w:hideMark/>
          </w:tcPr>
          <w:p w14:paraId="55980F5E"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0.635</w:t>
            </w:r>
          </w:p>
        </w:tc>
        <w:tc>
          <w:tcPr>
            <w:tcW w:w="963" w:type="dxa"/>
            <w:tcBorders>
              <w:top w:val="nil"/>
              <w:left w:val="nil"/>
              <w:bottom w:val="single" w:sz="4" w:space="0" w:color="auto"/>
              <w:right w:val="nil"/>
            </w:tcBorders>
            <w:shd w:val="clear" w:color="auto" w:fill="auto"/>
            <w:noWrap/>
            <w:vAlign w:val="bottom"/>
            <w:hideMark/>
          </w:tcPr>
          <w:p w14:paraId="4592695B"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0.003</w:t>
            </w:r>
          </w:p>
        </w:tc>
        <w:tc>
          <w:tcPr>
            <w:tcW w:w="960" w:type="dxa"/>
            <w:tcBorders>
              <w:top w:val="nil"/>
              <w:left w:val="nil"/>
              <w:bottom w:val="single" w:sz="4" w:space="0" w:color="auto"/>
              <w:right w:val="nil"/>
            </w:tcBorders>
            <w:shd w:val="clear" w:color="auto" w:fill="auto"/>
            <w:noWrap/>
            <w:vAlign w:val="bottom"/>
            <w:hideMark/>
          </w:tcPr>
          <w:p w14:paraId="1CE0AA97"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0.981</w:t>
            </w:r>
          </w:p>
        </w:tc>
      </w:tr>
      <w:tr w:rsidR="00686D22" w:rsidRPr="00357FA6" w14:paraId="79FD5948" w14:textId="77777777" w:rsidTr="002D1832">
        <w:trPr>
          <w:trHeight w:val="300"/>
        </w:trPr>
        <w:tc>
          <w:tcPr>
            <w:tcW w:w="960" w:type="dxa"/>
            <w:vMerge w:val="restart"/>
            <w:tcBorders>
              <w:top w:val="single" w:sz="4" w:space="0" w:color="auto"/>
              <w:left w:val="nil"/>
              <w:right w:val="nil"/>
            </w:tcBorders>
            <w:vAlign w:val="center"/>
          </w:tcPr>
          <w:p w14:paraId="1A3C73C8" w14:textId="77777777" w:rsidR="00686D22" w:rsidRPr="00357FA6" w:rsidRDefault="00686D22" w:rsidP="002D1832">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RF</w:t>
            </w:r>
          </w:p>
        </w:tc>
        <w:tc>
          <w:tcPr>
            <w:tcW w:w="960" w:type="dxa"/>
            <w:tcBorders>
              <w:top w:val="single" w:sz="4" w:space="0" w:color="auto"/>
              <w:left w:val="nil"/>
              <w:bottom w:val="nil"/>
              <w:right w:val="nil"/>
            </w:tcBorders>
            <w:shd w:val="clear" w:color="auto" w:fill="auto"/>
            <w:noWrap/>
            <w:vAlign w:val="bottom"/>
            <w:hideMark/>
          </w:tcPr>
          <w:p w14:paraId="1C326CB1" w14:textId="77777777" w:rsidR="00686D22" w:rsidRPr="00357FA6" w:rsidRDefault="00686D22" w:rsidP="002D183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60" w:type="dxa"/>
            <w:tcBorders>
              <w:top w:val="single" w:sz="4" w:space="0" w:color="auto"/>
              <w:left w:val="nil"/>
              <w:bottom w:val="nil"/>
              <w:right w:val="nil"/>
            </w:tcBorders>
            <w:shd w:val="clear" w:color="auto" w:fill="auto"/>
            <w:noWrap/>
            <w:vAlign w:val="bottom"/>
            <w:hideMark/>
          </w:tcPr>
          <w:p w14:paraId="55807C25"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0.227</w:t>
            </w:r>
          </w:p>
        </w:tc>
        <w:tc>
          <w:tcPr>
            <w:tcW w:w="960" w:type="dxa"/>
            <w:tcBorders>
              <w:top w:val="single" w:sz="4" w:space="0" w:color="auto"/>
              <w:left w:val="nil"/>
              <w:bottom w:val="nil"/>
              <w:right w:val="nil"/>
            </w:tcBorders>
            <w:shd w:val="clear" w:color="auto" w:fill="auto"/>
            <w:noWrap/>
            <w:vAlign w:val="bottom"/>
            <w:hideMark/>
          </w:tcPr>
          <w:p w14:paraId="3D2779F9"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0.125</w:t>
            </w:r>
          </w:p>
        </w:tc>
        <w:tc>
          <w:tcPr>
            <w:tcW w:w="960" w:type="dxa"/>
            <w:tcBorders>
              <w:top w:val="single" w:sz="4" w:space="0" w:color="auto"/>
              <w:left w:val="nil"/>
              <w:bottom w:val="nil"/>
              <w:right w:val="nil"/>
            </w:tcBorders>
            <w:shd w:val="clear" w:color="auto" w:fill="auto"/>
            <w:noWrap/>
            <w:vAlign w:val="bottom"/>
            <w:hideMark/>
          </w:tcPr>
          <w:p w14:paraId="2E7F19D4"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0.627</w:t>
            </w:r>
          </w:p>
        </w:tc>
        <w:tc>
          <w:tcPr>
            <w:tcW w:w="963" w:type="dxa"/>
            <w:tcBorders>
              <w:top w:val="single" w:sz="4" w:space="0" w:color="auto"/>
              <w:left w:val="nil"/>
              <w:bottom w:val="nil"/>
              <w:right w:val="nil"/>
            </w:tcBorders>
            <w:shd w:val="clear" w:color="auto" w:fill="auto"/>
            <w:noWrap/>
            <w:vAlign w:val="bottom"/>
            <w:hideMark/>
          </w:tcPr>
          <w:p w14:paraId="5D0EA1B8"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0.064</w:t>
            </w:r>
          </w:p>
        </w:tc>
        <w:tc>
          <w:tcPr>
            <w:tcW w:w="960" w:type="dxa"/>
            <w:tcBorders>
              <w:top w:val="single" w:sz="4" w:space="0" w:color="auto"/>
              <w:left w:val="nil"/>
              <w:bottom w:val="nil"/>
              <w:right w:val="nil"/>
            </w:tcBorders>
            <w:shd w:val="clear" w:color="auto" w:fill="auto"/>
            <w:noWrap/>
            <w:vAlign w:val="bottom"/>
            <w:hideMark/>
          </w:tcPr>
          <w:p w14:paraId="155F0988"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0.789</w:t>
            </w:r>
          </w:p>
        </w:tc>
      </w:tr>
      <w:tr w:rsidR="00686D22" w:rsidRPr="00357FA6" w14:paraId="3B0B4DA2" w14:textId="77777777" w:rsidTr="002D1832">
        <w:trPr>
          <w:trHeight w:val="300"/>
        </w:trPr>
        <w:tc>
          <w:tcPr>
            <w:tcW w:w="960" w:type="dxa"/>
            <w:vMerge/>
            <w:tcBorders>
              <w:left w:val="nil"/>
              <w:right w:val="nil"/>
            </w:tcBorders>
          </w:tcPr>
          <w:p w14:paraId="075705D0" w14:textId="77777777" w:rsidR="00686D22" w:rsidRPr="00357FA6" w:rsidRDefault="00686D22" w:rsidP="002D1832">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3086AA58" w14:textId="77777777" w:rsidR="00686D22" w:rsidRPr="00357FA6" w:rsidRDefault="00686D22" w:rsidP="002D183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60" w:type="dxa"/>
            <w:tcBorders>
              <w:top w:val="nil"/>
              <w:left w:val="nil"/>
              <w:bottom w:val="nil"/>
              <w:right w:val="nil"/>
            </w:tcBorders>
            <w:shd w:val="clear" w:color="auto" w:fill="auto"/>
            <w:noWrap/>
            <w:vAlign w:val="bottom"/>
            <w:hideMark/>
          </w:tcPr>
          <w:p w14:paraId="3941CB22"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0.24</w:t>
            </w:r>
            <w:r>
              <w:rPr>
                <w:rFonts w:ascii="Calibri" w:eastAsia="Times New Roman" w:hAnsi="Calibri" w:cs="Calibri"/>
                <w:color w:val="000000"/>
                <w:lang w:val="nl-NL" w:eastAsia="nl-NL"/>
              </w:rPr>
              <w:t>0</w:t>
            </w:r>
          </w:p>
        </w:tc>
        <w:tc>
          <w:tcPr>
            <w:tcW w:w="960" w:type="dxa"/>
            <w:tcBorders>
              <w:top w:val="nil"/>
              <w:left w:val="nil"/>
              <w:bottom w:val="nil"/>
              <w:right w:val="nil"/>
            </w:tcBorders>
            <w:shd w:val="clear" w:color="auto" w:fill="auto"/>
            <w:noWrap/>
            <w:vAlign w:val="bottom"/>
            <w:hideMark/>
          </w:tcPr>
          <w:p w14:paraId="2C1AB709"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0.131</w:t>
            </w:r>
          </w:p>
        </w:tc>
        <w:tc>
          <w:tcPr>
            <w:tcW w:w="960" w:type="dxa"/>
            <w:tcBorders>
              <w:top w:val="nil"/>
              <w:left w:val="nil"/>
              <w:bottom w:val="nil"/>
              <w:right w:val="nil"/>
            </w:tcBorders>
            <w:shd w:val="clear" w:color="auto" w:fill="auto"/>
            <w:noWrap/>
            <w:vAlign w:val="bottom"/>
            <w:hideMark/>
          </w:tcPr>
          <w:p w14:paraId="17ECAC63"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0.592</w:t>
            </w:r>
          </w:p>
        </w:tc>
        <w:tc>
          <w:tcPr>
            <w:tcW w:w="963" w:type="dxa"/>
            <w:tcBorders>
              <w:top w:val="nil"/>
              <w:left w:val="nil"/>
              <w:bottom w:val="nil"/>
              <w:right w:val="nil"/>
            </w:tcBorders>
            <w:shd w:val="clear" w:color="auto" w:fill="auto"/>
            <w:noWrap/>
            <w:vAlign w:val="bottom"/>
            <w:hideMark/>
          </w:tcPr>
          <w:p w14:paraId="6D9E1CD1"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0.093</w:t>
            </w:r>
          </w:p>
        </w:tc>
        <w:tc>
          <w:tcPr>
            <w:tcW w:w="960" w:type="dxa"/>
            <w:tcBorders>
              <w:top w:val="nil"/>
              <w:left w:val="nil"/>
              <w:bottom w:val="nil"/>
              <w:right w:val="nil"/>
            </w:tcBorders>
            <w:shd w:val="clear" w:color="auto" w:fill="auto"/>
            <w:noWrap/>
            <w:vAlign w:val="bottom"/>
            <w:hideMark/>
          </w:tcPr>
          <w:p w14:paraId="65C4695F"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0.355</w:t>
            </w:r>
          </w:p>
        </w:tc>
      </w:tr>
      <w:tr w:rsidR="00686D22" w:rsidRPr="00357FA6" w14:paraId="4B06EEA4" w14:textId="77777777" w:rsidTr="002D1832">
        <w:trPr>
          <w:trHeight w:val="300"/>
        </w:trPr>
        <w:tc>
          <w:tcPr>
            <w:tcW w:w="960" w:type="dxa"/>
            <w:vMerge/>
            <w:tcBorders>
              <w:left w:val="nil"/>
              <w:right w:val="nil"/>
            </w:tcBorders>
          </w:tcPr>
          <w:p w14:paraId="3BAE1DD0" w14:textId="77777777" w:rsidR="00686D22" w:rsidRPr="00357FA6" w:rsidRDefault="00686D22" w:rsidP="002D1832">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21BA85DD" w14:textId="77777777" w:rsidR="00686D22" w:rsidRPr="00357FA6" w:rsidRDefault="00686D22" w:rsidP="002D183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60" w:type="dxa"/>
            <w:tcBorders>
              <w:top w:val="nil"/>
              <w:left w:val="nil"/>
              <w:bottom w:val="nil"/>
              <w:right w:val="nil"/>
            </w:tcBorders>
            <w:shd w:val="clear" w:color="auto" w:fill="auto"/>
            <w:noWrap/>
            <w:vAlign w:val="bottom"/>
            <w:hideMark/>
          </w:tcPr>
          <w:p w14:paraId="0BAE25D6"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0.221</w:t>
            </w:r>
          </w:p>
        </w:tc>
        <w:tc>
          <w:tcPr>
            <w:tcW w:w="960" w:type="dxa"/>
            <w:tcBorders>
              <w:top w:val="nil"/>
              <w:left w:val="nil"/>
              <w:bottom w:val="nil"/>
              <w:right w:val="nil"/>
            </w:tcBorders>
            <w:shd w:val="clear" w:color="auto" w:fill="auto"/>
            <w:noWrap/>
            <w:vAlign w:val="bottom"/>
            <w:hideMark/>
          </w:tcPr>
          <w:p w14:paraId="32EE3F36"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0.122</w:t>
            </w:r>
          </w:p>
        </w:tc>
        <w:tc>
          <w:tcPr>
            <w:tcW w:w="960" w:type="dxa"/>
            <w:tcBorders>
              <w:top w:val="nil"/>
              <w:left w:val="nil"/>
              <w:bottom w:val="nil"/>
              <w:right w:val="nil"/>
            </w:tcBorders>
            <w:shd w:val="clear" w:color="auto" w:fill="auto"/>
            <w:noWrap/>
            <w:vAlign w:val="bottom"/>
            <w:hideMark/>
          </w:tcPr>
          <w:p w14:paraId="78FBC47E"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0.643</w:t>
            </w:r>
          </w:p>
        </w:tc>
        <w:tc>
          <w:tcPr>
            <w:tcW w:w="963" w:type="dxa"/>
            <w:tcBorders>
              <w:top w:val="nil"/>
              <w:left w:val="nil"/>
              <w:bottom w:val="nil"/>
              <w:right w:val="nil"/>
            </w:tcBorders>
            <w:shd w:val="clear" w:color="auto" w:fill="auto"/>
            <w:noWrap/>
            <w:vAlign w:val="bottom"/>
            <w:hideMark/>
          </w:tcPr>
          <w:p w14:paraId="6DAE19B8"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-0.003</w:t>
            </w:r>
          </w:p>
        </w:tc>
        <w:tc>
          <w:tcPr>
            <w:tcW w:w="960" w:type="dxa"/>
            <w:tcBorders>
              <w:top w:val="nil"/>
              <w:left w:val="nil"/>
              <w:bottom w:val="nil"/>
              <w:right w:val="nil"/>
            </w:tcBorders>
            <w:shd w:val="clear" w:color="auto" w:fill="auto"/>
            <w:noWrap/>
            <w:vAlign w:val="bottom"/>
            <w:hideMark/>
          </w:tcPr>
          <w:p w14:paraId="4B1DA31A"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0.952</w:t>
            </w:r>
          </w:p>
        </w:tc>
      </w:tr>
      <w:tr w:rsidR="00686D22" w:rsidRPr="00357FA6" w14:paraId="3E96B0F5" w14:textId="77777777" w:rsidTr="002D1832">
        <w:trPr>
          <w:trHeight w:val="300"/>
        </w:trPr>
        <w:tc>
          <w:tcPr>
            <w:tcW w:w="960" w:type="dxa"/>
            <w:vMerge/>
            <w:tcBorders>
              <w:left w:val="nil"/>
              <w:right w:val="nil"/>
            </w:tcBorders>
          </w:tcPr>
          <w:p w14:paraId="63FDED61" w14:textId="77777777" w:rsidR="00686D22" w:rsidRDefault="00686D22" w:rsidP="002D1832">
            <w:pPr>
              <w:spacing w:after="0" w:line="240" w:lineRule="auto"/>
              <w:rPr>
                <w:rFonts w:ascii="Calibri" w:eastAsia="Times New Roman" w:hAnsi="Calibri" w:cs="Calibri"/>
                <w:color w:val="000000"/>
                <w:lang w:val="nl-NL" w:eastAsia="nl-NL"/>
              </w:rPr>
            </w:pPr>
          </w:p>
        </w:tc>
        <w:tc>
          <w:tcPr>
            <w:tcW w:w="960" w:type="dxa"/>
            <w:tcBorders>
              <w:top w:val="nil"/>
              <w:left w:val="nil"/>
              <w:right w:val="nil"/>
            </w:tcBorders>
            <w:shd w:val="clear" w:color="auto" w:fill="auto"/>
            <w:noWrap/>
            <w:vAlign w:val="bottom"/>
            <w:hideMark/>
          </w:tcPr>
          <w:p w14:paraId="1F88A058" w14:textId="77777777" w:rsidR="00686D22" w:rsidRPr="00357FA6" w:rsidRDefault="00686D22" w:rsidP="002D1832">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PS</w:t>
            </w:r>
          </w:p>
        </w:tc>
        <w:tc>
          <w:tcPr>
            <w:tcW w:w="960" w:type="dxa"/>
            <w:tcBorders>
              <w:top w:val="nil"/>
              <w:left w:val="nil"/>
              <w:right w:val="nil"/>
            </w:tcBorders>
            <w:shd w:val="clear" w:color="auto" w:fill="auto"/>
            <w:noWrap/>
            <w:vAlign w:val="bottom"/>
            <w:hideMark/>
          </w:tcPr>
          <w:p w14:paraId="577C1E58"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0.237</w:t>
            </w:r>
          </w:p>
        </w:tc>
        <w:tc>
          <w:tcPr>
            <w:tcW w:w="960" w:type="dxa"/>
            <w:tcBorders>
              <w:top w:val="nil"/>
              <w:left w:val="nil"/>
              <w:right w:val="nil"/>
            </w:tcBorders>
            <w:shd w:val="clear" w:color="auto" w:fill="auto"/>
            <w:noWrap/>
            <w:vAlign w:val="bottom"/>
            <w:hideMark/>
          </w:tcPr>
          <w:p w14:paraId="4FA4EFA8"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960" w:type="dxa"/>
            <w:tcBorders>
              <w:top w:val="nil"/>
              <w:left w:val="nil"/>
              <w:right w:val="nil"/>
            </w:tcBorders>
            <w:shd w:val="clear" w:color="auto" w:fill="auto"/>
            <w:noWrap/>
            <w:vAlign w:val="bottom"/>
            <w:hideMark/>
          </w:tcPr>
          <w:p w14:paraId="058AEA22"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0.607</w:t>
            </w:r>
          </w:p>
        </w:tc>
        <w:tc>
          <w:tcPr>
            <w:tcW w:w="963" w:type="dxa"/>
            <w:tcBorders>
              <w:top w:val="nil"/>
              <w:left w:val="nil"/>
              <w:right w:val="nil"/>
            </w:tcBorders>
            <w:shd w:val="clear" w:color="auto" w:fill="auto"/>
            <w:noWrap/>
            <w:vAlign w:val="bottom"/>
            <w:hideMark/>
          </w:tcPr>
          <w:p w14:paraId="3D44D59F"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0.085</w:t>
            </w:r>
          </w:p>
        </w:tc>
        <w:tc>
          <w:tcPr>
            <w:tcW w:w="960" w:type="dxa"/>
            <w:tcBorders>
              <w:top w:val="nil"/>
              <w:left w:val="nil"/>
              <w:right w:val="nil"/>
            </w:tcBorders>
            <w:shd w:val="clear" w:color="auto" w:fill="auto"/>
            <w:noWrap/>
            <w:vAlign w:val="bottom"/>
            <w:hideMark/>
          </w:tcPr>
          <w:p w14:paraId="14C4023E"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0.41</w:t>
            </w:r>
            <w:r>
              <w:rPr>
                <w:rFonts w:ascii="Calibri" w:eastAsia="Times New Roman" w:hAnsi="Calibri" w:cs="Calibri"/>
                <w:color w:val="000000"/>
                <w:lang w:val="nl-NL" w:eastAsia="nl-NL"/>
              </w:rPr>
              <w:t>0</w:t>
            </w:r>
          </w:p>
        </w:tc>
      </w:tr>
      <w:tr w:rsidR="00686D22" w:rsidRPr="00357FA6" w14:paraId="7BFAFB4C" w14:textId="77777777" w:rsidTr="002D1832">
        <w:trPr>
          <w:trHeight w:val="300"/>
        </w:trPr>
        <w:tc>
          <w:tcPr>
            <w:tcW w:w="960" w:type="dxa"/>
            <w:vMerge/>
            <w:tcBorders>
              <w:left w:val="nil"/>
              <w:bottom w:val="single" w:sz="4" w:space="0" w:color="auto"/>
              <w:right w:val="nil"/>
            </w:tcBorders>
          </w:tcPr>
          <w:p w14:paraId="360F75D4" w14:textId="77777777" w:rsidR="00686D22" w:rsidRPr="00357FA6" w:rsidRDefault="00686D22" w:rsidP="002D1832">
            <w:pPr>
              <w:spacing w:after="0" w:line="240" w:lineRule="auto"/>
              <w:rPr>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0A282328"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SS</w:t>
            </w:r>
          </w:p>
        </w:tc>
        <w:tc>
          <w:tcPr>
            <w:tcW w:w="960" w:type="dxa"/>
            <w:tcBorders>
              <w:top w:val="nil"/>
              <w:left w:val="nil"/>
              <w:bottom w:val="single" w:sz="4" w:space="0" w:color="auto"/>
              <w:right w:val="nil"/>
            </w:tcBorders>
            <w:shd w:val="clear" w:color="auto" w:fill="auto"/>
            <w:noWrap/>
            <w:vAlign w:val="bottom"/>
            <w:hideMark/>
          </w:tcPr>
          <w:p w14:paraId="40D9608A"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0.238</w:t>
            </w:r>
          </w:p>
        </w:tc>
        <w:tc>
          <w:tcPr>
            <w:tcW w:w="960" w:type="dxa"/>
            <w:tcBorders>
              <w:top w:val="nil"/>
              <w:left w:val="nil"/>
              <w:bottom w:val="single" w:sz="4" w:space="0" w:color="auto"/>
              <w:right w:val="nil"/>
            </w:tcBorders>
            <w:shd w:val="clear" w:color="auto" w:fill="auto"/>
            <w:noWrap/>
            <w:vAlign w:val="bottom"/>
            <w:hideMark/>
          </w:tcPr>
          <w:p w14:paraId="6E597202"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960" w:type="dxa"/>
            <w:tcBorders>
              <w:top w:val="nil"/>
              <w:left w:val="nil"/>
              <w:bottom w:val="single" w:sz="4" w:space="0" w:color="auto"/>
              <w:right w:val="nil"/>
            </w:tcBorders>
            <w:shd w:val="clear" w:color="auto" w:fill="auto"/>
            <w:noWrap/>
            <w:vAlign w:val="bottom"/>
            <w:hideMark/>
          </w:tcPr>
          <w:p w14:paraId="7877BBCC"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0.617</w:t>
            </w:r>
          </w:p>
        </w:tc>
        <w:tc>
          <w:tcPr>
            <w:tcW w:w="963" w:type="dxa"/>
            <w:tcBorders>
              <w:top w:val="nil"/>
              <w:left w:val="nil"/>
              <w:bottom w:val="single" w:sz="4" w:space="0" w:color="auto"/>
              <w:right w:val="nil"/>
            </w:tcBorders>
            <w:shd w:val="clear" w:color="auto" w:fill="auto"/>
            <w:noWrap/>
            <w:vAlign w:val="bottom"/>
            <w:hideMark/>
          </w:tcPr>
          <w:p w14:paraId="246C71BB"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0.091</w:t>
            </w:r>
          </w:p>
        </w:tc>
        <w:tc>
          <w:tcPr>
            <w:tcW w:w="960" w:type="dxa"/>
            <w:tcBorders>
              <w:top w:val="nil"/>
              <w:left w:val="nil"/>
              <w:bottom w:val="single" w:sz="4" w:space="0" w:color="auto"/>
              <w:right w:val="nil"/>
            </w:tcBorders>
            <w:shd w:val="clear" w:color="auto" w:fill="auto"/>
            <w:noWrap/>
            <w:vAlign w:val="bottom"/>
            <w:hideMark/>
          </w:tcPr>
          <w:p w14:paraId="6F53C6B5" w14:textId="77777777" w:rsidR="00686D22" w:rsidRPr="00357FA6" w:rsidRDefault="00686D22" w:rsidP="002D1832">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0.851</w:t>
            </w:r>
          </w:p>
        </w:tc>
      </w:tr>
    </w:tbl>
    <w:p w14:paraId="66878207" w14:textId="77777777" w:rsidR="00686D22" w:rsidRPr="00E2635C" w:rsidRDefault="00686D22" w:rsidP="00686D22">
      <w:r>
        <w:rPr>
          <w:b/>
          <w:bCs/>
          <w:sz w:val="24"/>
          <w:szCs w:val="24"/>
          <w:lang w:val="en-GB"/>
        </w:rPr>
        <w:br w:type="page"/>
      </w:r>
    </w:p>
    <w:p w14:paraId="2BF0DD3C" w14:textId="0550A83C" w:rsidR="00AA59D2" w:rsidRPr="00357FA6" w:rsidRDefault="008B29FD" w:rsidP="00AA3D81">
      <w:pPr>
        <w:pStyle w:val="Heading4"/>
        <w:rPr>
          <w:rFonts w:ascii="Times New Roman" w:eastAsia="Times New Roman" w:hAnsi="Times New Roman" w:cs="Times New Roman"/>
          <w:sz w:val="24"/>
          <w:szCs w:val="24"/>
        </w:rPr>
      </w:pPr>
      <w:ins w:id="78" w:author="Oberman, H.I. (Hanne)" w:date="2021-11-24T13:41:00Z">
        <w:r>
          <w:rPr>
            <w:b/>
            <w:bCs/>
            <w:noProof/>
            <w:shd w:val="clear" w:color="auto" w:fill="auto"/>
          </w:rPr>
          <w:lastRenderedPageBreak/>
          <mc:AlternateContent>
            <mc:Choice Requires="wps">
              <w:drawing>
                <wp:anchor distT="0" distB="0" distL="114300" distR="114300" simplePos="0" relativeHeight="251659264" behindDoc="0" locked="0" layoutInCell="1" allowOverlap="1" wp14:anchorId="0252B5AE" wp14:editId="3BA78693">
                  <wp:simplePos x="0" y="0"/>
                  <wp:positionH relativeFrom="column">
                    <wp:posOffset>453224</wp:posOffset>
                  </wp:positionH>
                  <wp:positionV relativeFrom="paragraph">
                    <wp:posOffset>4126728</wp:posOffset>
                  </wp:positionV>
                  <wp:extent cx="2623572" cy="1168842"/>
                  <wp:effectExtent l="0" t="0" r="24765" b="12700"/>
                  <wp:wrapNone/>
                  <wp:docPr id="3" name="Rectangle 3"/>
                  <wp:cNvGraphicFramePr/>
                  <a:graphic xmlns:a="http://schemas.openxmlformats.org/drawingml/2006/main">
                    <a:graphicData uri="http://schemas.microsoft.com/office/word/2010/wordprocessingShape">
                      <wps:wsp>
                        <wps:cNvSpPr/>
                        <wps:spPr>
                          <a:xfrm>
                            <a:off x="0" y="0"/>
                            <a:ext cx="2623572" cy="116884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FD102" id="Rectangle 3" o:spid="_x0000_s1026" style="position:absolute;margin-left:35.7pt;margin-top:324.95pt;width:206.6pt;height:9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" fillcolor="white [3201]" strokecolor="white [3212]" strokeweight="1pt"/>
              </w:pict>
            </mc:Fallback>
          </mc:AlternateContent>
        </w:r>
      </w:ins>
      <w:r w:rsidR="00357FA6" w:rsidRPr="002B5A4E">
        <w:rPr>
          <w:b/>
          <w:bCs/>
        </w:rPr>
        <w:t xml:space="preserve"> </w:t>
      </w:r>
      <w:r w:rsidR="00E2635C" w:rsidRPr="002B5A4E">
        <w:rPr>
          <w:b/>
          <w:bCs/>
        </w:rPr>
        <w:t xml:space="preserve">Figure </w:t>
      </w:r>
      <w:r w:rsidR="00AA3D81">
        <w:rPr>
          <w:b/>
          <w:bCs/>
        </w:rPr>
        <w:t>7</w:t>
      </w:r>
      <w:r w:rsidR="00E2635C" w:rsidRPr="002B5A4E">
        <w:rPr>
          <w:b/>
          <w:bCs/>
        </w:rPr>
        <w:t xml:space="preserve">. </w:t>
      </w:r>
      <w:r w:rsidR="00E2635C" w:rsidRPr="002B5A4E">
        <w:t>Calibration plots</w:t>
      </w:r>
      <w:r w:rsidR="00357FA6" w:rsidRPr="00357FA6">
        <w:rPr>
          <w:noProof/>
        </w:rPr>
        <w:drawing>
          <wp:inline distT="0" distB="0" distL="0" distR="0" wp14:anchorId="502BD1A5" wp14:editId="4807494B">
            <wp:extent cx="5943600" cy="5884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84545"/>
                    </a:xfrm>
                    <a:prstGeom prst="rect">
                      <a:avLst/>
                    </a:prstGeom>
                  </pic:spPr>
                </pic:pic>
              </a:graphicData>
            </a:graphic>
          </wp:inline>
        </w:drawing>
      </w:r>
      <w:r w:rsidR="00686D22">
        <w:br/>
      </w:r>
      <w:r w:rsidR="00686D22">
        <w:br/>
        <w:t xml:space="preserve">Legend – </w:t>
      </w:r>
      <w:r w:rsidR="002B5A4E" w:rsidRPr="00686D22">
        <w:rPr>
          <w:lang w:val="en-US"/>
        </w:rPr>
        <w:t>FLR: flexible logistic regression; RF: random forest</w:t>
      </w:r>
      <w:r w:rsidR="002B5A4E" w:rsidRPr="005922C5">
        <w:t>;</w:t>
      </w:r>
      <w:r w:rsidR="00AA59D2" w:rsidRPr="002B5A4E">
        <w:t xml:space="preserve"> JMI-CM: conditional mean imputation; JMI-MD: multiple draw imputation; PS: pattern submodels; SS: surrogate splits.</w:t>
      </w:r>
    </w:p>
    <w:p w14:paraId="49CA8EA1" w14:textId="77777777" w:rsidR="00357FA6" w:rsidRPr="002B5A4E" w:rsidRDefault="00357FA6">
      <w:pPr>
        <w:spacing w:after="160" w:line="259" w:lineRule="auto"/>
        <w:rPr>
          <w:rFonts w:cstheme="majorBidi"/>
          <w:b/>
          <w:sz w:val="28"/>
          <w:szCs w:val="28"/>
        </w:rPr>
      </w:pPr>
      <w:r w:rsidRPr="002B5A4E">
        <w:br w:type="page"/>
      </w:r>
    </w:p>
    <w:p w14:paraId="4C411B30" w14:textId="3FA576C7" w:rsidR="00E07F7A" w:rsidRPr="00E07F7A" w:rsidRDefault="003943BE" w:rsidP="00A95D2A">
      <w:pPr>
        <w:pStyle w:val="Heading1"/>
      </w:pPr>
      <w:r w:rsidRPr="33C8D749">
        <w:lastRenderedPageBreak/>
        <w:t>Discussion</w:t>
      </w:r>
    </w:p>
    <w:p w14:paraId="67DC84B9" w14:textId="77777777" w:rsidR="0072312D" w:rsidRDefault="00D239AD" w:rsidP="00B64920">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r w:rsidR="00C81DCB">
        <w:rPr>
          <w:shd w:val="clear" w:color="auto" w:fill="FFFFFF"/>
          <w:lang w:val="en-GB" w:eastAsia="en-GB"/>
        </w:rPr>
        <w:t>PS</w:t>
      </w:r>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w:t>
      </w:r>
      <w:r w:rsidR="00927A62">
        <w:rPr>
          <w:shd w:val="clear" w:color="auto" w:fill="FFFFFF"/>
          <w:lang w:val="en-GB" w:eastAsia="en-GB"/>
        </w:rPr>
        <w:t>modeling approach</w:t>
      </w:r>
      <w:r w:rsidR="009B3713">
        <w:rPr>
          <w:shd w:val="clear" w:color="auto" w:fill="FFFFFF"/>
          <w:lang w:val="en-GB" w:eastAsia="en-GB"/>
        </w:rPr>
        <w:t xml:space="preserve">. </w:t>
      </w:r>
    </w:p>
    <w:p w14:paraId="4939B8DE" w14:textId="0B76CE7F" w:rsidR="0072312D" w:rsidRPr="0072312D" w:rsidRDefault="00646498" w:rsidP="00B64920">
      <w:pPr>
        <w:rPr>
          <w:shd w:val="clear" w:color="auto" w:fill="FFFFFF"/>
          <w:lang w:val="en-GB" w:eastAsia="en-GB"/>
        </w:rPr>
      </w:pPr>
      <w:r>
        <w:rPr>
          <w:lang w:val="en-GB" w:eastAsia="en-GB"/>
        </w:rPr>
        <w:t xml:space="preserve">Generally, we found that missing data handling techniques yielded better performance when paired with FLR </w:t>
      </w:r>
      <w:r w:rsidR="0060260D">
        <w:rPr>
          <w:lang w:val="en-GB" w:eastAsia="en-GB"/>
        </w:rPr>
        <w:t>rather than</w:t>
      </w:r>
      <w:r>
        <w:rPr>
          <w:lang w:val="en-GB" w:eastAsia="en-GB"/>
        </w:rPr>
        <w:t xml:space="preserve"> RF. Possibly, this is because our dataset included mostly continuous predictors, and did not have very high dimensions. RF are known to perform particularly well when dealing with a very large number of discrete variables (especially in the presence of interactions), since it naturally allows for partitioning and variable selection.</w:t>
      </w:r>
      <w:r w:rsidR="001827DB" w:rsidRPr="001827DB">
        <w:rPr>
          <w:shd w:val="clear" w:color="auto" w:fill="FFFFFF"/>
          <w:lang w:val="en-GB" w:eastAsia="en-GB"/>
        </w:rPr>
        <w:t xml:space="preserve"> </w:t>
      </w:r>
      <w:r w:rsidR="001827DB">
        <w:rPr>
          <w:shd w:val="clear" w:color="auto" w:fill="FFFFFF"/>
          <w:lang w:val="en-GB" w:eastAsia="en-GB"/>
        </w:rPr>
        <w:t>Similarly, RF are more prone to overfitting when estimated in smaller (sub)samples as compared to FLR.</w:t>
      </w:r>
      <w:r w:rsidR="00502C19">
        <w:rPr>
          <w:lang w:val="en-GB" w:eastAsia="en-GB"/>
        </w:rPr>
        <w:t xml:space="preserve"> </w:t>
      </w:r>
      <w:r w:rsidR="00605AA4">
        <w:rPr>
          <w:lang w:val="en-GB" w:eastAsia="en-GB"/>
        </w:rPr>
        <w:t xml:space="preserve">When compared with FLR, RF can best model any non-parametric relations with the outcome; hence, a further </w:t>
      </w:r>
      <w:r w:rsidR="004F3D51">
        <w:rPr>
          <w:lang w:val="en-GB" w:eastAsia="en-GB"/>
        </w:rPr>
        <w:t>explanation for the deficient performance of RF in our simulation</w:t>
      </w:r>
      <w:r w:rsidR="007F69A6">
        <w:rPr>
          <w:lang w:val="en-GB" w:eastAsia="en-GB"/>
        </w:rPr>
        <w:t xml:space="preserve"> may be that the terms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605AA4">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605AA4">
        <w:rPr>
          <w:lang w:val="en-GB" w:eastAsia="en-GB"/>
        </w:rPr>
        <w:t xml:space="preserve">, which have non-parametric relations with </w:t>
      </w:r>
      <m:oMath>
        <m:r>
          <w:rPr>
            <w:rFonts w:ascii="Cambria Math" w:hAnsi="Cambria Math"/>
            <w:lang w:val="en-GB" w:eastAsia="en-GB"/>
          </w:rPr>
          <m:t>y</m:t>
        </m:r>
      </m:oMath>
      <w:r w:rsidR="00605AA4">
        <w:rPr>
          <w:lang w:val="en-GB" w:eastAsia="en-GB"/>
        </w:rPr>
        <w:t xml:space="preserve">, </w:t>
      </w:r>
      <w:r w:rsidR="007F69A6">
        <w:rPr>
          <w:lang w:val="en-GB" w:eastAsia="en-GB"/>
        </w:rPr>
        <w:t>are always observed.</w:t>
      </w:r>
      <w:r w:rsidR="00605AA4">
        <w:rPr>
          <w:lang w:val="en-GB" w:eastAsia="en-GB"/>
        </w:rPr>
        <w:t xml:space="preserve"> </w:t>
      </w:r>
      <w:r w:rsidR="00502C19">
        <w:rPr>
          <w:lang w:val="en-GB" w:eastAsia="en-GB"/>
        </w:rPr>
        <w:t xml:space="preserve">The difference between FLR and RF is particularly apparent for PS and JMI-CM. </w:t>
      </w:r>
    </w:p>
    <w:p w14:paraId="6D319BBC" w14:textId="18C20468" w:rsidR="0072312D" w:rsidRDefault="00F333C9" w:rsidP="00B64920">
      <w:pPr>
        <w:rPr>
          <w:lang w:val="en-GB" w:eastAsia="en-GB"/>
        </w:rPr>
      </w:pPr>
      <w:r w:rsidRPr="33C8D749">
        <w:rPr>
          <w:rFonts w:ascii="Calibri Light" w:hAnsi="Calibri Light"/>
          <w:lang w:val="en-GB" w:eastAsia="en-GB"/>
        </w:rPr>
        <w:t xml:space="preserve">An important limitation to our simulation study is the choice of DGM. </w:t>
      </w:r>
      <w:r>
        <w:rPr>
          <w:lang w:val="en-GB" w:eastAsia="en-GB"/>
        </w:rPr>
        <w:t xml:space="preserve">Previously, </w:t>
      </w:r>
      <w:r w:rsidRPr="33C8D749">
        <w:rPr>
          <w:lang w:val="en-GB" w:eastAsia="en-GB"/>
        </w:rPr>
        <w:t xml:space="preserve">low correlations have been associated with limited performance of JMI </w:t>
      </w:r>
      <w:r w:rsidRPr="33C8D749">
        <w:rPr>
          <w:lang w:val="en-GB" w:eastAsia="en-GB"/>
        </w:rPr>
        <w:fldChar w:fldCharType="begin"/>
      </w:r>
      <w:r>
        <w:rPr>
          <w:lang w:val="en-GB" w:eastAsia="en-GB"/>
        </w:rPr>
        <w:instrText xml:space="preserve"> ADDIN ZOTERO_ITEM CSL_CITATION {"citationID":"yXX2hrhc","properties":{"formattedCitation":"(13)","plainCitation":"(13)","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Pr="33C8D749">
        <w:rPr>
          <w:lang w:val="en-GB" w:eastAsia="en-GB"/>
        </w:rPr>
        <w:fldChar w:fldCharType="separate"/>
      </w:r>
      <w:r>
        <w:rPr>
          <w:noProof/>
          <w:lang w:val="en-GB" w:eastAsia="en-GB"/>
        </w:rPr>
        <w:t>(13)</w:t>
      </w:r>
      <w:r w:rsidRPr="33C8D749">
        <w:rPr>
          <w:lang w:val="en-GB" w:eastAsia="en-GB"/>
        </w:rPr>
        <w:fldChar w:fldCharType="end"/>
      </w:r>
      <w:r>
        <w:rPr>
          <w:lang w:val="en-GB" w:eastAsia="en-GB"/>
        </w:rPr>
        <w:t>. Consequently,</w:t>
      </w:r>
      <w:r w:rsidRPr="33C8D749">
        <w:rPr>
          <w:rFonts w:ascii="Calibri Light" w:hAnsi="Calibri Light"/>
          <w:lang w:val="en-GB" w:eastAsia="en-GB"/>
        </w:rPr>
        <w:t xml:space="preserve"> moderate correlations between predictor variables were imposed on the predictor space</w:t>
      </w:r>
      <w:r w:rsidRPr="00C6512C">
        <w:rPr>
          <w:rFonts w:ascii="Calibri Light" w:hAnsi="Calibri Light"/>
          <w:lang w:val="en-GB" w:eastAsia="en-GB"/>
        </w:rPr>
        <w:t>.</w:t>
      </w:r>
      <w:r w:rsidRPr="00C6512C">
        <w:rPr>
          <w:lang w:val="en-GB" w:eastAsia="en-GB"/>
        </w:rPr>
        <w:t xml:space="preserve"> This limits the potential usefulness of imputation methods, as their implementation relies on the presence of </w:t>
      </w:r>
      <w:r>
        <w:rPr>
          <w:lang w:val="en-GB" w:eastAsia="en-GB"/>
        </w:rPr>
        <w:t xml:space="preserve">(high) </w:t>
      </w:r>
      <w:r w:rsidRPr="00C6512C">
        <w:rPr>
          <w:lang w:val="en-GB" w:eastAsia="en-GB"/>
        </w:rPr>
        <w:t xml:space="preserve">correlations in the observed </w:t>
      </w:r>
      <w:r>
        <w:rPr>
          <w:lang w:val="en-GB" w:eastAsia="en-GB"/>
        </w:rPr>
        <w:t xml:space="preserve">clinical </w:t>
      </w:r>
      <w:r w:rsidRPr="00C6512C">
        <w:rPr>
          <w:lang w:val="en-GB" w:eastAsia="en-GB"/>
        </w:rPr>
        <w:t>data.</w:t>
      </w:r>
      <w:r>
        <w:rPr>
          <w:lang w:val="en-GB" w:eastAsia="en-GB"/>
        </w:rPr>
        <w:t xml:space="preserve"> As only one surrogate is used per missing predictor variable, surrogate splits are essentially a </w:t>
      </w:r>
      <w:r w:rsidR="00DA2496">
        <w:rPr>
          <w:lang w:val="en-GB" w:eastAsia="en-GB"/>
        </w:rPr>
        <w:t>univariable</w:t>
      </w:r>
      <w:r>
        <w:rPr>
          <w:lang w:val="en-GB" w:eastAsia="en-GB"/>
        </w:rPr>
        <w:t xml:space="preserve"> missing data handling approach and also very heavily rely upon the correlation between the missing predictor value and the surrogate replacement value </w:t>
      </w:r>
      <w:r w:rsidRPr="33C8D749">
        <w:rPr>
          <w:lang w:val="en-GB" w:eastAsia="en-GB"/>
        </w:rPr>
        <w:fldChar w:fldCharType="begin"/>
      </w:r>
      <w:r w:rsidR="003610A0">
        <w:rPr>
          <w:lang w:val="en-GB" w:eastAsia="en-GB"/>
        </w:rPr>
        <w:instrText xml:space="preserve"> ADDIN ZOTERO_ITEM CSL_CITATION {"citationID":"vVitGnHN","properties":{"formattedCitation":"(25)","plainCitation":"(25)","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sidRPr="33C8D749">
        <w:rPr>
          <w:lang w:val="en-GB" w:eastAsia="en-GB"/>
        </w:rPr>
        <w:fldChar w:fldCharType="separate"/>
      </w:r>
      <w:r w:rsidR="003610A0">
        <w:rPr>
          <w:noProof/>
          <w:lang w:val="en-GB" w:eastAsia="en-GB"/>
        </w:rPr>
        <w:t>(25)</w:t>
      </w:r>
      <w:r w:rsidRPr="33C8D749">
        <w:rPr>
          <w:lang w:val="en-GB" w:eastAsia="en-GB"/>
        </w:rPr>
        <w:fldChar w:fldCharType="end"/>
      </w:r>
      <w:r>
        <w:rPr>
          <w:lang w:val="en-GB" w:eastAsia="en-GB"/>
        </w:rPr>
        <w:t>. In contrast, PS are</w:t>
      </w:r>
      <w:r w:rsidRPr="33C8D749">
        <w:rPr>
          <w:lang w:val="en-GB" w:eastAsia="en-GB"/>
        </w:rPr>
        <w:t xml:space="preserve"> not susceptible to performance loss when predictor variables have low correlations. </w:t>
      </w:r>
      <w:r>
        <w:rPr>
          <w:lang w:val="en-GB" w:eastAsia="en-GB"/>
        </w:rPr>
        <w:t xml:space="preserve">It may be expected that </w:t>
      </w:r>
      <w:r>
        <w:rPr>
          <w:lang w:val="en-GB" w:eastAsia="en-GB"/>
        </w:rPr>
        <w:lastRenderedPageBreak/>
        <w:t>multivariable approaches such as JMI perform better when compared with surrogate splits, especially when multiple variables are related to each other.</w:t>
      </w:r>
      <w:commentRangeStart w:id="79"/>
      <w:r>
        <w:rPr>
          <w:lang w:val="en-GB" w:eastAsia="en-GB"/>
        </w:rPr>
        <w:t xml:space="preserve"> Still</w:t>
      </w:r>
      <w:r w:rsidRPr="33C8D749">
        <w:rPr>
          <w:lang w:val="en-GB" w:eastAsia="en-GB"/>
        </w:rPr>
        <w:t>, the choice of DGM may</w:t>
      </w:r>
      <w:r>
        <w:rPr>
          <w:lang w:val="en-GB" w:eastAsia="en-GB"/>
        </w:rPr>
        <w:t xml:space="preserve"> have influenced the performance of both JMI and surrogate splits</w:t>
      </w:r>
      <w:r w:rsidRPr="33C8D749">
        <w:rPr>
          <w:lang w:val="en-GB" w:eastAsia="en-GB"/>
        </w:rPr>
        <w:t>.</w:t>
      </w:r>
      <w:r>
        <w:rPr>
          <w:lang w:val="en-GB" w:eastAsia="en-GB"/>
        </w:rPr>
        <w:t xml:space="preserve"> </w:t>
      </w:r>
      <w:commentRangeEnd w:id="79"/>
      <w:r>
        <w:rPr>
          <w:rStyle w:val="CommentReference"/>
          <w:rFonts w:eastAsiaTheme="minorHAnsi"/>
        </w:rPr>
        <w:commentReference w:id="79"/>
      </w:r>
    </w:p>
    <w:p w14:paraId="4D523157" w14:textId="438C01E6" w:rsidR="0072312D" w:rsidRPr="0072312D" w:rsidRDefault="00F333C9" w:rsidP="00B64920">
      <w:pPr>
        <w:rPr>
          <w:lang w:val="en-GB" w:eastAsia="en-GB"/>
        </w:rPr>
      </w:pPr>
      <w:r>
        <w:rPr>
          <w:lang w:val="en-GB" w:eastAsia="en-GB"/>
        </w:rPr>
        <w:t xml:space="preserve">Additionally, to avoid overfitting, prediction models are typically designed as simple as possible, and predictors that are strongly correlated to one another are often omitted. Likewise, in our simulation study, we only generated 10 covariates, all of which were used for development of the prediction model and imputation strategies. In practice, however, many more additional variables may be available. It is therefore possible that some variables, if not for prediction, may be helpful for generating more accurate imputations. For example, previous studies have shown that these auxiliary variables (i.e., not part of the prediction model) improve JMI performance </w:t>
      </w:r>
      <w:r>
        <w:rPr>
          <w:lang w:val="en-GB" w:eastAsia="en-GB"/>
        </w:rPr>
        <w:fldChar w:fldCharType="begin"/>
      </w:r>
      <w:r>
        <w:rPr>
          <w:lang w:val="en-GB" w:eastAsia="en-GB"/>
        </w:rPr>
        <w:instrText xml:space="preserve"> ADDIN ZOTERO_ITEM CSL_CITATION {"citationID":"Fj2QSbIa","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Pr>
          <w:lang w:val="en-GB" w:eastAsia="en-GB"/>
        </w:rPr>
        <w:fldChar w:fldCharType="separate"/>
      </w:r>
      <w:r>
        <w:rPr>
          <w:noProof/>
          <w:lang w:val="en-GB" w:eastAsia="en-GB"/>
        </w:rPr>
        <w:t>(12)</w:t>
      </w:r>
      <w:r>
        <w:rPr>
          <w:lang w:val="en-GB" w:eastAsia="en-GB"/>
        </w:rPr>
        <w:fldChar w:fldCharType="end"/>
      </w:r>
      <w:r>
        <w:rPr>
          <w:lang w:val="en-GB" w:eastAsia="en-GB"/>
        </w:rPr>
        <w:t xml:space="preserve">. Thus, data handling strategies which rely on correlations between variables should have access to all relevant variables, even if they are not used for generating risk predictions. </w:t>
      </w:r>
    </w:p>
    <w:p w14:paraId="26C59E0E" w14:textId="6FEA044C" w:rsidR="0072312D" w:rsidRDefault="00F333C9" w:rsidP="00B64920">
      <w:pPr>
        <w:rPr>
          <w:lang w:val="en-GB" w:eastAsia="en-GB"/>
        </w:rPr>
      </w:pPr>
      <w:r>
        <w:rPr>
          <w:shd w:val="clear" w:color="auto" w:fill="FFFFFF"/>
          <w:lang w:val="en-GB" w:eastAsia="en-GB"/>
        </w:rPr>
        <w:t xml:space="preserve">Generally, </w:t>
      </w:r>
      <w:r w:rsidR="00C81DCB">
        <w:rPr>
          <w:shd w:val="clear" w:color="auto" w:fill="FFFFFF"/>
          <w:lang w:val="en-GB" w:eastAsia="en-GB"/>
        </w:rPr>
        <w:t>PS</w:t>
      </w:r>
      <w:r w:rsidR="00927A62">
        <w:rPr>
          <w:shd w:val="clear" w:color="auto" w:fill="FFFFFF"/>
          <w:lang w:val="en-GB" w:eastAsia="en-GB"/>
        </w:rPr>
        <w:t xml:space="preserve"> </w:t>
      </w:r>
      <w:r>
        <w:rPr>
          <w:shd w:val="clear" w:color="auto" w:fill="FFFFFF"/>
          <w:lang w:val="en-GB" w:eastAsia="en-GB"/>
        </w:rPr>
        <w:t xml:space="preserve">has </w:t>
      </w:r>
      <w:r w:rsidR="00AA4830">
        <w:rPr>
          <w:shd w:val="clear" w:color="auto" w:fill="FFFFFF"/>
          <w:lang w:val="en-GB" w:eastAsia="en-GB"/>
        </w:rPr>
        <w:t xml:space="preserve">adequate </w:t>
      </w:r>
      <w:r w:rsidR="00EF5EEC">
        <w:rPr>
          <w:shd w:val="clear" w:color="auto" w:fill="FFFFFF"/>
          <w:lang w:val="en-GB" w:eastAsia="en-GB"/>
        </w:rPr>
        <w:t>prediction model performance in the presence of missing data.</w:t>
      </w:r>
      <w:r w:rsidR="009F2AD8">
        <w:rPr>
          <w:shd w:val="clear" w:color="auto" w:fill="FFFFFF"/>
          <w:lang w:val="en-GB" w:eastAsia="en-GB"/>
        </w:rPr>
        <w:t xml:space="preserve"> A major advantage </w:t>
      </w:r>
      <w:r w:rsidR="00CB176F">
        <w:rPr>
          <w:shd w:val="clear" w:color="auto" w:fill="FFFFFF"/>
          <w:lang w:val="en-GB" w:eastAsia="en-GB"/>
        </w:rPr>
        <w:t xml:space="preserve">for </w:t>
      </w:r>
      <w:r w:rsidR="009F2AD8">
        <w:rPr>
          <w:shd w:val="clear" w:color="auto" w:fill="FFFFFF"/>
          <w:lang w:val="en-GB" w:eastAsia="en-GB"/>
        </w:rPr>
        <w:t>PS</w:t>
      </w:r>
      <w:r w:rsidR="00CB176F">
        <w:rPr>
          <w:shd w:val="clear" w:color="auto" w:fill="FFFFFF"/>
          <w:lang w:val="en-GB" w:eastAsia="en-GB"/>
        </w:rPr>
        <w:t>, in addition to its resistance to low correlations,</w:t>
      </w:r>
      <w:r w:rsidR="009F2AD8">
        <w:rPr>
          <w:shd w:val="clear" w:color="auto" w:fill="FFFFFF"/>
          <w:lang w:val="en-GB" w:eastAsia="en-GB"/>
        </w:rPr>
        <w:t xml:space="preserve"> </w:t>
      </w:r>
      <w:r w:rsidR="00CB176F">
        <w:rPr>
          <w:shd w:val="clear" w:color="auto" w:fill="FFFFFF"/>
          <w:lang w:val="en-GB" w:eastAsia="en-GB"/>
        </w:rPr>
        <w:t xml:space="preserve">is that it </w:t>
      </w:r>
      <w:r w:rsidR="009F2AD8">
        <w:rPr>
          <w:shd w:val="clear" w:color="auto" w:fill="FFFFFF"/>
          <w:lang w:val="en-GB" w:eastAsia="en-GB"/>
        </w:rPr>
        <w:t>do</w:t>
      </w:r>
      <w:r w:rsidR="00CB176F">
        <w:rPr>
          <w:shd w:val="clear" w:color="auto" w:fill="FFFFFF"/>
          <w:lang w:val="en-GB" w:eastAsia="en-GB"/>
        </w:rPr>
        <w:t>es</w:t>
      </w:r>
      <w:r w:rsidR="009F2AD8">
        <w:rPr>
          <w:shd w:val="clear" w:color="auto" w:fill="FFFFFF"/>
          <w:lang w:val="en-GB" w:eastAsia="en-GB"/>
        </w:rPr>
        <w:t xml:space="preserve"> not require MAR assumptions</w:t>
      </w:r>
      <w:r w:rsidR="00CB176F">
        <w:rPr>
          <w:shd w:val="clear" w:color="auto" w:fill="FFFFFF"/>
          <w:lang w:val="en-GB" w:eastAsia="en-GB"/>
        </w:rPr>
        <w:t>.</w:t>
      </w:r>
      <w:r w:rsidR="009F2AD8">
        <w:rPr>
          <w:shd w:val="clear" w:color="auto" w:fill="FFFFFF"/>
          <w:lang w:val="en-GB" w:eastAsia="en-GB"/>
        </w:rPr>
        <w:t xml:space="preserve"> </w:t>
      </w:r>
      <w:r w:rsidR="00CB176F">
        <w:rPr>
          <w:shd w:val="clear" w:color="auto" w:fill="FFFFFF"/>
          <w:lang w:val="en-GB" w:eastAsia="en-GB"/>
        </w:rPr>
        <w:t>In real-world datasets PS, therefore, offer an appealing solution.</w:t>
      </w:r>
      <w:r w:rsidR="009F2AD8">
        <w:rPr>
          <w:shd w:val="clear" w:color="auto" w:fill="FFFFFF"/>
          <w:lang w:val="en-GB" w:eastAsia="en-GB"/>
        </w:rPr>
        <w:t xml:space="preserve"> </w:t>
      </w:r>
      <w:r w:rsidR="00CB176F">
        <w:rPr>
          <w:shd w:val="clear" w:color="auto" w:fill="FFFFFF"/>
          <w:lang w:val="en-GB" w:eastAsia="en-GB"/>
        </w:rPr>
        <w:t>W</w:t>
      </w:r>
      <w:r w:rsidR="00EF5EEC">
        <w:rPr>
          <w:shd w:val="clear" w:color="auto" w:fill="FFFFFF"/>
          <w:lang w:val="en-GB" w:eastAsia="en-GB"/>
        </w:rPr>
        <w:t xml:space="preserve">hen PS </w:t>
      </w:r>
      <w:r w:rsidR="00502C19">
        <w:rPr>
          <w:shd w:val="clear" w:color="auto" w:fill="FFFFFF"/>
          <w:lang w:val="en-GB" w:eastAsia="en-GB"/>
        </w:rPr>
        <w:t>is</w:t>
      </w:r>
      <w:r w:rsidR="00EF5EEC">
        <w:rPr>
          <w:shd w:val="clear" w:color="auto" w:fill="FFFFFF"/>
          <w:lang w:val="en-GB" w:eastAsia="en-GB"/>
        </w:rPr>
        <w:t xml:space="preserve"> </w:t>
      </w:r>
      <w:r w:rsidR="00502C19">
        <w:rPr>
          <w:shd w:val="clear" w:color="auto" w:fill="FFFFFF"/>
          <w:lang w:val="en-GB" w:eastAsia="en-GB"/>
        </w:rPr>
        <w:t xml:space="preserve">paired with </w:t>
      </w:r>
      <w:r w:rsidR="00EF5EEC">
        <w:rPr>
          <w:shd w:val="clear" w:color="auto" w:fill="FFFFFF"/>
          <w:lang w:val="en-GB" w:eastAsia="en-GB"/>
        </w:rPr>
        <w:t xml:space="preserve">RF, </w:t>
      </w:r>
      <w:r w:rsidR="00CB176F">
        <w:rPr>
          <w:shd w:val="clear" w:color="auto" w:fill="FFFFFF"/>
          <w:lang w:val="en-GB" w:eastAsia="en-GB"/>
        </w:rPr>
        <w:t xml:space="preserve">however, </w:t>
      </w:r>
      <w:r w:rsidR="00EF5EEC">
        <w:rPr>
          <w:shd w:val="clear" w:color="auto" w:fill="FFFFFF"/>
          <w:lang w:val="en-GB" w:eastAsia="en-GB"/>
        </w:rPr>
        <w:t>problems arise</w:t>
      </w:r>
      <w:r w:rsidR="00C81DCB">
        <w:rPr>
          <w:shd w:val="clear" w:color="auto" w:fill="FFFFFF"/>
          <w:lang w:val="en-GB" w:eastAsia="en-GB"/>
        </w:rPr>
        <w:t>.</w:t>
      </w:r>
      <w:r w:rsidR="00502C19">
        <w:rPr>
          <w:shd w:val="clear" w:color="auto" w:fill="FFFFFF"/>
          <w:lang w:val="en-GB" w:eastAsia="en-GB"/>
        </w:rPr>
        <w:t xml:space="preserve"> </w:t>
      </w:r>
      <w:commentRangeStart w:id="80"/>
      <w:r w:rsidR="00502C19">
        <w:rPr>
          <w:lang w:val="en-GB" w:eastAsia="en-GB"/>
        </w:rPr>
        <w:t>These problems</w:t>
      </w:r>
      <w:r w:rsidR="00502C19" w:rsidRPr="33C8D749">
        <w:rPr>
          <w:lang w:val="en-GB" w:eastAsia="en-GB"/>
        </w:rPr>
        <w:t xml:space="preserve"> may be explained by the fact that less predictors ultimately restrict how much a random forest may vary between each tree </w:t>
      </w:r>
      <w:r w:rsidR="00502C19" w:rsidRPr="33C8D749">
        <w:rPr>
          <w:lang w:val="en-GB" w:eastAsia="en-GB"/>
        </w:rPr>
        <w:fldChar w:fldCharType="begin"/>
      </w:r>
      <w:r w:rsidR="003610A0">
        <w:rPr>
          <w:lang w:val="en-GB" w:eastAsia="en-GB"/>
        </w:rPr>
        <w:instrText xml:space="preserve"> ADDIN ZOTERO_ITEM CSL_CITATION {"citationID":"39YkaqjT","properties":{"formattedCitation":"(26)","plainCitation":"(26)","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502C19" w:rsidRPr="33C8D749">
        <w:rPr>
          <w:lang w:val="en-GB" w:eastAsia="en-GB"/>
        </w:rPr>
        <w:fldChar w:fldCharType="separate"/>
      </w:r>
      <w:r w:rsidR="003610A0">
        <w:rPr>
          <w:noProof/>
          <w:lang w:val="en-GB" w:eastAsia="en-GB"/>
        </w:rPr>
        <w:t>(26)</w:t>
      </w:r>
      <w:r w:rsidR="00502C19" w:rsidRPr="33C8D749">
        <w:rPr>
          <w:lang w:val="en-GB" w:eastAsia="en-GB"/>
        </w:rPr>
        <w:fldChar w:fldCharType="end"/>
      </w:r>
      <w:r w:rsidR="00502C19" w:rsidRPr="33C8D749">
        <w:rPr>
          <w:lang w:val="en-GB" w:eastAsia="en-GB"/>
        </w:rPr>
        <w:t xml:space="preserve">. In other words, if there are less features available, as is the case </w:t>
      </w:r>
      <w:r w:rsidR="003E78FA">
        <w:rPr>
          <w:lang w:val="en-GB" w:eastAsia="en-GB"/>
        </w:rPr>
        <w:t>for</w:t>
      </w:r>
      <w:r w:rsidR="00502C19" w:rsidRPr="33C8D749">
        <w:rPr>
          <w:lang w:val="en-GB" w:eastAsia="en-GB"/>
        </w:rPr>
        <w:t xml:space="preserve"> </w:t>
      </w:r>
      <w:r w:rsidR="003E78FA">
        <w:rPr>
          <w:lang w:val="en-GB" w:eastAsia="en-GB"/>
        </w:rPr>
        <w:t>PS</w:t>
      </w:r>
      <w:r w:rsidR="00502C19" w:rsidRPr="33C8D749">
        <w:rPr>
          <w:lang w:val="en-GB" w:eastAsia="en-GB"/>
        </w:rPr>
        <w:t xml:space="preserve">, </w:t>
      </w:r>
      <w:r w:rsidR="0098009E">
        <w:rPr>
          <w:lang w:val="en-GB" w:eastAsia="en-GB"/>
        </w:rPr>
        <w:t xml:space="preserve">the </w:t>
      </w:r>
      <w:r w:rsidR="00B73EE5">
        <w:rPr>
          <w:lang w:val="en-GB" w:eastAsia="en-GB"/>
        </w:rPr>
        <w:t>variability</w:t>
      </w:r>
      <w:r w:rsidR="0098009E">
        <w:rPr>
          <w:lang w:val="en-GB" w:eastAsia="en-GB"/>
        </w:rPr>
        <w:t xml:space="preserve"> between trees is</w:t>
      </w:r>
      <w:r w:rsidR="00502C19" w:rsidRPr="33C8D749">
        <w:rPr>
          <w:lang w:val="en-GB" w:eastAsia="en-GB"/>
        </w:rPr>
        <w:t xml:space="preserve"> limited. </w:t>
      </w:r>
      <w:r w:rsidR="00C81DCB">
        <w:rPr>
          <w:shd w:val="clear" w:color="auto" w:fill="FFFFFF"/>
          <w:lang w:val="en-GB" w:eastAsia="en-GB"/>
        </w:rPr>
        <w:t xml:space="preserve"> </w:t>
      </w:r>
      <w:commentRangeEnd w:id="80"/>
      <w:r w:rsidR="00502C19">
        <w:rPr>
          <w:rStyle w:val="CommentReference"/>
          <w:rFonts w:eastAsiaTheme="minorHAnsi"/>
        </w:rPr>
        <w:commentReference w:id="80"/>
      </w:r>
      <w:r w:rsidR="00AA4830">
        <w:rPr>
          <w:shd w:val="clear" w:color="auto" w:fill="FFFFFF"/>
          <w:lang w:val="en-GB" w:eastAsia="en-GB"/>
        </w:rPr>
        <w:t xml:space="preserve"> </w:t>
      </w:r>
      <w:r w:rsidR="00E07F7A">
        <w:rPr>
          <w:shd w:val="clear" w:color="auto" w:fill="FFFFFF"/>
          <w:lang w:val="en-GB" w:eastAsia="en-GB"/>
        </w:rPr>
        <w:t>Similarly, surrogate splits perform relatively poor</w:t>
      </w:r>
      <w:r w:rsidR="00DA2496">
        <w:rPr>
          <w:shd w:val="clear" w:color="auto" w:fill="FFFFFF"/>
          <w:lang w:val="en-GB" w:eastAsia="en-GB"/>
        </w:rPr>
        <w:t xml:space="preserve">, which can be explained by the strong dependence on high correlations and the univariable approach. For example, in </w:t>
      </w:r>
      <w:r w:rsidR="00094DDF">
        <w:rPr>
          <w:shd w:val="clear" w:color="auto" w:fill="FFFFFF"/>
          <w:lang w:val="en-GB" w:eastAsia="en-GB"/>
        </w:rPr>
        <w:t xml:space="preserve">the </w:t>
      </w:r>
      <w:r w:rsidR="00DA2496">
        <w:rPr>
          <w:shd w:val="clear" w:color="auto" w:fill="FFFFFF"/>
          <w:lang w:val="en-GB" w:eastAsia="en-GB"/>
        </w:rPr>
        <w:t>worst-case scenario</w:t>
      </w:r>
      <w:r w:rsidR="00094DDF">
        <w:rPr>
          <w:shd w:val="clear" w:color="auto" w:fill="FFFFFF"/>
          <w:lang w:val="en-GB" w:eastAsia="en-GB"/>
        </w:rPr>
        <w:t xml:space="preserve"> </w:t>
      </w:r>
      <w:r w:rsidR="00DA2496">
        <w:rPr>
          <w:shd w:val="clear" w:color="auto" w:fill="FFFFFF"/>
          <w:lang w:val="en-GB" w:eastAsia="en-GB"/>
        </w:rPr>
        <w:t xml:space="preserve">only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DA2496">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DA2496">
        <w:rPr>
          <w:lang w:val="en-GB" w:eastAsia="en-GB"/>
        </w:rPr>
        <w:t xml:space="preserve"> are available as surrogate variables for any missing predictors. The correlation between these two terms and the other missing predictor </w:t>
      </w:r>
      <w:r w:rsidR="00BD7886">
        <w:rPr>
          <w:lang w:val="en-GB" w:eastAsia="en-GB"/>
        </w:rPr>
        <w:t xml:space="preserve">simply </w:t>
      </w:r>
      <w:r w:rsidR="00DA2496">
        <w:rPr>
          <w:lang w:val="en-GB" w:eastAsia="en-GB"/>
        </w:rPr>
        <w:t>may not be high enough to guarantee a good surrogate variable.</w:t>
      </w:r>
      <w:r w:rsidR="0072312D">
        <w:rPr>
          <w:lang w:val="en-GB" w:eastAsia="en-GB"/>
        </w:rPr>
        <w:t xml:space="preserve"> </w:t>
      </w:r>
    </w:p>
    <w:p w14:paraId="4DD42CD9" w14:textId="76153600" w:rsidR="00803EF8" w:rsidRPr="0072312D" w:rsidRDefault="0072312D" w:rsidP="00B64920">
      <w:pPr>
        <w:rPr>
          <w:shd w:val="clear" w:color="auto" w:fill="FFFFFF"/>
          <w:lang w:val="en-GB" w:eastAsia="en-GB"/>
        </w:rPr>
      </w:pPr>
      <w:r>
        <w:rPr>
          <w:lang w:val="en-GB" w:eastAsia="en-GB"/>
        </w:rPr>
        <w:lastRenderedPageBreak/>
        <w:t>W</w:t>
      </w:r>
      <w:r w:rsidR="00AA4830">
        <w:rPr>
          <w:shd w:val="clear" w:color="auto" w:fill="FFFFFF"/>
          <w:lang w:val="en-GB" w:eastAsia="en-GB"/>
        </w:rPr>
        <w:t xml:space="preserve">hen adopting imputation methods to accompany </w:t>
      </w:r>
      <w:r w:rsidR="000A158E">
        <w:rPr>
          <w:shd w:val="clear" w:color="auto" w:fill="FFFFFF"/>
          <w:lang w:val="en-GB" w:eastAsia="en-GB"/>
        </w:rPr>
        <w:t>either</w:t>
      </w:r>
      <w:r w:rsidR="00C6512C">
        <w:rPr>
          <w:shd w:val="clear" w:color="auto" w:fill="FFFFFF"/>
          <w:lang w:val="en-GB" w:eastAsia="en-GB"/>
        </w:rPr>
        <w:t xml:space="preserve"> prediction</w:t>
      </w:r>
      <w:r w:rsidR="00AA4830">
        <w:rPr>
          <w:shd w:val="clear" w:color="auto" w:fill="FFFFFF"/>
          <w:lang w:val="en-GB" w:eastAsia="en-GB"/>
        </w:rPr>
        <w:t xml:space="preserve"> model, simulation results indicate that JM works reasonably well, provided that multiple imputations are generated for each missing value. </w:t>
      </w:r>
      <w:r w:rsidR="00C6512C">
        <w:rPr>
          <w:shd w:val="clear" w:color="auto" w:fill="FFFFFF"/>
          <w:lang w:val="en-GB" w:eastAsia="en-GB"/>
        </w:rPr>
        <w:t>M</w:t>
      </w:r>
      <w:r w:rsidR="4A36DF86" w:rsidRPr="33C8D749">
        <w:rPr>
          <w:lang w:val="en-GB" w:eastAsia="en-GB"/>
        </w:rPr>
        <w:t>ultiple imputation performed more consistently than imputing the conditional mean</w:t>
      </w:r>
      <w:r w:rsidR="42710CB6" w:rsidRPr="33C8D749">
        <w:rPr>
          <w:lang w:val="en-GB" w:eastAsia="en-GB"/>
        </w:rPr>
        <w:t xml:space="preserve"> and single draws</w:t>
      </w:r>
      <w:r w:rsidR="393B264C" w:rsidRPr="33C8D749">
        <w:rPr>
          <w:lang w:val="en-GB" w:eastAsia="en-GB"/>
        </w:rPr>
        <w:t xml:space="preserve"> </w:t>
      </w:r>
      <w:r w:rsidR="59658EA7" w:rsidRPr="33C8D749">
        <w:rPr>
          <w:lang w:val="en-GB" w:eastAsia="en-GB"/>
        </w:rPr>
        <w:t xml:space="preserve">severely </w:t>
      </w:r>
      <w:r w:rsidR="393B264C">
        <w:rPr>
          <w:shd w:val="clear" w:color="auto" w:fill="FFFFFF"/>
          <w:lang w:val="en-GB" w:eastAsia="en-GB"/>
        </w:rPr>
        <w:t>underperformed on all metrics.</w:t>
      </w:r>
      <w:r w:rsidR="009B3713">
        <w:rPr>
          <w:shd w:val="clear" w:color="auto" w:fill="FFFFFF"/>
          <w:lang w:val="en-GB" w:eastAsia="en-GB"/>
        </w:rPr>
        <w:t xml:space="preserve"> </w:t>
      </w:r>
    </w:p>
    <w:p w14:paraId="6D4E17FE" w14:textId="368B4A6B" w:rsidR="002230FA" w:rsidRPr="00E87B71" w:rsidRDefault="000A158E" w:rsidP="00E87B71">
      <w:pPr>
        <w:rPr>
          <w:lang w:eastAsia="en-GB"/>
        </w:rPr>
      </w:pPr>
      <w:r>
        <w:rPr>
          <w:lang w:val="en-GB" w:eastAsia="en-GB"/>
        </w:rPr>
        <w:t xml:space="preserve">In summary, </w:t>
      </w:r>
      <w:r w:rsidR="00B73EE5">
        <w:rPr>
          <w:lang w:val="en-GB" w:eastAsia="en-GB"/>
        </w:rPr>
        <w:t>the best missing data handling technique depends on the prediction modeling technique. JMI-MD is considered the safest choice for handling missing data as it yielded good performance for both FLR and RF, whilst PS only obtained good performance when paired with FLR. The use of JMI-CM and surrogate splits are not recommended when using RF.</w:t>
      </w:r>
      <w:r w:rsidR="00B73EE5" w:rsidRPr="00B73EE5">
        <w:rPr>
          <w:lang w:eastAsia="en-GB"/>
        </w:rPr>
        <w:t xml:space="preserve"> </w:t>
      </w:r>
      <w:r w:rsidR="00E60C12">
        <w:rPr>
          <w:lang w:eastAsia="en-GB"/>
        </w:rPr>
        <w:t>Similarly, JMI-SD should be avoided.</w:t>
      </w:r>
    </w:p>
    <w:p w14:paraId="388A3240" w14:textId="77777777" w:rsidR="00E87B71" w:rsidRDefault="00E87B71">
      <w:pPr>
        <w:spacing w:after="160" w:line="259" w:lineRule="auto"/>
        <w:rPr>
          <w:rFonts w:cstheme="majorBidi"/>
          <w:b/>
          <w:sz w:val="28"/>
          <w:szCs w:val="28"/>
        </w:rPr>
      </w:pPr>
      <w:r>
        <w:br w:type="page"/>
      </w:r>
    </w:p>
    <w:p w14:paraId="7F4B6C57" w14:textId="480D1277" w:rsidR="00E333E5" w:rsidRPr="00A04872" w:rsidRDefault="00E333E5" w:rsidP="00A95D2A">
      <w:pPr>
        <w:pStyle w:val="Heading1"/>
      </w:pPr>
      <w:r w:rsidRPr="00A04872">
        <w:lastRenderedPageBreak/>
        <w:t>References</w:t>
      </w:r>
    </w:p>
    <w:p w14:paraId="026CDEA0" w14:textId="77777777" w:rsidR="003610A0" w:rsidRPr="003610A0" w:rsidRDefault="002214DA" w:rsidP="003610A0">
      <w:pPr>
        <w:pStyle w:val="Bibliography"/>
        <w:rPr>
          <w:rFonts w:ascii="Calibri Light" w:hAnsi="Calibri Light" w:cs="Calibri Light"/>
          <w:lang w:val="nl-NL"/>
        </w:rPr>
      </w:pPr>
      <w:r w:rsidRPr="00043D69">
        <w:rPr>
          <w:lang w:val="en-GB"/>
        </w:rPr>
        <w:fldChar w:fldCharType="begin"/>
      </w:r>
      <w:r w:rsidR="008C2737" w:rsidRPr="009F5355">
        <w:instrText xml:space="preserve"> ADDIN ZOTERO_BIBL {"uncited":[],"omitted":[],"custom":[]} CSL_BIBLIOGRAPHY </w:instrText>
      </w:r>
      <w:r w:rsidRPr="00043D69">
        <w:rPr>
          <w:lang w:val="en-GB"/>
        </w:rPr>
        <w:fldChar w:fldCharType="separate"/>
      </w:r>
      <w:bookmarkStart w:id="81" w:name="Bookmark6"/>
      <w:r w:rsidR="003610A0" w:rsidRPr="009F5355">
        <w:rPr>
          <w:rFonts w:ascii="Calibri Light" w:hAnsi="Calibri Light" w:cs="Calibri Light"/>
        </w:rPr>
        <w:t xml:space="preserve">1. </w:t>
      </w:r>
      <w:r w:rsidR="003610A0" w:rsidRPr="009F5355">
        <w:rPr>
          <w:rFonts w:ascii="Calibri Light" w:hAnsi="Calibri Light" w:cs="Calibri Light"/>
        </w:rPr>
        <w:tab/>
        <w:t xml:space="preserve">Donders ART, van der Heijden GJMG, Stijnen T, Moons KGM. </w:t>
      </w:r>
      <w:r w:rsidR="003610A0" w:rsidRPr="003610A0">
        <w:rPr>
          <w:rFonts w:ascii="Calibri Light" w:hAnsi="Calibri Light" w:cs="Calibri Light"/>
          <w:lang w:val="en-GB"/>
        </w:rPr>
        <w:t xml:space="preserve">Review: A gentle introduction to imputation of missing values. Journal of Clinical Epidemiology. </w:t>
      </w:r>
      <w:r w:rsidR="003610A0" w:rsidRPr="003610A0">
        <w:rPr>
          <w:rFonts w:ascii="Calibri Light" w:hAnsi="Calibri Light" w:cs="Calibri Light"/>
          <w:lang w:val="nl-NL"/>
        </w:rPr>
        <w:t xml:space="preserve">2006 Oct;59(10):1087–91. </w:t>
      </w:r>
    </w:p>
    <w:p w14:paraId="25A54F6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nl-NL"/>
        </w:rPr>
        <w:t xml:space="preserve">2. </w:t>
      </w:r>
      <w:r w:rsidRPr="003610A0">
        <w:rPr>
          <w:rFonts w:ascii="Calibri Light" w:hAnsi="Calibri Light" w:cs="Calibri Light"/>
          <w:lang w:val="nl-NL"/>
        </w:rPr>
        <w:tab/>
        <w:t xml:space="preserve">Janssen KJM, Vergouwe Y, Donders ART, Harrell FE, Chen Q, Grobbee DE, et al. </w:t>
      </w:r>
      <w:r w:rsidRPr="003610A0">
        <w:rPr>
          <w:rFonts w:ascii="Calibri Light" w:hAnsi="Calibri Light" w:cs="Calibri Light"/>
          <w:lang w:val="en-GB"/>
        </w:rPr>
        <w:t xml:space="preserve">Dealing with Missing Predictor Values When Applying Clinical Prediction Models. Clinical Chemistry. 2009 May 1;55(5):994–1001. </w:t>
      </w:r>
    </w:p>
    <w:p w14:paraId="51E413DC" w14:textId="77777777" w:rsidR="003610A0" w:rsidRPr="009F6D3C"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3. </w:t>
      </w:r>
      <w:r w:rsidRPr="003610A0">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9F6D3C">
        <w:rPr>
          <w:rFonts w:ascii="Calibri Light" w:hAnsi="Calibri Light" w:cs="Calibri Light"/>
          <w:lang w:val="en-GB"/>
        </w:rPr>
        <w:t xml:space="preserve">Circulation. 2008 Feb 12;117(6):743–53. </w:t>
      </w:r>
    </w:p>
    <w:p w14:paraId="35DACFEA" w14:textId="77777777" w:rsidR="003610A0" w:rsidRPr="003610A0" w:rsidRDefault="003610A0" w:rsidP="003610A0">
      <w:pPr>
        <w:pStyle w:val="Bibliography"/>
        <w:rPr>
          <w:rFonts w:ascii="Calibri Light" w:hAnsi="Calibri Light" w:cs="Calibri Light"/>
          <w:lang w:val="en-GB"/>
        </w:rPr>
      </w:pPr>
      <w:r w:rsidRPr="009F6D3C">
        <w:rPr>
          <w:rFonts w:ascii="Calibri Light" w:hAnsi="Calibri Light" w:cs="Calibri Light"/>
          <w:lang w:val="en-GB"/>
        </w:rPr>
        <w:t xml:space="preserve">4. </w:t>
      </w:r>
      <w:r w:rsidRPr="009F6D3C">
        <w:rPr>
          <w:rFonts w:ascii="Calibri Light" w:hAnsi="Calibri Light" w:cs="Calibri Light"/>
          <w:lang w:val="en-GB"/>
        </w:rPr>
        <w:tab/>
        <w:t xml:space="preserve">Dorresteijn JAN, Visseren FLJ, Wassink AMJ, Gondrie MJA, Steyerberg EW, Ridker PM, et al. </w:t>
      </w:r>
      <w:r w:rsidRPr="003610A0">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26671A8D" w14:textId="77777777" w:rsidR="003610A0" w:rsidRPr="003610A0" w:rsidRDefault="003610A0" w:rsidP="003610A0">
      <w:pPr>
        <w:pStyle w:val="Bibliography"/>
        <w:rPr>
          <w:rFonts w:ascii="Calibri Light" w:hAnsi="Calibri Light" w:cs="Calibri Light"/>
          <w:lang w:val="nl-NL"/>
        </w:rPr>
      </w:pPr>
      <w:r w:rsidRPr="003610A0">
        <w:rPr>
          <w:rFonts w:ascii="Calibri Light" w:hAnsi="Calibri Light" w:cs="Calibri Light"/>
          <w:lang w:val="en-GB"/>
        </w:rPr>
        <w:t xml:space="preserve">5. </w:t>
      </w:r>
      <w:r w:rsidRPr="003610A0">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3610A0">
        <w:rPr>
          <w:rFonts w:ascii="Calibri Light" w:hAnsi="Calibri Light" w:cs="Calibri Light"/>
          <w:lang w:val="nl-NL"/>
        </w:rPr>
        <w:t xml:space="preserve">Eur Heart J. 2016 Aug 1;37(29):2315–81. </w:t>
      </w:r>
    </w:p>
    <w:p w14:paraId="5C726531" w14:textId="77777777" w:rsidR="003610A0" w:rsidRPr="003610A0" w:rsidRDefault="003610A0" w:rsidP="003610A0">
      <w:pPr>
        <w:pStyle w:val="Bibliography"/>
        <w:rPr>
          <w:rFonts w:ascii="Calibri Light" w:hAnsi="Calibri Light" w:cs="Calibri Light"/>
          <w:lang w:val="nl-NL"/>
        </w:rPr>
      </w:pPr>
      <w:r w:rsidRPr="003610A0">
        <w:rPr>
          <w:rFonts w:ascii="Calibri Light" w:hAnsi="Calibri Light" w:cs="Calibri Light"/>
          <w:lang w:val="nl-NL"/>
        </w:rPr>
        <w:t xml:space="preserve">6. </w:t>
      </w:r>
      <w:r w:rsidRPr="003610A0">
        <w:rPr>
          <w:rFonts w:ascii="Calibri Light" w:hAnsi="Calibri Light" w:cs="Calibri Light"/>
          <w:lang w:val="nl-NL"/>
        </w:rPr>
        <w:tab/>
        <w:t xml:space="preserve">Groenhof TKJ, Bots ML, Brandjes M, Jacobs JJL, Grobbee DE, van Solinge WW, et al. </w:t>
      </w:r>
      <w:r w:rsidRPr="003610A0">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3610A0">
        <w:rPr>
          <w:rFonts w:ascii="Calibri Light" w:hAnsi="Calibri Light" w:cs="Calibri Light"/>
          <w:lang w:val="nl-NL"/>
        </w:rPr>
        <w:t xml:space="preserve">Neth Heart J. 2019 Sep;27(9):435–42. </w:t>
      </w:r>
    </w:p>
    <w:p w14:paraId="2BA0FE11"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nl-NL"/>
        </w:rPr>
        <w:t xml:space="preserve">7. </w:t>
      </w:r>
      <w:r w:rsidRPr="003610A0">
        <w:rPr>
          <w:rFonts w:ascii="Calibri Light" w:hAnsi="Calibri Light" w:cs="Calibri Light"/>
          <w:lang w:val="nl-NL"/>
        </w:rPr>
        <w:tab/>
        <w:t xml:space="preserve">Bezemer T, de Groot MC, Blasse E, ten Berg MJ, Kappen TH, Bredenoord AL, et al. </w:t>
      </w:r>
      <w:r w:rsidRPr="003610A0">
        <w:rPr>
          <w:rFonts w:ascii="Calibri Light" w:hAnsi="Calibri Light" w:cs="Calibri Light"/>
          <w:lang w:val="en-GB"/>
        </w:rPr>
        <w:t xml:space="preserve">A Human(e) Factor in Clinical Decision Support Systems. J Med Internet Res. 2019 Mar 19;21(3):e11732. </w:t>
      </w:r>
    </w:p>
    <w:p w14:paraId="5A3F8FEA"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8. </w:t>
      </w:r>
      <w:r w:rsidRPr="003610A0">
        <w:rPr>
          <w:rFonts w:ascii="Calibri Light" w:hAnsi="Calibri Light" w:cs="Calibri Light"/>
          <w:lang w:val="en-GB"/>
        </w:rPr>
        <w:tab/>
        <w:t xml:space="preserve">Van Buuren S. Flexible Imputation of Missing Data. 2nd ed. CRC Press; 2018. </w:t>
      </w:r>
    </w:p>
    <w:p w14:paraId="5380F79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9. </w:t>
      </w:r>
      <w:r w:rsidRPr="003610A0">
        <w:rPr>
          <w:rFonts w:ascii="Calibri Light" w:hAnsi="Calibri Light" w:cs="Calibri Light"/>
          <w:lang w:val="en-GB"/>
        </w:rPr>
        <w:tab/>
        <w:t xml:space="preserve">Fletcher Mercaldo S, Blume JD. Missing data and prediction: the pattern submodel. Biostatistics. 2020 Apr 1;21(2):236–52. </w:t>
      </w:r>
    </w:p>
    <w:p w14:paraId="15A87305"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10. </w:t>
      </w:r>
      <w:r w:rsidRPr="003610A0">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A513BA3"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11. </w:t>
      </w:r>
      <w:r w:rsidRPr="003610A0">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1969DE9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12. </w:t>
      </w:r>
      <w:r w:rsidRPr="003610A0">
        <w:rPr>
          <w:rFonts w:ascii="Calibri Light" w:hAnsi="Calibri Light" w:cs="Calibri Light"/>
          <w:lang w:val="en-GB"/>
        </w:rPr>
        <w:tab/>
        <w:t xml:space="preserve">Nijman SWJ, Hoogland J, Groenhof TKJ, Brandjes M, Jacobs JJL, Bots ML, et al. Real-time imputation of missing predictor values in clinical practice. European Heart Journal - Digital Health. 2021 May 4;2(1):154–64. </w:t>
      </w:r>
    </w:p>
    <w:p w14:paraId="0D8D22CC"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lastRenderedPageBreak/>
        <w:t xml:space="preserve">13. </w:t>
      </w:r>
      <w:r w:rsidRPr="003610A0">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7A7C9AB6" w14:textId="77777777" w:rsidR="003610A0" w:rsidRPr="009F6D3C"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14. </w:t>
      </w:r>
      <w:r w:rsidRPr="003610A0">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9F6D3C">
        <w:rPr>
          <w:rFonts w:ascii="Calibri Light" w:hAnsi="Calibri Light" w:cs="Calibri Light"/>
          <w:lang w:val="en-GB"/>
        </w:rPr>
        <w:t xml:space="preserve">JCE. 2021;Article in press. </w:t>
      </w:r>
    </w:p>
    <w:p w14:paraId="19483793" w14:textId="77777777" w:rsidR="003610A0" w:rsidRPr="003610A0" w:rsidRDefault="003610A0" w:rsidP="003610A0">
      <w:pPr>
        <w:pStyle w:val="Bibliography"/>
        <w:rPr>
          <w:rFonts w:ascii="Calibri Light" w:hAnsi="Calibri Light" w:cs="Calibri Light"/>
          <w:lang w:val="en-GB"/>
        </w:rPr>
      </w:pPr>
      <w:r w:rsidRPr="009F6D3C">
        <w:rPr>
          <w:rFonts w:ascii="Calibri Light" w:hAnsi="Calibri Light" w:cs="Calibri Light"/>
          <w:lang w:val="en-GB"/>
        </w:rPr>
        <w:t xml:space="preserve">15. </w:t>
      </w:r>
      <w:r w:rsidRPr="009F6D3C">
        <w:rPr>
          <w:rFonts w:ascii="Calibri Light" w:hAnsi="Calibri Light" w:cs="Calibri Light"/>
          <w:lang w:val="en-GB"/>
        </w:rPr>
        <w:tab/>
        <w:t xml:space="preserve">Hoogland J, Barreveld M, Debray TPA, Reitsma JB, Verstraelen TE, Dijkgraaf MGW, et al. </w:t>
      </w:r>
      <w:r w:rsidRPr="003610A0">
        <w:rPr>
          <w:rFonts w:ascii="Calibri Light" w:hAnsi="Calibri Light" w:cs="Calibri Light"/>
          <w:lang w:val="en-GB"/>
        </w:rPr>
        <w:t xml:space="preserve">Handling missing predictor values when validating and applying a prediction model to new patients. Statistics in Medicine. 2020 Jul 20;sim.8682. </w:t>
      </w:r>
    </w:p>
    <w:p w14:paraId="0288B4D5"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16. </w:t>
      </w:r>
      <w:r w:rsidRPr="003610A0">
        <w:rPr>
          <w:rFonts w:ascii="Calibri Light" w:hAnsi="Calibri Light" w:cs="Calibri Light"/>
          <w:lang w:val="en-GB"/>
        </w:rPr>
        <w:tab/>
        <w:t>Glynn RJ, Laird NM, Rubin DB. Selection Modeling Versus Mixture Modeling with Nonignorable Nonresponse. In: Wainer H, editor. Drawing Inferences from Self-Selected Samples [Internet]. New York, NY: Springer New York; 1986. p. 115–42. Available from: https://doi.org/10.1007/978-1-4612-4976-4_10</w:t>
      </w:r>
    </w:p>
    <w:p w14:paraId="518E0C3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17. </w:t>
      </w:r>
      <w:r w:rsidRPr="003610A0">
        <w:rPr>
          <w:rFonts w:ascii="Calibri Light" w:hAnsi="Calibri Light" w:cs="Calibri Light"/>
          <w:lang w:val="en-GB"/>
        </w:rPr>
        <w:tab/>
        <w:t xml:space="preserve">Pattern-Mixture Models for Multivariate Incomplete Data. 2021;11. </w:t>
      </w:r>
    </w:p>
    <w:p w14:paraId="5177AD11" w14:textId="77777777" w:rsidR="003610A0" w:rsidRPr="00D931C4" w:rsidRDefault="003610A0" w:rsidP="003610A0">
      <w:pPr>
        <w:pStyle w:val="Bibliography"/>
        <w:rPr>
          <w:rFonts w:ascii="Calibri Light" w:hAnsi="Calibri Light" w:cs="Calibri Light"/>
          <w:lang w:val="es-ES"/>
        </w:rPr>
      </w:pPr>
      <w:r w:rsidRPr="00D931C4">
        <w:rPr>
          <w:rFonts w:ascii="Calibri Light" w:hAnsi="Calibri Light" w:cs="Calibri Light"/>
          <w:lang w:val="es-ES"/>
        </w:rPr>
        <w:t xml:space="preserve">18. </w:t>
      </w:r>
      <w:r w:rsidRPr="00D931C4">
        <w:rPr>
          <w:rFonts w:ascii="Calibri Light" w:hAnsi="Calibri Light" w:cs="Calibri Light"/>
          <w:lang w:val="es-ES"/>
        </w:rPr>
        <w:tab/>
        <w:t xml:space="preserve">Dorado-Díaz PI, Sampedro-Gómez J, Vicente-Palacios V, Sánchez PL. </w:t>
      </w:r>
      <w:r w:rsidRPr="003610A0">
        <w:rPr>
          <w:rFonts w:ascii="Calibri Light" w:hAnsi="Calibri Light" w:cs="Calibri Light"/>
          <w:lang w:val="en-GB"/>
        </w:rPr>
        <w:t xml:space="preserve">Applications of Artificial Intelligence in Cardiology. The Future is Already Here. </w:t>
      </w:r>
      <w:r w:rsidRPr="00D931C4">
        <w:rPr>
          <w:rFonts w:ascii="Calibri Light" w:hAnsi="Calibri Light" w:cs="Calibri Light"/>
          <w:lang w:val="es-ES"/>
        </w:rPr>
        <w:t xml:space="preserve">Revista Española de Cardiología (English Edition). 2019 Dec;72(12):1065–75. </w:t>
      </w:r>
    </w:p>
    <w:p w14:paraId="77374528" w14:textId="77777777" w:rsidR="003610A0" w:rsidRPr="003610A0" w:rsidRDefault="003610A0" w:rsidP="003610A0">
      <w:pPr>
        <w:pStyle w:val="Bibliography"/>
        <w:rPr>
          <w:rFonts w:ascii="Calibri Light" w:hAnsi="Calibri Light" w:cs="Calibri Light"/>
          <w:lang w:val="en-GB"/>
        </w:rPr>
      </w:pPr>
      <w:r w:rsidRPr="00D931C4">
        <w:rPr>
          <w:rFonts w:ascii="Calibri Light" w:hAnsi="Calibri Light" w:cs="Calibri Light"/>
          <w:lang w:val="es-ES"/>
        </w:rPr>
        <w:t xml:space="preserve">19. </w:t>
      </w:r>
      <w:r w:rsidRPr="00D931C4">
        <w:rPr>
          <w:rFonts w:ascii="Calibri Light" w:hAnsi="Calibri Light" w:cs="Calibri Light"/>
          <w:lang w:val="es-ES"/>
        </w:rPr>
        <w:tab/>
        <w:t xml:space="preserve">Breiman L, Friedman J, Stone CJ, Olshen RA. </w:t>
      </w:r>
      <w:r w:rsidRPr="003610A0">
        <w:rPr>
          <w:rFonts w:ascii="Calibri Light" w:hAnsi="Calibri Light" w:cs="Calibri Light"/>
          <w:lang w:val="en-GB"/>
        </w:rPr>
        <w:t>Classification and Regression Trees [Internet]. Taylor &amp; Francis; 1984. Available from: https://books.google.nl/books?id=JwQx-WOmSyQC</w:t>
      </w:r>
    </w:p>
    <w:p w14:paraId="1E650386"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20. </w:t>
      </w:r>
      <w:r w:rsidRPr="003610A0">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2444E60D"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21. </w:t>
      </w:r>
      <w:r w:rsidRPr="003610A0">
        <w:rPr>
          <w:rFonts w:ascii="Calibri Light" w:hAnsi="Calibri Light" w:cs="Calibri Light"/>
          <w:lang w:val="en-GB"/>
        </w:rPr>
        <w:tab/>
        <w:t xml:space="preserve">Rubin DB. Inference and Missing Data. Biometrika. 1976;63(3):581–92. </w:t>
      </w:r>
    </w:p>
    <w:p w14:paraId="023A474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22. </w:t>
      </w:r>
      <w:r w:rsidRPr="003610A0">
        <w:rPr>
          <w:rFonts w:ascii="Calibri Light" w:hAnsi="Calibri Light" w:cs="Calibri Light"/>
          <w:lang w:val="en-GB"/>
        </w:rPr>
        <w:tab/>
        <w:t xml:space="preserve">Schouten RM, Lugtig P, Vink G. Generating missing values for simulation purposes: a multivariate amputation procedure. Journal of Statistical Computation and Simulation. 2018 Oct 13;88(15):2909–30. </w:t>
      </w:r>
    </w:p>
    <w:p w14:paraId="10CE5939"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23. </w:t>
      </w:r>
      <w:r w:rsidRPr="003610A0">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741AA0A"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24. </w:t>
      </w:r>
      <w:r w:rsidRPr="003610A0">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0D25134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25. </w:t>
      </w:r>
      <w:r w:rsidRPr="003610A0">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626270B9"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26. </w:t>
      </w:r>
      <w:r w:rsidRPr="003610A0">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3E42493C" w:rsidR="00305272" w:rsidRDefault="002214DA" w:rsidP="00E60C12">
      <w:pPr>
        <w:pStyle w:val="Bibliography"/>
        <w:spacing w:line="360" w:lineRule="auto"/>
        <w:rPr>
          <w:lang w:val="en-GB"/>
        </w:rPr>
      </w:pPr>
      <w:r w:rsidRPr="00043D69">
        <w:rPr>
          <w:lang w:val="en-GB"/>
        </w:rPr>
        <w:fldChar w:fldCharType="end"/>
      </w:r>
      <w:bookmarkEnd w:id="81"/>
    </w:p>
    <w:p w14:paraId="76374473" w14:textId="77777777" w:rsidR="00305272" w:rsidRDefault="00305272">
      <w:pPr>
        <w:spacing w:after="160" w:line="259" w:lineRule="auto"/>
        <w:rPr>
          <w:lang w:val="en-GB"/>
        </w:rPr>
      </w:pPr>
      <w:r>
        <w:rPr>
          <w:lang w:val="en-GB"/>
        </w:rPr>
        <w:lastRenderedPageBreak/>
        <w:br w:type="page"/>
      </w:r>
    </w:p>
    <w:p w14:paraId="5ECE8509" w14:textId="77777777" w:rsidR="002D1832" w:rsidRDefault="00305272" w:rsidP="002D1832">
      <w:pPr>
        <w:pStyle w:val="Heading1"/>
        <w:rPr>
          <w:ins w:id="82" w:author="Oberman, H.I. (Hanne)" w:date="2021-11-24T15:51:00Z"/>
        </w:rPr>
      </w:pPr>
      <w:r w:rsidRPr="00BC6E6B">
        <w:lastRenderedPageBreak/>
        <w:t>Supplementary Materials</w:t>
      </w:r>
    </w:p>
    <w:p w14:paraId="3CFBC3C3" w14:textId="55070500" w:rsidR="0023499B" w:rsidDel="002D1832" w:rsidRDefault="0023499B" w:rsidP="002D1832">
      <w:pPr>
        <w:pStyle w:val="Heading2"/>
        <w:rPr>
          <w:del w:id="83" w:author="Oberman, H.I. (Hanne)" w:date="2021-11-24T15:51:00Z"/>
        </w:rPr>
        <w:pPrChange w:id="84" w:author="Oberman, H.I. (Hanne)" w:date="2021-11-24T15:53:00Z">
          <w:pPr>
            <w:pStyle w:val="Bibliography"/>
          </w:pPr>
        </w:pPrChange>
      </w:pPr>
    </w:p>
    <w:p w14:paraId="5E64E2CB" w14:textId="0097D894" w:rsidR="00800CEE" w:rsidRPr="00800CEE" w:rsidRDefault="00800CEE" w:rsidP="002D1832">
      <w:pPr>
        <w:pStyle w:val="Heading2"/>
        <w:pPrChange w:id="85" w:author="Oberman, H.I. (Hanne)" w:date="2021-11-24T15:53:00Z">
          <w:pPr>
            <w:pStyle w:val="ListParagraph"/>
            <w:numPr>
              <w:numId w:val="29"/>
            </w:numPr>
            <w:ind w:left="1080" w:hanging="720"/>
          </w:pPr>
        </w:pPrChange>
      </w:pPr>
      <w:del w:id="86" w:author="Oberman, H.I. (Hanne)" w:date="2021-11-24T15:51:00Z">
        <w:r w:rsidRPr="00800CEE" w:rsidDel="002D1832">
          <w:delText>D</w:delText>
        </w:r>
      </w:del>
      <w:ins w:id="87" w:author="Oberman, H.I. (Hanne)" w:date="2021-11-24T15:51:00Z">
        <w:r w:rsidR="002D1832">
          <w:t>D</w:t>
        </w:r>
      </w:ins>
      <w:r w:rsidRPr="00800CEE">
        <w:t>GM</w:t>
      </w:r>
    </w:p>
    <w:p w14:paraId="2BA3FE69" w14:textId="1241063E" w:rsidR="00800CEE" w:rsidRDefault="00800CEE" w:rsidP="00800CEE">
      <w:pPr>
        <w:rPr>
          <w:shd w:val="clear" w:color="auto" w:fill="FFFFFF"/>
          <w:lang w:val="en-GB" w:eastAsia="en-GB"/>
        </w:rPr>
      </w:pPr>
      <w:r>
        <w:rPr>
          <w:shd w:val="clear" w:color="auto" w:fill="FFFFFF"/>
          <w:lang w:val="en-GB" w:eastAsia="en-GB"/>
        </w:rPr>
        <w:t xml:space="preserve">Means vector: All 10 predictors have a mean of zero,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Pr>
          <w:shd w:val="clear" w:color="auto" w:fill="FFFFFF"/>
          <w:lang w:val="en-GB" w:eastAsia="en-GB"/>
        </w:rPr>
        <w:t>.</w:t>
      </w:r>
    </w:p>
    <w:p w14:paraId="44D2B4E9" w14:textId="5CC97F96" w:rsidR="00800CEE" w:rsidRDefault="00800CEE" w:rsidP="009434A1">
      <w:pPr>
        <w:rPr>
          <w:shd w:val="clear" w:color="auto" w:fill="FFFFFF"/>
          <w:lang w:val="en-GB" w:eastAsia="en-GB"/>
        </w:rPr>
      </w:pPr>
      <w:r>
        <w:rPr>
          <w:shd w:val="clear" w:color="auto" w:fill="FFFFFF"/>
          <w:lang w:val="en-GB" w:eastAsia="en-GB"/>
        </w:rPr>
        <w:t xml:space="preserve">Covariance matrix: </w:t>
      </w:r>
    </w:p>
    <w:p w14:paraId="7A8BF5B0" w14:textId="77777777" w:rsidR="00800CEE" w:rsidRPr="00BC6E6B" w:rsidRDefault="00800CEE" w:rsidP="00800CEE">
      <w:pPr>
        <w:rPr>
          <w:lang w:val="en-GB"/>
        </w:rPr>
      </w:pPr>
    </w:p>
    <w:p w14:paraId="665D5CA5" w14:textId="77777777" w:rsidR="00800CEE" w:rsidRPr="00305272" w:rsidRDefault="00800CEE" w:rsidP="00800CEE">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39307289" w14:textId="0B1A40D9" w:rsidR="00800CEE" w:rsidRDefault="00800CEE" w:rsidP="009434A1">
      <w:pPr>
        <w:rPr>
          <w:shd w:val="clear" w:color="auto" w:fill="FFFFFF"/>
          <w:lang w:val="en-GB" w:eastAsia="en-GB"/>
        </w:rPr>
      </w:pPr>
      <w:r>
        <w:rPr>
          <w:shd w:val="clear" w:color="auto" w:fill="FFFFFF"/>
          <w:lang w:val="en-GB" w:eastAsia="en-GB"/>
        </w:rPr>
        <w:t>Correlations:</w:t>
      </w:r>
    </w:p>
    <w:p w14:paraId="47FDD6A9" w14:textId="77777777" w:rsidR="00800CEE" w:rsidRDefault="00800CEE" w:rsidP="00800CEE">
      <w:pPr>
        <w:rPr>
          <w:shd w:val="clear" w:color="auto" w:fill="FFFFFF"/>
          <w:lang w:val="en-GB" w:eastAsia="en-GB"/>
        </w:rPr>
      </w:pPr>
      <w:r>
        <w:rPr>
          <w:noProof/>
        </w:rPr>
        <w:drawing>
          <wp:inline distT="0" distB="0" distL="0" distR="0" wp14:anchorId="37FBE4D8" wp14:editId="542C9BF7">
            <wp:extent cx="3137312" cy="2000250"/>
            <wp:effectExtent l="0" t="0" r="6350" b="0"/>
            <wp:docPr id="2" name="Picture"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rotWithShape="1">
                    <a:blip r:embed="rId18"/>
                    <a:srcRect b="20361"/>
                    <a:stretch/>
                  </pic:blipFill>
                  <pic:spPr bwMode="auto">
                    <a:xfrm>
                      <a:off x="0" y="0"/>
                      <a:ext cx="3140171" cy="2002073"/>
                    </a:xfrm>
                    <a:prstGeom prst="rect">
                      <a:avLst/>
                    </a:prstGeom>
                    <a:noFill/>
                    <a:ln>
                      <a:noFill/>
                    </a:ln>
                    <a:extLst>
                      <a:ext uri="{53640926-AAD7-44D8-BBD7-CCE9431645EC}">
                        <a14:shadowObscured xmlns:a14="http://schemas.microsoft.com/office/drawing/2010/main"/>
                      </a:ext>
                    </a:extLst>
                  </pic:spPr>
                </pic:pic>
              </a:graphicData>
            </a:graphic>
          </wp:inline>
        </w:drawing>
      </w:r>
    </w:p>
    <w:p w14:paraId="7020DE45" w14:textId="77777777" w:rsidR="00800CEE" w:rsidRDefault="00800CEE" w:rsidP="00800CEE">
      <w:pPr>
        <w:rPr>
          <w:shd w:val="clear" w:color="auto" w:fill="FFFFFF"/>
          <w:lang w:val="en-GB" w:eastAsia="en-GB"/>
        </w:rPr>
      </w:pPr>
      <w:r>
        <w:rPr>
          <w:shd w:val="clear" w:color="auto" w:fill="FFFFFF"/>
          <w:lang w:val="en-GB" w:eastAsia="en-GB"/>
        </w:rPr>
        <w:t>Figure XYZ. Correlation coefficients between predictors</w:t>
      </w:r>
    </w:p>
    <w:p w14:paraId="2F9B1CBA" w14:textId="5601F747" w:rsidR="00800CEE" w:rsidRDefault="00800CEE" w:rsidP="009434A1">
      <w:pPr>
        <w:rPr>
          <w:shd w:val="clear" w:color="auto" w:fill="FFFFFF"/>
          <w:lang w:val="en-GB" w:eastAsia="en-GB"/>
        </w:rPr>
      </w:pPr>
      <w:r>
        <w:rPr>
          <w:shd w:val="clear" w:color="auto" w:fill="FFFFFF"/>
          <w:lang w:val="en-GB" w:eastAsia="en-GB"/>
        </w:rPr>
        <w:t>Regression coefficients:</w:t>
      </w:r>
    </w:p>
    <w:p w14:paraId="2868F943" w14:textId="3E7132DA" w:rsidR="00800CEE" w:rsidRDefault="002D1832" w:rsidP="00800CEE">
      <m:oMathPara>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m:oMathPara>
    </w:p>
    <w:p w14:paraId="5E2F3AC2" w14:textId="77777777" w:rsidR="00800CEE" w:rsidRPr="00305272" w:rsidRDefault="002D1832" w:rsidP="00800CEE">
      <w:pPr>
        <w:rPr>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1E30326E" w14:textId="77777777" w:rsidR="00800CEE" w:rsidRPr="009434A1" w:rsidRDefault="00800CEE" w:rsidP="009434A1">
      <w:pPr>
        <w:rPr>
          <w:lang w:val="en-GB"/>
        </w:rPr>
      </w:pPr>
    </w:p>
    <w:p w14:paraId="625306E5" w14:textId="77777777" w:rsidR="00800CEE" w:rsidRDefault="00871F92" w:rsidP="00871F92">
      <w:pPr>
        <w:rPr>
          <w:shd w:val="clear" w:color="auto" w:fill="FFFFFF"/>
          <w:lang w:val="en-GB" w:eastAsia="en-GB"/>
        </w:rPr>
      </w:pPr>
      <w:r>
        <w:rPr>
          <w:noProof/>
        </w:rPr>
        <w:drawing>
          <wp:inline distT="0" distB="0" distL="0" distR="0" wp14:anchorId="14CCA3CB" wp14:editId="0448D05E">
            <wp:extent cx="3019425" cy="797806"/>
            <wp:effectExtent l="0" t="0" r="0" b="2540"/>
            <wp:docPr id="16" name="Picture" descr="A picture containing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picture containing Excel&#10;&#10;Description automatically generated"/>
                    <pic:cNvPicPr>
                      <a:picLocks noChangeAspect="1" noChangeArrowheads="1"/>
                    </pic:cNvPicPr>
                  </pic:nvPicPr>
                  <pic:blipFill rotWithShape="1">
                    <a:blip r:embed="rId19"/>
                    <a:srcRect t="48969" b="18041"/>
                    <a:stretch/>
                  </pic:blipFill>
                  <pic:spPr bwMode="auto">
                    <a:xfrm>
                      <a:off x="0" y="0"/>
                      <a:ext cx="3057401" cy="807840"/>
                    </a:xfrm>
                    <a:prstGeom prst="rect">
                      <a:avLst/>
                    </a:prstGeom>
                    <a:noFill/>
                    <a:ln>
                      <a:noFill/>
                    </a:ln>
                    <a:extLst>
                      <a:ext uri="{53640926-AAD7-44D8-BBD7-CCE9431645EC}">
                        <a14:shadowObscured xmlns:a14="http://schemas.microsoft.com/office/drawing/2010/main"/>
                      </a:ext>
                    </a:extLst>
                  </pic:spPr>
                </pic:pic>
              </a:graphicData>
            </a:graphic>
          </wp:inline>
        </w:drawing>
      </w:r>
    </w:p>
    <w:p w14:paraId="0042914B" w14:textId="243C4DA6" w:rsidR="00871F92" w:rsidRDefault="00871F92" w:rsidP="00871F92">
      <w:pPr>
        <w:rPr>
          <w:ins w:id="88" w:author="Oberman, H.I. (Hanne)" w:date="2021-11-24T15:51:00Z"/>
          <w:shd w:val="clear" w:color="auto" w:fill="FFFFFF"/>
          <w:lang w:val="en-GB" w:eastAsia="en-GB"/>
        </w:rPr>
      </w:pPr>
      <w:r>
        <w:rPr>
          <w:shd w:val="clear" w:color="auto" w:fill="FFFFFF"/>
          <w:lang w:val="en-GB" w:eastAsia="en-GB"/>
        </w:rPr>
        <w:t>Figure XYZ. Regression coefficients of the main and interaction effects of the predictors</w:t>
      </w:r>
    </w:p>
    <w:p w14:paraId="387BAC8D" w14:textId="01DAE730" w:rsidR="002D1832" w:rsidRDefault="002D1832" w:rsidP="00871F92">
      <w:pPr>
        <w:rPr>
          <w:ins w:id="89" w:author="Oberman, H.I. (Hanne)" w:date="2021-11-24T15:53:00Z"/>
          <w:shd w:val="clear" w:color="auto" w:fill="FFFFFF"/>
          <w:lang w:val="en-GB" w:eastAsia="en-GB"/>
        </w:rPr>
      </w:pPr>
    </w:p>
    <w:p w14:paraId="45E3D3F6" w14:textId="1783F25C" w:rsidR="002D1832" w:rsidRDefault="002D1832" w:rsidP="00871F92">
      <w:pPr>
        <w:rPr>
          <w:ins w:id="90" w:author="Oberman, H.I. (Hanne)" w:date="2021-11-24T15:53:00Z"/>
          <w:shd w:val="clear" w:color="auto" w:fill="FFFFFF"/>
          <w:lang w:val="en-GB" w:eastAsia="en-GB"/>
        </w:rPr>
      </w:pPr>
      <w:ins w:id="91" w:author="Oberman, H.I. (Hanne)" w:date="2021-11-24T15:53:00Z">
        <w:r>
          <w:rPr>
            <w:shd w:val="clear" w:color="auto" w:fill="FFFFFF"/>
            <w:lang w:val="en-GB" w:eastAsia="en-GB"/>
          </w:rPr>
          <w:t>Model tuning</w:t>
        </w:r>
      </w:ins>
    </w:p>
    <w:p w14:paraId="63AFE981" w14:textId="77777777" w:rsidR="002D1832" w:rsidRDefault="002D1832" w:rsidP="002D1832">
      <w:pPr>
        <w:numPr>
          <w:ilvl w:val="0"/>
          <w:numId w:val="30"/>
        </w:numPr>
        <w:spacing w:line="240" w:lineRule="auto"/>
        <w:rPr>
          <w:ins w:id="92" w:author="Oberman, H.I. (Hanne)" w:date="2021-11-24T15:53:00Z"/>
        </w:rPr>
      </w:pPr>
      <w:ins w:id="93" w:author="Oberman, H.I. (Hanne)" w:date="2021-11-24T15:53:00Z">
        <w:r>
          <w:t>FLR: glm() with natural spline with 3 degrees of freedom.</w:t>
        </w:r>
      </w:ins>
    </w:p>
    <w:p w14:paraId="6E9DDBF1" w14:textId="77777777" w:rsidR="002D1832" w:rsidRDefault="002D1832" w:rsidP="002D1832">
      <w:pPr>
        <w:numPr>
          <w:ilvl w:val="0"/>
          <w:numId w:val="30"/>
        </w:numPr>
        <w:spacing w:line="240" w:lineRule="auto"/>
        <w:rPr>
          <w:ins w:id="94" w:author="Oberman, H.I. (Hanne)" w:date="2021-11-24T15:53:00Z"/>
        </w:rPr>
      </w:pPr>
      <w:ins w:id="95" w:author="Oberman, H.I. (Hanne)" w:date="2021-11-24T15:53:00Z">
        <w:r>
          <w:t>RF: ranger::ranger() with defaults (500 trees and 3 predictors considered for each split), party::cforest() with defaults (500 trees, 5 predictors considered for each split, and 3 surrogate variables considered for each split with missingness).</w:t>
        </w:r>
      </w:ins>
    </w:p>
    <w:p w14:paraId="3BF5847F" w14:textId="1DD333CB" w:rsidR="002D1832" w:rsidRPr="002D1832" w:rsidDel="002D1832" w:rsidRDefault="002D1832" w:rsidP="00871F92">
      <w:pPr>
        <w:rPr>
          <w:del w:id="96" w:author="Oberman, H.I. (Hanne)" w:date="2021-11-24T15:53:00Z"/>
          <w:shd w:val="clear" w:color="auto" w:fill="FFFFFF"/>
          <w:lang w:eastAsia="en-GB"/>
          <w:rPrChange w:id="97" w:author="Oberman, H.I. (Hanne)" w:date="2021-11-24T15:53:00Z">
            <w:rPr>
              <w:del w:id="98" w:author="Oberman, H.I. (Hanne)" w:date="2021-11-24T15:53:00Z"/>
              <w:shd w:val="clear" w:color="auto" w:fill="FFFFFF"/>
              <w:lang w:val="en-GB" w:eastAsia="en-GB"/>
            </w:rPr>
          </w:rPrChange>
        </w:rPr>
      </w:pPr>
    </w:p>
    <w:p w14:paraId="21C8EC58" w14:textId="77777777" w:rsidR="002D1832" w:rsidRDefault="002D1832">
      <w:pPr>
        <w:spacing w:after="160" w:line="259" w:lineRule="auto"/>
        <w:rPr>
          <w:ins w:id="99" w:author="Oberman, H.I. (Hanne)" w:date="2021-11-24T15:53:00Z"/>
          <w:b/>
          <w:bCs/>
          <w:shd w:val="clear" w:color="auto" w:fill="FFFFFF"/>
          <w:lang w:val="en-GB" w:eastAsia="en-GB"/>
        </w:rPr>
      </w:pPr>
      <w:ins w:id="100" w:author="Oberman, H.I. (Hanne)" w:date="2021-11-24T15:53:00Z">
        <w:r>
          <w:br w:type="page"/>
        </w:r>
      </w:ins>
    </w:p>
    <w:p w14:paraId="5430ABE1" w14:textId="0A956ED1" w:rsidR="00305272" w:rsidRDefault="002D1832" w:rsidP="002D1832">
      <w:pPr>
        <w:pStyle w:val="Heading2"/>
        <w:rPr>
          <w:ins w:id="101" w:author="Oberman, H.I. (Hanne)" w:date="2021-11-24T15:52:00Z"/>
        </w:rPr>
      </w:pPr>
      <w:ins w:id="102" w:author="Oberman, H.I. (Hanne)" w:date="2021-11-24T15:51:00Z">
        <w:r>
          <w:lastRenderedPageBreak/>
          <w:t>Results</w:t>
        </w:r>
      </w:ins>
    </w:p>
    <w:p w14:paraId="50A2F9AD" w14:textId="464C2B47" w:rsidR="002D1832" w:rsidRPr="002D1832" w:rsidRDefault="002D1832" w:rsidP="002D1832">
      <w:pPr>
        <w:rPr>
          <w:ins w:id="103" w:author="Oberman, H.I. (Hanne)" w:date="2021-11-24T15:51:00Z"/>
          <w:lang w:val="en-GB" w:eastAsia="en-GB"/>
          <w:rPrChange w:id="104" w:author="Oberman, H.I. (Hanne)" w:date="2021-11-24T15:52:00Z">
            <w:rPr>
              <w:ins w:id="105" w:author="Oberman, H.I. (Hanne)" w:date="2021-11-24T15:51:00Z"/>
            </w:rPr>
          </w:rPrChange>
        </w:rPr>
        <w:pPrChange w:id="106" w:author="Oberman, H.I. (Hanne)" w:date="2021-11-24T15:52:00Z">
          <w:pPr/>
        </w:pPrChange>
      </w:pPr>
      <w:ins w:id="107" w:author="Oberman, H.I. (Hanne)" w:date="2021-11-24T15:52:00Z">
        <w:r>
          <w:rPr>
            <w:lang w:val="en-GB" w:eastAsia="en-GB"/>
          </w:rPr>
          <w:t>Performance under MNAR</w:t>
        </w:r>
      </w:ins>
    </w:p>
    <w:p w14:paraId="653F3BA8" w14:textId="6BAEB050" w:rsidR="002D1832" w:rsidRDefault="002D1832" w:rsidP="0049181F">
      <w:pPr>
        <w:rPr>
          <w:ins w:id="108" w:author="Oberman, H.I. (Hanne)" w:date="2021-11-24T15:52:00Z"/>
          <w:lang w:val="en-GB"/>
        </w:rPr>
      </w:pPr>
      <w:ins w:id="109" w:author="Oberman, H.I. (Hanne)" w:date="2021-11-24T15:51:00Z">
        <w:r w:rsidRPr="002D1832">
          <w:drawing>
            <wp:inline distT="0" distB="0" distL="0" distR="0" wp14:anchorId="72431D94" wp14:editId="34EF630E">
              <wp:extent cx="5943600" cy="6120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120130"/>
                      </a:xfrm>
                      <a:prstGeom prst="rect">
                        <a:avLst/>
                      </a:prstGeom>
                    </pic:spPr>
                  </pic:pic>
                </a:graphicData>
              </a:graphic>
            </wp:inline>
          </w:drawing>
        </w:r>
      </w:ins>
    </w:p>
    <w:p w14:paraId="211358FE" w14:textId="77777777" w:rsidR="002D1832" w:rsidRDefault="002D1832" w:rsidP="002D1832">
      <w:pPr>
        <w:spacing w:after="160" w:line="259" w:lineRule="auto"/>
        <w:rPr>
          <w:ins w:id="110" w:author="Oberman, H.I. (Hanne)" w:date="2021-11-24T15:52:00Z"/>
          <w:sz w:val="18"/>
          <w:szCs w:val="18"/>
          <w:lang w:eastAsia="en-GB"/>
        </w:rPr>
      </w:pPr>
      <w:ins w:id="111" w:author="Oberman, H.I. (Hanne)" w:date="2021-11-24T15:52:00Z">
        <w:r>
          <w:rPr>
            <w:sz w:val="18"/>
            <w:szCs w:val="18"/>
          </w:rPr>
          <w:t>Legend –</w:t>
        </w:r>
        <w:r w:rsidRPr="00CA1EA2">
          <w:rPr>
            <w:sz w:val="18"/>
            <w:szCs w:val="18"/>
          </w:rPr>
          <w:t xml:space="preserve"> </w:t>
        </w:r>
        <w:r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ins>
    </w:p>
    <w:p w14:paraId="27AECD59" w14:textId="4A9C2B4E" w:rsidR="002D1832" w:rsidRDefault="002D1832" w:rsidP="0049181F">
      <w:pPr>
        <w:rPr>
          <w:ins w:id="112" w:author="Oberman, H.I. (Hanne)" w:date="2021-11-24T16:01:00Z"/>
        </w:rPr>
      </w:pPr>
    </w:p>
    <w:p w14:paraId="571F159E" w14:textId="1B6C502F" w:rsidR="0018348F" w:rsidRDefault="0018348F" w:rsidP="0018348F">
      <w:pPr>
        <w:pStyle w:val="Heading4"/>
        <w:rPr>
          <w:ins w:id="113" w:author="Oberman, H.I. (Hanne)" w:date="2021-11-24T16:01:00Z"/>
        </w:rPr>
      </w:pPr>
      <w:ins w:id="114" w:author="Oberman, H.I. (Hanne)" w:date="2021-11-24T16:01:00Z">
        <w:r>
          <w:lastRenderedPageBreak/>
          <w:t>Average performance</w:t>
        </w:r>
      </w:ins>
      <w:ins w:id="115" w:author="Oberman, H.I. (Hanne)" w:date="2021-11-24T16:02:00Z">
        <w:r w:rsidR="00E778B8">
          <w:t xml:space="preserve"> under MNAR</w:t>
        </w:r>
      </w:ins>
    </w:p>
    <w:tbl>
      <w:tblPr>
        <w:tblW w:w="6723" w:type="dxa"/>
        <w:tblCellMar>
          <w:left w:w="70" w:type="dxa"/>
          <w:right w:w="70" w:type="dxa"/>
        </w:tblCellMar>
        <w:tblLook w:val="04A0" w:firstRow="1" w:lastRow="0" w:firstColumn="1" w:lastColumn="0" w:noHBand="0" w:noVBand="1"/>
      </w:tblPr>
      <w:tblGrid>
        <w:gridCol w:w="960"/>
        <w:gridCol w:w="960"/>
        <w:gridCol w:w="960"/>
        <w:gridCol w:w="960"/>
        <w:gridCol w:w="960"/>
        <w:gridCol w:w="963"/>
        <w:gridCol w:w="960"/>
      </w:tblGrid>
      <w:tr w:rsidR="0018348F" w:rsidRPr="00357FA6" w14:paraId="169ADB19" w14:textId="77777777" w:rsidTr="00D700F0">
        <w:trPr>
          <w:trHeight w:val="300"/>
          <w:ins w:id="116" w:author="Oberman, H.I. (Hanne)" w:date="2021-11-24T16:01:00Z"/>
        </w:trPr>
        <w:tc>
          <w:tcPr>
            <w:tcW w:w="960" w:type="dxa"/>
            <w:tcBorders>
              <w:top w:val="single" w:sz="4" w:space="0" w:color="auto"/>
              <w:left w:val="nil"/>
              <w:bottom w:val="single" w:sz="4" w:space="0" w:color="auto"/>
              <w:right w:val="nil"/>
            </w:tcBorders>
          </w:tcPr>
          <w:p w14:paraId="5E8D2C95" w14:textId="77777777" w:rsidR="0018348F" w:rsidRPr="00357FA6" w:rsidRDefault="0018348F" w:rsidP="00D700F0">
            <w:pPr>
              <w:spacing w:after="0" w:line="240" w:lineRule="auto"/>
              <w:rPr>
                <w:ins w:id="117" w:author="Oberman, H.I. (Hanne)" w:date="2021-11-24T16:01:00Z"/>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68F43654" w14:textId="77777777" w:rsidR="0018348F" w:rsidRPr="00357FA6" w:rsidRDefault="0018348F" w:rsidP="00D700F0">
            <w:pPr>
              <w:spacing w:after="0" w:line="240" w:lineRule="auto"/>
              <w:rPr>
                <w:ins w:id="118" w:author="Oberman, H.I. (Hanne)" w:date="2021-11-24T16:01:00Z"/>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7BD52B6C" w14:textId="77777777" w:rsidR="0018348F" w:rsidRPr="00357FA6" w:rsidRDefault="0018348F" w:rsidP="00D700F0">
            <w:pPr>
              <w:spacing w:after="0" w:line="240" w:lineRule="auto"/>
              <w:rPr>
                <w:ins w:id="119" w:author="Oberman, H.I. (Hanne)" w:date="2021-11-24T16:01:00Z"/>
                <w:rFonts w:ascii="Calibri" w:eastAsia="Times New Roman" w:hAnsi="Calibri" w:cs="Calibri"/>
                <w:color w:val="000000"/>
                <w:lang w:val="nl-NL" w:eastAsia="nl-NL"/>
              </w:rPr>
            </w:pPr>
            <w:ins w:id="120" w:author="Oberman, H.I. (Hanne)" w:date="2021-11-24T16:01:00Z">
              <w:r w:rsidRPr="00357FA6">
                <w:rPr>
                  <w:rFonts w:ascii="Calibri" w:eastAsia="Times New Roman" w:hAnsi="Calibri" w:cs="Calibri"/>
                  <w:color w:val="000000"/>
                  <w:lang w:val="nl-NL" w:eastAsia="nl-NL"/>
                </w:rPr>
                <w:t>RMSE</w:t>
              </w:r>
            </w:ins>
          </w:p>
        </w:tc>
        <w:tc>
          <w:tcPr>
            <w:tcW w:w="960" w:type="dxa"/>
            <w:tcBorders>
              <w:top w:val="single" w:sz="4" w:space="0" w:color="auto"/>
              <w:left w:val="nil"/>
              <w:bottom w:val="single" w:sz="4" w:space="0" w:color="auto"/>
              <w:right w:val="nil"/>
            </w:tcBorders>
            <w:shd w:val="clear" w:color="auto" w:fill="auto"/>
            <w:noWrap/>
            <w:vAlign w:val="bottom"/>
            <w:hideMark/>
          </w:tcPr>
          <w:p w14:paraId="3BEFD88D" w14:textId="77777777" w:rsidR="0018348F" w:rsidRPr="00357FA6" w:rsidRDefault="0018348F" w:rsidP="00D700F0">
            <w:pPr>
              <w:spacing w:after="0" w:line="240" w:lineRule="auto"/>
              <w:rPr>
                <w:ins w:id="121" w:author="Oberman, H.I. (Hanne)" w:date="2021-11-24T16:01:00Z"/>
                <w:rFonts w:ascii="Calibri" w:eastAsia="Times New Roman" w:hAnsi="Calibri" w:cs="Calibri"/>
                <w:color w:val="000000"/>
                <w:lang w:val="nl-NL" w:eastAsia="nl-NL"/>
              </w:rPr>
            </w:pPr>
            <w:ins w:id="122" w:author="Oberman, H.I. (Hanne)" w:date="2021-11-24T16:01:00Z">
              <w:r w:rsidRPr="00357FA6">
                <w:rPr>
                  <w:rFonts w:ascii="Calibri" w:eastAsia="Times New Roman" w:hAnsi="Calibri" w:cs="Calibri"/>
                  <w:color w:val="000000"/>
                  <w:lang w:val="nl-NL" w:eastAsia="nl-NL"/>
                </w:rPr>
                <w:t>Brier</w:t>
              </w:r>
            </w:ins>
          </w:p>
        </w:tc>
        <w:tc>
          <w:tcPr>
            <w:tcW w:w="960" w:type="dxa"/>
            <w:tcBorders>
              <w:top w:val="single" w:sz="4" w:space="0" w:color="auto"/>
              <w:left w:val="nil"/>
              <w:bottom w:val="single" w:sz="4" w:space="0" w:color="auto"/>
              <w:right w:val="nil"/>
            </w:tcBorders>
            <w:shd w:val="clear" w:color="auto" w:fill="auto"/>
            <w:noWrap/>
            <w:vAlign w:val="bottom"/>
            <w:hideMark/>
          </w:tcPr>
          <w:p w14:paraId="7B537F0C" w14:textId="77777777" w:rsidR="0018348F" w:rsidRPr="00357FA6" w:rsidRDefault="0018348F" w:rsidP="00D700F0">
            <w:pPr>
              <w:spacing w:after="0" w:line="240" w:lineRule="auto"/>
              <w:rPr>
                <w:ins w:id="123" w:author="Oberman, H.I. (Hanne)" w:date="2021-11-24T16:01:00Z"/>
                <w:rFonts w:ascii="Calibri" w:eastAsia="Times New Roman" w:hAnsi="Calibri" w:cs="Calibri"/>
                <w:color w:val="000000"/>
                <w:lang w:val="nl-NL" w:eastAsia="nl-NL"/>
              </w:rPr>
            </w:pPr>
            <w:ins w:id="124" w:author="Oberman, H.I. (Hanne)" w:date="2021-11-24T16:01:00Z">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ins>
          </w:p>
        </w:tc>
        <w:tc>
          <w:tcPr>
            <w:tcW w:w="963" w:type="dxa"/>
            <w:tcBorders>
              <w:top w:val="single" w:sz="4" w:space="0" w:color="auto"/>
              <w:left w:val="nil"/>
              <w:bottom w:val="single" w:sz="4" w:space="0" w:color="auto"/>
              <w:right w:val="nil"/>
            </w:tcBorders>
            <w:shd w:val="clear" w:color="auto" w:fill="auto"/>
            <w:noWrap/>
            <w:vAlign w:val="bottom"/>
            <w:hideMark/>
          </w:tcPr>
          <w:p w14:paraId="4D3DE9CB" w14:textId="77777777" w:rsidR="0018348F" w:rsidRPr="00357FA6" w:rsidRDefault="0018348F" w:rsidP="00D700F0">
            <w:pPr>
              <w:spacing w:after="0" w:line="240" w:lineRule="auto"/>
              <w:rPr>
                <w:ins w:id="125" w:author="Oberman, H.I. (Hanne)" w:date="2021-11-24T16:01:00Z"/>
                <w:rFonts w:ascii="Calibri" w:eastAsia="Times New Roman" w:hAnsi="Calibri" w:cs="Calibri"/>
                <w:color w:val="000000"/>
                <w:lang w:val="nl-NL" w:eastAsia="nl-NL"/>
              </w:rPr>
            </w:pPr>
            <w:ins w:id="126" w:author="Oberman, H.I. (Hanne)" w:date="2021-11-24T16:01:00Z">
              <w:r>
                <w:rPr>
                  <w:rFonts w:ascii="Calibri" w:eastAsia="Times New Roman" w:hAnsi="Calibri" w:cs="Calibri"/>
                  <w:color w:val="000000"/>
                  <w:lang w:val="nl-NL" w:eastAsia="nl-NL"/>
                </w:rPr>
                <w:t>CITL</w:t>
              </w:r>
            </w:ins>
          </w:p>
        </w:tc>
        <w:tc>
          <w:tcPr>
            <w:tcW w:w="960" w:type="dxa"/>
            <w:tcBorders>
              <w:top w:val="single" w:sz="4" w:space="0" w:color="auto"/>
              <w:left w:val="nil"/>
              <w:bottom w:val="single" w:sz="4" w:space="0" w:color="auto"/>
              <w:right w:val="nil"/>
            </w:tcBorders>
            <w:shd w:val="clear" w:color="auto" w:fill="auto"/>
            <w:noWrap/>
            <w:vAlign w:val="bottom"/>
            <w:hideMark/>
          </w:tcPr>
          <w:p w14:paraId="5B3EE317" w14:textId="77777777" w:rsidR="0018348F" w:rsidRPr="00357FA6" w:rsidRDefault="0018348F" w:rsidP="00D700F0">
            <w:pPr>
              <w:spacing w:after="0" w:line="240" w:lineRule="auto"/>
              <w:rPr>
                <w:ins w:id="127" w:author="Oberman, H.I. (Hanne)" w:date="2021-11-24T16:01:00Z"/>
                <w:rFonts w:ascii="Calibri" w:eastAsia="Times New Roman" w:hAnsi="Calibri" w:cs="Calibri"/>
                <w:color w:val="000000"/>
                <w:lang w:val="nl-NL" w:eastAsia="nl-NL"/>
              </w:rPr>
            </w:pPr>
            <w:ins w:id="128" w:author="Oberman, H.I. (Hanne)" w:date="2021-11-24T16:01:00Z">
              <w:r w:rsidRPr="00357FA6">
                <w:rPr>
                  <w:rFonts w:ascii="Calibri" w:eastAsia="Times New Roman" w:hAnsi="Calibri" w:cs="Calibri"/>
                  <w:color w:val="000000"/>
                  <w:lang w:val="nl-NL" w:eastAsia="nl-NL"/>
                </w:rPr>
                <w:t>Slope</w:t>
              </w:r>
            </w:ins>
          </w:p>
        </w:tc>
      </w:tr>
      <w:tr w:rsidR="0018348F" w:rsidRPr="00357FA6" w14:paraId="00361062" w14:textId="77777777" w:rsidTr="00D700F0">
        <w:trPr>
          <w:trHeight w:val="300"/>
          <w:ins w:id="129" w:author="Oberman, H.I. (Hanne)" w:date="2021-11-24T16:01:00Z"/>
        </w:trPr>
        <w:tc>
          <w:tcPr>
            <w:tcW w:w="960" w:type="dxa"/>
            <w:vMerge w:val="restart"/>
            <w:tcBorders>
              <w:top w:val="single" w:sz="4" w:space="0" w:color="auto"/>
              <w:left w:val="nil"/>
              <w:right w:val="nil"/>
            </w:tcBorders>
            <w:vAlign w:val="center"/>
          </w:tcPr>
          <w:p w14:paraId="4DD41D95" w14:textId="77777777" w:rsidR="0018348F" w:rsidRPr="00357FA6" w:rsidRDefault="0018348F" w:rsidP="0018348F">
            <w:pPr>
              <w:spacing w:after="0" w:line="240" w:lineRule="auto"/>
              <w:jc w:val="center"/>
              <w:rPr>
                <w:ins w:id="130" w:author="Oberman, H.I. (Hanne)" w:date="2021-11-24T16:01:00Z"/>
                <w:rFonts w:ascii="Calibri" w:eastAsia="Times New Roman" w:hAnsi="Calibri" w:cs="Calibri"/>
                <w:color w:val="000000"/>
                <w:lang w:val="nl-NL" w:eastAsia="nl-NL"/>
              </w:rPr>
            </w:pPr>
            <w:ins w:id="131" w:author="Oberman, H.I. (Hanne)" w:date="2021-11-24T16:01:00Z">
              <w:r>
                <w:rPr>
                  <w:rFonts w:ascii="Calibri" w:eastAsia="Times New Roman" w:hAnsi="Calibri" w:cs="Calibri"/>
                  <w:color w:val="000000"/>
                  <w:lang w:val="nl-NL" w:eastAsia="nl-NL"/>
                </w:rPr>
                <w:t>FLR</w:t>
              </w:r>
            </w:ins>
          </w:p>
        </w:tc>
        <w:tc>
          <w:tcPr>
            <w:tcW w:w="960" w:type="dxa"/>
            <w:tcBorders>
              <w:top w:val="single" w:sz="4" w:space="0" w:color="auto"/>
              <w:left w:val="nil"/>
              <w:bottom w:val="nil"/>
              <w:right w:val="nil"/>
            </w:tcBorders>
            <w:shd w:val="clear" w:color="auto" w:fill="auto"/>
            <w:noWrap/>
            <w:vAlign w:val="bottom"/>
            <w:hideMark/>
          </w:tcPr>
          <w:p w14:paraId="5D7FAC40" w14:textId="77777777" w:rsidR="0018348F" w:rsidRPr="00357FA6" w:rsidRDefault="0018348F" w:rsidP="0018348F">
            <w:pPr>
              <w:spacing w:after="0" w:line="240" w:lineRule="auto"/>
              <w:rPr>
                <w:ins w:id="132" w:author="Oberman, H.I. (Hanne)" w:date="2021-11-24T16:01:00Z"/>
                <w:rFonts w:ascii="Calibri" w:eastAsia="Times New Roman" w:hAnsi="Calibri" w:cs="Calibri"/>
                <w:color w:val="000000"/>
                <w:lang w:val="nl-NL" w:eastAsia="nl-NL"/>
              </w:rPr>
            </w:pPr>
            <w:ins w:id="133"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ins>
          </w:p>
        </w:tc>
        <w:tc>
          <w:tcPr>
            <w:tcW w:w="960" w:type="dxa"/>
            <w:tcBorders>
              <w:top w:val="single" w:sz="4" w:space="0" w:color="auto"/>
              <w:left w:val="nil"/>
              <w:bottom w:val="nil"/>
              <w:right w:val="nil"/>
            </w:tcBorders>
            <w:shd w:val="clear" w:color="auto" w:fill="auto"/>
            <w:noWrap/>
            <w:vAlign w:val="bottom"/>
            <w:hideMark/>
          </w:tcPr>
          <w:p w14:paraId="06000C43" w14:textId="2CAF61F9" w:rsidR="0018348F" w:rsidRPr="00357FA6" w:rsidRDefault="0018348F" w:rsidP="0018348F">
            <w:pPr>
              <w:spacing w:after="0" w:line="240" w:lineRule="auto"/>
              <w:rPr>
                <w:ins w:id="134" w:author="Oberman, H.I. (Hanne)" w:date="2021-11-24T16:01:00Z"/>
                <w:rFonts w:ascii="Calibri" w:eastAsia="Times New Roman" w:hAnsi="Calibri" w:cs="Calibri"/>
                <w:color w:val="000000"/>
                <w:lang w:val="nl-NL" w:eastAsia="nl-NL"/>
              </w:rPr>
            </w:pPr>
            <w:ins w:id="135" w:author="Oberman, H.I. (Hanne)" w:date="2021-11-24T16:01:00Z">
              <w:r>
                <w:rPr>
                  <w:rFonts w:ascii="Calibri" w:hAnsi="Calibri" w:cs="Calibri"/>
                  <w:color w:val="000000"/>
                </w:rPr>
                <w:t>0.239</w:t>
              </w:r>
            </w:ins>
          </w:p>
        </w:tc>
        <w:tc>
          <w:tcPr>
            <w:tcW w:w="960" w:type="dxa"/>
            <w:tcBorders>
              <w:top w:val="single" w:sz="4" w:space="0" w:color="auto"/>
              <w:left w:val="nil"/>
              <w:bottom w:val="nil"/>
              <w:right w:val="nil"/>
            </w:tcBorders>
            <w:shd w:val="clear" w:color="auto" w:fill="auto"/>
            <w:noWrap/>
            <w:vAlign w:val="bottom"/>
            <w:hideMark/>
          </w:tcPr>
          <w:p w14:paraId="4AE3273A" w14:textId="5A262B16" w:rsidR="0018348F" w:rsidRPr="00357FA6" w:rsidRDefault="0018348F" w:rsidP="0018348F">
            <w:pPr>
              <w:spacing w:after="0" w:line="240" w:lineRule="auto"/>
              <w:rPr>
                <w:ins w:id="136" w:author="Oberman, H.I. (Hanne)" w:date="2021-11-24T16:01:00Z"/>
                <w:rFonts w:ascii="Calibri" w:eastAsia="Times New Roman" w:hAnsi="Calibri" w:cs="Calibri"/>
                <w:color w:val="000000"/>
                <w:lang w:val="nl-NL" w:eastAsia="nl-NL"/>
              </w:rPr>
            </w:pPr>
            <w:ins w:id="137" w:author="Oberman, H.I. (Hanne)" w:date="2021-11-24T16:01:00Z">
              <w:r>
                <w:rPr>
                  <w:rFonts w:ascii="Calibri" w:hAnsi="Calibri" w:cs="Calibri"/>
                  <w:color w:val="000000"/>
                </w:rPr>
                <w:t>0.126</w:t>
              </w:r>
            </w:ins>
          </w:p>
        </w:tc>
        <w:tc>
          <w:tcPr>
            <w:tcW w:w="960" w:type="dxa"/>
            <w:tcBorders>
              <w:top w:val="single" w:sz="4" w:space="0" w:color="auto"/>
              <w:left w:val="nil"/>
              <w:bottom w:val="nil"/>
              <w:right w:val="nil"/>
            </w:tcBorders>
            <w:shd w:val="clear" w:color="auto" w:fill="auto"/>
            <w:noWrap/>
            <w:vAlign w:val="bottom"/>
            <w:hideMark/>
          </w:tcPr>
          <w:p w14:paraId="0764C174" w14:textId="4999697E" w:rsidR="0018348F" w:rsidRPr="00357FA6" w:rsidRDefault="0018348F" w:rsidP="0018348F">
            <w:pPr>
              <w:spacing w:after="0" w:line="240" w:lineRule="auto"/>
              <w:rPr>
                <w:ins w:id="138" w:author="Oberman, H.I. (Hanne)" w:date="2021-11-24T16:01:00Z"/>
                <w:rFonts w:ascii="Calibri" w:eastAsia="Times New Roman" w:hAnsi="Calibri" w:cs="Calibri"/>
                <w:color w:val="000000"/>
                <w:lang w:val="nl-NL" w:eastAsia="nl-NL"/>
              </w:rPr>
            </w:pPr>
            <w:ins w:id="139" w:author="Oberman, H.I. (Hanne)" w:date="2021-11-24T16:02:00Z">
              <w:r>
                <w:rPr>
                  <w:rFonts w:ascii="Calibri" w:hAnsi="Calibri" w:cs="Calibri"/>
                  <w:color w:val="000000"/>
                </w:rPr>
                <w:t>0.681</w:t>
              </w:r>
            </w:ins>
          </w:p>
        </w:tc>
        <w:tc>
          <w:tcPr>
            <w:tcW w:w="963" w:type="dxa"/>
            <w:tcBorders>
              <w:top w:val="single" w:sz="4" w:space="0" w:color="auto"/>
              <w:left w:val="nil"/>
              <w:bottom w:val="nil"/>
              <w:right w:val="nil"/>
            </w:tcBorders>
            <w:shd w:val="clear" w:color="auto" w:fill="auto"/>
            <w:noWrap/>
            <w:vAlign w:val="bottom"/>
            <w:hideMark/>
          </w:tcPr>
          <w:p w14:paraId="3F5E2967" w14:textId="27F5E248" w:rsidR="0018348F" w:rsidRPr="00357FA6" w:rsidRDefault="0018348F" w:rsidP="0018348F">
            <w:pPr>
              <w:spacing w:after="0" w:line="240" w:lineRule="auto"/>
              <w:rPr>
                <w:ins w:id="140" w:author="Oberman, H.I. (Hanne)" w:date="2021-11-24T16:01:00Z"/>
                <w:rFonts w:ascii="Calibri" w:eastAsia="Times New Roman" w:hAnsi="Calibri" w:cs="Calibri"/>
                <w:color w:val="000000"/>
                <w:lang w:val="nl-NL" w:eastAsia="nl-NL"/>
              </w:rPr>
            </w:pPr>
            <w:ins w:id="141" w:author="Oberman, H.I. (Hanne)" w:date="2021-11-24T16:02:00Z">
              <w:r>
                <w:rPr>
                  <w:rFonts w:ascii="Calibri" w:hAnsi="Calibri" w:cs="Calibri"/>
                  <w:color w:val="000000"/>
                </w:rPr>
                <w:t>0.035</w:t>
              </w:r>
            </w:ins>
          </w:p>
        </w:tc>
        <w:tc>
          <w:tcPr>
            <w:tcW w:w="960" w:type="dxa"/>
            <w:tcBorders>
              <w:top w:val="single" w:sz="4" w:space="0" w:color="auto"/>
              <w:left w:val="nil"/>
              <w:bottom w:val="nil"/>
              <w:right w:val="nil"/>
            </w:tcBorders>
            <w:shd w:val="clear" w:color="auto" w:fill="auto"/>
            <w:noWrap/>
            <w:vAlign w:val="bottom"/>
            <w:hideMark/>
          </w:tcPr>
          <w:p w14:paraId="1A6718FB" w14:textId="7A28D9B6" w:rsidR="0018348F" w:rsidRPr="00357FA6" w:rsidRDefault="0018348F" w:rsidP="0018348F">
            <w:pPr>
              <w:spacing w:after="0" w:line="240" w:lineRule="auto"/>
              <w:rPr>
                <w:ins w:id="142" w:author="Oberman, H.I. (Hanne)" w:date="2021-11-24T16:01:00Z"/>
                <w:rFonts w:ascii="Calibri" w:eastAsia="Times New Roman" w:hAnsi="Calibri" w:cs="Calibri"/>
                <w:color w:val="000000"/>
                <w:lang w:val="nl-NL" w:eastAsia="nl-NL"/>
              </w:rPr>
            </w:pPr>
            <w:ins w:id="143" w:author="Oberman, H.I. (Hanne)" w:date="2021-11-24T16:02:00Z">
              <w:r>
                <w:rPr>
                  <w:rFonts w:ascii="Calibri" w:hAnsi="Calibri" w:cs="Calibri"/>
                  <w:color w:val="000000"/>
                </w:rPr>
                <w:t>0.985</w:t>
              </w:r>
            </w:ins>
          </w:p>
        </w:tc>
      </w:tr>
      <w:tr w:rsidR="0018348F" w:rsidRPr="00357FA6" w14:paraId="30077C38" w14:textId="77777777" w:rsidTr="00D700F0">
        <w:trPr>
          <w:trHeight w:val="300"/>
          <w:ins w:id="144" w:author="Oberman, H.I. (Hanne)" w:date="2021-11-24T16:01:00Z"/>
        </w:trPr>
        <w:tc>
          <w:tcPr>
            <w:tcW w:w="960" w:type="dxa"/>
            <w:vMerge/>
            <w:tcBorders>
              <w:left w:val="nil"/>
              <w:right w:val="nil"/>
            </w:tcBorders>
          </w:tcPr>
          <w:p w14:paraId="351F1FBF" w14:textId="77777777" w:rsidR="0018348F" w:rsidRPr="00357FA6" w:rsidRDefault="0018348F" w:rsidP="0018348F">
            <w:pPr>
              <w:spacing w:after="0" w:line="240" w:lineRule="auto"/>
              <w:rPr>
                <w:ins w:id="145"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0611B94F" w14:textId="77777777" w:rsidR="0018348F" w:rsidRPr="00357FA6" w:rsidRDefault="0018348F" w:rsidP="0018348F">
            <w:pPr>
              <w:spacing w:after="0" w:line="240" w:lineRule="auto"/>
              <w:rPr>
                <w:ins w:id="146" w:author="Oberman, H.I. (Hanne)" w:date="2021-11-24T16:01:00Z"/>
                <w:rFonts w:ascii="Calibri" w:eastAsia="Times New Roman" w:hAnsi="Calibri" w:cs="Calibri"/>
                <w:color w:val="000000"/>
                <w:lang w:val="nl-NL" w:eastAsia="nl-NL"/>
              </w:rPr>
            </w:pPr>
            <w:ins w:id="147"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ins>
          </w:p>
        </w:tc>
        <w:tc>
          <w:tcPr>
            <w:tcW w:w="960" w:type="dxa"/>
            <w:tcBorders>
              <w:top w:val="nil"/>
              <w:left w:val="nil"/>
              <w:bottom w:val="nil"/>
              <w:right w:val="nil"/>
            </w:tcBorders>
            <w:shd w:val="clear" w:color="auto" w:fill="auto"/>
            <w:noWrap/>
            <w:vAlign w:val="bottom"/>
            <w:hideMark/>
          </w:tcPr>
          <w:p w14:paraId="70FEC22B" w14:textId="6360ECF8" w:rsidR="0018348F" w:rsidRPr="00357FA6" w:rsidRDefault="0018348F" w:rsidP="0018348F">
            <w:pPr>
              <w:spacing w:after="0" w:line="240" w:lineRule="auto"/>
              <w:rPr>
                <w:ins w:id="148" w:author="Oberman, H.I. (Hanne)" w:date="2021-11-24T16:01:00Z"/>
                <w:rFonts w:ascii="Calibri" w:eastAsia="Times New Roman" w:hAnsi="Calibri" w:cs="Calibri"/>
                <w:color w:val="000000"/>
                <w:lang w:val="nl-NL" w:eastAsia="nl-NL"/>
              </w:rPr>
            </w:pPr>
            <w:ins w:id="149" w:author="Oberman, H.I. (Hanne)" w:date="2021-11-24T16:01:00Z">
              <w:r>
                <w:rPr>
                  <w:rFonts w:ascii="Calibri" w:hAnsi="Calibri" w:cs="Calibri"/>
                  <w:color w:val="000000"/>
                </w:rPr>
                <w:t>0.269</w:t>
              </w:r>
            </w:ins>
          </w:p>
        </w:tc>
        <w:tc>
          <w:tcPr>
            <w:tcW w:w="960" w:type="dxa"/>
            <w:tcBorders>
              <w:top w:val="nil"/>
              <w:left w:val="nil"/>
              <w:bottom w:val="nil"/>
              <w:right w:val="nil"/>
            </w:tcBorders>
            <w:shd w:val="clear" w:color="auto" w:fill="auto"/>
            <w:noWrap/>
            <w:vAlign w:val="bottom"/>
            <w:hideMark/>
          </w:tcPr>
          <w:p w14:paraId="786BEDD8" w14:textId="123CE456" w:rsidR="0018348F" w:rsidRPr="00357FA6" w:rsidRDefault="0018348F" w:rsidP="0018348F">
            <w:pPr>
              <w:spacing w:after="0" w:line="240" w:lineRule="auto"/>
              <w:rPr>
                <w:ins w:id="150" w:author="Oberman, H.I. (Hanne)" w:date="2021-11-24T16:01:00Z"/>
                <w:rFonts w:ascii="Calibri" w:eastAsia="Times New Roman" w:hAnsi="Calibri" w:cs="Calibri"/>
                <w:color w:val="000000"/>
                <w:lang w:val="nl-NL" w:eastAsia="nl-NL"/>
              </w:rPr>
            </w:pPr>
            <w:ins w:id="151" w:author="Oberman, H.I. (Hanne)" w:date="2021-11-24T16:01:00Z">
              <w:r>
                <w:rPr>
                  <w:rFonts w:ascii="Calibri" w:hAnsi="Calibri" w:cs="Calibri"/>
                  <w:color w:val="000000"/>
                </w:rPr>
                <w:t>0.141</w:t>
              </w:r>
            </w:ins>
          </w:p>
        </w:tc>
        <w:tc>
          <w:tcPr>
            <w:tcW w:w="960" w:type="dxa"/>
            <w:tcBorders>
              <w:top w:val="nil"/>
              <w:left w:val="nil"/>
              <w:bottom w:val="nil"/>
              <w:right w:val="nil"/>
            </w:tcBorders>
            <w:shd w:val="clear" w:color="auto" w:fill="auto"/>
            <w:noWrap/>
            <w:vAlign w:val="bottom"/>
            <w:hideMark/>
          </w:tcPr>
          <w:p w14:paraId="5F906BFB" w14:textId="0DBC2057" w:rsidR="0018348F" w:rsidRPr="00357FA6" w:rsidRDefault="0018348F" w:rsidP="0018348F">
            <w:pPr>
              <w:spacing w:after="0" w:line="240" w:lineRule="auto"/>
              <w:rPr>
                <w:ins w:id="152" w:author="Oberman, H.I. (Hanne)" w:date="2021-11-24T16:01:00Z"/>
                <w:rFonts w:ascii="Calibri" w:eastAsia="Times New Roman" w:hAnsi="Calibri" w:cs="Calibri"/>
                <w:color w:val="000000"/>
                <w:lang w:val="nl-NL" w:eastAsia="nl-NL"/>
              </w:rPr>
            </w:pPr>
            <w:ins w:id="153" w:author="Oberman, H.I. (Hanne)" w:date="2021-11-24T16:02:00Z">
              <w:r>
                <w:rPr>
                  <w:rFonts w:ascii="Calibri" w:hAnsi="Calibri" w:cs="Calibri"/>
                  <w:color w:val="000000"/>
                </w:rPr>
                <w:t>0.616</w:t>
              </w:r>
            </w:ins>
          </w:p>
        </w:tc>
        <w:tc>
          <w:tcPr>
            <w:tcW w:w="963" w:type="dxa"/>
            <w:tcBorders>
              <w:top w:val="nil"/>
              <w:left w:val="nil"/>
              <w:bottom w:val="nil"/>
              <w:right w:val="nil"/>
            </w:tcBorders>
            <w:shd w:val="clear" w:color="auto" w:fill="auto"/>
            <w:noWrap/>
            <w:vAlign w:val="bottom"/>
            <w:hideMark/>
          </w:tcPr>
          <w:p w14:paraId="428B6768" w14:textId="6C3ACC66" w:rsidR="0018348F" w:rsidRPr="00357FA6" w:rsidRDefault="0018348F" w:rsidP="0018348F">
            <w:pPr>
              <w:spacing w:after="0" w:line="240" w:lineRule="auto"/>
              <w:rPr>
                <w:ins w:id="154" w:author="Oberman, H.I. (Hanne)" w:date="2021-11-24T16:01:00Z"/>
                <w:rFonts w:ascii="Calibri" w:eastAsia="Times New Roman" w:hAnsi="Calibri" w:cs="Calibri"/>
                <w:color w:val="000000"/>
                <w:lang w:val="nl-NL" w:eastAsia="nl-NL"/>
              </w:rPr>
            </w:pPr>
            <w:ins w:id="155" w:author="Oberman, H.I. (Hanne)" w:date="2021-11-24T16:02:00Z">
              <w:r>
                <w:rPr>
                  <w:rFonts w:ascii="Calibri" w:hAnsi="Calibri" w:cs="Calibri"/>
                  <w:color w:val="000000"/>
                </w:rPr>
                <w:t>0.104</w:t>
              </w:r>
            </w:ins>
          </w:p>
        </w:tc>
        <w:tc>
          <w:tcPr>
            <w:tcW w:w="960" w:type="dxa"/>
            <w:tcBorders>
              <w:top w:val="nil"/>
              <w:left w:val="nil"/>
              <w:bottom w:val="nil"/>
              <w:right w:val="nil"/>
            </w:tcBorders>
            <w:shd w:val="clear" w:color="auto" w:fill="auto"/>
            <w:noWrap/>
            <w:vAlign w:val="bottom"/>
            <w:hideMark/>
          </w:tcPr>
          <w:p w14:paraId="790AD7D8" w14:textId="3BAC2150" w:rsidR="0018348F" w:rsidRPr="00357FA6" w:rsidRDefault="0018348F" w:rsidP="0018348F">
            <w:pPr>
              <w:spacing w:after="0" w:line="240" w:lineRule="auto"/>
              <w:rPr>
                <w:ins w:id="156" w:author="Oberman, H.I. (Hanne)" w:date="2021-11-24T16:01:00Z"/>
                <w:rFonts w:ascii="Calibri" w:eastAsia="Times New Roman" w:hAnsi="Calibri" w:cs="Calibri"/>
                <w:color w:val="000000"/>
                <w:lang w:val="nl-NL" w:eastAsia="nl-NL"/>
              </w:rPr>
            </w:pPr>
            <w:ins w:id="157" w:author="Oberman, H.I. (Hanne)" w:date="2021-11-24T16:02:00Z">
              <w:r>
                <w:rPr>
                  <w:rFonts w:ascii="Calibri" w:hAnsi="Calibri" w:cs="Calibri"/>
                  <w:color w:val="000000"/>
                </w:rPr>
                <w:t>0.347</w:t>
              </w:r>
            </w:ins>
          </w:p>
        </w:tc>
      </w:tr>
      <w:tr w:rsidR="0018348F" w:rsidRPr="00357FA6" w14:paraId="19999BA6" w14:textId="77777777" w:rsidTr="00D700F0">
        <w:trPr>
          <w:trHeight w:val="300"/>
          <w:ins w:id="158" w:author="Oberman, H.I. (Hanne)" w:date="2021-11-24T16:01:00Z"/>
        </w:trPr>
        <w:tc>
          <w:tcPr>
            <w:tcW w:w="960" w:type="dxa"/>
            <w:vMerge/>
            <w:tcBorders>
              <w:left w:val="nil"/>
              <w:right w:val="nil"/>
            </w:tcBorders>
          </w:tcPr>
          <w:p w14:paraId="2A3548D6" w14:textId="77777777" w:rsidR="0018348F" w:rsidRPr="00357FA6" w:rsidRDefault="0018348F" w:rsidP="0018348F">
            <w:pPr>
              <w:spacing w:after="0" w:line="240" w:lineRule="auto"/>
              <w:rPr>
                <w:ins w:id="159"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59380113" w14:textId="77777777" w:rsidR="0018348F" w:rsidRPr="00357FA6" w:rsidRDefault="0018348F" w:rsidP="0018348F">
            <w:pPr>
              <w:spacing w:after="0" w:line="240" w:lineRule="auto"/>
              <w:rPr>
                <w:ins w:id="160" w:author="Oberman, H.I. (Hanne)" w:date="2021-11-24T16:01:00Z"/>
                <w:rFonts w:ascii="Calibri" w:eastAsia="Times New Roman" w:hAnsi="Calibri" w:cs="Calibri"/>
                <w:color w:val="000000"/>
                <w:lang w:val="nl-NL" w:eastAsia="nl-NL"/>
              </w:rPr>
            </w:pPr>
            <w:ins w:id="161"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ins>
          </w:p>
        </w:tc>
        <w:tc>
          <w:tcPr>
            <w:tcW w:w="960" w:type="dxa"/>
            <w:tcBorders>
              <w:top w:val="nil"/>
              <w:left w:val="nil"/>
              <w:bottom w:val="nil"/>
              <w:right w:val="nil"/>
            </w:tcBorders>
            <w:shd w:val="clear" w:color="auto" w:fill="auto"/>
            <w:noWrap/>
            <w:vAlign w:val="bottom"/>
            <w:hideMark/>
          </w:tcPr>
          <w:p w14:paraId="548E0CBE" w14:textId="21FA8518" w:rsidR="0018348F" w:rsidRPr="00357FA6" w:rsidRDefault="0018348F" w:rsidP="0018348F">
            <w:pPr>
              <w:spacing w:after="0" w:line="240" w:lineRule="auto"/>
              <w:rPr>
                <w:ins w:id="162" w:author="Oberman, H.I. (Hanne)" w:date="2021-11-24T16:01:00Z"/>
                <w:rFonts w:ascii="Calibri" w:eastAsia="Times New Roman" w:hAnsi="Calibri" w:cs="Calibri"/>
                <w:color w:val="000000"/>
                <w:lang w:val="nl-NL" w:eastAsia="nl-NL"/>
              </w:rPr>
            </w:pPr>
            <w:ins w:id="163" w:author="Oberman, H.I. (Hanne)" w:date="2021-11-24T16:01:00Z">
              <w:r>
                <w:rPr>
                  <w:rFonts w:ascii="Calibri" w:hAnsi="Calibri" w:cs="Calibri"/>
                  <w:color w:val="000000"/>
                </w:rPr>
                <w:t>0.237</w:t>
              </w:r>
            </w:ins>
          </w:p>
        </w:tc>
        <w:tc>
          <w:tcPr>
            <w:tcW w:w="960" w:type="dxa"/>
            <w:tcBorders>
              <w:top w:val="nil"/>
              <w:left w:val="nil"/>
              <w:bottom w:val="nil"/>
              <w:right w:val="nil"/>
            </w:tcBorders>
            <w:shd w:val="clear" w:color="auto" w:fill="auto"/>
            <w:noWrap/>
            <w:vAlign w:val="bottom"/>
            <w:hideMark/>
          </w:tcPr>
          <w:p w14:paraId="688BC2DE" w14:textId="3CCE836D" w:rsidR="0018348F" w:rsidRPr="00357FA6" w:rsidRDefault="0018348F" w:rsidP="0018348F">
            <w:pPr>
              <w:spacing w:after="0" w:line="240" w:lineRule="auto"/>
              <w:rPr>
                <w:ins w:id="164" w:author="Oberman, H.I. (Hanne)" w:date="2021-11-24T16:01:00Z"/>
                <w:rFonts w:ascii="Calibri" w:eastAsia="Times New Roman" w:hAnsi="Calibri" w:cs="Calibri"/>
                <w:color w:val="000000"/>
                <w:lang w:val="nl-NL" w:eastAsia="nl-NL"/>
              </w:rPr>
            </w:pPr>
            <w:ins w:id="165" w:author="Oberman, H.I. (Hanne)" w:date="2021-11-24T16:01:00Z">
              <w:r>
                <w:rPr>
                  <w:rFonts w:ascii="Calibri" w:hAnsi="Calibri" w:cs="Calibri"/>
                  <w:color w:val="000000"/>
                </w:rPr>
                <w:t>0.125</w:t>
              </w:r>
            </w:ins>
          </w:p>
        </w:tc>
        <w:tc>
          <w:tcPr>
            <w:tcW w:w="960" w:type="dxa"/>
            <w:tcBorders>
              <w:top w:val="nil"/>
              <w:left w:val="nil"/>
              <w:bottom w:val="nil"/>
              <w:right w:val="nil"/>
            </w:tcBorders>
            <w:shd w:val="clear" w:color="auto" w:fill="auto"/>
            <w:noWrap/>
            <w:vAlign w:val="bottom"/>
            <w:hideMark/>
          </w:tcPr>
          <w:p w14:paraId="54BFA36D" w14:textId="53ACCAB4" w:rsidR="0018348F" w:rsidRPr="00357FA6" w:rsidRDefault="0018348F" w:rsidP="0018348F">
            <w:pPr>
              <w:spacing w:after="0" w:line="240" w:lineRule="auto"/>
              <w:rPr>
                <w:ins w:id="166" w:author="Oberman, H.I. (Hanne)" w:date="2021-11-24T16:01:00Z"/>
                <w:rFonts w:ascii="Calibri" w:eastAsia="Times New Roman" w:hAnsi="Calibri" w:cs="Calibri"/>
                <w:color w:val="000000"/>
                <w:lang w:val="nl-NL" w:eastAsia="nl-NL"/>
              </w:rPr>
            </w:pPr>
            <w:ins w:id="167" w:author="Oberman, H.I. (Hanne)" w:date="2021-11-24T16:02:00Z">
              <w:r>
                <w:rPr>
                  <w:rFonts w:ascii="Calibri" w:hAnsi="Calibri" w:cs="Calibri"/>
                  <w:color w:val="000000"/>
                </w:rPr>
                <w:t>0.679</w:t>
              </w:r>
            </w:ins>
          </w:p>
        </w:tc>
        <w:tc>
          <w:tcPr>
            <w:tcW w:w="963" w:type="dxa"/>
            <w:tcBorders>
              <w:top w:val="nil"/>
              <w:left w:val="nil"/>
              <w:bottom w:val="nil"/>
              <w:right w:val="nil"/>
            </w:tcBorders>
            <w:shd w:val="clear" w:color="auto" w:fill="auto"/>
            <w:noWrap/>
            <w:vAlign w:val="bottom"/>
            <w:hideMark/>
          </w:tcPr>
          <w:p w14:paraId="56ED7233" w14:textId="2CE1601B" w:rsidR="0018348F" w:rsidRPr="00357FA6" w:rsidRDefault="0018348F" w:rsidP="0018348F">
            <w:pPr>
              <w:spacing w:after="0" w:line="240" w:lineRule="auto"/>
              <w:rPr>
                <w:ins w:id="168" w:author="Oberman, H.I. (Hanne)" w:date="2021-11-24T16:01:00Z"/>
                <w:rFonts w:ascii="Calibri" w:eastAsia="Times New Roman" w:hAnsi="Calibri" w:cs="Calibri"/>
                <w:color w:val="000000"/>
                <w:lang w:val="nl-NL" w:eastAsia="nl-NL"/>
              </w:rPr>
            </w:pPr>
            <w:ins w:id="169" w:author="Oberman, H.I. (Hanne)" w:date="2021-11-24T16:02:00Z">
              <w:r>
                <w:rPr>
                  <w:rFonts w:ascii="Calibri" w:hAnsi="Calibri" w:cs="Calibri"/>
                  <w:color w:val="000000"/>
                </w:rPr>
                <w:t>0.007</w:t>
              </w:r>
            </w:ins>
          </w:p>
        </w:tc>
        <w:tc>
          <w:tcPr>
            <w:tcW w:w="960" w:type="dxa"/>
            <w:tcBorders>
              <w:top w:val="nil"/>
              <w:left w:val="nil"/>
              <w:bottom w:val="nil"/>
              <w:right w:val="nil"/>
            </w:tcBorders>
            <w:shd w:val="clear" w:color="auto" w:fill="auto"/>
            <w:noWrap/>
            <w:vAlign w:val="bottom"/>
            <w:hideMark/>
          </w:tcPr>
          <w:p w14:paraId="6E42F40D" w14:textId="30104606" w:rsidR="0018348F" w:rsidRPr="00357FA6" w:rsidRDefault="0018348F" w:rsidP="0018348F">
            <w:pPr>
              <w:spacing w:after="0" w:line="240" w:lineRule="auto"/>
              <w:rPr>
                <w:ins w:id="170" w:author="Oberman, H.I. (Hanne)" w:date="2021-11-24T16:01:00Z"/>
                <w:rFonts w:ascii="Calibri" w:eastAsia="Times New Roman" w:hAnsi="Calibri" w:cs="Calibri"/>
                <w:color w:val="000000"/>
                <w:lang w:val="nl-NL" w:eastAsia="nl-NL"/>
              </w:rPr>
            </w:pPr>
            <w:ins w:id="171" w:author="Oberman, H.I. (Hanne)" w:date="2021-11-24T16:02:00Z">
              <w:r>
                <w:rPr>
                  <w:rFonts w:ascii="Calibri" w:hAnsi="Calibri" w:cs="Calibri"/>
                  <w:color w:val="000000"/>
                </w:rPr>
                <w:t>0.957</w:t>
              </w:r>
            </w:ins>
          </w:p>
        </w:tc>
      </w:tr>
      <w:tr w:rsidR="0018348F" w:rsidRPr="00357FA6" w14:paraId="100589B4" w14:textId="77777777" w:rsidTr="00D700F0">
        <w:trPr>
          <w:trHeight w:val="300"/>
          <w:ins w:id="172" w:author="Oberman, H.I. (Hanne)" w:date="2021-11-24T16:01:00Z"/>
        </w:trPr>
        <w:tc>
          <w:tcPr>
            <w:tcW w:w="960" w:type="dxa"/>
            <w:vMerge/>
            <w:tcBorders>
              <w:left w:val="nil"/>
              <w:bottom w:val="single" w:sz="4" w:space="0" w:color="auto"/>
              <w:right w:val="nil"/>
            </w:tcBorders>
          </w:tcPr>
          <w:p w14:paraId="34F4EBC6" w14:textId="77777777" w:rsidR="0018348F" w:rsidRDefault="0018348F" w:rsidP="0018348F">
            <w:pPr>
              <w:spacing w:after="0" w:line="240" w:lineRule="auto"/>
              <w:rPr>
                <w:ins w:id="173" w:author="Oberman, H.I. (Hanne)" w:date="2021-11-24T16:01:00Z"/>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3305D4CF" w14:textId="77777777" w:rsidR="0018348F" w:rsidRPr="00357FA6" w:rsidRDefault="0018348F" w:rsidP="0018348F">
            <w:pPr>
              <w:spacing w:after="0" w:line="240" w:lineRule="auto"/>
              <w:rPr>
                <w:ins w:id="174" w:author="Oberman, H.I. (Hanne)" w:date="2021-11-24T16:01:00Z"/>
                <w:rFonts w:ascii="Calibri" w:eastAsia="Times New Roman" w:hAnsi="Calibri" w:cs="Calibri"/>
                <w:color w:val="000000"/>
                <w:lang w:val="nl-NL" w:eastAsia="nl-NL"/>
              </w:rPr>
            </w:pPr>
            <w:ins w:id="175" w:author="Oberman, H.I. (Hanne)" w:date="2021-11-24T16:01:00Z">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ins>
          </w:p>
        </w:tc>
        <w:tc>
          <w:tcPr>
            <w:tcW w:w="960" w:type="dxa"/>
            <w:tcBorders>
              <w:top w:val="nil"/>
              <w:left w:val="nil"/>
              <w:bottom w:val="single" w:sz="4" w:space="0" w:color="auto"/>
              <w:right w:val="nil"/>
            </w:tcBorders>
            <w:shd w:val="clear" w:color="auto" w:fill="auto"/>
            <w:noWrap/>
            <w:vAlign w:val="bottom"/>
            <w:hideMark/>
          </w:tcPr>
          <w:p w14:paraId="01C1E6CA" w14:textId="3962C152" w:rsidR="0018348F" w:rsidRPr="00357FA6" w:rsidRDefault="0018348F" w:rsidP="0018348F">
            <w:pPr>
              <w:spacing w:after="0" w:line="240" w:lineRule="auto"/>
              <w:rPr>
                <w:ins w:id="176" w:author="Oberman, H.I. (Hanne)" w:date="2021-11-24T16:01:00Z"/>
                <w:rFonts w:ascii="Calibri" w:eastAsia="Times New Roman" w:hAnsi="Calibri" w:cs="Calibri"/>
                <w:color w:val="000000"/>
                <w:lang w:val="nl-NL" w:eastAsia="nl-NL"/>
              </w:rPr>
            </w:pPr>
            <w:ins w:id="177" w:author="Oberman, H.I. (Hanne)" w:date="2021-11-24T16:01:00Z">
              <w:r>
                <w:rPr>
                  <w:rFonts w:ascii="Calibri" w:hAnsi="Calibri" w:cs="Calibri"/>
                  <w:color w:val="000000"/>
                </w:rPr>
                <w:t>0.236</w:t>
              </w:r>
            </w:ins>
          </w:p>
        </w:tc>
        <w:tc>
          <w:tcPr>
            <w:tcW w:w="960" w:type="dxa"/>
            <w:tcBorders>
              <w:top w:val="nil"/>
              <w:left w:val="nil"/>
              <w:bottom w:val="single" w:sz="4" w:space="0" w:color="auto"/>
              <w:right w:val="nil"/>
            </w:tcBorders>
            <w:shd w:val="clear" w:color="auto" w:fill="auto"/>
            <w:noWrap/>
            <w:vAlign w:val="bottom"/>
            <w:hideMark/>
          </w:tcPr>
          <w:p w14:paraId="06BF81D8" w14:textId="22E424A8" w:rsidR="0018348F" w:rsidRPr="00357FA6" w:rsidRDefault="0018348F" w:rsidP="0018348F">
            <w:pPr>
              <w:spacing w:after="0" w:line="240" w:lineRule="auto"/>
              <w:rPr>
                <w:ins w:id="178" w:author="Oberman, H.I. (Hanne)" w:date="2021-11-24T16:01:00Z"/>
                <w:rFonts w:ascii="Calibri" w:eastAsia="Times New Roman" w:hAnsi="Calibri" w:cs="Calibri"/>
                <w:color w:val="000000"/>
                <w:lang w:val="nl-NL" w:eastAsia="nl-NL"/>
              </w:rPr>
            </w:pPr>
            <w:ins w:id="179" w:author="Oberman, H.I. (Hanne)" w:date="2021-11-24T16:01:00Z">
              <w:r>
                <w:rPr>
                  <w:rFonts w:ascii="Calibri" w:hAnsi="Calibri" w:cs="Calibri"/>
                  <w:color w:val="000000"/>
                </w:rPr>
                <w:t>0.125</w:t>
              </w:r>
            </w:ins>
          </w:p>
        </w:tc>
        <w:tc>
          <w:tcPr>
            <w:tcW w:w="960" w:type="dxa"/>
            <w:tcBorders>
              <w:top w:val="nil"/>
              <w:left w:val="nil"/>
              <w:bottom w:val="single" w:sz="4" w:space="0" w:color="auto"/>
              <w:right w:val="nil"/>
            </w:tcBorders>
            <w:shd w:val="clear" w:color="auto" w:fill="auto"/>
            <w:noWrap/>
            <w:vAlign w:val="bottom"/>
            <w:hideMark/>
          </w:tcPr>
          <w:p w14:paraId="7BE4E042" w14:textId="5BF3C6DF" w:rsidR="0018348F" w:rsidRPr="00357FA6" w:rsidRDefault="0018348F" w:rsidP="0018348F">
            <w:pPr>
              <w:spacing w:after="0" w:line="240" w:lineRule="auto"/>
              <w:rPr>
                <w:ins w:id="180" w:author="Oberman, H.I. (Hanne)" w:date="2021-11-24T16:01:00Z"/>
                <w:rFonts w:ascii="Calibri" w:eastAsia="Times New Roman" w:hAnsi="Calibri" w:cs="Calibri"/>
                <w:color w:val="000000"/>
                <w:lang w:val="nl-NL" w:eastAsia="nl-NL"/>
              </w:rPr>
            </w:pPr>
            <w:ins w:id="181" w:author="Oberman, H.I. (Hanne)" w:date="2021-11-24T16:02:00Z">
              <w:r>
                <w:rPr>
                  <w:rFonts w:ascii="Calibri" w:hAnsi="Calibri" w:cs="Calibri"/>
                  <w:color w:val="000000"/>
                </w:rPr>
                <w:t>0.682</w:t>
              </w:r>
            </w:ins>
          </w:p>
        </w:tc>
        <w:tc>
          <w:tcPr>
            <w:tcW w:w="963" w:type="dxa"/>
            <w:tcBorders>
              <w:top w:val="nil"/>
              <w:left w:val="nil"/>
              <w:bottom w:val="single" w:sz="4" w:space="0" w:color="auto"/>
              <w:right w:val="nil"/>
            </w:tcBorders>
            <w:shd w:val="clear" w:color="auto" w:fill="auto"/>
            <w:noWrap/>
            <w:vAlign w:val="bottom"/>
            <w:hideMark/>
          </w:tcPr>
          <w:p w14:paraId="167C3BEE" w14:textId="7493E0E4" w:rsidR="0018348F" w:rsidRPr="00357FA6" w:rsidRDefault="0018348F" w:rsidP="0018348F">
            <w:pPr>
              <w:spacing w:after="0" w:line="240" w:lineRule="auto"/>
              <w:rPr>
                <w:ins w:id="182" w:author="Oberman, H.I. (Hanne)" w:date="2021-11-24T16:01:00Z"/>
                <w:rFonts w:ascii="Calibri" w:eastAsia="Times New Roman" w:hAnsi="Calibri" w:cs="Calibri"/>
                <w:color w:val="000000"/>
                <w:lang w:val="nl-NL" w:eastAsia="nl-NL"/>
              </w:rPr>
            </w:pPr>
            <w:ins w:id="183" w:author="Oberman, H.I. (Hanne)" w:date="2021-11-24T16:02:00Z">
              <w:r>
                <w:rPr>
                  <w:rFonts w:ascii="Calibri" w:hAnsi="Calibri" w:cs="Calibri"/>
                  <w:color w:val="000000"/>
                </w:rPr>
                <w:t>0.002</w:t>
              </w:r>
            </w:ins>
          </w:p>
        </w:tc>
        <w:tc>
          <w:tcPr>
            <w:tcW w:w="960" w:type="dxa"/>
            <w:tcBorders>
              <w:top w:val="nil"/>
              <w:left w:val="nil"/>
              <w:bottom w:val="single" w:sz="4" w:space="0" w:color="auto"/>
              <w:right w:val="nil"/>
            </w:tcBorders>
            <w:shd w:val="clear" w:color="auto" w:fill="auto"/>
            <w:noWrap/>
            <w:vAlign w:val="bottom"/>
            <w:hideMark/>
          </w:tcPr>
          <w:p w14:paraId="3713DCAC" w14:textId="4D3EE3FC" w:rsidR="0018348F" w:rsidRPr="00357FA6" w:rsidRDefault="0018348F" w:rsidP="0018348F">
            <w:pPr>
              <w:spacing w:after="0" w:line="240" w:lineRule="auto"/>
              <w:rPr>
                <w:ins w:id="184" w:author="Oberman, H.I. (Hanne)" w:date="2021-11-24T16:01:00Z"/>
                <w:rFonts w:ascii="Calibri" w:eastAsia="Times New Roman" w:hAnsi="Calibri" w:cs="Calibri"/>
                <w:color w:val="000000"/>
                <w:lang w:val="nl-NL" w:eastAsia="nl-NL"/>
              </w:rPr>
            </w:pPr>
            <w:ins w:id="185" w:author="Oberman, H.I. (Hanne)" w:date="2021-11-24T16:02:00Z">
              <w:r>
                <w:rPr>
                  <w:rFonts w:ascii="Calibri" w:hAnsi="Calibri" w:cs="Calibri"/>
                  <w:color w:val="000000"/>
                </w:rPr>
                <w:t>0.988</w:t>
              </w:r>
            </w:ins>
          </w:p>
        </w:tc>
      </w:tr>
      <w:tr w:rsidR="0018348F" w:rsidRPr="00357FA6" w14:paraId="3115A1C7" w14:textId="77777777" w:rsidTr="00D700F0">
        <w:trPr>
          <w:trHeight w:val="300"/>
          <w:ins w:id="186" w:author="Oberman, H.I. (Hanne)" w:date="2021-11-24T16:01:00Z"/>
        </w:trPr>
        <w:tc>
          <w:tcPr>
            <w:tcW w:w="960" w:type="dxa"/>
            <w:vMerge w:val="restart"/>
            <w:tcBorders>
              <w:top w:val="single" w:sz="4" w:space="0" w:color="auto"/>
              <w:left w:val="nil"/>
              <w:right w:val="nil"/>
            </w:tcBorders>
            <w:vAlign w:val="center"/>
          </w:tcPr>
          <w:p w14:paraId="3F80825A" w14:textId="77777777" w:rsidR="0018348F" w:rsidRPr="00357FA6" w:rsidRDefault="0018348F" w:rsidP="0018348F">
            <w:pPr>
              <w:spacing w:after="0" w:line="240" w:lineRule="auto"/>
              <w:jc w:val="center"/>
              <w:rPr>
                <w:ins w:id="187" w:author="Oberman, H.I. (Hanne)" w:date="2021-11-24T16:01:00Z"/>
                <w:rFonts w:ascii="Calibri" w:eastAsia="Times New Roman" w:hAnsi="Calibri" w:cs="Calibri"/>
                <w:color w:val="000000"/>
                <w:lang w:val="nl-NL" w:eastAsia="nl-NL"/>
              </w:rPr>
            </w:pPr>
            <w:ins w:id="188" w:author="Oberman, H.I. (Hanne)" w:date="2021-11-24T16:01:00Z">
              <w:r>
                <w:rPr>
                  <w:rFonts w:ascii="Calibri" w:eastAsia="Times New Roman" w:hAnsi="Calibri" w:cs="Calibri"/>
                  <w:color w:val="000000"/>
                  <w:lang w:val="nl-NL" w:eastAsia="nl-NL"/>
                </w:rPr>
                <w:t>RF</w:t>
              </w:r>
            </w:ins>
          </w:p>
        </w:tc>
        <w:tc>
          <w:tcPr>
            <w:tcW w:w="960" w:type="dxa"/>
            <w:tcBorders>
              <w:top w:val="single" w:sz="4" w:space="0" w:color="auto"/>
              <w:left w:val="nil"/>
              <w:bottom w:val="nil"/>
              <w:right w:val="nil"/>
            </w:tcBorders>
            <w:shd w:val="clear" w:color="auto" w:fill="auto"/>
            <w:noWrap/>
            <w:vAlign w:val="bottom"/>
            <w:hideMark/>
          </w:tcPr>
          <w:p w14:paraId="401586DE" w14:textId="77777777" w:rsidR="0018348F" w:rsidRPr="00357FA6" w:rsidRDefault="0018348F" w:rsidP="0018348F">
            <w:pPr>
              <w:spacing w:after="0" w:line="240" w:lineRule="auto"/>
              <w:rPr>
                <w:ins w:id="189" w:author="Oberman, H.I. (Hanne)" w:date="2021-11-24T16:01:00Z"/>
                <w:rFonts w:ascii="Calibri" w:eastAsia="Times New Roman" w:hAnsi="Calibri" w:cs="Calibri"/>
                <w:color w:val="000000"/>
                <w:lang w:val="nl-NL" w:eastAsia="nl-NL"/>
              </w:rPr>
            </w:pPr>
            <w:ins w:id="190"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ins>
          </w:p>
        </w:tc>
        <w:tc>
          <w:tcPr>
            <w:tcW w:w="960" w:type="dxa"/>
            <w:tcBorders>
              <w:top w:val="single" w:sz="4" w:space="0" w:color="auto"/>
              <w:left w:val="nil"/>
              <w:bottom w:val="nil"/>
              <w:right w:val="nil"/>
            </w:tcBorders>
            <w:shd w:val="clear" w:color="auto" w:fill="auto"/>
            <w:noWrap/>
            <w:vAlign w:val="bottom"/>
            <w:hideMark/>
          </w:tcPr>
          <w:p w14:paraId="14E3DA21" w14:textId="48D979C0" w:rsidR="0018348F" w:rsidRPr="00357FA6" w:rsidRDefault="0018348F" w:rsidP="0018348F">
            <w:pPr>
              <w:spacing w:after="0" w:line="240" w:lineRule="auto"/>
              <w:rPr>
                <w:ins w:id="191" w:author="Oberman, H.I. (Hanne)" w:date="2021-11-24T16:01:00Z"/>
                <w:rFonts w:ascii="Calibri" w:eastAsia="Times New Roman" w:hAnsi="Calibri" w:cs="Calibri"/>
                <w:color w:val="000000"/>
                <w:lang w:val="nl-NL" w:eastAsia="nl-NL"/>
              </w:rPr>
            </w:pPr>
            <w:ins w:id="192" w:author="Oberman, H.I. (Hanne)" w:date="2021-11-24T16:01:00Z">
              <w:r>
                <w:rPr>
                  <w:rFonts w:ascii="Calibri" w:hAnsi="Calibri" w:cs="Calibri"/>
                  <w:color w:val="000000"/>
                </w:rPr>
                <w:t>0.242</w:t>
              </w:r>
            </w:ins>
          </w:p>
        </w:tc>
        <w:tc>
          <w:tcPr>
            <w:tcW w:w="960" w:type="dxa"/>
            <w:tcBorders>
              <w:top w:val="single" w:sz="4" w:space="0" w:color="auto"/>
              <w:left w:val="nil"/>
              <w:bottom w:val="nil"/>
              <w:right w:val="nil"/>
            </w:tcBorders>
            <w:shd w:val="clear" w:color="auto" w:fill="auto"/>
            <w:noWrap/>
            <w:vAlign w:val="bottom"/>
            <w:hideMark/>
          </w:tcPr>
          <w:p w14:paraId="0433D18C" w14:textId="2D8FA670" w:rsidR="0018348F" w:rsidRPr="00357FA6" w:rsidRDefault="0018348F" w:rsidP="0018348F">
            <w:pPr>
              <w:spacing w:after="0" w:line="240" w:lineRule="auto"/>
              <w:rPr>
                <w:ins w:id="193" w:author="Oberman, H.I. (Hanne)" w:date="2021-11-24T16:01:00Z"/>
                <w:rFonts w:ascii="Calibri" w:eastAsia="Times New Roman" w:hAnsi="Calibri" w:cs="Calibri"/>
                <w:color w:val="000000"/>
                <w:lang w:val="nl-NL" w:eastAsia="nl-NL"/>
              </w:rPr>
            </w:pPr>
            <w:ins w:id="194" w:author="Oberman, H.I. (Hanne)" w:date="2021-11-24T16:01:00Z">
              <w:r>
                <w:rPr>
                  <w:rFonts w:ascii="Calibri" w:hAnsi="Calibri" w:cs="Calibri"/>
                  <w:color w:val="000000"/>
                </w:rPr>
                <w:t>0.127</w:t>
              </w:r>
            </w:ins>
          </w:p>
        </w:tc>
        <w:tc>
          <w:tcPr>
            <w:tcW w:w="960" w:type="dxa"/>
            <w:tcBorders>
              <w:top w:val="single" w:sz="4" w:space="0" w:color="auto"/>
              <w:left w:val="nil"/>
              <w:bottom w:val="nil"/>
              <w:right w:val="nil"/>
            </w:tcBorders>
            <w:shd w:val="clear" w:color="auto" w:fill="auto"/>
            <w:noWrap/>
            <w:vAlign w:val="bottom"/>
            <w:hideMark/>
          </w:tcPr>
          <w:p w14:paraId="52FAAC1E" w14:textId="406632D2" w:rsidR="0018348F" w:rsidRPr="00357FA6" w:rsidRDefault="0018348F" w:rsidP="0018348F">
            <w:pPr>
              <w:spacing w:after="0" w:line="240" w:lineRule="auto"/>
              <w:rPr>
                <w:ins w:id="195" w:author="Oberman, H.I. (Hanne)" w:date="2021-11-24T16:01:00Z"/>
                <w:rFonts w:ascii="Calibri" w:eastAsia="Times New Roman" w:hAnsi="Calibri" w:cs="Calibri"/>
                <w:color w:val="000000"/>
                <w:lang w:val="nl-NL" w:eastAsia="nl-NL"/>
              </w:rPr>
            </w:pPr>
            <w:ins w:id="196" w:author="Oberman, H.I. (Hanne)" w:date="2021-11-24T16:02:00Z">
              <w:r>
                <w:rPr>
                  <w:rFonts w:ascii="Calibri" w:hAnsi="Calibri" w:cs="Calibri"/>
                  <w:color w:val="000000"/>
                </w:rPr>
                <w:t>0.685</w:t>
              </w:r>
            </w:ins>
          </w:p>
        </w:tc>
        <w:tc>
          <w:tcPr>
            <w:tcW w:w="963" w:type="dxa"/>
            <w:tcBorders>
              <w:top w:val="single" w:sz="4" w:space="0" w:color="auto"/>
              <w:left w:val="nil"/>
              <w:bottom w:val="nil"/>
              <w:right w:val="nil"/>
            </w:tcBorders>
            <w:shd w:val="clear" w:color="auto" w:fill="auto"/>
            <w:noWrap/>
            <w:vAlign w:val="bottom"/>
            <w:hideMark/>
          </w:tcPr>
          <w:p w14:paraId="75A9E6F1" w14:textId="70E949F4" w:rsidR="0018348F" w:rsidRPr="00357FA6" w:rsidRDefault="0018348F" w:rsidP="0018348F">
            <w:pPr>
              <w:spacing w:after="0" w:line="240" w:lineRule="auto"/>
              <w:rPr>
                <w:ins w:id="197" w:author="Oberman, H.I. (Hanne)" w:date="2021-11-24T16:01:00Z"/>
                <w:rFonts w:ascii="Calibri" w:eastAsia="Times New Roman" w:hAnsi="Calibri" w:cs="Calibri"/>
                <w:color w:val="000000"/>
                <w:lang w:val="nl-NL" w:eastAsia="nl-NL"/>
              </w:rPr>
            </w:pPr>
            <w:ins w:id="198" w:author="Oberman, H.I. (Hanne)" w:date="2021-11-24T16:02:00Z">
              <w:r>
                <w:rPr>
                  <w:rFonts w:ascii="Calibri" w:hAnsi="Calibri" w:cs="Calibri"/>
                  <w:color w:val="000000"/>
                </w:rPr>
                <w:t>0.055</w:t>
              </w:r>
            </w:ins>
          </w:p>
        </w:tc>
        <w:tc>
          <w:tcPr>
            <w:tcW w:w="960" w:type="dxa"/>
            <w:tcBorders>
              <w:top w:val="single" w:sz="4" w:space="0" w:color="auto"/>
              <w:left w:val="nil"/>
              <w:bottom w:val="nil"/>
              <w:right w:val="nil"/>
            </w:tcBorders>
            <w:shd w:val="clear" w:color="auto" w:fill="auto"/>
            <w:noWrap/>
            <w:vAlign w:val="bottom"/>
            <w:hideMark/>
          </w:tcPr>
          <w:p w14:paraId="120DA8E9" w14:textId="2E4517B6" w:rsidR="0018348F" w:rsidRPr="00357FA6" w:rsidRDefault="0018348F" w:rsidP="0018348F">
            <w:pPr>
              <w:spacing w:after="0" w:line="240" w:lineRule="auto"/>
              <w:rPr>
                <w:ins w:id="199" w:author="Oberman, H.I. (Hanne)" w:date="2021-11-24T16:01:00Z"/>
                <w:rFonts w:ascii="Calibri" w:eastAsia="Times New Roman" w:hAnsi="Calibri" w:cs="Calibri"/>
                <w:color w:val="000000"/>
                <w:lang w:val="nl-NL" w:eastAsia="nl-NL"/>
              </w:rPr>
            </w:pPr>
            <w:ins w:id="200" w:author="Oberman, H.I. (Hanne)" w:date="2021-11-24T16:02:00Z">
              <w:r>
                <w:rPr>
                  <w:rFonts w:ascii="Calibri" w:hAnsi="Calibri" w:cs="Calibri"/>
                  <w:color w:val="000000"/>
                </w:rPr>
                <w:t>0.978</w:t>
              </w:r>
            </w:ins>
          </w:p>
        </w:tc>
      </w:tr>
      <w:tr w:rsidR="0018348F" w:rsidRPr="00357FA6" w14:paraId="1ACF0463" w14:textId="77777777" w:rsidTr="00D700F0">
        <w:trPr>
          <w:trHeight w:val="300"/>
          <w:ins w:id="201" w:author="Oberman, H.I. (Hanne)" w:date="2021-11-24T16:01:00Z"/>
        </w:trPr>
        <w:tc>
          <w:tcPr>
            <w:tcW w:w="960" w:type="dxa"/>
            <w:vMerge/>
            <w:tcBorders>
              <w:left w:val="nil"/>
              <w:right w:val="nil"/>
            </w:tcBorders>
          </w:tcPr>
          <w:p w14:paraId="25EC0C70" w14:textId="77777777" w:rsidR="0018348F" w:rsidRPr="00357FA6" w:rsidRDefault="0018348F" w:rsidP="0018348F">
            <w:pPr>
              <w:spacing w:after="0" w:line="240" w:lineRule="auto"/>
              <w:rPr>
                <w:ins w:id="202"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A5E08E" w14:textId="77777777" w:rsidR="0018348F" w:rsidRPr="00357FA6" w:rsidRDefault="0018348F" w:rsidP="0018348F">
            <w:pPr>
              <w:spacing w:after="0" w:line="240" w:lineRule="auto"/>
              <w:rPr>
                <w:ins w:id="203" w:author="Oberman, H.I. (Hanne)" w:date="2021-11-24T16:01:00Z"/>
                <w:rFonts w:ascii="Calibri" w:eastAsia="Times New Roman" w:hAnsi="Calibri" w:cs="Calibri"/>
                <w:color w:val="000000"/>
                <w:lang w:val="nl-NL" w:eastAsia="nl-NL"/>
              </w:rPr>
            </w:pPr>
            <w:ins w:id="204"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ins>
          </w:p>
        </w:tc>
        <w:tc>
          <w:tcPr>
            <w:tcW w:w="960" w:type="dxa"/>
            <w:tcBorders>
              <w:top w:val="nil"/>
              <w:left w:val="nil"/>
              <w:bottom w:val="nil"/>
              <w:right w:val="nil"/>
            </w:tcBorders>
            <w:shd w:val="clear" w:color="auto" w:fill="auto"/>
            <w:noWrap/>
            <w:vAlign w:val="bottom"/>
            <w:hideMark/>
          </w:tcPr>
          <w:p w14:paraId="55A48672" w14:textId="27CEE4AA" w:rsidR="0018348F" w:rsidRPr="00357FA6" w:rsidRDefault="0018348F" w:rsidP="0018348F">
            <w:pPr>
              <w:spacing w:after="0" w:line="240" w:lineRule="auto"/>
              <w:rPr>
                <w:ins w:id="205" w:author="Oberman, H.I. (Hanne)" w:date="2021-11-24T16:01:00Z"/>
                <w:rFonts w:ascii="Calibri" w:eastAsia="Times New Roman" w:hAnsi="Calibri" w:cs="Calibri"/>
                <w:color w:val="000000"/>
                <w:lang w:val="nl-NL" w:eastAsia="nl-NL"/>
              </w:rPr>
            </w:pPr>
            <w:ins w:id="206" w:author="Oberman, H.I. (Hanne)" w:date="2021-11-24T16:01:00Z">
              <w:r>
                <w:rPr>
                  <w:rFonts w:ascii="Calibri" w:hAnsi="Calibri" w:cs="Calibri"/>
                  <w:color w:val="000000"/>
                </w:rPr>
                <w:t>0.258</w:t>
              </w:r>
            </w:ins>
          </w:p>
        </w:tc>
        <w:tc>
          <w:tcPr>
            <w:tcW w:w="960" w:type="dxa"/>
            <w:tcBorders>
              <w:top w:val="nil"/>
              <w:left w:val="nil"/>
              <w:bottom w:val="nil"/>
              <w:right w:val="nil"/>
            </w:tcBorders>
            <w:shd w:val="clear" w:color="auto" w:fill="auto"/>
            <w:noWrap/>
            <w:vAlign w:val="bottom"/>
            <w:hideMark/>
          </w:tcPr>
          <w:p w14:paraId="23C69BC2" w14:textId="437D51E2" w:rsidR="0018348F" w:rsidRPr="00357FA6" w:rsidRDefault="0018348F" w:rsidP="0018348F">
            <w:pPr>
              <w:spacing w:after="0" w:line="240" w:lineRule="auto"/>
              <w:rPr>
                <w:ins w:id="207" w:author="Oberman, H.I. (Hanne)" w:date="2021-11-24T16:01:00Z"/>
                <w:rFonts w:ascii="Calibri" w:eastAsia="Times New Roman" w:hAnsi="Calibri" w:cs="Calibri"/>
                <w:color w:val="000000"/>
                <w:lang w:val="nl-NL" w:eastAsia="nl-NL"/>
              </w:rPr>
            </w:pPr>
            <w:ins w:id="208" w:author="Oberman, H.I. (Hanne)" w:date="2021-11-24T16:01:00Z">
              <w:r>
                <w:rPr>
                  <w:rFonts w:ascii="Calibri" w:hAnsi="Calibri" w:cs="Calibri"/>
                  <w:color w:val="000000"/>
                </w:rPr>
                <w:t>0.136</w:t>
              </w:r>
            </w:ins>
          </w:p>
        </w:tc>
        <w:tc>
          <w:tcPr>
            <w:tcW w:w="960" w:type="dxa"/>
            <w:tcBorders>
              <w:top w:val="nil"/>
              <w:left w:val="nil"/>
              <w:bottom w:val="nil"/>
              <w:right w:val="nil"/>
            </w:tcBorders>
            <w:shd w:val="clear" w:color="auto" w:fill="auto"/>
            <w:noWrap/>
            <w:vAlign w:val="bottom"/>
            <w:hideMark/>
          </w:tcPr>
          <w:p w14:paraId="15521AE0" w14:textId="61701949" w:rsidR="0018348F" w:rsidRPr="00357FA6" w:rsidRDefault="0018348F" w:rsidP="0018348F">
            <w:pPr>
              <w:spacing w:after="0" w:line="240" w:lineRule="auto"/>
              <w:rPr>
                <w:ins w:id="209" w:author="Oberman, H.I. (Hanne)" w:date="2021-11-24T16:01:00Z"/>
                <w:rFonts w:ascii="Calibri" w:eastAsia="Times New Roman" w:hAnsi="Calibri" w:cs="Calibri"/>
                <w:color w:val="000000"/>
                <w:lang w:val="nl-NL" w:eastAsia="nl-NL"/>
              </w:rPr>
            </w:pPr>
            <w:ins w:id="210" w:author="Oberman, H.I. (Hanne)" w:date="2021-11-24T16:02:00Z">
              <w:r>
                <w:rPr>
                  <w:rFonts w:ascii="Calibri" w:hAnsi="Calibri" w:cs="Calibri"/>
                  <w:color w:val="000000"/>
                </w:rPr>
                <w:t>0.632</w:t>
              </w:r>
            </w:ins>
          </w:p>
        </w:tc>
        <w:tc>
          <w:tcPr>
            <w:tcW w:w="963" w:type="dxa"/>
            <w:tcBorders>
              <w:top w:val="nil"/>
              <w:left w:val="nil"/>
              <w:bottom w:val="nil"/>
              <w:right w:val="nil"/>
            </w:tcBorders>
            <w:shd w:val="clear" w:color="auto" w:fill="auto"/>
            <w:noWrap/>
            <w:vAlign w:val="bottom"/>
            <w:hideMark/>
          </w:tcPr>
          <w:p w14:paraId="09DDBC19" w14:textId="6937A19A" w:rsidR="0018348F" w:rsidRPr="00357FA6" w:rsidRDefault="0018348F" w:rsidP="0018348F">
            <w:pPr>
              <w:spacing w:after="0" w:line="240" w:lineRule="auto"/>
              <w:rPr>
                <w:ins w:id="211" w:author="Oberman, H.I. (Hanne)" w:date="2021-11-24T16:01:00Z"/>
                <w:rFonts w:ascii="Calibri" w:eastAsia="Times New Roman" w:hAnsi="Calibri" w:cs="Calibri"/>
                <w:color w:val="000000"/>
                <w:lang w:val="nl-NL" w:eastAsia="nl-NL"/>
              </w:rPr>
            </w:pPr>
            <w:ins w:id="212" w:author="Oberman, H.I. (Hanne)" w:date="2021-11-24T16:02:00Z">
              <w:r>
                <w:rPr>
                  <w:rFonts w:ascii="Calibri" w:hAnsi="Calibri" w:cs="Calibri"/>
                  <w:color w:val="000000"/>
                </w:rPr>
                <w:t>0.083</w:t>
              </w:r>
            </w:ins>
          </w:p>
        </w:tc>
        <w:tc>
          <w:tcPr>
            <w:tcW w:w="960" w:type="dxa"/>
            <w:tcBorders>
              <w:top w:val="nil"/>
              <w:left w:val="nil"/>
              <w:bottom w:val="nil"/>
              <w:right w:val="nil"/>
            </w:tcBorders>
            <w:shd w:val="clear" w:color="auto" w:fill="auto"/>
            <w:noWrap/>
            <w:vAlign w:val="bottom"/>
            <w:hideMark/>
          </w:tcPr>
          <w:p w14:paraId="1A85D1D1" w14:textId="1BCABD5B" w:rsidR="0018348F" w:rsidRPr="00357FA6" w:rsidRDefault="0018348F" w:rsidP="0018348F">
            <w:pPr>
              <w:spacing w:after="0" w:line="240" w:lineRule="auto"/>
              <w:rPr>
                <w:ins w:id="213" w:author="Oberman, H.I. (Hanne)" w:date="2021-11-24T16:01:00Z"/>
                <w:rFonts w:ascii="Calibri" w:eastAsia="Times New Roman" w:hAnsi="Calibri" w:cs="Calibri"/>
                <w:color w:val="000000"/>
                <w:lang w:val="nl-NL" w:eastAsia="nl-NL"/>
              </w:rPr>
            </w:pPr>
            <w:ins w:id="214" w:author="Oberman, H.I. (Hanne)" w:date="2021-11-24T16:02:00Z">
              <w:r>
                <w:rPr>
                  <w:rFonts w:ascii="Calibri" w:hAnsi="Calibri" w:cs="Calibri"/>
                  <w:color w:val="000000"/>
                </w:rPr>
                <w:t>0.45</w:t>
              </w:r>
            </w:ins>
          </w:p>
        </w:tc>
      </w:tr>
      <w:tr w:rsidR="0018348F" w:rsidRPr="00357FA6" w14:paraId="7CA16E8C" w14:textId="77777777" w:rsidTr="00D700F0">
        <w:trPr>
          <w:trHeight w:val="300"/>
          <w:ins w:id="215" w:author="Oberman, H.I. (Hanne)" w:date="2021-11-24T16:01:00Z"/>
        </w:trPr>
        <w:tc>
          <w:tcPr>
            <w:tcW w:w="960" w:type="dxa"/>
            <w:vMerge/>
            <w:tcBorders>
              <w:left w:val="nil"/>
              <w:right w:val="nil"/>
            </w:tcBorders>
          </w:tcPr>
          <w:p w14:paraId="12E80C0E" w14:textId="77777777" w:rsidR="0018348F" w:rsidRPr="00357FA6" w:rsidRDefault="0018348F" w:rsidP="0018348F">
            <w:pPr>
              <w:spacing w:after="0" w:line="240" w:lineRule="auto"/>
              <w:rPr>
                <w:ins w:id="216"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233080" w14:textId="77777777" w:rsidR="0018348F" w:rsidRPr="00357FA6" w:rsidRDefault="0018348F" w:rsidP="0018348F">
            <w:pPr>
              <w:spacing w:after="0" w:line="240" w:lineRule="auto"/>
              <w:rPr>
                <w:ins w:id="217" w:author="Oberman, H.I. (Hanne)" w:date="2021-11-24T16:01:00Z"/>
                <w:rFonts w:ascii="Calibri" w:eastAsia="Times New Roman" w:hAnsi="Calibri" w:cs="Calibri"/>
                <w:color w:val="000000"/>
                <w:lang w:val="nl-NL" w:eastAsia="nl-NL"/>
              </w:rPr>
            </w:pPr>
            <w:ins w:id="218"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ins>
          </w:p>
        </w:tc>
        <w:tc>
          <w:tcPr>
            <w:tcW w:w="960" w:type="dxa"/>
            <w:tcBorders>
              <w:top w:val="nil"/>
              <w:left w:val="nil"/>
              <w:bottom w:val="nil"/>
              <w:right w:val="nil"/>
            </w:tcBorders>
            <w:shd w:val="clear" w:color="auto" w:fill="auto"/>
            <w:noWrap/>
            <w:vAlign w:val="bottom"/>
            <w:hideMark/>
          </w:tcPr>
          <w:p w14:paraId="4008A047" w14:textId="5D650DA0" w:rsidR="0018348F" w:rsidRPr="00357FA6" w:rsidRDefault="0018348F" w:rsidP="0018348F">
            <w:pPr>
              <w:spacing w:after="0" w:line="240" w:lineRule="auto"/>
              <w:rPr>
                <w:ins w:id="219" w:author="Oberman, H.I. (Hanne)" w:date="2021-11-24T16:01:00Z"/>
                <w:rFonts w:ascii="Calibri" w:eastAsia="Times New Roman" w:hAnsi="Calibri" w:cs="Calibri"/>
                <w:color w:val="000000"/>
                <w:lang w:val="nl-NL" w:eastAsia="nl-NL"/>
              </w:rPr>
            </w:pPr>
            <w:ins w:id="220" w:author="Oberman, H.I. (Hanne)" w:date="2021-11-24T16:01:00Z">
              <w:r>
                <w:rPr>
                  <w:rFonts w:ascii="Calibri" w:hAnsi="Calibri" w:cs="Calibri"/>
                  <w:color w:val="000000"/>
                </w:rPr>
                <w:t>0.233</w:t>
              </w:r>
            </w:ins>
          </w:p>
        </w:tc>
        <w:tc>
          <w:tcPr>
            <w:tcW w:w="960" w:type="dxa"/>
            <w:tcBorders>
              <w:top w:val="nil"/>
              <w:left w:val="nil"/>
              <w:bottom w:val="nil"/>
              <w:right w:val="nil"/>
            </w:tcBorders>
            <w:shd w:val="clear" w:color="auto" w:fill="auto"/>
            <w:noWrap/>
            <w:vAlign w:val="bottom"/>
            <w:hideMark/>
          </w:tcPr>
          <w:p w14:paraId="25F98E59" w14:textId="111C8E2C" w:rsidR="0018348F" w:rsidRPr="00357FA6" w:rsidRDefault="0018348F" w:rsidP="0018348F">
            <w:pPr>
              <w:spacing w:after="0" w:line="240" w:lineRule="auto"/>
              <w:rPr>
                <w:ins w:id="221" w:author="Oberman, H.I. (Hanne)" w:date="2021-11-24T16:01:00Z"/>
                <w:rFonts w:ascii="Calibri" w:eastAsia="Times New Roman" w:hAnsi="Calibri" w:cs="Calibri"/>
                <w:color w:val="000000"/>
                <w:lang w:val="nl-NL" w:eastAsia="nl-NL"/>
              </w:rPr>
            </w:pPr>
            <w:ins w:id="222" w:author="Oberman, H.I. (Hanne)" w:date="2021-11-24T16:01:00Z">
              <w:r>
                <w:rPr>
                  <w:rFonts w:ascii="Calibri" w:hAnsi="Calibri" w:cs="Calibri"/>
                  <w:color w:val="000000"/>
                </w:rPr>
                <w:t>0.123</w:t>
              </w:r>
            </w:ins>
          </w:p>
        </w:tc>
        <w:tc>
          <w:tcPr>
            <w:tcW w:w="960" w:type="dxa"/>
            <w:tcBorders>
              <w:top w:val="nil"/>
              <w:left w:val="nil"/>
              <w:bottom w:val="nil"/>
              <w:right w:val="nil"/>
            </w:tcBorders>
            <w:shd w:val="clear" w:color="auto" w:fill="auto"/>
            <w:noWrap/>
            <w:vAlign w:val="bottom"/>
            <w:hideMark/>
          </w:tcPr>
          <w:p w14:paraId="71D6BBE7" w14:textId="6786A352" w:rsidR="0018348F" w:rsidRPr="00357FA6" w:rsidRDefault="0018348F" w:rsidP="0018348F">
            <w:pPr>
              <w:spacing w:after="0" w:line="240" w:lineRule="auto"/>
              <w:rPr>
                <w:ins w:id="223" w:author="Oberman, H.I. (Hanne)" w:date="2021-11-24T16:01:00Z"/>
                <w:rFonts w:ascii="Calibri" w:eastAsia="Times New Roman" w:hAnsi="Calibri" w:cs="Calibri"/>
                <w:color w:val="000000"/>
                <w:lang w:val="nl-NL" w:eastAsia="nl-NL"/>
              </w:rPr>
            </w:pPr>
            <w:ins w:id="224" w:author="Oberman, H.I. (Hanne)" w:date="2021-11-24T16:02:00Z">
              <w:r>
                <w:rPr>
                  <w:rFonts w:ascii="Calibri" w:hAnsi="Calibri" w:cs="Calibri"/>
                  <w:color w:val="000000"/>
                </w:rPr>
                <w:t>0.701</w:t>
              </w:r>
            </w:ins>
          </w:p>
        </w:tc>
        <w:tc>
          <w:tcPr>
            <w:tcW w:w="963" w:type="dxa"/>
            <w:tcBorders>
              <w:top w:val="nil"/>
              <w:left w:val="nil"/>
              <w:bottom w:val="nil"/>
              <w:right w:val="nil"/>
            </w:tcBorders>
            <w:shd w:val="clear" w:color="auto" w:fill="auto"/>
            <w:noWrap/>
            <w:vAlign w:val="bottom"/>
            <w:hideMark/>
          </w:tcPr>
          <w:p w14:paraId="55F3895F" w14:textId="60B20AFB" w:rsidR="0018348F" w:rsidRPr="00357FA6" w:rsidRDefault="0018348F" w:rsidP="0018348F">
            <w:pPr>
              <w:spacing w:after="0" w:line="240" w:lineRule="auto"/>
              <w:rPr>
                <w:ins w:id="225" w:author="Oberman, H.I. (Hanne)" w:date="2021-11-24T16:01:00Z"/>
                <w:rFonts w:ascii="Calibri" w:eastAsia="Times New Roman" w:hAnsi="Calibri" w:cs="Calibri"/>
                <w:color w:val="000000"/>
                <w:lang w:val="nl-NL" w:eastAsia="nl-NL"/>
              </w:rPr>
            </w:pPr>
            <w:ins w:id="226" w:author="Oberman, H.I. (Hanne)" w:date="2021-11-24T16:02:00Z">
              <w:r>
                <w:rPr>
                  <w:rFonts w:ascii="Calibri" w:hAnsi="Calibri" w:cs="Calibri"/>
                  <w:color w:val="000000"/>
                </w:rPr>
                <w:t>-0.032</w:t>
              </w:r>
            </w:ins>
          </w:p>
        </w:tc>
        <w:tc>
          <w:tcPr>
            <w:tcW w:w="960" w:type="dxa"/>
            <w:tcBorders>
              <w:top w:val="nil"/>
              <w:left w:val="nil"/>
              <w:bottom w:val="nil"/>
              <w:right w:val="nil"/>
            </w:tcBorders>
            <w:shd w:val="clear" w:color="auto" w:fill="auto"/>
            <w:noWrap/>
            <w:vAlign w:val="bottom"/>
            <w:hideMark/>
          </w:tcPr>
          <w:p w14:paraId="7AE9F679" w14:textId="50048CA6" w:rsidR="0018348F" w:rsidRPr="00357FA6" w:rsidRDefault="0018348F" w:rsidP="0018348F">
            <w:pPr>
              <w:spacing w:after="0" w:line="240" w:lineRule="auto"/>
              <w:rPr>
                <w:ins w:id="227" w:author="Oberman, H.I. (Hanne)" w:date="2021-11-24T16:01:00Z"/>
                <w:rFonts w:ascii="Calibri" w:eastAsia="Times New Roman" w:hAnsi="Calibri" w:cs="Calibri"/>
                <w:color w:val="000000"/>
                <w:lang w:val="nl-NL" w:eastAsia="nl-NL"/>
              </w:rPr>
            </w:pPr>
            <w:ins w:id="228" w:author="Oberman, H.I. (Hanne)" w:date="2021-11-24T16:02:00Z">
              <w:r>
                <w:rPr>
                  <w:rFonts w:ascii="Calibri" w:hAnsi="Calibri" w:cs="Calibri"/>
                  <w:color w:val="000000"/>
                </w:rPr>
                <w:t>1.144</w:t>
              </w:r>
            </w:ins>
          </w:p>
        </w:tc>
      </w:tr>
      <w:tr w:rsidR="0018348F" w:rsidRPr="00357FA6" w14:paraId="3A1A1414" w14:textId="77777777" w:rsidTr="00D700F0">
        <w:trPr>
          <w:trHeight w:val="300"/>
          <w:ins w:id="229" w:author="Oberman, H.I. (Hanne)" w:date="2021-11-24T16:01:00Z"/>
        </w:trPr>
        <w:tc>
          <w:tcPr>
            <w:tcW w:w="960" w:type="dxa"/>
            <w:vMerge/>
            <w:tcBorders>
              <w:left w:val="nil"/>
              <w:right w:val="nil"/>
            </w:tcBorders>
          </w:tcPr>
          <w:p w14:paraId="581AF4F5" w14:textId="77777777" w:rsidR="0018348F" w:rsidRDefault="0018348F" w:rsidP="0018348F">
            <w:pPr>
              <w:spacing w:after="0" w:line="240" w:lineRule="auto"/>
              <w:rPr>
                <w:ins w:id="230" w:author="Oberman, H.I. (Hanne)" w:date="2021-11-24T16:01:00Z"/>
                <w:rFonts w:ascii="Calibri" w:eastAsia="Times New Roman" w:hAnsi="Calibri" w:cs="Calibri"/>
                <w:color w:val="000000"/>
                <w:lang w:val="nl-NL" w:eastAsia="nl-NL"/>
              </w:rPr>
            </w:pPr>
          </w:p>
        </w:tc>
        <w:tc>
          <w:tcPr>
            <w:tcW w:w="960" w:type="dxa"/>
            <w:tcBorders>
              <w:top w:val="nil"/>
              <w:left w:val="nil"/>
              <w:right w:val="nil"/>
            </w:tcBorders>
            <w:shd w:val="clear" w:color="auto" w:fill="auto"/>
            <w:noWrap/>
            <w:vAlign w:val="bottom"/>
            <w:hideMark/>
          </w:tcPr>
          <w:p w14:paraId="1D343DD6" w14:textId="77777777" w:rsidR="0018348F" w:rsidRPr="00357FA6" w:rsidRDefault="0018348F" w:rsidP="0018348F">
            <w:pPr>
              <w:spacing w:after="0" w:line="240" w:lineRule="auto"/>
              <w:rPr>
                <w:ins w:id="231" w:author="Oberman, H.I. (Hanne)" w:date="2021-11-24T16:01:00Z"/>
                <w:rFonts w:ascii="Calibri" w:eastAsia="Times New Roman" w:hAnsi="Calibri" w:cs="Calibri"/>
                <w:color w:val="000000"/>
                <w:lang w:val="nl-NL" w:eastAsia="nl-NL"/>
              </w:rPr>
            </w:pPr>
            <w:ins w:id="232" w:author="Oberman, H.I. (Hanne)" w:date="2021-11-24T16:01:00Z">
              <w:r>
                <w:rPr>
                  <w:rFonts w:ascii="Calibri" w:eastAsia="Times New Roman" w:hAnsi="Calibri" w:cs="Calibri"/>
                  <w:color w:val="000000"/>
                  <w:lang w:val="nl-NL" w:eastAsia="nl-NL"/>
                </w:rPr>
                <w:t>PS</w:t>
              </w:r>
            </w:ins>
          </w:p>
        </w:tc>
        <w:tc>
          <w:tcPr>
            <w:tcW w:w="960" w:type="dxa"/>
            <w:tcBorders>
              <w:top w:val="nil"/>
              <w:left w:val="nil"/>
              <w:right w:val="nil"/>
            </w:tcBorders>
            <w:shd w:val="clear" w:color="auto" w:fill="auto"/>
            <w:noWrap/>
            <w:vAlign w:val="bottom"/>
            <w:hideMark/>
          </w:tcPr>
          <w:p w14:paraId="7835049E" w14:textId="4641C97E" w:rsidR="0018348F" w:rsidRPr="00357FA6" w:rsidRDefault="0018348F" w:rsidP="0018348F">
            <w:pPr>
              <w:spacing w:after="0" w:line="240" w:lineRule="auto"/>
              <w:rPr>
                <w:ins w:id="233" w:author="Oberman, H.I. (Hanne)" w:date="2021-11-24T16:01:00Z"/>
                <w:rFonts w:ascii="Calibri" w:eastAsia="Times New Roman" w:hAnsi="Calibri" w:cs="Calibri"/>
                <w:color w:val="000000"/>
                <w:lang w:val="nl-NL" w:eastAsia="nl-NL"/>
              </w:rPr>
            </w:pPr>
            <w:ins w:id="234" w:author="Oberman, H.I. (Hanne)" w:date="2021-11-24T16:01:00Z">
              <w:r>
                <w:rPr>
                  <w:rFonts w:ascii="Calibri" w:hAnsi="Calibri" w:cs="Calibri"/>
                  <w:color w:val="000000"/>
                </w:rPr>
                <w:t>0.248</w:t>
              </w:r>
            </w:ins>
          </w:p>
        </w:tc>
        <w:tc>
          <w:tcPr>
            <w:tcW w:w="960" w:type="dxa"/>
            <w:tcBorders>
              <w:top w:val="nil"/>
              <w:left w:val="nil"/>
              <w:right w:val="nil"/>
            </w:tcBorders>
            <w:shd w:val="clear" w:color="auto" w:fill="auto"/>
            <w:noWrap/>
            <w:vAlign w:val="bottom"/>
            <w:hideMark/>
          </w:tcPr>
          <w:p w14:paraId="24FF2559" w14:textId="0F4B403B" w:rsidR="0018348F" w:rsidRPr="00357FA6" w:rsidRDefault="0018348F" w:rsidP="0018348F">
            <w:pPr>
              <w:spacing w:after="0" w:line="240" w:lineRule="auto"/>
              <w:rPr>
                <w:ins w:id="235" w:author="Oberman, H.I. (Hanne)" w:date="2021-11-24T16:01:00Z"/>
                <w:rFonts w:ascii="Calibri" w:eastAsia="Times New Roman" w:hAnsi="Calibri" w:cs="Calibri"/>
                <w:color w:val="000000"/>
                <w:lang w:val="nl-NL" w:eastAsia="nl-NL"/>
              </w:rPr>
            </w:pPr>
            <w:ins w:id="236" w:author="Oberman, H.I. (Hanne)" w:date="2021-11-24T16:01:00Z">
              <w:r>
                <w:rPr>
                  <w:rFonts w:ascii="Calibri" w:hAnsi="Calibri" w:cs="Calibri"/>
                  <w:color w:val="000000"/>
                </w:rPr>
                <w:t>0.13</w:t>
              </w:r>
            </w:ins>
          </w:p>
        </w:tc>
        <w:tc>
          <w:tcPr>
            <w:tcW w:w="960" w:type="dxa"/>
            <w:tcBorders>
              <w:top w:val="nil"/>
              <w:left w:val="nil"/>
              <w:right w:val="nil"/>
            </w:tcBorders>
            <w:shd w:val="clear" w:color="auto" w:fill="auto"/>
            <w:noWrap/>
            <w:vAlign w:val="bottom"/>
            <w:hideMark/>
          </w:tcPr>
          <w:p w14:paraId="6B489C39" w14:textId="7ED8525E" w:rsidR="0018348F" w:rsidRPr="00357FA6" w:rsidRDefault="0018348F" w:rsidP="0018348F">
            <w:pPr>
              <w:spacing w:after="0" w:line="240" w:lineRule="auto"/>
              <w:rPr>
                <w:ins w:id="237" w:author="Oberman, H.I. (Hanne)" w:date="2021-11-24T16:01:00Z"/>
                <w:rFonts w:ascii="Calibri" w:eastAsia="Times New Roman" w:hAnsi="Calibri" w:cs="Calibri"/>
                <w:color w:val="000000"/>
                <w:lang w:val="nl-NL" w:eastAsia="nl-NL"/>
              </w:rPr>
            </w:pPr>
            <w:ins w:id="238" w:author="Oberman, H.I. (Hanne)" w:date="2021-11-24T16:02:00Z">
              <w:r>
                <w:rPr>
                  <w:rFonts w:ascii="Calibri" w:hAnsi="Calibri" w:cs="Calibri"/>
                  <w:color w:val="000000"/>
                </w:rPr>
                <w:t>0.666</w:t>
              </w:r>
            </w:ins>
          </w:p>
        </w:tc>
        <w:tc>
          <w:tcPr>
            <w:tcW w:w="963" w:type="dxa"/>
            <w:tcBorders>
              <w:top w:val="nil"/>
              <w:left w:val="nil"/>
              <w:right w:val="nil"/>
            </w:tcBorders>
            <w:shd w:val="clear" w:color="auto" w:fill="auto"/>
            <w:noWrap/>
            <w:vAlign w:val="bottom"/>
            <w:hideMark/>
          </w:tcPr>
          <w:p w14:paraId="5B9E2F31" w14:textId="35B26B35" w:rsidR="0018348F" w:rsidRPr="00357FA6" w:rsidRDefault="0018348F" w:rsidP="0018348F">
            <w:pPr>
              <w:spacing w:after="0" w:line="240" w:lineRule="auto"/>
              <w:rPr>
                <w:ins w:id="239" w:author="Oberman, H.I. (Hanne)" w:date="2021-11-24T16:01:00Z"/>
                <w:rFonts w:ascii="Calibri" w:eastAsia="Times New Roman" w:hAnsi="Calibri" w:cs="Calibri"/>
                <w:color w:val="000000"/>
                <w:lang w:val="nl-NL" w:eastAsia="nl-NL"/>
              </w:rPr>
            </w:pPr>
            <w:ins w:id="240" w:author="Oberman, H.I. (Hanne)" w:date="2021-11-24T16:02:00Z">
              <w:r>
                <w:rPr>
                  <w:rFonts w:ascii="Calibri" w:hAnsi="Calibri" w:cs="Calibri"/>
                  <w:color w:val="000000"/>
                </w:rPr>
                <w:t>0.062</w:t>
              </w:r>
            </w:ins>
          </w:p>
        </w:tc>
        <w:tc>
          <w:tcPr>
            <w:tcW w:w="960" w:type="dxa"/>
            <w:tcBorders>
              <w:top w:val="nil"/>
              <w:left w:val="nil"/>
              <w:right w:val="nil"/>
            </w:tcBorders>
            <w:shd w:val="clear" w:color="auto" w:fill="auto"/>
            <w:noWrap/>
            <w:vAlign w:val="bottom"/>
            <w:hideMark/>
          </w:tcPr>
          <w:p w14:paraId="5E8547A3" w14:textId="0973404C" w:rsidR="0018348F" w:rsidRPr="00357FA6" w:rsidRDefault="0018348F" w:rsidP="0018348F">
            <w:pPr>
              <w:spacing w:after="0" w:line="240" w:lineRule="auto"/>
              <w:rPr>
                <w:ins w:id="241" w:author="Oberman, H.I. (Hanne)" w:date="2021-11-24T16:01:00Z"/>
                <w:rFonts w:ascii="Calibri" w:eastAsia="Times New Roman" w:hAnsi="Calibri" w:cs="Calibri"/>
                <w:color w:val="000000"/>
                <w:lang w:val="nl-NL" w:eastAsia="nl-NL"/>
              </w:rPr>
            </w:pPr>
            <w:ins w:id="242" w:author="Oberman, H.I. (Hanne)" w:date="2021-11-24T16:02:00Z">
              <w:r>
                <w:rPr>
                  <w:rFonts w:ascii="Calibri" w:hAnsi="Calibri" w:cs="Calibri"/>
                  <w:color w:val="000000"/>
                </w:rPr>
                <w:t>0.581</w:t>
              </w:r>
            </w:ins>
          </w:p>
        </w:tc>
      </w:tr>
      <w:tr w:rsidR="0018348F" w:rsidRPr="00357FA6" w14:paraId="02562BC6" w14:textId="77777777" w:rsidTr="00D700F0">
        <w:trPr>
          <w:trHeight w:val="300"/>
          <w:ins w:id="243" w:author="Oberman, H.I. (Hanne)" w:date="2021-11-24T16:01:00Z"/>
        </w:trPr>
        <w:tc>
          <w:tcPr>
            <w:tcW w:w="960" w:type="dxa"/>
            <w:vMerge/>
            <w:tcBorders>
              <w:left w:val="nil"/>
              <w:bottom w:val="single" w:sz="4" w:space="0" w:color="auto"/>
              <w:right w:val="nil"/>
            </w:tcBorders>
          </w:tcPr>
          <w:p w14:paraId="15811145" w14:textId="77777777" w:rsidR="0018348F" w:rsidRPr="00357FA6" w:rsidRDefault="0018348F" w:rsidP="0018348F">
            <w:pPr>
              <w:spacing w:after="0" w:line="240" w:lineRule="auto"/>
              <w:rPr>
                <w:ins w:id="244" w:author="Oberman, H.I. (Hanne)" w:date="2021-11-24T16:01:00Z"/>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13803AEB" w14:textId="77777777" w:rsidR="0018348F" w:rsidRPr="00357FA6" w:rsidRDefault="0018348F" w:rsidP="0018348F">
            <w:pPr>
              <w:spacing w:after="0" w:line="240" w:lineRule="auto"/>
              <w:rPr>
                <w:ins w:id="245" w:author="Oberman, H.I. (Hanne)" w:date="2021-11-24T16:01:00Z"/>
                <w:rFonts w:ascii="Calibri" w:eastAsia="Times New Roman" w:hAnsi="Calibri" w:cs="Calibri"/>
                <w:color w:val="000000"/>
                <w:lang w:val="nl-NL" w:eastAsia="nl-NL"/>
              </w:rPr>
            </w:pPr>
            <w:ins w:id="246" w:author="Oberman, H.I. (Hanne)" w:date="2021-11-24T16:01:00Z">
              <w:r w:rsidRPr="00357FA6">
                <w:rPr>
                  <w:rFonts w:ascii="Calibri" w:eastAsia="Times New Roman" w:hAnsi="Calibri" w:cs="Calibri"/>
                  <w:color w:val="000000"/>
                  <w:lang w:val="nl-NL" w:eastAsia="nl-NL"/>
                </w:rPr>
                <w:t>SS</w:t>
              </w:r>
            </w:ins>
          </w:p>
        </w:tc>
        <w:tc>
          <w:tcPr>
            <w:tcW w:w="960" w:type="dxa"/>
            <w:tcBorders>
              <w:top w:val="nil"/>
              <w:left w:val="nil"/>
              <w:bottom w:val="single" w:sz="4" w:space="0" w:color="auto"/>
              <w:right w:val="nil"/>
            </w:tcBorders>
            <w:shd w:val="clear" w:color="auto" w:fill="auto"/>
            <w:noWrap/>
            <w:vAlign w:val="bottom"/>
            <w:hideMark/>
          </w:tcPr>
          <w:p w14:paraId="3960FB59" w14:textId="770D44B5" w:rsidR="0018348F" w:rsidRPr="00357FA6" w:rsidRDefault="0018348F" w:rsidP="0018348F">
            <w:pPr>
              <w:spacing w:after="0" w:line="240" w:lineRule="auto"/>
              <w:rPr>
                <w:ins w:id="247" w:author="Oberman, H.I. (Hanne)" w:date="2021-11-24T16:01:00Z"/>
                <w:rFonts w:ascii="Calibri" w:eastAsia="Times New Roman" w:hAnsi="Calibri" w:cs="Calibri"/>
                <w:color w:val="000000"/>
                <w:lang w:val="nl-NL" w:eastAsia="nl-NL"/>
              </w:rPr>
            </w:pPr>
            <w:ins w:id="248" w:author="Oberman, H.I. (Hanne)" w:date="2021-11-24T16:01:00Z">
              <w:r>
                <w:rPr>
                  <w:rFonts w:ascii="Calibri" w:hAnsi="Calibri" w:cs="Calibri"/>
                  <w:color w:val="000000"/>
                </w:rPr>
                <w:t>0.259</w:t>
              </w:r>
            </w:ins>
          </w:p>
        </w:tc>
        <w:tc>
          <w:tcPr>
            <w:tcW w:w="960" w:type="dxa"/>
            <w:tcBorders>
              <w:top w:val="nil"/>
              <w:left w:val="nil"/>
              <w:bottom w:val="single" w:sz="4" w:space="0" w:color="auto"/>
              <w:right w:val="nil"/>
            </w:tcBorders>
            <w:shd w:val="clear" w:color="auto" w:fill="auto"/>
            <w:noWrap/>
            <w:vAlign w:val="bottom"/>
            <w:hideMark/>
          </w:tcPr>
          <w:p w14:paraId="58976517" w14:textId="1D8228DB" w:rsidR="0018348F" w:rsidRPr="00357FA6" w:rsidRDefault="0018348F" w:rsidP="0018348F">
            <w:pPr>
              <w:spacing w:after="0" w:line="240" w:lineRule="auto"/>
              <w:rPr>
                <w:ins w:id="249" w:author="Oberman, H.I. (Hanne)" w:date="2021-11-24T16:01:00Z"/>
                <w:rFonts w:ascii="Calibri" w:eastAsia="Times New Roman" w:hAnsi="Calibri" w:cs="Calibri"/>
                <w:color w:val="000000"/>
                <w:lang w:val="nl-NL" w:eastAsia="nl-NL"/>
              </w:rPr>
            </w:pPr>
            <w:ins w:id="250" w:author="Oberman, H.I. (Hanne)" w:date="2021-11-24T16:01:00Z">
              <w:r>
                <w:rPr>
                  <w:rFonts w:ascii="Calibri" w:hAnsi="Calibri" w:cs="Calibri"/>
                  <w:color w:val="000000"/>
                </w:rPr>
                <w:t>0.136</w:t>
              </w:r>
            </w:ins>
          </w:p>
        </w:tc>
        <w:tc>
          <w:tcPr>
            <w:tcW w:w="960" w:type="dxa"/>
            <w:tcBorders>
              <w:top w:val="nil"/>
              <w:left w:val="nil"/>
              <w:bottom w:val="single" w:sz="4" w:space="0" w:color="auto"/>
              <w:right w:val="nil"/>
            </w:tcBorders>
            <w:shd w:val="clear" w:color="auto" w:fill="auto"/>
            <w:noWrap/>
            <w:vAlign w:val="bottom"/>
            <w:hideMark/>
          </w:tcPr>
          <w:p w14:paraId="430E0271" w14:textId="717866F5" w:rsidR="0018348F" w:rsidRPr="00357FA6" w:rsidRDefault="0018348F" w:rsidP="0018348F">
            <w:pPr>
              <w:spacing w:after="0" w:line="240" w:lineRule="auto"/>
              <w:rPr>
                <w:ins w:id="251" w:author="Oberman, H.I. (Hanne)" w:date="2021-11-24T16:01:00Z"/>
                <w:rFonts w:ascii="Calibri" w:eastAsia="Times New Roman" w:hAnsi="Calibri" w:cs="Calibri"/>
                <w:color w:val="000000"/>
                <w:lang w:val="nl-NL" w:eastAsia="nl-NL"/>
              </w:rPr>
            </w:pPr>
            <w:ins w:id="252" w:author="Oberman, H.I. (Hanne)" w:date="2021-11-24T16:02:00Z">
              <w:r>
                <w:rPr>
                  <w:rFonts w:ascii="Calibri" w:hAnsi="Calibri" w:cs="Calibri"/>
                  <w:color w:val="000000"/>
                </w:rPr>
                <w:t>0.667</w:t>
              </w:r>
            </w:ins>
          </w:p>
        </w:tc>
        <w:tc>
          <w:tcPr>
            <w:tcW w:w="963" w:type="dxa"/>
            <w:tcBorders>
              <w:top w:val="nil"/>
              <w:left w:val="nil"/>
              <w:bottom w:val="single" w:sz="4" w:space="0" w:color="auto"/>
              <w:right w:val="nil"/>
            </w:tcBorders>
            <w:shd w:val="clear" w:color="auto" w:fill="auto"/>
            <w:noWrap/>
            <w:vAlign w:val="bottom"/>
            <w:hideMark/>
          </w:tcPr>
          <w:p w14:paraId="0B806FC9" w14:textId="458514DB" w:rsidR="0018348F" w:rsidRPr="00357FA6" w:rsidRDefault="0018348F" w:rsidP="0018348F">
            <w:pPr>
              <w:spacing w:after="0" w:line="240" w:lineRule="auto"/>
              <w:rPr>
                <w:ins w:id="253" w:author="Oberman, H.I. (Hanne)" w:date="2021-11-24T16:01:00Z"/>
                <w:rFonts w:ascii="Calibri" w:eastAsia="Times New Roman" w:hAnsi="Calibri" w:cs="Calibri"/>
                <w:color w:val="000000"/>
                <w:lang w:val="nl-NL" w:eastAsia="nl-NL"/>
              </w:rPr>
            </w:pPr>
            <w:ins w:id="254" w:author="Oberman, H.I. (Hanne)" w:date="2021-11-24T16:02:00Z">
              <w:r>
                <w:rPr>
                  <w:rFonts w:ascii="Calibri" w:hAnsi="Calibri" w:cs="Calibri"/>
                  <w:color w:val="000000"/>
                </w:rPr>
                <w:t>0.083</w:t>
              </w:r>
            </w:ins>
          </w:p>
        </w:tc>
        <w:tc>
          <w:tcPr>
            <w:tcW w:w="960" w:type="dxa"/>
            <w:tcBorders>
              <w:top w:val="nil"/>
              <w:left w:val="nil"/>
              <w:bottom w:val="single" w:sz="4" w:space="0" w:color="auto"/>
              <w:right w:val="nil"/>
            </w:tcBorders>
            <w:shd w:val="clear" w:color="auto" w:fill="auto"/>
            <w:noWrap/>
            <w:vAlign w:val="bottom"/>
            <w:hideMark/>
          </w:tcPr>
          <w:p w14:paraId="594D377A" w14:textId="05ABD2D5" w:rsidR="0018348F" w:rsidRPr="00357FA6" w:rsidRDefault="0018348F" w:rsidP="0018348F">
            <w:pPr>
              <w:spacing w:after="0" w:line="240" w:lineRule="auto"/>
              <w:rPr>
                <w:ins w:id="255" w:author="Oberman, H.I. (Hanne)" w:date="2021-11-24T16:01:00Z"/>
                <w:rFonts w:ascii="Calibri" w:eastAsia="Times New Roman" w:hAnsi="Calibri" w:cs="Calibri"/>
                <w:color w:val="000000"/>
                <w:lang w:val="nl-NL" w:eastAsia="nl-NL"/>
              </w:rPr>
            </w:pPr>
            <w:ins w:id="256" w:author="Oberman, H.I. (Hanne)" w:date="2021-11-24T16:02:00Z">
              <w:r>
                <w:rPr>
                  <w:rFonts w:ascii="Calibri" w:hAnsi="Calibri" w:cs="Calibri"/>
                  <w:color w:val="000000"/>
                </w:rPr>
                <w:t>1.287</w:t>
              </w:r>
            </w:ins>
          </w:p>
        </w:tc>
      </w:tr>
    </w:tbl>
    <w:p w14:paraId="3EDA0659" w14:textId="77777777" w:rsidR="0018348F" w:rsidRPr="00E2635C" w:rsidRDefault="0018348F" w:rsidP="0018348F">
      <w:pPr>
        <w:rPr>
          <w:ins w:id="257" w:author="Oberman, H.I. (Hanne)" w:date="2021-11-24T16:01:00Z"/>
        </w:rPr>
      </w:pPr>
      <w:ins w:id="258" w:author="Oberman, H.I. (Hanne)" w:date="2021-11-24T16:01:00Z">
        <w:r>
          <w:rPr>
            <w:b/>
            <w:bCs/>
            <w:sz w:val="24"/>
            <w:szCs w:val="24"/>
            <w:lang w:val="en-GB"/>
          </w:rPr>
          <w:br w:type="page"/>
        </w:r>
      </w:ins>
    </w:p>
    <w:p w14:paraId="64361AA3" w14:textId="77777777" w:rsidR="0018348F" w:rsidRPr="002D1832" w:rsidRDefault="0018348F" w:rsidP="0049181F">
      <w:pPr>
        <w:rPr>
          <w:rPrChange w:id="259" w:author="Oberman, H.I. (Hanne)" w:date="2021-11-24T15:52:00Z">
            <w:rPr>
              <w:lang w:val="en-GB"/>
            </w:rPr>
          </w:rPrChange>
        </w:rPr>
      </w:pPr>
    </w:p>
    <w:sectPr w:rsidR="0018348F" w:rsidRPr="002D1832" w:rsidSect="00542293">
      <w:pgSz w:w="12240" w:h="15840"/>
      <w:pgMar w:top="1440" w:right="1440" w:bottom="1440" w:left="1440"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2D1832" w:rsidRDefault="002D1832">
      <w:pPr>
        <w:pStyle w:val="CommentText"/>
      </w:pPr>
      <w:r>
        <w:rPr>
          <w:rStyle w:val="CommentReference"/>
        </w:rPr>
        <w:annotationRef/>
      </w:r>
      <w:r>
        <w:t>Of</w:t>
      </w:r>
    </w:p>
    <w:p w14:paraId="07E401E4" w14:textId="77777777" w:rsidR="002D1832" w:rsidRDefault="002D1832">
      <w:pPr>
        <w:pStyle w:val="CommentText"/>
      </w:pPr>
    </w:p>
    <w:p w14:paraId="29B5509C" w14:textId="77777777" w:rsidR="002D1832" w:rsidRDefault="002D1832">
      <w:pPr>
        <w:pStyle w:val="CommentText"/>
      </w:pPr>
      <w:r>
        <w:t>On the fly imputation in statistical learning: a comparison of methods</w:t>
      </w:r>
    </w:p>
    <w:p w14:paraId="1FFE7B8B" w14:textId="77777777" w:rsidR="002D1832" w:rsidRDefault="002D1832">
      <w:pPr>
        <w:pStyle w:val="CommentText"/>
      </w:pPr>
    </w:p>
    <w:p w14:paraId="6565713D" w14:textId="77777777" w:rsidR="002D1832" w:rsidRDefault="002D1832">
      <w:pPr>
        <w:pStyle w:val="CommentText"/>
      </w:pPr>
      <w:r>
        <w:t>Real-time imputation in statistical learning: a comparison of methods</w:t>
      </w:r>
    </w:p>
    <w:p w14:paraId="08C1EECB" w14:textId="77777777" w:rsidR="002D1832" w:rsidRDefault="002D1832">
      <w:pPr>
        <w:pStyle w:val="CommentText"/>
      </w:pPr>
    </w:p>
    <w:p w14:paraId="258E4B4E" w14:textId="77777777" w:rsidR="002D1832" w:rsidRDefault="002D1832">
      <w:pPr>
        <w:pStyle w:val="CommentText"/>
      </w:pPr>
      <w:r>
        <w:t>On the fly handling of missing data in statistical learning: a comparison of real-time methods</w:t>
      </w:r>
    </w:p>
    <w:p w14:paraId="1352DA66" w14:textId="77777777" w:rsidR="002D1832" w:rsidRDefault="002D1832">
      <w:pPr>
        <w:pStyle w:val="CommentText"/>
      </w:pPr>
    </w:p>
    <w:p w14:paraId="39D7BBA1" w14:textId="00685949" w:rsidR="002D1832" w:rsidRPr="00CF52D3" w:rsidRDefault="002D1832">
      <w:pPr>
        <w:pStyle w:val="CommentText"/>
      </w:pPr>
      <w:r w:rsidRPr="00CF52D3">
        <w:t>Voorkeur?</w:t>
      </w:r>
    </w:p>
  </w:comment>
  <w:comment w:id="1" w:author="Oberman, H.I. (Hanne)" w:date="2021-11-15T09:20:00Z" w:initials="OH(">
    <w:p w14:paraId="44859045" w14:textId="45D57A45" w:rsidR="002D1832" w:rsidRDefault="002D1832">
      <w:pPr>
        <w:pStyle w:val="CommentText"/>
      </w:pPr>
      <w:r>
        <w:rPr>
          <w:rStyle w:val="CommentReference"/>
        </w:rPr>
        <w:annotationRef/>
      </w:r>
      <w:r>
        <w:t>Liever real-time</w:t>
      </w:r>
    </w:p>
  </w:comment>
  <w:comment w:id="2" w:author="Nijman, S.W.J. (Steven)" w:date="2021-03-31T11:53:00Z" w:initials="NS(">
    <w:p w14:paraId="71460B1A" w14:textId="45F236B7" w:rsidR="002D1832" w:rsidRPr="00CF52D3" w:rsidRDefault="002D1832">
      <w:pPr>
        <w:pStyle w:val="CommentText"/>
      </w:pPr>
      <w:r>
        <w:rPr>
          <w:rStyle w:val="CommentReference"/>
        </w:rPr>
        <w:annotationRef/>
      </w:r>
      <w:r w:rsidRPr="00CF52D3">
        <w:t>Order to be decided</w:t>
      </w:r>
    </w:p>
  </w:comment>
  <w:comment w:id="3" w:author="Oberman, H.I. (Hanne)" w:date="2021-11-24T14:00:00Z" w:initials="OH(">
    <w:p w14:paraId="28C208C9" w14:textId="1BF5F344" w:rsidR="002D1832" w:rsidRDefault="002D1832">
      <w:pPr>
        <w:pStyle w:val="CommentText"/>
      </w:pPr>
      <w:r>
        <w:rPr>
          <w:rStyle w:val="CommentReference"/>
        </w:rPr>
        <w:annotationRef/>
      </w:r>
      <w:r>
        <w:t>Added first author and equal contribution signs</w:t>
      </w:r>
    </w:p>
  </w:comment>
  <w:comment w:id="31" w:author="Oberman, H.I. (Hanne)" w:date="2021-09-13T17:25:00Z" w:initials="OH(">
    <w:p w14:paraId="4D4ED9AF" w14:textId="77777777" w:rsidR="002D1832" w:rsidRPr="007272B1" w:rsidRDefault="002D1832"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36" w:author="Oberman, H.I. (Hanne)" w:date="2021-11-24T13:51:00Z" w:initials="OH(">
    <w:p w14:paraId="66CF0366" w14:textId="558E4E9A" w:rsidR="002D1832" w:rsidRPr="00A15544" w:rsidRDefault="002D1832">
      <w:pPr>
        <w:pStyle w:val="CommentText"/>
        <w:rPr>
          <w:lang w:val="nl-NL"/>
        </w:rPr>
      </w:pPr>
      <w:r>
        <w:rPr>
          <w:rStyle w:val="CommentReference"/>
        </w:rPr>
        <w:annotationRef/>
      </w:r>
      <w:r w:rsidRPr="00A15544">
        <w:rPr>
          <w:lang w:val="nl-NL"/>
        </w:rPr>
        <w:t>S</w:t>
      </w:r>
      <w:r>
        <w:rPr>
          <w:lang w:val="nl-NL"/>
        </w:rPr>
        <w:t xml:space="preserve">uper! Dankjewel </w:t>
      </w:r>
      <w:r w:rsidRPr="00A15544">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r>
        <w:rPr>
          <w:lang w:val="nl-NL"/>
        </w:rPr>
        <w:t xml:space="preserve"> alleen nog een lijntje van de validation set direct naar generate predictions (niet door complete heen)</w:t>
      </w:r>
    </w:p>
  </w:comment>
  <w:comment w:id="79" w:author="Nijman, S.W.J. (Steven) [2]" w:date="2021-11-23T11:33:00Z" w:initials="NS(">
    <w:p w14:paraId="70D7C72A" w14:textId="77777777" w:rsidR="002D1832" w:rsidRPr="002D1832" w:rsidRDefault="002D1832" w:rsidP="00F333C9">
      <w:pPr>
        <w:pStyle w:val="CommentText"/>
      </w:pPr>
      <w:r>
        <w:rPr>
          <w:rStyle w:val="CommentReference"/>
        </w:rPr>
        <w:annotationRef/>
      </w:r>
      <w:r w:rsidRPr="002D1832">
        <w:t>Of ander perspectief, bijv:</w:t>
      </w:r>
    </w:p>
    <w:p w14:paraId="2100945D" w14:textId="77777777" w:rsidR="002D1832" w:rsidRPr="002D1832" w:rsidRDefault="002D1832" w:rsidP="00F333C9">
      <w:pPr>
        <w:pStyle w:val="CommentText"/>
      </w:pPr>
    </w:p>
    <w:p w14:paraId="2E48823D" w14:textId="77777777" w:rsidR="002D1832" w:rsidRDefault="002D1832" w:rsidP="00F333C9">
      <w:pPr>
        <w:pStyle w:val="CommentText"/>
      </w:pPr>
      <w:r w:rsidRPr="00AA4584">
        <w:t xml:space="preserve">Still, </w:t>
      </w:r>
      <w:r>
        <w:t>when using clinical data, correlations between predictor variables need to be considered.</w:t>
      </w:r>
    </w:p>
    <w:p w14:paraId="2EB91875" w14:textId="77777777" w:rsidR="002D1832" w:rsidRDefault="002D1832" w:rsidP="00F333C9">
      <w:pPr>
        <w:pStyle w:val="CommentText"/>
      </w:pPr>
    </w:p>
    <w:p w14:paraId="0DEC001F" w14:textId="77777777" w:rsidR="002D1832" w:rsidRDefault="002D1832" w:rsidP="00F333C9">
      <w:pPr>
        <w:pStyle w:val="CommentText"/>
      </w:pPr>
      <w:r>
        <w:t>Of combinatie?</w:t>
      </w:r>
    </w:p>
    <w:p w14:paraId="31CD60E8" w14:textId="77777777" w:rsidR="002D1832" w:rsidRDefault="002D1832" w:rsidP="00F333C9">
      <w:pPr>
        <w:pStyle w:val="CommentText"/>
      </w:pPr>
    </w:p>
    <w:p w14:paraId="2F0B6E3D" w14:textId="77777777" w:rsidR="002D1832" w:rsidRPr="00AA4584" w:rsidRDefault="002D1832" w:rsidP="00F333C9">
      <w:pPr>
        <w:pStyle w:val="CommentText"/>
      </w:pPr>
      <w:r>
        <w:t>The choice of DGM may have influenced the performance of JMI and surrogate splits; hence, in clinical data, correlations between predictor variables need to be considered.</w:t>
      </w:r>
    </w:p>
  </w:comment>
  <w:comment w:id="80" w:author="Nijman, S.W.J. (Steven) [2]" w:date="2021-11-23T11:57:00Z" w:initials="NS(">
    <w:p w14:paraId="1612D0FD" w14:textId="799AFD15" w:rsidR="002D1832" w:rsidRDefault="002D1832">
      <w:pPr>
        <w:pStyle w:val="CommentText"/>
      </w:pPr>
      <w:r>
        <w:rPr>
          <w:rStyle w:val="CommentReference"/>
        </w:rPr>
        <w:annotationRef/>
      </w:r>
      <w:r>
        <w:t>TD: Not sure if this is the case. You wsill still have different cutoffs between random trees, allowing for some non-linearity . I think instead that RF are more prone to overfitting in subsamples.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1"/>
  <w15:commentEx w15:paraId="44859045" w15:paraIdParent="39D7BBA1" w15:done="1"/>
  <w15:commentEx w15:paraId="71460B1A" w15:done="0"/>
  <w15:commentEx w15:paraId="28C208C9" w15:paraIdParent="71460B1A" w15:done="0"/>
  <w15:commentEx w15:paraId="4D4ED9AF" w15:done="0"/>
  <w15:commentEx w15:paraId="66CF0366" w15:done="0"/>
  <w15:commentEx w15:paraId="2F0B6E3D" w15:done="0"/>
  <w15:commentEx w15:paraId="1612D0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53CA4CC" w16cex:dateUtc="2021-11-15T08:20:00Z"/>
  <w16cex:commentExtensible w16cex:durableId="240EE145" w16cex:dateUtc="2021-03-31T09:53:00Z"/>
  <w16cex:commentExtensible w16cex:durableId="2548C410" w16cex:dateUtc="2021-11-24T13:00:00Z"/>
  <w16cex:commentExtensible w16cex:durableId="24EA080B" w16cex:dateUtc="2021-09-13T15:25:00Z"/>
  <w16cex:commentExtensible w16cex:durableId="2548C1EF" w16cex:dateUtc="2021-11-24T12:51:00Z"/>
  <w16cex:commentExtensible w16cex:durableId="2547501A" w16cex:dateUtc="2021-11-23T10:33:00Z"/>
  <w16cex:commentExtensible w16cex:durableId="25475593" w16cex:dateUtc="2021-11-23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44859045" w16cid:durableId="253CA4CC"/>
  <w16cid:commentId w16cid:paraId="71460B1A" w16cid:durableId="240EE145"/>
  <w16cid:commentId w16cid:paraId="28C208C9" w16cid:durableId="2548C410"/>
  <w16cid:commentId w16cid:paraId="4D4ED9AF" w16cid:durableId="24EA080B"/>
  <w16cid:commentId w16cid:paraId="66CF0366" w16cid:durableId="2548C1EF"/>
  <w16cid:commentId w16cid:paraId="2F0B6E3D" w16cid:durableId="2547501A"/>
  <w16cid:commentId w16cid:paraId="1612D0FD" w16cid:durableId="254755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2346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95704E5"/>
    <w:multiLevelType w:val="hybridMultilevel"/>
    <w:tmpl w:val="E88AB7C4"/>
    <w:lvl w:ilvl="0" w:tplc="797AC8E8">
      <w:start w:val="1"/>
      <w:numFmt w:val="upperLetter"/>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2"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B66473"/>
    <w:multiLevelType w:val="hybridMultilevel"/>
    <w:tmpl w:val="B83C5316"/>
    <w:lvl w:ilvl="0" w:tplc="91BA2F7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BE36CA"/>
    <w:multiLevelType w:val="hybridMultilevel"/>
    <w:tmpl w:val="E33E5DAA"/>
    <w:lvl w:ilvl="0" w:tplc="C3B0AEF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EC220E4"/>
    <w:multiLevelType w:val="hybridMultilevel"/>
    <w:tmpl w:val="4AA4EB72"/>
    <w:lvl w:ilvl="0" w:tplc="ED76747C">
      <w:start w:val="1"/>
      <w:numFmt w:val="bullet"/>
      <w:lvlText w:val="-"/>
      <w:lvlJc w:val="left"/>
      <w:pPr>
        <w:ind w:left="720" w:hanging="360"/>
      </w:pPr>
      <w:rPr>
        <w:rFonts w:ascii="Calibri Light" w:eastAsia="Calibr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8"/>
  </w:num>
  <w:num w:numId="4">
    <w:abstractNumId w:val="15"/>
  </w:num>
  <w:num w:numId="5">
    <w:abstractNumId w:val="11"/>
  </w:num>
  <w:num w:numId="6">
    <w:abstractNumId w:val="22"/>
  </w:num>
  <w:num w:numId="7">
    <w:abstractNumId w:val="17"/>
  </w:num>
  <w:num w:numId="8">
    <w:abstractNumId w:val="9"/>
  </w:num>
  <w:num w:numId="9">
    <w:abstractNumId w:val="10"/>
  </w:num>
  <w:num w:numId="10">
    <w:abstractNumId w:val="13"/>
  </w:num>
  <w:num w:numId="11">
    <w:abstractNumId w:val="19"/>
  </w:num>
  <w:num w:numId="12">
    <w:abstractNumId w:val="21"/>
  </w:num>
  <w:num w:numId="13">
    <w:abstractNumId w:val="3"/>
  </w:num>
  <w:num w:numId="14">
    <w:abstractNumId w:val="6"/>
  </w:num>
  <w:num w:numId="15">
    <w:abstractNumId w:val="27"/>
  </w:num>
  <w:num w:numId="16">
    <w:abstractNumId w:val="4"/>
  </w:num>
  <w:num w:numId="17">
    <w:abstractNumId w:val="7"/>
  </w:num>
  <w:num w:numId="18">
    <w:abstractNumId w:val="30"/>
  </w:num>
  <w:num w:numId="19">
    <w:abstractNumId w:val="25"/>
  </w:num>
  <w:num w:numId="20">
    <w:abstractNumId w:val="2"/>
  </w:num>
  <w:num w:numId="21">
    <w:abstractNumId w:val="5"/>
  </w:num>
  <w:num w:numId="22">
    <w:abstractNumId w:val="26"/>
  </w:num>
  <w:num w:numId="23">
    <w:abstractNumId w:val="8"/>
  </w:num>
  <w:num w:numId="24">
    <w:abstractNumId w:val="20"/>
  </w:num>
  <w:num w:numId="25">
    <w:abstractNumId w:val="14"/>
  </w:num>
  <w:num w:numId="26">
    <w:abstractNumId w:val="23"/>
  </w:num>
  <w:num w:numId="27">
    <w:abstractNumId w:val="29"/>
  </w:num>
  <w:num w:numId="28">
    <w:abstractNumId w:val="16"/>
  </w:num>
  <w:num w:numId="29">
    <w:abstractNumId w:val="28"/>
  </w:num>
  <w:num w:numId="30">
    <w:abstractNumId w:val="0"/>
  </w:num>
  <w:num w:numId="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_umcutrecht.nl#ext#@solisservices.onmicrosoft.com::14d60c87-80f9-428d-8a31-955da653b40c"/>
  </w15:person>
  <w15:person w15:author="Oberman, H.I. (Hanne)">
    <w15:presenceInfo w15:providerId="AD" w15:userId="S::h.i.oberman@uu.nl::e27d1978-6ace-4e0e-9109-4f58c8b6a455"/>
  </w15:person>
  <w15:person w15:author="Nijman, S.W.J. (Steven) [2]">
    <w15:presenceInfo w15:providerId="AD" w15:userId="S::s.w.j.nijman@umcutrecht.nl::d31cccd7-8ac6-4ca2-afa5-00bc237b6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NKkFALiwvpstAAAA"/>
  </w:docVars>
  <w:rsids>
    <w:rsidRoot w:val="00B80135"/>
    <w:rsid w:val="0000123C"/>
    <w:rsid w:val="00002059"/>
    <w:rsid w:val="0000302E"/>
    <w:rsid w:val="00003CC7"/>
    <w:rsid w:val="00004C9B"/>
    <w:rsid w:val="000105D0"/>
    <w:rsid w:val="000112A8"/>
    <w:rsid w:val="00011AB8"/>
    <w:rsid w:val="000141F7"/>
    <w:rsid w:val="000179DC"/>
    <w:rsid w:val="00022151"/>
    <w:rsid w:val="0002364E"/>
    <w:rsid w:val="00031BF8"/>
    <w:rsid w:val="00034359"/>
    <w:rsid w:val="0003748A"/>
    <w:rsid w:val="00040C6B"/>
    <w:rsid w:val="00040EA9"/>
    <w:rsid w:val="00042700"/>
    <w:rsid w:val="000435DC"/>
    <w:rsid w:val="00043779"/>
    <w:rsid w:val="00043D69"/>
    <w:rsid w:val="00050159"/>
    <w:rsid w:val="00050A80"/>
    <w:rsid w:val="00050BB9"/>
    <w:rsid w:val="00052F2B"/>
    <w:rsid w:val="00053C4D"/>
    <w:rsid w:val="00054834"/>
    <w:rsid w:val="0005484E"/>
    <w:rsid w:val="00057A2F"/>
    <w:rsid w:val="00060E16"/>
    <w:rsid w:val="00063F05"/>
    <w:rsid w:val="00067579"/>
    <w:rsid w:val="00067B0A"/>
    <w:rsid w:val="00067C82"/>
    <w:rsid w:val="00070893"/>
    <w:rsid w:val="00072685"/>
    <w:rsid w:val="00072950"/>
    <w:rsid w:val="00073809"/>
    <w:rsid w:val="000739F1"/>
    <w:rsid w:val="0008079F"/>
    <w:rsid w:val="00084389"/>
    <w:rsid w:val="000844CC"/>
    <w:rsid w:val="00085632"/>
    <w:rsid w:val="00085AF7"/>
    <w:rsid w:val="00085EF4"/>
    <w:rsid w:val="000865B0"/>
    <w:rsid w:val="00087285"/>
    <w:rsid w:val="0008750B"/>
    <w:rsid w:val="000903D0"/>
    <w:rsid w:val="00091BAC"/>
    <w:rsid w:val="00094D3A"/>
    <w:rsid w:val="00094DDF"/>
    <w:rsid w:val="00097DFA"/>
    <w:rsid w:val="000A158E"/>
    <w:rsid w:val="000A273A"/>
    <w:rsid w:val="000A35CC"/>
    <w:rsid w:val="000A42BB"/>
    <w:rsid w:val="000A6BAA"/>
    <w:rsid w:val="000A7E1A"/>
    <w:rsid w:val="000B0A2D"/>
    <w:rsid w:val="000B2396"/>
    <w:rsid w:val="000B5934"/>
    <w:rsid w:val="000B7364"/>
    <w:rsid w:val="000C1D6F"/>
    <w:rsid w:val="000C1F90"/>
    <w:rsid w:val="000C20B9"/>
    <w:rsid w:val="000C265D"/>
    <w:rsid w:val="000C32A6"/>
    <w:rsid w:val="000D0219"/>
    <w:rsid w:val="000D2A32"/>
    <w:rsid w:val="000D4D88"/>
    <w:rsid w:val="000E12C6"/>
    <w:rsid w:val="000E38F8"/>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3955"/>
    <w:rsid w:val="0011497F"/>
    <w:rsid w:val="00115EE0"/>
    <w:rsid w:val="001218D7"/>
    <w:rsid w:val="001221DD"/>
    <w:rsid w:val="00123C85"/>
    <w:rsid w:val="00124CDD"/>
    <w:rsid w:val="00126741"/>
    <w:rsid w:val="00130335"/>
    <w:rsid w:val="00130960"/>
    <w:rsid w:val="00132483"/>
    <w:rsid w:val="00132FED"/>
    <w:rsid w:val="00136517"/>
    <w:rsid w:val="001365B1"/>
    <w:rsid w:val="00137C6A"/>
    <w:rsid w:val="00140F57"/>
    <w:rsid w:val="001430B9"/>
    <w:rsid w:val="00143EFE"/>
    <w:rsid w:val="00144F36"/>
    <w:rsid w:val="0014558F"/>
    <w:rsid w:val="001479DA"/>
    <w:rsid w:val="00151585"/>
    <w:rsid w:val="001520FF"/>
    <w:rsid w:val="001538F7"/>
    <w:rsid w:val="00154DE8"/>
    <w:rsid w:val="001553D3"/>
    <w:rsid w:val="001566CA"/>
    <w:rsid w:val="00156931"/>
    <w:rsid w:val="001574C6"/>
    <w:rsid w:val="00160785"/>
    <w:rsid w:val="001608EB"/>
    <w:rsid w:val="00161C90"/>
    <w:rsid w:val="0016202D"/>
    <w:rsid w:val="00163BD3"/>
    <w:rsid w:val="00163EE4"/>
    <w:rsid w:val="00165E38"/>
    <w:rsid w:val="00166480"/>
    <w:rsid w:val="00166A66"/>
    <w:rsid w:val="001670A0"/>
    <w:rsid w:val="0017099E"/>
    <w:rsid w:val="00171398"/>
    <w:rsid w:val="001715B4"/>
    <w:rsid w:val="00171654"/>
    <w:rsid w:val="00172700"/>
    <w:rsid w:val="0017438D"/>
    <w:rsid w:val="00174D20"/>
    <w:rsid w:val="00175C21"/>
    <w:rsid w:val="00175EC3"/>
    <w:rsid w:val="00176B14"/>
    <w:rsid w:val="00180180"/>
    <w:rsid w:val="00180200"/>
    <w:rsid w:val="00180E3C"/>
    <w:rsid w:val="0018268A"/>
    <w:rsid w:val="001827DB"/>
    <w:rsid w:val="00182F78"/>
    <w:rsid w:val="00183165"/>
    <w:rsid w:val="0018348F"/>
    <w:rsid w:val="00183883"/>
    <w:rsid w:val="00183B61"/>
    <w:rsid w:val="00184407"/>
    <w:rsid w:val="001848E7"/>
    <w:rsid w:val="00184F5A"/>
    <w:rsid w:val="00190260"/>
    <w:rsid w:val="0019166B"/>
    <w:rsid w:val="00191F8A"/>
    <w:rsid w:val="00192874"/>
    <w:rsid w:val="0019387D"/>
    <w:rsid w:val="00193BCD"/>
    <w:rsid w:val="00195021"/>
    <w:rsid w:val="001964F0"/>
    <w:rsid w:val="0019787C"/>
    <w:rsid w:val="001A23F0"/>
    <w:rsid w:val="001A3486"/>
    <w:rsid w:val="001A3746"/>
    <w:rsid w:val="001A4910"/>
    <w:rsid w:val="001A7154"/>
    <w:rsid w:val="001A7FF5"/>
    <w:rsid w:val="001B05A4"/>
    <w:rsid w:val="001B25F1"/>
    <w:rsid w:val="001B7AD7"/>
    <w:rsid w:val="001C0E5D"/>
    <w:rsid w:val="001C157E"/>
    <w:rsid w:val="001C22EF"/>
    <w:rsid w:val="001C693C"/>
    <w:rsid w:val="001C7D97"/>
    <w:rsid w:val="001D215F"/>
    <w:rsid w:val="001D2429"/>
    <w:rsid w:val="001D2DC3"/>
    <w:rsid w:val="001D3130"/>
    <w:rsid w:val="001D372B"/>
    <w:rsid w:val="001D7F45"/>
    <w:rsid w:val="001E0387"/>
    <w:rsid w:val="001E3671"/>
    <w:rsid w:val="001E5CC7"/>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15375"/>
    <w:rsid w:val="002214DA"/>
    <w:rsid w:val="002230FA"/>
    <w:rsid w:val="00223DE9"/>
    <w:rsid w:val="00225153"/>
    <w:rsid w:val="002254DF"/>
    <w:rsid w:val="002254F4"/>
    <w:rsid w:val="00226DAA"/>
    <w:rsid w:val="002274C2"/>
    <w:rsid w:val="00230087"/>
    <w:rsid w:val="002307D9"/>
    <w:rsid w:val="00230EB5"/>
    <w:rsid w:val="0023109B"/>
    <w:rsid w:val="00232BE2"/>
    <w:rsid w:val="0023499B"/>
    <w:rsid w:val="00234DD1"/>
    <w:rsid w:val="00240D4A"/>
    <w:rsid w:val="00241BB5"/>
    <w:rsid w:val="002426C2"/>
    <w:rsid w:val="002449DC"/>
    <w:rsid w:val="002471B1"/>
    <w:rsid w:val="00247E39"/>
    <w:rsid w:val="00252296"/>
    <w:rsid w:val="002524BD"/>
    <w:rsid w:val="00252BCA"/>
    <w:rsid w:val="0025346B"/>
    <w:rsid w:val="00254800"/>
    <w:rsid w:val="00262A77"/>
    <w:rsid w:val="00263838"/>
    <w:rsid w:val="00265311"/>
    <w:rsid w:val="00265BA8"/>
    <w:rsid w:val="00265C02"/>
    <w:rsid w:val="0026766F"/>
    <w:rsid w:val="00270C87"/>
    <w:rsid w:val="00272B14"/>
    <w:rsid w:val="0027322C"/>
    <w:rsid w:val="002732B1"/>
    <w:rsid w:val="0027332F"/>
    <w:rsid w:val="0027352D"/>
    <w:rsid w:val="002746A5"/>
    <w:rsid w:val="00275190"/>
    <w:rsid w:val="00275ECE"/>
    <w:rsid w:val="002776E6"/>
    <w:rsid w:val="002803F9"/>
    <w:rsid w:val="002874B0"/>
    <w:rsid w:val="002875A8"/>
    <w:rsid w:val="0028794F"/>
    <w:rsid w:val="00290302"/>
    <w:rsid w:val="002911AB"/>
    <w:rsid w:val="00291D7A"/>
    <w:rsid w:val="002946E3"/>
    <w:rsid w:val="00294DC5"/>
    <w:rsid w:val="002956AB"/>
    <w:rsid w:val="00296494"/>
    <w:rsid w:val="0029761E"/>
    <w:rsid w:val="002A024F"/>
    <w:rsid w:val="002A509B"/>
    <w:rsid w:val="002A60F9"/>
    <w:rsid w:val="002A700E"/>
    <w:rsid w:val="002A7794"/>
    <w:rsid w:val="002B0A2F"/>
    <w:rsid w:val="002B135D"/>
    <w:rsid w:val="002B1DF3"/>
    <w:rsid w:val="002B2659"/>
    <w:rsid w:val="002B41CE"/>
    <w:rsid w:val="002B424A"/>
    <w:rsid w:val="002B5A4E"/>
    <w:rsid w:val="002B781D"/>
    <w:rsid w:val="002C1310"/>
    <w:rsid w:val="002C3169"/>
    <w:rsid w:val="002C5868"/>
    <w:rsid w:val="002C6B15"/>
    <w:rsid w:val="002C7131"/>
    <w:rsid w:val="002D1482"/>
    <w:rsid w:val="002D1832"/>
    <w:rsid w:val="002D1D71"/>
    <w:rsid w:val="002D21DE"/>
    <w:rsid w:val="002D228B"/>
    <w:rsid w:val="002D233F"/>
    <w:rsid w:val="002D306D"/>
    <w:rsid w:val="002D4701"/>
    <w:rsid w:val="002D5856"/>
    <w:rsid w:val="002D7E01"/>
    <w:rsid w:val="002E123A"/>
    <w:rsid w:val="002E4402"/>
    <w:rsid w:val="002E44B2"/>
    <w:rsid w:val="002E631B"/>
    <w:rsid w:val="002E6A5A"/>
    <w:rsid w:val="002E7E9B"/>
    <w:rsid w:val="002F0630"/>
    <w:rsid w:val="002F46CA"/>
    <w:rsid w:val="002F776C"/>
    <w:rsid w:val="0030041A"/>
    <w:rsid w:val="003014D3"/>
    <w:rsid w:val="00301A5E"/>
    <w:rsid w:val="00302B5F"/>
    <w:rsid w:val="00303668"/>
    <w:rsid w:val="003042CC"/>
    <w:rsid w:val="00305272"/>
    <w:rsid w:val="00306B98"/>
    <w:rsid w:val="00306D6F"/>
    <w:rsid w:val="00307E31"/>
    <w:rsid w:val="00307FE5"/>
    <w:rsid w:val="00310118"/>
    <w:rsid w:val="00310F51"/>
    <w:rsid w:val="003120C2"/>
    <w:rsid w:val="00315F18"/>
    <w:rsid w:val="00316223"/>
    <w:rsid w:val="003164D1"/>
    <w:rsid w:val="00316B2B"/>
    <w:rsid w:val="0032058E"/>
    <w:rsid w:val="003228F6"/>
    <w:rsid w:val="00322E6E"/>
    <w:rsid w:val="00324356"/>
    <w:rsid w:val="00330B39"/>
    <w:rsid w:val="00330D09"/>
    <w:rsid w:val="00331000"/>
    <w:rsid w:val="00331B0E"/>
    <w:rsid w:val="00331E6E"/>
    <w:rsid w:val="003359CF"/>
    <w:rsid w:val="003366F2"/>
    <w:rsid w:val="00336DE8"/>
    <w:rsid w:val="00341D8D"/>
    <w:rsid w:val="0034221E"/>
    <w:rsid w:val="00342490"/>
    <w:rsid w:val="00342D1C"/>
    <w:rsid w:val="00351E40"/>
    <w:rsid w:val="0035333B"/>
    <w:rsid w:val="00353C80"/>
    <w:rsid w:val="00356E0B"/>
    <w:rsid w:val="0035743D"/>
    <w:rsid w:val="00357FA6"/>
    <w:rsid w:val="00360658"/>
    <w:rsid w:val="003610A0"/>
    <w:rsid w:val="00361E06"/>
    <w:rsid w:val="00367D6B"/>
    <w:rsid w:val="00367EAD"/>
    <w:rsid w:val="00370464"/>
    <w:rsid w:val="003733DC"/>
    <w:rsid w:val="00375DA4"/>
    <w:rsid w:val="00375DCF"/>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C48"/>
    <w:rsid w:val="003B7E49"/>
    <w:rsid w:val="003C10D8"/>
    <w:rsid w:val="003C134C"/>
    <w:rsid w:val="003C18E3"/>
    <w:rsid w:val="003C1BD1"/>
    <w:rsid w:val="003C2403"/>
    <w:rsid w:val="003C389C"/>
    <w:rsid w:val="003C4509"/>
    <w:rsid w:val="003C4ABA"/>
    <w:rsid w:val="003C4F88"/>
    <w:rsid w:val="003C64B4"/>
    <w:rsid w:val="003C7FBC"/>
    <w:rsid w:val="003D1A9E"/>
    <w:rsid w:val="003D35A6"/>
    <w:rsid w:val="003D460D"/>
    <w:rsid w:val="003D4933"/>
    <w:rsid w:val="003D5367"/>
    <w:rsid w:val="003D5530"/>
    <w:rsid w:val="003D702B"/>
    <w:rsid w:val="003E01ED"/>
    <w:rsid w:val="003E0369"/>
    <w:rsid w:val="003E3192"/>
    <w:rsid w:val="003E3380"/>
    <w:rsid w:val="003E3C69"/>
    <w:rsid w:val="003E6501"/>
    <w:rsid w:val="003E78FA"/>
    <w:rsid w:val="003F0198"/>
    <w:rsid w:val="003F0645"/>
    <w:rsid w:val="003F28D0"/>
    <w:rsid w:val="003F2B67"/>
    <w:rsid w:val="003F3525"/>
    <w:rsid w:val="003F41DC"/>
    <w:rsid w:val="003F4407"/>
    <w:rsid w:val="003F4FF8"/>
    <w:rsid w:val="003F57E9"/>
    <w:rsid w:val="0040261D"/>
    <w:rsid w:val="0040278D"/>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0F9E"/>
    <w:rsid w:val="00433876"/>
    <w:rsid w:val="0043782C"/>
    <w:rsid w:val="00437945"/>
    <w:rsid w:val="00442684"/>
    <w:rsid w:val="0044480A"/>
    <w:rsid w:val="00445425"/>
    <w:rsid w:val="00446D55"/>
    <w:rsid w:val="00446FFA"/>
    <w:rsid w:val="0044710B"/>
    <w:rsid w:val="004512A0"/>
    <w:rsid w:val="00453501"/>
    <w:rsid w:val="0045559A"/>
    <w:rsid w:val="004556B2"/>
    <w:rsid w:val="0045577B"/>
    <w:rsid w:val="00456BC4"/>
    <w:rsid w:val="00457990"/>
    <w:rsid w:val="00460904"/>
    <w:rsid w:val="00460D94"/>
    <w:rsid w:val="0046183B"/>
    <w:rsid w:val="00470082"/>
    <w:rsid w:val="00470770"/>
    <w:rsid w:val="00471100"/>
    <w:rsid w:val="004742D8"/>
    <w:rsid w:val="00474406"/>
    <w:rsid w:val="00480F0E"/>
    <w:rsid w:val="0048330C"/>
    <w:rsid w:val="004855F1"/>
    <w:rsid w:val="00486558"/>
    <w:rsid w:val="004871E7"/>
    <w:rsid w:val="0049038F"/>
    <w:rsid w:val="004903F4"/>
    <w:rsid w:val="00490DD7"/>
    <w:rsid w:val="00491105"/>
    <w:rsid w:val="0049181F"/>
    <w:rsid w:val="00493FF2"/>
    <w:rsid w:val="00496697"/>
    <w:rsid w:val="00497C90"/>
    <w:rsid w:val="004A042D"/>
    <w:rsid w:val="004A081A"/>
    <w:rsid w:val="004A3E6C"/>
    <w:rsid w:val="004A7538"/>
    <w:rsid w:val="004B0C36"/>
    <w:rsid w:val="004B25B3"/>
    <w:rsid w:val="004B28D5"/>
    <w:rsid w:val="004B30ED"/>
    <w:rsid w:val="004B656D"/>
    <w:rsid w:val="004C204E"/>
    <w:rsid w:val="004C33C4"/>
    <w:rsid w:val="004C4BFC"/>
    <w:rsid w:val="004C7415"/>
    <w:rsid w:val="004D190F"/>
    <w:rsid w:val="004D1AFE"/>
    <w:rsid w:val="004D2EAB"/>
    <w:rsid w:val="004D4202"/>
    <w:rsid w:val="004D58F8"/>
    <w:rsid w:val="004D6E0C"/>
    <w:rsid w:val="004D71D9"/>
    <w:rsid w:val="004E1F62"/>
    <w:rsid w:val="004E2566"/>
    <w:rsid w:val="004E2607"/>
    <w:rsid w:val="004E2C1B"/>
    <w:rsid w:val="004E33F0"/>
    <w:rsid w:val="004E387C"/>
    <w:rsid w:val="004E3EA2"/>
    <w:rsid w:val="004E4A08"/>
    <w:rsid w:val="004F0B08"/>
    <w:rsid w:val="004F3876"/>
    <w:rsid w:val="004F3D51"/>
    <w:rsid w:val="004F438F"/>
    <w:rsid w:val="004F5FE0"/>
    <w:rsid w:val="005005CB"/>
    <w:rsid w:val="00500D2A"/>
    <w:rsid w:val="00502C19"/>
    <w:rsid w:val="00503788"/>
    <w:rsid w:val="005042B8"/>
    <w:rsid w:val="005061CA"/>
    <w:rsid w:val="0050631C"/>
    <w:rsid w:val="00506670"/>
    <w:rsid w:val="00506ED8"/>
    <w:rsid w:val="00512270"/>
    <w:rsid w:val="00512BFC"/>
    <w:rsid w:val="00513156"/>
    <w:rsid w:val="00513F68"/>
    <w:rsid w:val="00515448"/>
    <w:rsid w:val="00516716"/>
    <w:rsid w:val="005218DA"/>
    <w:rsid w:val="00522E6D"/>
    <w:rsid w:val="00523FA9"/>
    <w:rsid w:val="00524123"/>
    <w:rsid w:val="00531A49"/>
    <w:rsid w:val="00531F52"/>
    <w:rsid w:val="00536697"/>
    <w:rsid w:val="00536E5B"/>
    <w:rsid w:val="00542293"/>
    <w:rsid w:val="00542C52"/>
    <w:rsid w:val="00544F37"/>
    <w:rsid w:val="00547286"/>
    <w:rsid w:val="00547848"/>
    <w:rsid w:val="005506D0"/>
    <w:rsid w:val="00552740"/>
    <w:rsid w:val="00563713"/>
    <w:rsid w:val="00563980"/>
    <w:rsid w:val="00563B73"/>
    <w:rsid w:val="00564C99"/>
    <w:rsid w:val="00572CAB"/>
    <w:rsid w:val="00574C1B"/>
    <w:rsid w:val="0057553E"/>
    <w:rsid w:val="005756BE"/>
    <w:rsid w:val="00575F50"/>
    <w:rsid w:val="00581828"/>
    <w:rsid w:val="00582E98"/>
    <w:rsid w:val="005848A5"/>
    <w:rsid w:val="00584E1C"/>
    <w:rsid w:val="005878B5"/>
    <w:rsid w:val="005903E2"/>
    <w:rsid w:val="00591027"/>
    <w:rsid w:val="00591391"/>
    <w:rsid w:val="00591886"/>
    <w:rsid w:val="00591F1F"/>
    <w:rsid w:val="005922C5"/>
    <w:rsid w:val="0059459B"/>
    <w:rsid w:val="005955B7"/>
    <w:rsid w:val="00595F07"/>
    <w:rsid w:val="00596B9B"/>
    <w:rsid w:val="00596CA8"/>
    <w:rsid w:val="00596E67"/>
    <w:rsid w:val="005A0103"/>
    <w:rsid w:val="005A22D9"/>
    <w:rsid w:val="005A30A8"/>
    <w:rsid w:val="005A3158"/>
    <w:rsid w:val="005A3D67"/>
    <w:rsid w:val="005A5DEB"/>
    <w:rsid w:val="005A6E49"/>
    <w:rsid w:val="005A7432"/>
    <w:rsid w:val="005B1128"/>
    <w:rsid w:val="005B1F3F"/>
    <w:rsid w:val="005B3CDC"/>
    <w:rsid w:val="005B5D58"/>
    <w:rsid w:val="005B5D60"/>
    <w:rsid w:val="005B7D7C"/>
    <w:rsid w:val="005C171F"/>
    <w:rsid w:val="005C37B4"/>
    <w:rsid w:val="005D0316"/>
    <w:rsid w:val="005D12A0"/>
    <w:rsid w:val="005D7646"/>
    <w:rsid w:val="005E44EE"/>
    <w:rsid w:val="005E491E"/>
    <w:rsid w:val="005E56C4"/>
    <w:rsid w:val="005E7620"/>
    <w:rsid w:val="005F06C9"/>
    <w:rsid w:val="005F618E"/>
    <w:rsid w:val="005F61DF"/>
    <w:rsid w:val="005F6E15"/>
    <w:rsid w:val="005F7587"/>
    <w:rsid w:val="005F7DC1"/>
    <w:rsid w:val="0060072E"/>
    <w:rsid w:val="00602597"/>
    <w:rsid w:val="0060260D"/>
    <w:rsid w:val="00603661"/>
    <w:rsid w:val="006036DE"/>
    <w:rsid w:val="00605AA4"/>
    <w:rsid w:val="00605F4C"/>
    <w:rsid w:val="0060708A"/>
    <w:rsid w:val="00607A70"/>
    <w:rsid w:val="00611CB8"/>
    <w:rsid w:val="00613923"/>
    <w:rsid w:val="00616AF1"/>
    <w:rsid w:val="006170DC"/>
    <w:rsid w:val="006208ED"/>
    <w:rsid w:val="00621201"/>
    <w:rsid w:val="00622336"/>
    <w:rsid w:val="006228C5"/>
    <w:rsid w:val="00623AE8"/>
    <w:rsid w:val="00624801"/>
    <w:rsid w:val="0062590F"/>
    <w:rsid w:val="00626041"/>
    <w:rsid w:val="00626545"/>
    <w:rsid w:val="00627F27"/>
    <w:rsid w:val="0063090A"/>
    <w:rsid w:val="0063100F"/>
    <w:rsid w:val="006314AC"/>
    <w:rsid w:val="00633B58"/>
    <w:rsid w:val="006371DB"/>
    <w:rsid w:val="0064039C"/>
    <w:rsid w:val="00643F8F"/>
    <w:rsid w:val="00645EA0"/>
    <w:rsid w:val="00645FC9"/>
    <w:rsid w:val="00646498"/>
    <w:rsid w:val="00647DC9"/>
    <w:rsid w:val="0065158B"/>
    <w:rsid w:val="006519F7"/>
    <w:rsid w:val="00652B9A"/>
    <w:rsid w:val="00656549"/>
    <w:rsid w:val="006578FD"/>
    <w:rsid w:val="00660F1C"/>
    <w:rsid w:val="00663F87"/>
    <w:rsid w:val="0066459C"/>
    <w:rsid w:val="00665EC6"/>
    <w:rsid w:val="00665F4A"/>
    <w:rsid w:val="00667FE8"/>
    <w:rsid w:val="006727A3"/>
    <w:rsid w:val="00672BCF"/>
    <w:rsid w:val="00672BFB"/>
    <w:rsid w:val="00677F78"/>
    <w:rsid w:val="00677FB3"/>
    <w:rsid w:val="00681235"/>
    <w:rsid w:val="00683854"/>
    <w:rsid w:val="006855B0"/>
    <w:rsid w:val="00686D22"/>
    <w:rsid w:val="006878A1"/>
    <w:rsid w:val="006878D4"/>
    <w:rsid w:val="006902DB"/>
    <w:rsid w:val="00696DF1"/>
    <w:rsid w:val="006A10D7"/>
    <w:rsid w:val="006A4B3A"/>
    <w:rsid w:val="006A6B9B"/>
    <w:rsid w:val="006B065A"/>
    <w:rsid w:val="006B17DA"/>
    <w:rsid w:val="006B1916"/>
    <w:rsid w:val="006B2619"/>
    <w:rsid w:val="006B27D9"/>
    <w:rsid w:val="006B3937"/>
    <w:rsid w:val="006B4A4E"/>
    <w:rsid w:val="006B4E1A"/>
    <w:rsid w:val="006B5928"/>
    <w:rsid w:val="006B7D81"/>
    <w:rsid w:val="006C0107"/>
    <w:rsid w:val="006C04E0"/>
    <w:rsid w:val="006C1D00"/>
    <w:rsid w:val="006C1DCA"/>
    <w:rsid w:val="006C6D7B"/>
    <w:rsid w:val="006C7424"/>
    <w:rsid w:val="006D059E"/>
    <w:rsid w:val="006D287B"/>
    <w:rsid w:val="006D3A90"/>
    <w:rsid w:val="006D4228"/>
    <w:rsid w:val="006D6228"/>
    <w:rsid w:val="006D71F8"/>
    <w:rsid w:val="006D7675"/>
    <w:rsid w:val="006E1A82"/>
    <w:rsid w:val="006E310C"/>
    <w:rsid w:val="006E7AA0"/>
    <w:rsid w:val="006F0374"/>
    <w:rsid w:val="006F0689"/>
    <w:rsid w:val="006F1D17"/>
    <w:rsid w:val="006F2DF9"/>
    <w:rsid w:val="006F3981"/>
    <w:rsid w:val="006F490E"/>
    <w:rsid w:val="006F4FF0"/>
    <w:rsid w:val="006F5213"/>
    <w:rsid w:val="006F6193"/>
    <w:rsid w:val="006F636F"/>
    <w:rsid w:val="006F6AEC"/>
    <w:rsid w:val="006F6D26"/>
    <w:rsid w:val="006F6E98"/>
    <w:rsid w:val="006F7B32"/>
    <w:rsid w:val="0070005D"/>
    <w:rsid w:val="00703282"/>
    <w:rsid w:val="00704671"/>
    <w:rsid w:val="00704BC3"/>
    <w:rsid w:val="0070532A"/>
    <w:rsid w:val="00705994"/>
    <w:rsid w:val="007061A3"/>
    <w:rsid w:val="00706877"/>
    <w:rsid w:val="00710472"/>
    <w:rsid w:val="00711A68"/>
    <w:rsid w:val="007120BF"/>
    <w:rsid w:val="007123FC"/>
    <w:rsid w:val="007204AE"/>
    <w:rsid w:val="007212A1"/>
    <w:rsid w:val="00721724"/>
    <w:rsid w:val="00721C8C"/>
    <w:rsid w:val="0072312D"/>
    <w:rsid w:val="007248DF"/>
    <w:rsid w:val="00725093"/>
    <w:rsid w:val="00725B57"/>
    <w:rsid w:val="00726703"/>
    <w:rsid w:val="007272B1"/>
    <w:rsid w:val="007273C7"/>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53804"/>
    <w:rsid w:val="0076126F"/>
    <w:rsid w:val="00763B16"/>
    <w:rsid w:val="00764798"/>
    <w:rsid w:val="0076500F"/>
    <w:rsid w:val="0076556A"/>
    <w:rsid w:val="00767A54"/>
    <w:rsid w:val="00770492"/>
    <w:rsid w:val="00772119"/>
    <w:rsid w:val="007733FC"/>
    <w:rsid w:val="00777E33"/>
    <w:rsid w:val="00780D32"/>
    <w:rsid w:val="00780F6C"/>
    <w:rsid w:val="007874BB"/>
    <w:rsid w:val="00787D97"/>
    <w:rsid w:val="00791C20"/>
    <w:rsid w:val="00791F3F"/>
    <w:rsid w:val="00792C84"/>
    <w:rsid w:val="00793EC3"/>
    <w:rsid w:val="00794831"/>
    <w:rsid w:val="00794EB9"/>
    <w:rsid w:val="007954A6"/>
    <w:rsid w:val="00796D05"/>
    <w:rsid w:val="00797D43"/>
    <w:rsid w:val="007A4128"/>
    <w:rsid w:val="007A5269"/>
    <w:rsid w:val="007A542F"/>
    <w:rsid w:val="007A5BEC"/>
    <w:rsid w:val="007A7666"/>
    <w:rsid w:val="007A7D98"/>
    <w:rsid w:val="007A7F6F"/>
    <w:rsid w:val="007B0679"/>
    <w:rsid w:val="007B119B"/>
    <w:rsid w:val="007B13E3"/>
    <w:rsid w:val="007B15DE"/>
    <w:rsid w:val="007B2577"/>
    <w:rsid w:val="007B3634"/>
    <w:rsid w:val="007B3B57"/>
    <w:rsid w:val="007B40EB"/>
    <w:rsid w:val="007B5EB0"/>
    <w:rsid w:val="007B6194"/>
    <w:rsid w:val="007C6A06"/>
    <w:rsid w:val="007C6D19"/>
    <w:rsid w:val="007C72BD"/>
    <w:rsid w:val="007D00A6"/>
    <w:rsid w:val="007D084B"/>
    <w:rsid w:val="007D0E6C"/>
    <w:rsid w:val="007D11E8"/>
    <w:rsid w:val="007D29A8"/>
    <w:rsid w:val="007D3705"/>
    <w:rsid w:val="007D486A"/>
    <w:rsid w:val="007E00E0"/>
    <w:rsid w:val="007E1191"/>
    <w:rsid w:val="007E35A1"/>
    <w:rsid w:val="007E5C79"/>
    <w:rsid w:val="007E5EAF"/>
    <w:rsid w:val="007F0977"/>
    <w:rsid w:val="007F1096"/>
    <w:rsid w:val="007F1353"/>
    <w:rsid w:val="007F69A6"/>
    <w:rsid w:val="007F7897"/>
    <w:rsid w:val="007F7C35"/>
    <w:rsid w:val="00800CEE"/>
    <w:rsid w:val="00800E6B"/>
    <w:rsid w:val="00801A07"/>
    <w:rsid w:val="00803EF8"/>
    <w:rsid w:val="00807957"/>
    <w:rsid w:val="0080D609"/>
    <w:rsid w:val="00814C5E"/>
    <w:rsid w:val="00815CA9"/>
    <w:rsid w:val="00816205"/>
    <w:rsid w:val="0081665D"/>
    <w:rsid w:val="008226EA"/>
    <w:rsid w:val="008234C5"/>
    <w:rsid w:val="00823BCF"/>
    <w:rsid w:val="0082523D"/>
    <w:rsid w:val="00825A29"/>
    <w:rsid w:val="008276E1"/>
    <w:rsid w:val="008317DF"/>
    <w:rsid w:val="00834826"/>
    <w:rsid w:val="00834E07"/>
    <w:rsid w:val="00835DA8"/>
    <w:rsid w:val="00836713"/>
    <w:rsid w:val="00836821"/>
    <w:rsid w:val="00837753"/>
    <w:rsid w:val="00842AF4"/>
    <w:rsid w:val="00842B29"/>
    <w:rsid w:val="00842CA8"/>
    <w:rsid w:val="00850D69"/>
    <w:rsid w:val="0085153B"/>
    <w:rsid w:val="00851A51"/>
    <w:rsid w:val="00852288"/>
    <w:rsid w:val="008532D6"/>
    <w:rsid w:val="00856CFB"/>
    <w:rsid w:val="00857BDE"/>
    <w:rsid w:val="00857D7B"/>
    <w:rsid w:val="00861965"/>
    <w:rsid w:val="0086275E"/>
    <w:rsid w:val="00863268"/>
    <w:rsid w:val="00864D6C"/>
    <w:rsid w:val="0086592F"/>
    <w:rsid w:val="00871F92"/>
    <w:rsid w:val="008723BC"/>
    <w:rsid w:val="00873716"/>
    <w:rsid w:val="00873F86"/>
    <w:rsid w:val="0087452B"/>
    <w:rsid w:val="00874945"/>
    <w:rsid w:val="008749A8"/>
    <w:rsid w:val="00877EAB"/>
    <w:rsid w:val="00880185"/>
    <w:rsid w:val="00882452"/>
    <w:rsid w:val="00885E3A"/>
    <w:rsid w:val="00886036"/>
    <w:rsid w:val="0088641A"/>
    <w:rsid w:val="00886B8A"/>
    <w:rsid w:val="008A2692"/>
    <w:rsid w:val="008A40A1"/>
    <w:rsid w:val="008B008C"/>
    <w:rsid w:val="008B0F6C"/>
    <w:rsid w:val="008B1CA8"/>
    <w:rsid w:val="008B2060"/>
    <w:rsid w:val="008B2945"/>
    <w:rsid w:val="008B29FD"/>
    <w:rsid w:val="008B4808"/>
    <w:rsid w:val="008B5721"/>
    <w:rsid w:val="008B57BB"/>
    <w:rsid w:val="008B61B1"/>
    <w:rsid w:val="008B69D7"/>
    <w:rsid w:val="008C0090"/>
    <w:rsid w:val="008C10B8"/>
    <w:rsid w:val="008C130A"/>
    <w:rsid w:val="008C15DF"/>
    <w:rsid w:val="008C1A68"/>
    <w:rsid w:val="008C2737"/>
    <w:rsid w:val="008C411E"/>
    <w:rsid w:val="008C7252"/>
    <w:rsid w:val="008C79C5"/>
    <w:rsid w:val="008D1972"/>
    <w:rsid w:val="008D1F84"/>
    <w:rsid w:val="008D2DF7"/>
    <w:rsid w:val="008D2F38"/>
    <w:rsid w:val="008D348E"/>
    <w:rsid w:val="008D4262"/>
    <w:rsid w:val="008D6ECD"/>
    <w:rsid w:val="008E18DB"/>
    <w:rsid w:val="008E7D40"/>
    <w:rsid w:val="008F0CB9"/>
    <w:rsid w:val="008F318A"/>
    <w:rsid w:val="008F360A"/>
    <w:rsid w:val="008F4B86"/>
    <w:rsid w:val="008F61D0"/>
    <w:rsid w:val="008F7E7C"/>
    <w:rsid w:val="009010C8"/>
    <w:rsid w:val="00905CAC"/>
    <w:rsid w:val="00906B3C"/>
    <w:rsid w:val="00906F0C"/>
    <w:rsid w:val="00907FE2"/>
    <w:rsid w:val="0091248A"/>
    <w:rsid w:val="00912953"/>
    <w:rsid w:val="00912D73"/>
    <w:rsid w:val="009139C1"/>
    <w:rsid w:val="00913A1F"/>
    <w:rsid w:val="009152F7"/>
    <w:rsid w:val="00915649"/>
    <w:rsid w:val="009164A0"/>
    <w:rsid w:val="00917323"/>
    <w:rsid w:val="00917A19"/>
    <w:rsid w:val="00917BD1"/>
    <w:rsid w:val="00917D68"/>
    <w:rsid w:val="00920992"/>
    <w:rsid w:val="009218D7"/>
    <w:rsid w:val="00924F9B"/>
    <w:rsid w:val="00925601"/>
    <w:rsid w:val="009266C6"/>
    <w:rsid w:val="0092691B"/>
    <w:rsid w:val="00927A62"/>
    <w:rsid w:val="009304BE"/>
    <w:rsid w:val="00931E56"/>
    <w:rsid w:val="009353A1"/>
    <w:rsid w:val="00935428"/>
    <w:rsid w:val="00935FB1"/>
    <w:rsid w:val="00941006"/>
    <w:rsid w:val="009422CC"/>
    <w:rsid w:val="00942E0E"/>
    <w:rsid w:val="009434A1"/>
    <w:rsid w:val="00950043"/>
    <w:rsid w:val="009502E3"/>
    <w:rsid w:val="0095208D"/>
    <w:rsid w:val="0095420B"/>
    <w:rsid w:val="00954A9B"/>
    <w:rsid w:val="00955D5B"/>
    <w:rsid w:val="009565B7"/>
    <w:rsid w:val="009612C6"/>
    <w:rsid w:val="00967047"/>
    <w:rsid w:val="009675A4"/>
    <w:rsid w:val="00970DD7"/>
    <w:rsid w:val="009775C1"/>
    <w:rsid w:val="0098009E"/>
    <w:rsid w:val="00980868"/>
    <w:rsid w:val="009810A2"/>
    <w:rsid w:val="00982304"/>
    <w:rsid w:val="00983A84"/>
    <w:rsid w:val="00985FE4"/>
    <w:rsid w:val="00991ACD"/>
    <w:rsid w:val="00992203"/>
    <w:rsid w:val="009928FE"/>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4CAD"/>
    <w:rsid w:val="009C5305"/>
    <w:rsid w:val="009C7C9D"/>
    <w:rsid w:val="009C7D79"/>
    <w:rsid w:val="009CFCC7"/>
    <w:rsid w:val="009D044D"/>
    <w:rsid w:val="009D37D2"/>
    <w:rsid w:val="009D679E"/>
    <w:rsid w:val="009E0479"/>
    <w:rsid w:val="009E4466"/>
    <w:rsid w:val="009E6515"/>
    <w:rsid w:val="009E7D0C"/>
    <w:rsid w:val="009F07E8"/>
    <w:rsid w:val="009F0D4D"/>
    <w:rsid w:val="009F2AD8"/>
    <w:rsid w:val="009F2D44"/>
    <w:rsid w:val="009F314C"/>
    <w:rsid w:val="009F3854"/>
    <w:rsid w:val="009F5355"/>
    <w:rsid w:val="009F6D3C"/>
    <w:rsid w:val="00A0036E"/>
    <w:rsid w:val="00A02356"/>
    <w:rsid w:val="00A02E21"/>
    <w:rsid w:val="00A04872"/>
    <w:rsid w:val="00A055FB"/>
    <w:rsid w:val="00A056E2"/>
    <w:rsid w:val="00A11084"/>
    <w:rsid w:val="00A118B0"/>
    <w:rsid w:val="00A15544"/>
    <w:rsid w:val="00A20FA9"/>
    <w:rsid w:val="00A21C97"/>
    <w:rsid w:val="00A21D5F"/>
    <w:rsid w:val="00A222D2"/>
    <w:rsid w:val="00A24AB8"/>
    <w:rsid w:val="00A263E2"/>
    <w:rsid w:val="00A26836"/>
    <w:rsid w:val="00A270C2"/>
    <w:rsid w:val="00A30C71"/>
    <w:rsid w:val="00A31E29"/>
    <w:rsid w:val="00A329F4"/>
    <w:rsid w:val="00A3477B"/>
    <w:rsid w:val="00A367A6"/>
    <w:rsid w:val="00A37103"/>
    <w:rsid w:val="00A3746E"/>
    <w:rsid w:val="00A404B7"/>
    <w:rsid w:val="00A40A89"/>
    <w:rsid w:val="00A41922"/>
    <w:rsid w:val="00A42134"/>
    <w:rsid w:val="00A43726"/>
    <w:rsid w:val="00A44330"/>
    <w:rsid w:val="00A47040"/>
    <w:rsid w:val="00A51233"/>
    <w:rsid w:val="00A5297F"/>
    <w:rsid w:val="00A52F16"/>
    <w:rsid w:val="00A54D3D"/>
    <w:rsid w:val="00A557C1"/>
    <w:rsid w:val="00A561FF"/>
    <w:rsid w:val="00A56549"/>
    <w:rsid w:val="00A61380"/>
    <w:rsid w:val="00A61FF1"/>
    <w:rsid w:val="00A63970"/>
    <w:rsid w:val="00A64547"/>
    <w:rsid w:val="00A679B2"/>
    <w:rsid w:val="00A72888"/>
    <w:rsid w:val="00A733E0"/>
    <w:rsid w:val="00A74D02"/>
    <w:rsid w:val="00A750BD"/>
    <w:rsid w:val="00A7679C"/>
    <w:rsid w:val="00A77917"/>
    <w:rsid w:val="00A80E07"/>
    <w:rsid w:val="00A82E49"/>
    <w:rsid w:val="00A83A4D"/>
    <w:rsid w:val="00A922B5"/>
    <w:rsid w:val="00A95526"/>
    <w:rsid w:val="00A9553D"/>
    <w:rsid w:val="00A95D2A"/>
    <w:rsid w:val="00A95DF8"/>
    <w:rsid w:val="00A96424"/>
    <w:rsid w:val="00A97CF7"/>
    <w:rsid w:val="00AA0DDA"/>
    <w:rsid w:val="00AA1026"/>
    <w:rsid w:val="00AA1C3D"/>
    <w:rsid w:val="00AA2655"/>
    <w:rsid w:val="00AA2F4B"/>
    <w:rsid w:val="00AA3D81"/>
    <w:rsid w:val="00AA4584"/>
    <w:rsid w:val="00AA4830"/>
    <w:rsid w:val="00AA59D2"/>
    <w:rsid w:val="00AB3C7C"/>
    <w:rsid w:val="00AB5841"/>
    <w:rsid w:val="00AB5DC5"/>
    <w:rsid w:val="00AB673D"/>
    <w:rsid w:val="00AC2635"/>
    <w:rsid w:val="00AC2E89"/>
    <w:rsid w:val="00AC332C"/>
    <w:rsid w:val="00AC338F"/>
    <w:rsid w:val="00AC4075"/>
    <w:rsid w:val="00AC4FA3"/>
    <w:rsid w:val="00AC6920"/>
    <w:rsid w:val="00AD0445"/>
    <w:rsid w:val="00AD1B10"/>
    <w:rsid w:val="00AD1C98"/>
    <w:rsid w:val="00AD277B"/>
    <w:rsid w:val="00AD334C"/>
    <w:rsid w:val="00AD5104"/>
    <w:rsid w:val="00AD5146"/>
    <w:rsid w:val="00AD599C"/>
    <w:rsid w:val="00AD6BB1"/>
    <w:rsid w:val="00AD6C62"/>
    <w:rsid w:val="00AD7434"/>
    <w:rsid w:val="00AE0B94"/>
    <w:rsid w:val="00AE0FAF"/>
    <w:rsid w:val="00AE1F26"/>
    <w:rsid w:val="00AE3286"/>
    <w:rsid w:val="00AE4500"/>
    <w:rsid w:val="00AE4839"/>
    <w:rsid w:val="00AE5CCE"/>
    <w:rsid w:val="00AE63D4"/>
    <w:rsid w:val="00AE66C9"/>
    <w:rsid w:val="00AE6740"/>
    <w:rsid w:val="00AE6FF7"/>
    <w:rsid w:val="00AE771E"/>
    <w:rsid w:val="00AF03E0"/>
    <w:rsid w:val="00AF1DDB"/>
    <w:rsid w:val="00AF525F"/>
    <w:rsid w:val="00AF6C59"/>
    <w:rsid w:val="00B02656"/>
    <w:rsid w:val="00B02F12"/>
    <w:rsid w:val="00B04EEF"/>
    <w:rsid w:val="00B101B9"/>
    <w:rsid w:val="00B11E3D"/>
    <w:rsid w:val="00B14061"/>
    <w:rsid w:val="00B141E7"/>
    <w:rsid w:val="00B143AC"/>
    <w:rsid w:val="00B153D4"/>
    <w:rsid w:val="00B16990"/>
    <w:rsid w:val="00B17DF6"/>
    <w:rsid w:val="00B20734"/>
    <w:rsid w:val="00B21909"/>
    <w:rsid w:val="00B23070"/>
    <w:rsid w:val="00B244B1"/>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01C0"/>
    <w:rsid w:val="00B6167E"/>
    <w:rsid w:val="00B61719"/>
    <w:rsid w:val="00B64920"/>
    <w:rsid w:val="00B64C44"/>
    <w:rsid w:val="00B64C7E"/>
    <w:rsid w:val="00B65024"/>
    <w:rsid w:val="00B66071"/>
    <w:rsid w:val="00B668E1"/>
    <w:rsid w:val="00B66F43"/>
    <w:rsid w:val="00B714A8"/>
    <w:rsid w:val="00B72085"/>
    <w:rsid w:val="00B72553"/>
    <w:rsid w:val="00B73EE5"/>
    <w:rsid w:val="00B80135"/>
    <w:rsid w:val="00B80A15"/>
    <w:rsid w:val="00B815D3"/>
    <w:rsid w:val="00B82E7C"/>
    <w:rsid w:val="00B846DF"/>
    <w:rsid w:val="00B84848"/>
    <w:rsid w:val="00B84DE3"/>
    <w:rsid w:val="00B86DE5"/>
    <w:rsid w:val="00B8707C"/>
    <w:rsid w:val="00B87463"/>
    <w:rsid w:val="00B931E7"/>
    <w:rsid w:val="00B9469C"/>
    <w:rsid w:val="00B94C7E"/>
    <w:rsid w:val="00B95114"/>
    <w:rsid w:val="00B959D5"/>
    <w:rsid w:val="00B96F85"/>
    <w:rsid w:val="00BA0E0A"/>
    <w:rsid w:val="00BA537C"/>
    <w:rsid w:val="00BA604F"/>
    <w:rsid w:val="00BA6714"/>
    <w:rsid w:val="00BA689A"/>
    <w:rsid w:val="00BA7A5F"/>
    <w:rsid w:val="00BB061F"/>
    <w:rsid w:val="00BB1279"/>
    <w:rsid w:val="00BB21B2"/>
    <w:rsid w:val="00BB3744"/>
    <w:rsid w:val="00BB51E9"/>
    <w:rsid w:val="00BB6F6D"/>
    <w:rsid w:val="00BC008A"/>
    <w:rsid w:val="00BC0D43"/>
    <w:rsid w:val="00BC0DCE"/>
    <w:rsid w:val="00BC390C"/>
    <w:rsid w:val="00BC42FB"/>
    <w:rsid w:val="00BC5373"/>
    <w:rsid w:val="00BC5654"/>
    <w:rsid w:val="00BC6902"/>
    <w:rsid w:val="00BC6E6B"/>
    <w:rsid w:val="00BC6E79"/>
    <w:rsid w:val="00BC7F1B"/>
    <w:rsid w:val="00BD46ED"/>
    <w:rsid w:val="00BD559F"/>
    <w:rsid w:val="00BD7269"/>
    <w:rsid w:val="00BD7886"/>
    <w:rsid w:val="00BE1553"/>
    <w:rsid w:val="00BE56D0"/>
    <w:rsid w:val="00BE6255"/>
    <w:rsid w:val="00BF0CE5"/>
    <w:rsid w:val="00BF0F70"/>
    <w:rsid w:val="00BF123C"/>
    <w:rsid w:val="00BF286A"/>
    <w:rsid w:val="00BF2D45"/>
    <w:rsid w:val="00BF7790"/>
    <w:rsid w:val="00C00049"/>
    <w:rsid w:val="00C005EC"/>
    <w:rsid w:val="00C0364B"/>
    <w:rsid w:val="00C06462"/>
    <w:rsid w:val="00C11505"/>
    <w:rsid w:val="00C12EDD"/>
    <w:rsid w:val="00C144C6"/>
    <w:rsid w:val="00C149AA"/>
    <w:rsid w:val="00C21328"/>
    <w:rsid w:val="00C21C1A"/>
    <w:rsid w:val="00C221A1"/>
    <w:rsid w:val="00C2523A"/>
    <w:rsid w:val="00C25803"/>
    <w:rsid w:val="00C323A6"/>
    <w:rsid w:val="00C32455"/>
    <w:rsid w:val="00C324F8"/>
    <w:rsid w:val="00C32B67"/>
    <w:rsid w:val="00C33DA2"/>
    <w:rsid w:val="00C404E3"/>
    <w:rsid w:val="00C41151"/>
    <w:rsid w:val="00C43818"/>
    <w:rsid w:val="00C50E72"/>
    <w:rsid w:val="00C51D58"/>
    <w:rsid w:val="00C52B81"/>
    <w:rsid w:val="00C560B0"/>
    <w:rsid w:val="00C602F2"/>
    <w:rsid w:val="00C60460"/>
    <w:rsid w:val="00C60D82"/>
    <w:rsid w:val="00C611BB"/>
    <w:rsid w:val="00C63B76"/>
    <w:rsid w:val="00C64441"/>
    <w:rsid w:val="00C6512C"/>
    <w:rsid w:val="00C67E6E"/>
    <w:rsid w:val="00C7077A"/>
    <w:rsid w:val="00C742D4"/>
    <w:rsid w:val="00C76542"/>
    <w:rsid w:val="00C76E36"/>
    <w:rsid w:val="00C772A7"/>
    <w:rsid w:val="00C772DE"/>
    <w:rsid w:val="00C778AE"/>
    <w:rsid w:val="00C81DCB"/>
    <w:rsid w:val="00C83D0C"/>
    <w:rsid w:val="00C860FC"/>
    <w:rsid w:val="00C86AAB"/>
    <w:rsid w:val="00C91843"/>
    <w:rsid w:val="00C919A7"/>
    <w:rsid w:val="00C93BD5"/>
    <w:rsid w:val="00CA1EA2"/>
    <w:rsid w:val="00CA2966"/>
    <w:rsid w:val="00CA5A96"/>
    <w:rsid w:val="00CA6883"/>
    <w:rsid w:val="00CB005A"/>
    <w:rsid w:val="00CB0840"/>
    <w:rsid w:val="00CB176F"/>
    <w:rsid w:val="00CB26BE"/>
    <w:rsid w:val="00CB26C3"/>
    <w:rsid w:val="00CB5206"/>
    <w:rsid w:val="00CB6CE5"/>
    <w:rsid w:val="00CC0EF4"/>
    <w:rsid w:val="00CC11B1"/>
    <w:rsid w:val="00CC158D"/>
    <w:rsid w:val="00CC3EB7"/>
    <w:rsid w:val="00CC5DB6"/>
    <w:rsid w:val="00CC63FA"/>
    <w:rsid w:val="00CD145D"/>
    <w:rsid w:val="00CD5E96"/>
    <w:rsid w:val="00CE1410"/>
    <w:rsid w:val="00CE3F96"/>
    <w:rsid w:val="00CE4576"/>
    <w:rsid w:val="00CE6523"/>
    <w:rsid w:val="00CE774A"/>
    <w:rsid w:val="00CF2157"/>
    <w:rsid w:val="00CF52D3"/>
    <w:rsid w:val="00CF5B4C"/>
    <w:rsid w:val="00CF6061"/>
    <w:rsid w:val="00D00121"/>
    <w:rsid w:val="00D00B76"/>
    <w:rsid w:val="00D00D26"/>
    <w:rsid w:val="00D036BE"/>
    <w:rsid w:val="00D049DA"/>
    <w:rsid w:val="00D06F6D"/>
    <w:rsid w:val="00D071BD"/>
    <w:rsid w:val="00D07D1E"/>
    <w:rsid w:val="00D12F28"/>
    <w:rsid w:val="00D13482"/>
    <w:rsid w:val="00D15111"/>
    <w:rsid w:val="00D15E1F"/>
    <w:rsid w:val="00D21739"/>
    <w:rsid w:val="00D239AD"/>
    <w:rsid w:val="00D2409F"/>
    <w:rsid w:val="00D263BD"/>
    <w:rsid w:val="00D2721B"/>
    <w:rsid w:val="00D30547"/>
    <w:rsid w:val="00D325AA"/>
    <w:rsid w:val="00D325B9"/>
    <w:rsid w:val="00D33678"/>
    <w:rsid w:val="00D336E1"/>
    <w:rsid w:val="00D33D0D"/>
    <w:rsid w:val="00D34883"/>
    <w:rsid w:val="00D36C66"/>
    <w:rsid w:val="00D37163"/>
    <w:rsid w:val="00D429B3"/>
    <w:rsid w:val="00D465C2"/>
    <w:rsid w:val="00D47E72"/>
    <w:rsid w:val="00D51FB2"/>
    <w:rsid w:val="00D52559"/>
    <w:rsid w:val="00D54BF5"/>
    <w:rsid w:val="00D565D8"/>
    <w:rsid w:val="00D56C19"/>
    <w:rsid w:val="00D57F4E"/>
    <w:rsid w:val="00D605B0"/>
    <w:rsid w:val="00D634B7"/>
    <w:rsid w:val="00D63D58"/>
    <w:rsid w:val="00D642AA"/>
    <w:rsid w:val="00D649C9"/>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31C4"/>
    <w:rsid w:val="00D95FEC"/>
    <w:rsid w:val="00D97B9B"/>
    <w:rsid w:val="00DA07F8"/>
    <w:rsid w:val="00DA09E1"/>
    <w:rsid w:val="00DA2496"/>
    <w:rsid w:val="00DA2994"/>
    <w:rsid w:val="00DA2C3C"/>
    <w:rsid w:val="00DA2EFD"/>
    <w:rsid w:val="00DA3636"/>
    <w:rsid w:val="00DA4EC5"/>
    <w:rsid w:val="00DB0C30"/>
    <w:rsid w:val="00DB2FE1"/>
    <w:rsid w:val="00DB4FAC"/>
    <w:rsid w:val="00DB6F00"/>
    <w:rsid w:val="00DC05C3"/>
    <w:rsid w:val="00DC17D1"/>
    <w:rsid w:val="00DC23DA"/>
    <w:rsid w:val="00DC6F09"/>
    <w:rsid w:val="00DD0666"/>
    <w:rsid w:val="00DD160F"/>
    <w:rsid w:val="00DD18F6"/>
    <w:rsid w:val="00DD1F11"/>
    <w:rsid w:val="00DD5FB5"/>
    <w:rsid w:val="00DD6C00"/>
    <w:rsid w:val="00DE25AA"/>
    <w:rsid w:val="00DE3151"/>
    <w:rsid w:val="00DE39C4"/>
    <w:rsid w:val="00DE6075"/>
    <w:rsid w:val="00DE774E"/>
    <w:rsid w:val="00DF0EC3"/>
    <w:rsid w:val="00E023CE"/>
    <w:rsid w:val="00E02EA2"/>
    <w:rsid w:val="00E0371E"/>
    <w:rsid w:val="00E04855"/>
    <w:rsid w:val="00E05079"/>
    <w:rsid w:val="00E0616F"/>
    <w:rsid w:val="00E07685"/>
    <w:rsid w:val="00E07C57"/>
    <w:rsid w:val="00E07F7A"/>
    <w:rsid w:val="00E11A6A"/>
    <w:rsid w:val="00E1385D"/>
    <w:rsid w:val="00E145D5"/>
    <w:rsid w:val="00E1505B"/>
    <w:rsid w:val="00E16D51"/>
    <w:rsid w:val="00E20DB3"/>
    <w:rsid w:val="00E232BB"/>
    <w:rsid w:val="00E2635C"/>
    <w:rsid w:val="00E303B8"/>
    <w:rsid w:val="00E32C08"/>
    <w:rsid w:val="00E333E5"/>
    <w:rsid w:val="00E34B89"/>
    <w:rsid w:val="00E3569B"/>
    <w:rsid w:val="00E410B6"/>
    <w:rsid w:val="00E421A9"/>
    <w:rsid w:val="00E42876"/>
    <w:rsid w:val="00E42E24"/>
    <w:rsid w:val="00E432DB"/>
    <w:rsid w:val="00E43421"/>
    <w:rsid w:val="00E445DE"/>
    <w:rsid w:val="00E452E7"/>
    <w:rsid w:val="00E462CA"/>
    <w:rsid w:val="00E46524"/>
    <w:rsid w:val="00E465B4"/>
    <w:rsid w:val="00E47102"/>
    <w:rsid w:val="00E47563"/>
    <w:rsid w:val="00E53D6D"/>
    <w:rsid w:val="00E54E81"/>
    <w:rsid w:val="00E5556A"/>
    <w:rsid w:val="00E55821"/>
    <w:rsid w:val="00E5647F"/>
    <w:rsid w:val="00E60C12"/>
    <w:rsid w:val="00E61E0C"/>
    <w:rsid w:val="00E643D0"/>
    <w:rsid w:val="00E6678D"/>
    <w:rsid w:val="00E671D8"/>
    <w:rsid w:val="00E701B9"/>
    <w:rsid w:val="00E707E8"/>
    <w:rsid w:val="00E71387"/>
    <w:rsid w:val="00E74FE0"/>
    <w:rsid w:val="00E768F2"/>
    <w:rsid w:val="00E778B8"/>
    <w:rsid w:val="00E779F0"/>
    <w:rsid w:val="00E77BB7"/>
    <w:rsid w:val="00E7EDAF"/>
    <w:rsid w:val="00E80C1A"/>
    <w:rsid w:val="00E825CF"/>
    <w:rsid w:val="00E8262F"/>
    <w:rsid w:val="00E83F5B"/>
    <w:rsid w:val="00E86844"/>
    <w:rsid w:val="00E87B71"/>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234D"/>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5A6D"/>
    <w:rsid w:val="00EE6957"/>
    <w:rsid w:val="00EF1428"/>
    <w:rsid w:val="00EF338E"/>
    <w:rsid w:val="00EF4896"/>
    <w:rsid w:val="00EF5E0C"/>
    <w:rsid w:val="00EF5EEC"/>
    <w:rsid w:val="00F02446"/>
    <w:rsid w:val="00F0591E"/>
    <w:rsid w:val="00F12489"/>
    <w:rsid w:val="00F1630C"/>
    <w:rsid w:val="00F2001F"/>
    <w:rsid w:val="00F227E2"/>
    <w:rsid w:val="00F22D7A"/>
    <w:rsid w:val="00F24219"/>
    <w:rsid w:val="00F24F53"/>
    <w:rsid w:val="00F30036"/>
    <w:rsid w:val="00F31814"/>
    <w:rsid w:val="00F31FC4"/>
    <w:rsid w:val="00F333C9"/>
    <w:rsid w:val="00F341D9"/>
    <w:rsid w:val="00F342E6"/>
    <w:rsid w:val="00F35D56"/>
    <w:rsid w:val="00F364D7"/>
    <w:rsid w:val="00F368D2"/>
    <w:rsid w:val="00F378C1"/>
    <w:rsid w:val="00F37C3B"/>
    <w:rsid w:val="00F37DB8"/>
    <w:rsid w:val="00F403D4"/>
    <w:rsid w:val="00F42282"/>
    <w:rsid w:val="00F42294"/>
    <w:rsid w:val="00F431AB"/>
    <w:rsid w:val="00F447C5"/>
    <w:rsid w:val="00F45286"/>
    <w:rsid w:val="00F473C1"/>
    <w:rsid w:val="00F50151"/>
    <w:rsid w:val="00F50D7F"/>
    <w:rsid w:val="00F50E8C"/>
    <w:rsid w:val="00F51247"/>
    <w:rsid w:val="00F54694"/>
    <w:rsid w:val="00F549C3"/>
    <w:rsid w:val="00F54E40"/>
    <w:rsid w:val="00F5575D"/>
    <w:rsid w:val="00F57BA1"/>
    <w:rsid w:val="00F60794"/>
    <w:rsid w:val="00F60D30"/>
    <w:rsid w:val="00F60EF3"/>
    <w:rsid w:val="00F61CD3"/>
    <w:rsid w:val="00F63DA2"/>
    <w:rsid w:val="00F63DC5"/>
    <w:rsid w:val="00F656DE"/>
    <w:rsid w:val="00F66960"/>
    <w:rsid w:val="00F71E92"/>
    <w:rsid w:val="00F73091"/>
    <w:rsid w:val="00F73BAB"/>
    <w:rsid w:val="00F74AF9"/>
    <w:rsid w:val="00F779F0"/>
    <w:rsid w:val="00F82AA4"/>
    <w:rsid w:val="00F84252"/>
    <w:rsid w:val="00F86891"/>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3106"/>
    <w:rsid w:val="00FB497B"/>
    <w:rsid w:val="00FB4A57"/>
    <w:rsid w:val="00FB5359"/>
    <w:rsid w:val="00FC0B83"/>
    <w:rsid w:val="00FC0D01"/>
    <w:rsid w:val="00FC1047"/>
    <w:rsid w:val="00FC128B"/>
    <w:rsid w:val="00FC1962"/>
    <w:rsid w:val="00FC1D03"/>
    <w:rsid w:val="00FC5F2F"/>
    <w:rsid w:val="00FC6A2A"/>
    <w:rsid w:val="00FC6D66"/>
    <w:rsid w:val="00FD1143"/>
    <w:rsid w:val="00FE1079"/>
    <w:rsid w:val="00FE1336"/>
    <w:rsid w:val="00FE5222"/>
    <w:rsid w:val="00FF08C0"/>
    <w:rsid w:val="00FF1FE8"/>
    <w:rsid w:val="00FF2EEA"/>
    <w:rsid w:val="00FF3A68"/>
    <w:rsid w:val="00FF3B91"/>
    <w:rsid w:val="00FF4700"/>
    <w:rsid w:val="00FF4D68"/>
    <w:rsid w:val="00FF53A1"/>
    <w:rsid w:val="00FF66A2"/>
    <w:rsid w:val="01D1F897"/>
    <w:rsid w:val="01FBD661"/>
    <w:rsid w:val="02522864"/>
    <w:rsid w:val="02818D59"/>
    <w:rsid w:val="0282999E"/>
    <w:rsid w:val="02CFCA02"/>
    <w:rsid w:val="02F6AEA0"/>
    <w:rsid w:val="02F93A39"/>
    <w:rsid w:val="0353DEC3"/>
    <w:rsid w:val="03A49B8C"/>
    <w:rsid w:val="03B153D6"/>
    <w:rsid w:val="03CD9881"/>
    <w:rsid w:val="03FF5005"/>
    <w:rsid w:val="04603CA3"/>
    <w:rsid w:val="04BB65E9"/>
    <w:rsid w:val="04EFAF24"/>
    <w:rsid w:val="04F3EDB4"/>
    <w:rsid w:val="0565D345"/>
    <w:rsid w:val="05B1215D"/>
    <w:rsid w:val="05D16CB4"/>
    <w:rsid w:val="05FB7104"/>
    <w:rsid w:val="061438D7"/>
    <w:rsid w:val="0644BB83"/>
    <w:rsid w:val="065AD129"/>
    <w:rsid w:val="0664BE6B"/>
    <w:rsid w:val="06A5A583"/>
    <w:rsid w:val="06AC1E87"/>
    <w:rsid w:val="06BF780B"/>
    <w:rsid w:val="06D8A068"/>
    <w:rsid w:val="071D752A"/>
    <w:rsid w:val="0724A588"/>
    <w:rsid w:val="078B4BD5"/>
    <w:rsid w:val="0795171A"/>
    <w:rsid w:val="07AFD667"/>
    <w:rsid w:val="07BEC5F2"/>
    <w:rsid w:val="07C6BB02"/>
    <w:rsid w:val="07D0B28F"/>
    <w:rsid w:val="07D14DE4"/>
    <w:rsid w:val="08501371"/>
    <w:rsid w:val="08B887B2"/>
    <w:rsid w:val="08D81888"/>
    <w:rsid w:val="08F155D2"/>
    <w:rsid w:val="09271C36"/>
    <w:rsid w:val="096F76FE"/>
    <w:rsid w:val="0984FD1E"/>
    <w:rsid w:val="0993B818"/>
    <w:rsid w:val="09D86D7D"/>
    <w:rsid w:val="09EBC768"/>
    <w:rsid w:val="0A17533B"/>
    <w:rsid w:val="0A816FBB"/>
    <w:rsid w:val="0A9228CF"/>
    <w:rsid w:val="0B12AA26"/>
    <w:rsid w:val="0B5C4E39"/>
    <w:rsid w:val="0B93BE0F"/>
    <w:rsid w:val="0C07365B"/>
    <w:rsid w:val="0C28D5D1"/>
    <w:rsid w:val="0C319DB8"/>
    <w:rsid w:val="0C83B9B1"/>
    <w:rsid w:val="0CF3E9DE"/>
    <w:rsid w:val="0D1998D4"/>
    <w:rsid w:val="0D1FDE98"/>
    <w:rsid w:val="0D6E5594"/>
    <w:rsid w:val="0D6FA779"/>
    <w:rsid w:val="0D8A8AAB"/>
    <w:rsid w:val="0E30CF02"/>
    <w:rsid w:val="0E4D5C05"/>
    <w:rsid w:val="0EA6102E"/>
    <w:rsid w:val="0F1262EE"/>
    <w:rsid w:val="0F299F47"/>
    <w:rsid w:val="0F425B1C"/>
    <w:rsid w:val="0FC8EA88"/>
    <w:rsid w:val="0FE5BABF"/>
    <w:rsid w:val="10248B31"/>
    <w:rsid w:val="10417189"/>
    <w:rsid w:val="104BC696"/>
    <w:rsid w:val="10665A51"/>
    <w:rsid w:val="1293B69F"/>
    <w:rsid w:val="12A3DB0F"/>
    <w:rsid w:val="12DAC0CE"/>
    <w:rsid w:val="130A706D"/>
    <w:rsid w:val="131346FC"/>
    <w:rsid w:val="1352BCE6"/>
    <w:rsid w:val="137CF054"/>
    <w:rsid w:val="13CDBB9A"/>
    <w:rsid w:val="142862BB"/>
    <w:rsid w:val="144F9860"/>
    <w:rsid w:val="14633278"/>
    <w:rsid w:val="152DFDC2"/>
    <w:rsid w:val="157B182A"/>
    <w:rsid w:val="15993A73"/>
    <w:rsid w:val="15B3B803"/>
    <w:rsid w:val="160B0D26"/>
    <w:rsid w:val="1611D332"/>
    <w:rsid w:val="1705432B"/>
    <w:rsid w:val="172075E5"/>
    <w:rsid w:val="172D6852"/>
    <w:rsid w:val="17F91FF0"/>
    <w:rsid w:val="18681352"/>
    <w:rsid w:val="191DE6CC"/>
    <w:rsid w:val="19309F92"/>
    <w:rsid w:val="198D1385"/>
    <w:rsid w:val="19C9686B"/>
    <w:rsid w:val="19E92282"/>
    <w:rsid w:val="1A8975AE"/>
    <w:rsid w:val="1AF3C4B3"/>
    <w:rsid w:val="1B55D386"/>
    <w:rsid w:val="1B5CBABE"/>
    <w:rsid w:val="1B78D812"/>
    <w:rsid w:val="1BEE058D"/>
    <w:rsid w:val="1BEF539A"/>
    <w:rsid w:val="1C21A80C"/>
    <w:rsid w:val="1C79C56D"/>
    <w:rsid w:val="1D736E2F"/>
    <w:rsid w:val="1DA611C5"/>
    <w:rsid w:val="1E10226F"/>
    <w:rsid w:val="1E6B2BE1"/>
    <w:rsid w:val="1E76F968"/>
    <w:rsid w:val="1EB59EF0"/>
    <w:rsid w:val="1F3142E4"/>
    <w:rsid w:val="1F41E226"/>
    <w:rsid w:val="1FA2DA44"/>
    <w:rsid w:val="1FA6FD76"/>
    <w:rsid w:val="1FF1DD1A"/>
    <w:rsid w:val="201E4A5B"/>
    <w:rsid w:val="2028B6C0"/>
    <w:rsid w:val="20753923"/>
    <w:rsid w:val="20A1C82C"/>
    <w:rsid w:val="20ABD97D"/>
    <w:rsid w:val="20B1047C"/>
    <w:rsid w:val="20BFD2E8"/>
    <w:rsid w:val="20EFA139"/>
    <w:rsid w:val="215D9B73"/>
    <w:rsid w:val="2170379F"/>
    <w:rsid w:val="2170410E"/>
    <w:rsid w:val="2177531F"/>
    <w:rsid w:val="21AE9A2A"/>
    <w:rsid w:val="21B4DDEE"/>
    <w:rsid w:val="21F249DC"/>
    <w:rsid w:val="2239798F"/>
    <w:rsid w:val="22ADB5B5"/>
    <w:rsid w:val="22FFB5CB"/>
    <w:rsid w:val="230BE178"/>
    <w:rsid w:val="2333D6FC"/>
    <w:rsid w:val="23BC0C63"/>
    <w:rsid w:val="23E651F6"/>
    <w:rsid w:val="23EBBE7B"/>
    <w:rsid w:val="24266D3C"/>
    <w:rsid w:val="24487C06"/>
    <w:rsid w:val="247BDA35"/>
    <w:rsid w:val="24E63AEC"/>
    <w:rsid w:val="25355B83"/>
    <w:rsid w:val="25AAB9C7"/>
    <w:rsid w:val="25BE94D7"/>
    <w:rsid w:val="264E2D5E"/>
    <w:rsid w:val="26DC8288"/>
    <w:rsid w:val="26E28E0C"/>
    <w:rsid w:val="26EA5441"/>
    <w:rsid w:val="272A09EA"/>
    <w:rsid w:val="274E38CF"/>
    <w:rsid w:val="2759ABEE"/>
    <w:rsid w:val="27CA61D7"/>
    <w:rsid w:val="284ADE48"/>
    <w:rsid w:val="28630220"/>
    <w:rsid w:val="28A96F31"/>
    <w:rsid w:val="290F9C43"/>
    <w:rsid w:val="297A5C03"/>
    <w:rsid w:val="2989521F"/>
    <w:rsid w:val="2999E883"/>
    <w:rsid w:val="29C25BF3"/>
    <w:rsid w:val="2A7DDF5C"/>
    <w:rsid w:val="2AB8C79A"/>
    <w:rsid w:val="2ABE3A9A"/>
    <w:rsid w:val="2B029ACB"/>
    <w:rsid w:val="2B28B839"/>
    <w:rsid w:val="2B51AFE9"/>
    <w:rsid w:val="2C0153FE"/>
    <w:rsid w:val="2C5A0AFB"/>
    <w:rsid w:val="2C77A2C3"/>
    <w:rsid w:val="2C77AE50"/>
    <w:rsid w:val="2C84AA9D"/>
    <w:rsid w:val="2CF93A57"/>
    <w:rsid w:val="2D783498"/>
    <w:rsid w:val="2DADC8B9"/>
    <w:rsid w:val="2DF1A646"/>
    <w:rsid w:val="2E409578"/>
    <w:rsid w:val="2E456F92"/>
    <w:rsid w:val="2E64F71B"/>
    <w:rsid w:val="2F4830F7"/>
    <w:rsid w:val="2F5FF376"/>
    <w:rsid w:val="2F698A06"/>
    <w:rsid w:val="2F825849"/>
    <w:rsid w:val="2F852FC8"/>
    <w:rsid w:val="2F8C38BD"/>
    <w:rsid w:val="2FA3DCF5"/>
    <w:rsid w:val="2FBCD3EA"/>
    <w:rsid w:val="3028FFA1"/>
    <w:rsid w:val="30701B0B"/>
    <w:rsid w:val="3112F2FB"/>
    <w:rsid w:val="31236E18"/>
    <w:rsid w:val="31621D96"/>
    <w:rsid w:val="318D2204"/>
    <w:rsid w:val="319C97DD"/>
    <w:rsid w:val="31D34C7E"/>
    <w:rsid w:val="3288EEEA"/>
    <w:rsid w:val="32ABD97E"/>
    <w:rsid w:val="32EE7921"/>
    <w:rsid w:val="33003A5D"/>
    <w:rsid w:val="332CAD8C"/>
    <w:rsid w:val="3335F4E9"/>
    <w:rsid w:val="33550A62"/>
    <w:rsid w:val="339B7636"/>
    <w:rsid w:val="33C8D749"/>
    <w:rsid w:val="34190EBB"/>
    <w:rsid w:val="34D4389F"/>
    <w:rsid w:val="34D48493"/>
    <w:rsid w:val="35B9DBF2"/>
    <w:rsid w:val="35BFF355"/>
    <w:rsid w:val="364D3110"/>
    <w:rsid w:val="36EC18F1"/>
    <w:rsid w:val="37F8EE4D"/>
    <w:rsid w:val="382CF7A6"/>
    <w:rsid w:val="385C9E27"/>
    <w:rsid w:val="38CD9612"/>
    <w:rsid w:val="38DF4089"/>
    <w:rsid w:val="3907B9CE"/>
    <w:rsid w:val="393B264C"/>
    <w:rsid w:val="395DBAA5"/>
    <w:rsid w:val="39B6B98A"/>
    <w:rsid w:val="3A7B10EA"/>
    <w:rsid w:val="3AA0ACE4"/>
    <w:rsid w:val="3AE4442C"/>
    <w:rsid w:val="3B48A522"/>
    <w:rsid w:val="3B590C0E"/>
    <w:rsid w:val="3B5A6563"/>
    <w:rsid w:val="3B63C57A"/>
    <w:rsid w:val="3B8361C5"/>
    <w:rsid w:val="3BAAAE56"/>
    <w:rsid w:val="3BC1100C"/>
    <w:rsid w:val="3BD50773"/>
    <w:rsid w:val="3BF0DBF6"/>
    <w:rsid w:val="3C3A1B99"/>
    <w:rsid w:val="3C84C76F"/>
    <w:rsid w:val="3CA2BBED"/>
    <w:rsid w:val="3CB84237"/>
    <w:rsid w:val="3D107933"/>
    <w:rsid w:val="3D37F996"/>
    <w:rsid w:val="3DB385EE"/>
    <w:rsid w:val="3E8045E4"/>
    <w:rsid w:val="3EA8AE32"/>
    <w:rsid w:val="3F273F5A"/>
    <w:rsid w:val="3F48110D"/>
    <w:rsid w:val="3F59564F"/>
    <w:rsid w:val="3F9715FD"/>
    <w:rsid w:val="3FAC6136"/>
    <w:rsid w:val="401C1645"/>
    <w:rsid w:val="40322629"/>
    <w:rsid w:val="405768DF"/>
    <w:rsid w:val="40580C9A"/>
    <w:rsid w:val="40C1D583"/>
    <w:rsid w:val="4152F36F"/>
    <w:rsid w:val="41556661"/>
    <w:rsid w:val="416D604F"/>
    <w:rsid w:val="4172256E"/>
    <w:rsid w:val="42143EAF"/>
    <w:rsid w:val="421CD9B8"/>
    <w:rsid w:val="42710CB6"/>
    <w:rsid w:val="42C68281"/>
    <w:rsid w:val="42F8D514"/>
    <w:rsid w:val="4354A1FA"/>
    <w:rsid w:val="438C98AB"/>
    <w:rsid w:val="44A9C630"/>
    <w:rsid w:val="44C286EC"/>
    <w:rsid w:val="44EFC80A"/>
    <w:rsid w:val="44F885FC"/>
    <w:rsid w:val="44FC23D8"/>
    <w:rsid w:val="450C607A"/>
    <w:rsid w:val="450C6EA4"/>
    <w:rsid w:val="45168A65"/>
    <w:rsid w:val="45A56F76"/>
    <w:rsid w:val="45AD589C"/>
    <w:rsid w:val="462F31B6"/>
    <w:rsid w:val="465FCCCF"/>
    <w:rsid w:val="466BE110"/>
    <w:rsid w:val="46B1D812"/>
    <w:rsid w:val="475993F2"/>
    <w:rsid w:val="47CC42BD"/>
    <w:rsid w:val="482A36A5"/>
    <w:rsid w:val="486F6DDE"/>
    <w:rsid w:val="48DC2A5F"/>
    <w:rsid w:val="4915553F"/>
    <w:rsid w:val="497025B7"/>
    <w:rsid w:val="49AE2014"/>
    <w:rsid w:val="49BD29AA"/>
    <w:rsid w:val="49C81163"/>
    <w:rsid w:val="4A23C762"/>
    <w:rsid w:val="4A36DF86"/>
    <w:rsid w:val="4A36F250"/>
    <w:rsid w:val="4AC477AE"/>
    <w:rsid w:val="4ADCC3C7"/>
    <w:rsid w:val="4B58EC81"/>
    <w:rsid w:val="4B61D767"/>
    <w:rsid w:val="4B9BFDA8"/>
    <w:rsid w:val="4BA39EB7"/>
    <w:rsid w:val="4BAE0C74"/>
    <w:rsid w:val="4C153DD5"/>
    <w:rsid w:val="4C8BF0EA"/>
    <w:rsid w:val="4C967511"/>
    <w:rsid w:val="4CB749E4"/>
    <w:rsid w:val="4CEF92BE"/>
    <w:rsid w:val="4D573E25"/>
    <w:rsid w:val="4D985039"/>
    <w:rsid w:val="4DAFAD19"/>
    <w:rsid w:val="4DC29846"/>
    <w:rsid w:val="4DCEF9E9"/>
    <w:rsid w:val="4DD02A89"/>
    <w:rsid w:val="4DD85612"/>
    <w:rsid w:val="4DE191B0"/>
    <w:rsid w:val="4DE8B399"/>
    <w:rsid w:val="4DF84109"/>
    <w:rsid w:val="4E0E11AD"/>
    <w:rsid w:val="4E1C825B"/>
    <w:rsid w:val="4E27C14B"/>
    <w:rsid w:val="4E350B3E"/>
    <w:rsid w:val="4E559466"/>
    <w:rsid w:val="4E864121"/>
    <w:rsid w:val="4EFB4BE8"/>
    <w:rsid w:val="4F4B7D7A"/>
    <w:rsid w:val="4FFB1224"/>
    <w:rsid w:val="5029FA7D"/>
    <w:rsid w:val="507E5ED3"/>
    <w:rsid w:val="50931AE7"/>
    <w:rsid w:val="50FF3136"/>
    <w:rsid w:val="51240556"/>
    <w:rsid w:val="51308D87"/>
    <w:rsid w:val="51422EEC"/>
    <w:rsid w:val="5176286D"/>
    <w:rsid w:val="518FFC25"/>
    <w:rsid w:val="51D02DF1"/>
    <w:rsid w:val="52232371"/>
    <w:rsid w:val="522B8036"/>
    <w:rsid w:val="52BAE271"/>
    <w:rsid w:val="531DA7F2"/>
    <w:rsid w:val="532802FD"/>
    <w:rsid w:val="535374FB"/>
    <w:rsid w:val="53837CD3"/>
    <w:rsid w:val="53DA3AF3"/>
    <w:rsid w:val="5417DC8C"/>
    <w:rsid w:val="544923EE"/>
    <w:rsid w:val="54A47A58"/>
    <w:rsid w:val="54AAC93F"/>
    <w:rsid w:val="54BE7E9C"/>
    <w:rsid w:val="54C3CFB9"/>
    <w:rsid w:val="54CCF433"/>
    <w:rsid w:val="551442F2"/>
    <w:rsid w:val="55211E66"/>
    <w:rsid w:val="5530267E"/>
    <w:rsid w:val="55B481CE"/>
    <w:rsid w:val="55F5202E"/>
    <w:rsid w:val="56055603"/>
    <w:rsid w:val="56907090"/>
    <w:rsid w:val="56A495CB"/>
    <w:rsid w:val="56A97AAE"/>
    <w:rsid w:val="56B1B15A"/>
    <w:rsid w:val="56C59B03"/>
    <w:rsid w:val="56C87FC9"/>
    <w:rsid w:val="56D51B05"/>
    <w:rsid w:val="57E569F1"/>
    <w:rsid w:val="57FF7842"/>
    <w:rsid w:val="583695A0"/>
    <w:rsid w:val="58E70DBC"/>
    <w:rsid w:val="59080273"/>
    <w:rsid w:val="591AA911"/>
    <w:rsid w:val="592ADB1A"/>
    <w:rsid w:val="59658EA7"/>
    <w:rsid w:val="59710165"/>
    <w:rsid w:val="59D02C78"/>
    <w:rsid w:val="59D5FB9D"/>
    <w:rsid w:val="59EB9757"/>
    <w:rsid w:val="5A2201D9"/>
    <w:rsid w:val="5A23A54F"/>
    <w:rsid w:val="5AA1E0E4"/>
    <w:rsid w:val="5AB3B6EB"/>
    <w:rsid w:val="5AC8E4DD"/>
    <w:rsid w:val="5ACED743"/>
    <w:rsid w:val="5B126B08"/>
    <w:rsid w:val="5B7538AA"/>
    <w:rsid w:val="5B79C1C3"/>
    <w:rsid w:val="5B99EA72"/>
    <w:rsid w:val="5BB18D5B"/>
    <w:rsid w:val="5BEEC301"/>
    <w:rsid w:val="5C243794"/>
    <w:rsid w:val="5C4F874C"/>
    <w:rsid w:val="5C517F47"/>
    <w:rsid w:val="5C9B5201"/>
    <w:rsid w:val="5CA0438A"/>
    <w:rsid w:val="5CE1E56F"/>
    <w:rsid w:val="5CE8EE2B"/>
    <w:rsid w:val="5D26C8D3"/>
    <w:rsid w:val="5D5353C3"/>
    <w:rsid w:val="5DBDB928"/>
    <w:rsid w:val="5DDC14D1"/>
    <w:rsid w:val="5DE6845F"/>
    <w:rsid w:val="5DEF7A86"/>
    <w:rsid w:val="5E144E41"/>
    <w:rsid w:val="5E18F9E2"/>
    <w:rsid w:val="5E8AA3AF"/>
    <w:rsid w:val="5ED5F044"/>
    <w:rsid w:val="5FC693A7"/>
    <w:rsid w:val="60D58815"/>
    <w:rsid w:val="60F7C112"/>
    <w:rsid w:val="6106336D"/>
    <w:rsid w:val="614AFDC3"/>
    <w:rsid w:val="617682E6"/>
    <w:rsid w:val="6194334C"/>
    <w:rsid w:val="6230D184"/>
    <w:rsid w:val="624E0A84"/>
    <w:rsid w:val="62800F2A"/>
    <w:rsid w:val="62C26CAA"/>
    <w:rsid w:val="6303C66E"/>
    <w:rsid w:val="6327972E"/>
    <w:rsid w:val="632B849D"/>
    <w:rsid w:val="633ECDDA"/>
    <w:rsid w:val="634F643E"/>
    <w:rsid w:val="6395C6C1"/>
    <w:rsid w:val="63A5D2A8"/>
    <w:rsid w:val="63EDCE90"/>
    <w:rsid w:val="641BDF8B"/>
    <w:rsid w:val="64AFADB7"/>
    <w:rsid w:val="64BB7A09"/>
    <w:rsid w:val="6541A309"/>
    <w:rsid w:val="65565EDA"/>
    <w:rsid w:val="6597F529"/>
    <w:rsid w:val="65C066C0"/>
    <w:rsid w:val="6612768C"/>
    <w:rsid w:val="663A2BF9"/>
    <w:rsid w:val="663D400C"/>
    <w:rsid w:val="6666715E"/>
    <w:rsid w:val="66CAFD82"/>
    <w:rsid w:val="66D9369C"/>
    <w:rsid w:val="66FBECC6"/>
    <w:rsid w:val="677CC2F8"/>
    <w:rsid w:val="677D617C"/>
    <w:rsid w:val="67B34392"/>
    <w:rsid w:val="67CB94EC"/>
    <w:rsid w:val="67F31ACB"/>
    <w:rsid w:val="67FAFE64"/>
    <w:rsid w:val="680822F4"/>
    <w:rsid w:val="6891EB26"/>
    <w:rsid w:val="68CF0514"/>
    <w:rsid w:val="68E35FA8"/>
    <w:rsid w:val="690B863F"/>
    <w:rsid w:val="691EA07F"/>
    <w:rsid w:val="69832355"/>
    <w:rsid w:val="699E33E0"/>
    <w:rsid w:val="6A22CEBF"/>
    <w:rsid w:val="6A5438AD"/>
    <w:rsid w:val="6AE3887C"/>
    <w:rsid w:val="6AE7D81F"/>
    <w:rsid w:val="6B31D1D4"/>
    <w:rsid w:val="6B3C7088"/>
    <w:rsid w:val="6B44C8F0"/>
    <w:rsid w:val="6B5CE390"/>
    <w:rsid w:val="6B666EEF"/>
    <w:rsid w:val="6BD2DC98"/>
    <w:rsid w:val="6BD49E13"/>
    <w:rsid w:val="6C3983C4"/>
    <w:rsid w:val="6C5DB599"/>
    <w:rsid w:val="6C930D3F"/>
    <w:rsid w:val="6D0E3045"/>
    <w:rsid w:val="6D3FC702"/>
    <w:rsid w:val="6DB4FC61"/>
    <w:rsid w:val="6DC1FC12"/>
    <w:rsid w:val="6DCC79B8"/>
    <w:rsid w:val="6DD490E0"/>
    <w:rsid w:val="6DD82A8D"/>
    <w:rsid w:val="6DEA8736"/>
    <w:rsid w:val="6E94CDB4"/>
    <w:rsid w:val="6E9E33BA"/>
    <w:rsid w:val="6EB3E6C4"/>
    <w:rsid w:val="6F01B0E7"/>
    <w:rsid w:val="6F73FAEE"/>
    <w:rsid w:val="6F76FDC9"/>
    <w:rsid w:val="6F7900D9"/>
    <w:rsid w:val="6FF24EAE"/>
    <w:rsid w:val="6FF264D9"/>
    <w:rsid w:val="6FFC84A8"/>
    <w:rsid w:val="7012E00C"/>
    <w:rsid w:val="7019F1C9"/>
    <w:rsid w:val="708DF652"/>
    <w:rsid w:val="709306C6"/>
    <w:rsid w:val="70BFCBDE"/>
    <w:rsid w:val="70C6D12F"/>
    <w:rsid w:val="70D8C746"/>
    <w:rsid w:val="711ABDAD"/>
    <w:rsid w:val="7152CA00"/>
    <w:rsid w:val="715719A3"/>
    <w:rsid w:val="717F3BE0"/>
    <w:rsid w:val="71875500"/>
    <w:rsid w:val="718E353A"/>
    <w:rsid w:val="71921D03"/>
    <w:rsid w:val="71F6F1CD"/>
    <w:rsid w:val="72068242"/>
    <w:rsid w:val="72F2EA04"/>
    <w:rsid w:val="7338BD44"/>
    <w:rsid w:val="739153EC"/>
    <w:rsid w:val="73B3D716"/>
    <w:rsid w:val="73FCADCD"/>
    <w:rsid w:val="7408DC20"/>
    <w:rsid w:val="7415DB08"/>
    <w:rsid w:val="7417E970"/>
    <w:rsid w:val="74484529"/>
    <w:rsid w:val="745A5725"/>
    <w:rsid w:val="74958393"/>
    <w:rsid w:val="74C785F6"/>
    <w:rsid w:val="74D16ACA"/>
    <w:rsid w:val="75099DFB"/>
    <w:rsid w:val="756998C6"/>
    <w:rsid w:val="75DDA7CC"/>
    <w:rsid w:val="75E33C72"/>
    <w:rsid w:val="76238035"/>
    <w:rsid w:val="7661A65D"/>
    <w:rsid w:val="76635657"/>
    <w:rsid w:val="76B2CC0B"/>
    <w:rsid w:val="76C1A128"/>
    <w:rsid w:val="76C98EAE"/>
    <w:rsid w:val="76E727F2"/>
    <w:rsid w:val="76F91A1D"/>
    <w:rsid w:val="770C4431"/>
    <w:rsid w:val="77918214"/>
    <w:rsid w:val="77C65B27"/>
    <w:rsid w:val="77EDEB64"/>
    <w:rsid w:val="77EE7D64"/>
    <w:rsid w:val="7830F8C3"/>
    <w:rsid w:val="783BCBBD"/>
    <w:rsid w:val="78655F0F"/>
    <w:rsid w:val="7893C9CA"/>
    <w:rsid w:val="78C12A74"/>
    <w:rsid w:val="78C8CEBB"/>
    <w:rsid w:val="7999471F"/>
    <w:rsid w:val="79C34411"/>
    <w:rsid w:val="7A34D898"/>
    <w:rsid w:val="7A4AA01C"/>
    <w:rsid w:val="7AE9FF44"/>
    <w:rsid w:val="7AED04DD"/>
    <w:rsid w:val="7BA5AAFE"/>
    <w:rsid w:val="7CC07352"/>
    <w:rsid w:val="7D2D1987"/>
    <w:rsid w:val="7D6C2D3C"/>
    <w:rsid w:val="7D816422"/>
    <w:rsid w:val="7DBF37D4"/>
    <w:rsid w:val="7E1E686F"/>
    <w:rsid w:val="7E3F390D"/>
    <w:rsid w:val="7EB9789B"/>
    <w:rsid w:val="7F0D46A3"/>
    <w:rsid w:val="7FF74334"/>
    <w:rsid w:val="7FF7D8A0"/>
    <w:rsid w:val="7FFC9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A95D2A"/>
    <w:pPr>
      <w:keepNext/>
      <w:keepLines/>
      <w:spacing w:before="240" w:after="0"/>
      <w:outlineLvl w:val="0"/>
    </w:pPr>
    <w:rPr>
      <w:rFonts w:cstheme="majorBidi"/>
      <w:b/>
      <w:sz w:val="28"/>
      <w:szCs w:val="28"/>
      <w:lang w:val="en-GB"/>
    </w:rPr>
  </w:style>
  <w:style w:type="paragraph" w:styleId="Heading2">
    <w:name w:val="heading 2"/>
    <w:basedOn w:val="Normal"/>
    <w:next w:val="Normal"/>
    <w:link w:val="Heading2Char"/>
    <w:uiPriority w:val="9"/>
    <w:unhideWhenUsed/>
    <w:qFormat/>
    <w:rsid w:val="00471100"/>
    <w:pPr>
      <w:spacing w:line="360" w:lineRule="auto"/>
      <w:outlineLvl w:val="1"/>
    </w:pPr>
    <w:rPr>
      <w:b/>
      <w:bCs/>
      <w:shd w:val="clear" w:color="auto" w:fill="FFFFFF"/>
      <w:lang w:val="en-GB" w:eastAsia="en-GB"/>
    </w:rPr>
  </w:style>
  <w:style w:type="paragraph" w:styleId="Heading3">
    <w:name w:val="heading 3"/>
    <w:basedOn w:val="Normal"/>
    <w:next w:val="Normal"/>
    <w:link w:val="Heading3Char"/>
    <w:uiPriority w:val="9"/>
    <w:unhideWhenUsed/>
    <w:qFormat/>
    <w:rsid w:val="00471100"/>
    <w:pPr>
      <w:keepNext/>
      <w:keepLines/>
      <w:spacing w:before="40" w:after="0"/>
      <w:outlineLvl w:val="2"/>
    </w:pPr>
    <w:rPr>
      <w:rFonts w:eastAsiaTheme="majorEastAsia" w:cstheme="majorBidi"/>
      <w:i/>
      <w:iCs/>
    </w:rPr>
  </w:style>
  <w:style w:type="paragraph" w:styleId="Heading4">
    <w:name w:val="heading 4"/>
    <w:basedOn w:val="Normal"/>
    <w:next w:val="Normal"/>
    <w:link w:val="Heading4Char"/>
    <w:uiPriority w:val="9"/>
    <w:unhideWhenUsed/>
    <w:qFormat/>
    <w:rsid w:val="000D0219"/>
    <w:pPr>
      <w:spacing w:line="360" w:lineRule="auto"/>
      <w:outlineLvl w:val="3"/>
    </w:pPr>
    <w:rPr>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A95D2A"/>
    <w:rPr>
      <w:rFonts w:asciiTheme="majorHAnsi" w:eastAsia="Calibri" w:hAnsiTheme="majorHAnsi" w:cstheme="majorBidi"/>
      <w:b/>
      <w:sz w:val="28"/>
      <w:szCs w:val="28"/>
      <w:lang w:val="en-GB"/>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 w:type="paragraph" w:styleId="BalloonText">
    <w:name w:val="Balloon Text"/>
    <w:basedOn w:val="Normal"/>
    <w:link w:val="BalloonTextChar"/>
    <w:uiPriority w:val="99"/>
    <w:semiHidden/>
    <w:unhideWhenUsed/>
    <w:rsid w:val="007655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56A"/>
    <w:rPr>
      <w:rFonts w:ascii="Times New Roman" w:eastAsia="Calibri" w:hAnsi="Times New Roman" w:cs="Times New Roman"/>
      <w:sz w:val="18"/>
      <w:szCs w:val="18"/>
    </w:rPr>
  </w:style>
  <w:style w:type="character" w:styleId="LineNumber">
    <w:name w:val="line number"/>
    <w:basedOn w:val="DefaultParagraphFont"/>
    <w:uiPriority w:val="99"/>
    <w:semiHidden/>
    <w:unhideWhenUsed/>
    <w:rsid w:val="0076556A"/>
  </w:style>
  <w:style w:type="character" w:styleId="FollowedHyperlink">
    <w:name w:val="FollowedHyperlink"/>
    <w:basedOn w:val="DefaultParagraphFont"/>
    <w:uiPriority w:val="99"/>
    <w:semiHidden/>
    <w:unhideWhenUsed/>
    <w:rsid w:val="0076556A"/>
    <w:rPr>
      <w:color w:val="954F72" w:themeColor="followedHyperlink"/>
      <w:u w:val="single"/>
    </w:rPr>
  </w:style>
  <w:style w:type="character" w:customStyle="1" w:styleId="apple-converted-space">
    <w:name w:val="apple-converted-space"/>
    <w:basedOn w:val="DefaultParagraphFont"/>
    <w:rsid w:val="00F51247"/>
  </w:style>
  <w:style w:type="character" w:styleId="Emphasis">
    <w:name w:val="Emphasis"/>
    <w:basedOn w:val="DefaultParagraphFont"/>
    <w:uiPriority w:val="20"/>
    <w:qFormat/>
    <w:rsid w:val="00F51247"/>
    <w:rPr>
      <w:i/>
      <w:iC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471100"/>
    <w:rPr>
      <w:rFonts w:asciiTheme="majorHAnsi" w:eastAsia="Calibri" w:hAnsiTheme="majorHAnsi"/>
      <w:b/>
      <w:bCs/>
      <w:lang w:val="en-GB" w:eastAsia="en-GB"/>
    </w:rPr>
  </w:style>
  <w:style w:type="character" w:customStyle="1" w:styleId="Heading3Char">
    <w:name w:val="Heading 3 Char"/>
    <w:basedOn w:val="DefaultParagraphFont"/>
    <w:link w:val="Heading3"/>
    <w:uiPriority w:val="9"/>
    <w:rsid w:val="00471100"/>
    <w:rPr>
      <w:rFonts w:asciiTheme="majorHAnsi" w:eastAsiaTheme="majorEastAsia" w:hAnsiTheme="majorHAnsi" w:cstheme="majorBidi"/>
      <w:i/>
      <w:iCs/>
    </w:rPr>
  </w:style>
  <w:style w:type="character" w:styleId="UnresolvedMention">
    <w:name w:val="Unresolved Mention"/>
    <w:basedOn w:val="DefaultParagraphFont"/>
    <w:uiPriority w:val="99"/>
    <w:semiHidden/>
    <w:unhideWhenUsed/>
    <w:rsid w:val="00753804"/>
    <w:rPr>
      <w:color w:val="605E5C"/>
      <w:shd w:val="clear" w:color="auto" w:fill="E1DFDD"/>
    </w:rPr>
  </w:style>
  <w:style w:type="character" w:customStyle="1" w:styleId="Heading4Char">
    <w:name w:val="Heading 4 Char"/>
    <w:basedOn w:val="DefaultParagraphFont"/>
    <w:link w:val="Heading4"/>
    <w:uiPriority w:val="9"/>
    <w:rsid w:val="000D0219"/>
    <w:rPr>
      <w:rFonts w:asciiTheme="majorHAnsi" w:eastAsia="Calibri" w:hAnsiTheme="maj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16390570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45987750">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69996676">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676731934">
      <w:bodyDiv w:val="1"/>
      <w:marLeft w:val="0"/>
      <w:marRight w:val="0"/>
      <w:marTop w:val="0"/>
      <w:marBottom w:val="0"/>
      <w:divBdr>
        <w:top w:val="none" w:sz="0" w:space="0" w:color="auto"/>
        <w:left w:val="none" w:sz="0" w:space="0" w:color="auto"/>
        <w:bottom w:val="none" w:sz="0" w:space="0" w:color="auto"/>
        <w:right w:val="none" w:sz="0" w:space="0" w:color="auto"/>
      </w:divBdr>
    </w:div>
    <w:div w:id="798960553">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844">
      <w:bodyDiv w:val="1"/>
      <w:marLeft w:val="0"/>
      <w:marRight w:val="0"/>
      <w:marTop w:val="0"/>
      <w:marBottom w:val="0"/>
      <w:divBdr>
        <w:top w:val="none" w:sz="0" w:space="0" w:color="auto"/>
        <w:left w:val="none" w:sz="0" w:space="0" w:color="auto"/>
        <w:bottom w:val="none" w:sz="0" w:space="0" w:color="auto"/>
        <w:right w:val="none" w:sz="0" w:space="0" w:color="auto"/>
      </w:divBdr>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705590590">
      <w:bodyDiv w:val="1"/>
      <w:marLeft w:val="0"/>
      <w:marRight w:val="0"/>
      <w:marTop w:val="0"/>
      <w:marBottom w:val="0"/>
      <w:divBdr>
        <w:top w:val="none" w:sz="0" w:space="0" w:color="auto"/>
        <w:left w:val="none" w:sz="0" w:space="0" w:color="auto"/>
        <w:bottom w:val="none" w:sz="0" w:space="0" w:color="auto"/>
        <w:right w:val="none" w:sz="0" w:space="0" w:color="auto"/>
      </w:divBdr>
    </w:div>
    <w:div w:id="1755586827">
      <w:bodyDiv w:val="1"/>
      <w:marLeft w:val="0"/>
      <w:marRight w:val="0"/>
      <w:marTop w:val="0"/>
      <w:marBottom w:val="0"/>
      <w:divBdr>
        <w:top w:val="none" w:sz="0" w:space="0" w:color="auto"/>
        <w:left w:val="none" w:sz="0" w:space="0" w:color="auto"/>
        <w:bottom w:val="none" w:sz="0" w:space="0" w:color="auto"/>
        <w:right w:val="none" w:sz="0" w:space="0" w:color="auto"/>
      </w:divBdr>
      <w:divsChild>
        <w:div w:id="275794861">
          <w:marLeft w:val="0"/>
          <w:marRight w:val="0"/>
          <w:marTop w:val="0"/>
          <w:marBottom w:val="0"/>
          <w:divBdr>
            <w:top w:val="none" w:sz="0" w:space="0" w:color="auto"/>
            <w:left w:val="none" w:sz="0" w:space="0" w:color="auto"/>
            <w:bottom w:val="none" w:sz="0" w:space="0" w:color="auto"/>
            <w:right w:val="none" w:sz="0" w:space="0" w:color="auto"/>
          </w:divBdr>
        </w:div>
        <w:div w:id="1565948485">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31624687">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17280</Words>
  <Characters>95046</Characters>
  <Application>Microsoft Office Word</Application>
  <DocSecurity>0</DocSecurity>
  <Lines>792</Lines>
  <Paragraphs>224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16</cp:revision>
  <dcterms:created xsi:type="dcterms:W3CDTF">2021-11-24T12:29:00Z</dcterms:created>
  <dcterms:modified xsi:type="dcterms:W3CDTF">2021-11-24T15:02:00Z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id="xItbRaPh"/&gt;&lt;style id="http://www.zotero.org/styles/vancouver" locale="en-US" hasBibliography="1" bibliographyStyleHasBeenSet="1"/&gt;&lt;prefs&gt;&lt;pref name="fieldType" value="Field"/&gt;&lt;/prefs&gt;&lt;/data&gt;</vt:lpwstr>
  </property>
</Properties>
</file>
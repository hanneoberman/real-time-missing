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53158" w14:textId="429B8BB5" w:rsidR="00C778AE" w:rsidRPr="00C778AE" w:rsidRDefault="00A37103" w:rsidP="00C778AE">
      <w:pPr>
        <w:pStyle w:val="Heading1"/>
        <w:rPr>
          <w:shd w:val="clear" w:color="auto" w:fill="FFFFFF"/>
          <w:lang w:val="en-GB" w:eastAsia="en-GB"/>
        </w:rPr>
      </w:pPr>
      <w:r>
        <w:rPr>
          <w:shd w:val="clear" w:color="auto" w:fill="FFFFFF"/>
          <w:lang w:val="en-GB" w:eastAsia="en-GB"/>
        </w:rPr>
        <w:t>Real-time</w:t>
      </w:r>
      <w:r w:rsidR="00C778AE">
        <w:rPr>
          <w:shd w:val="clear" w:color="auto" w:fill="FFFFFF"/>
          <w:lang w:val="en-GB" w:eastAsia="en-GB"/>
        </w:rPr>
        <w:t xml:space="preserve"> handling of missing data</w:t>
      </w:r>
      <w:r w:rsidR="000A273A">
        <w:rPr>
          <w:shd w:val="clear" w:color="auto" w:fill="FFFFFF"/>
          <w:lang w:val="en-GB" w:eastAsia="en-GB"/>
        </w:rPr>
        <w:t xml:space="preserve"> in the application of prediction models</w:t>
      </w:r>
      <w:r w:rsidR="00C778AE">
        <w:rPr>
          <w:shd w:val="clear" w:color="auto" w:fill="FFFFFF"/>
          <w:lang w:val="en-GB" w:eastAsia="en-GB"/>
        </w:rPr>
        <w:t xml:space="preserve">: a comparison of </w:t>
      </w:r>
      <w:commentRangeStart w:id="0"/>
      <w:commentRangeStart w:id="1"/>
      <w:r w:rsidR="00C778AE">
        <w:rPr>
          <w:shd w:val="clear" w:color="auto" w:fill="FFFFFF"/>
          <w:lang w:val="en-GB" w:eastAsia="en-GB"/>
        </w:rPr>
        <w:t>methods</w:t>
      </w:r>
      <w:commentRangeEnd w:id="0"/>
      <w:r w:rsidR="00097DFA">
        <w:rPr>
          <w:rStyle w:val="CommentReference"/>
          <w:rFonts w:eastAsiaTheme="minorHAnsi" w:cstheme="minorBidi"/>
          <w:b w:val="0"/>
        </w:rPr>
        <w:commentReference w:id="0"/>
      </w:r>
      <w:commentRangeEnd w:id="1"/>
      <w:r w:rsidR="00542293">
        <w:rPr>
          <w:rStyle w:val="CommentReference"/>
          <w:rFonts w:eastAsiaTheme="minorHAnsi" w:cstheme="minorBidi"/>
          <w:b w:val="0"/>
        </w:rPr>
        <w:commentReference w:id="1"/>
      </w:r>
    </w:p>
    <w:p w14:paraId="5F78936F" w14:textId="16E633DA" w:rsidR="002214DA" w:rsidRPr="00043D69" w:rsidRDefault="002214DA" w:rsidP="00797D43">
      <w:pPr>
        <w:rPr>
          <w:vertAlign w:val="superscript"/>
          <w:lang w:val="en-GB"/>
        </w:rPr>
      </w:pPr>
      <w:commentRangeStart w:id="2"/>
      <w:r w:rsidRPr="00043D69">
        <w:rPr>
          <w:lang w:val="en-GB"/>
        </w:rPr>
        <w:t>Nijman SWJ</w:t>
      </w:r>
      <w:r w:rsidRPr="00043D69">
        <w:rPr>
          <w:vertAlign w:val="superscript"/>
          <w:lang w:val="en-GB"/>
        </w:rPr>
        <w:t>a</w:t>
      </w:r>
      <w:r w:rsidR="00512BFC">
        <w:rPr>
          <w:vertAlign w:val="superscript"/>
          <w:lang w:val="en-GB"/>
        </w:rPr>
        <w:t>*</w:t>
      </w:r>
      <w:r w:rsidRPr="00043D69">
        <w:rPr>
          <w:lang w:val="en-GB"/>
        </w:rPr>
        <w:t>, Oberman HI</w:t>
      </w:r>
      <w:r w:rsidRPr="00043D69">
        <w:rPr>
          <w:vertAlign w:val="superscript"/>
          <w:lang w:val="en-GB"/>
        </w:rPr>
        <w:t>b</w:t>
      </w:r>
      <w:r w:rsidR="00512BFC">
        <w:rPr>
          <w:vertAlign w:val="superscript"/>
          <w:lang w:val="en-GB"/>
        </w:rPr>
        <w:t>*</w:t>
      </w:r>
      <w:r w:rsidRPr="00043D69">
        <w:rPr>
          <w:lang w:val="en-GB"/>
        </w:rPr>
        <w:t>, Brandjes M</w:t>
      </w:r>
      <w:r w:rsidRPr="00043D69">
        <w:rPr>
          <w:vertAlign w:val="superscript"/>
          <w:lang w:val="en-GB"/>
        </w:rPr>
        <w:t>c</w:t>
      </w:r>
      <w:r w:rsidRPr="00043D69">
        <w:rPr>
          <w:lang w:val="en-GB"/>
        </w:rPr>
        <w:t>, Jacobs JJL</w:t>
      </w:r>
      <w:r w:rsidRPr="00043D69">
        <w:rPr>
          <w:vertAlign w:val="superscript"/>
          <w:lang w:val="en-GB"/>
        </w:rPr>
        <w:t>c</w:t>
      </w:r>
      <w:r w:rsidRPr="00043D69">
        <w:rPr>
          <w:lang w:val="en-GB"/>
        </w:rPr>
        <w:t>, Bots ML</w:t>
      </w:r>
      <w:r w:rsidRPr="00043D69">
        <w:rPr>
          <w:vertAlign w:val="superscript"/>
          <w:lang w:val="en-GB"/>
        </w:rPr>
        <w:t>a</w:t>
      </w:r>
      <w:r w:rsidRPr="00043D69">
        <w:rPr>
          <w:lang w:val="en-GB"/>
        </w:rPr>
        <w:t>, Asselbergs FW</w:t>
      </w:r>
      <w:r w:rsidRPr="00043D69">
        <w:rPr>
          <w:vertAlign w:val="superscript"/>
          <w:lang w:val="en-GB"/>
        </w:rPr>
        <w:t>def</w:t>
      </w:r>
      <w:r w:rsidRPr="00043D69">
        <w:rPr>
          <w:lang w:val="en-GB"/>
        </w:rPr>
        <w:t>, Moons KGM</w:t>
      </w:r>
      <w:r w:rsidRPr="00043D69">
        <w:rPr>
          <w:vertAlign w:val="superscript"/>
          <w:lang w:val="en-GB"/>
        </w:rPr>
        <w:t>a</w:t>
      </w:r>
      <w:r w:rsidRPr="00043D69">
        <w:rPr>
          <w:lang w:val="en-GB"/>
        </w:rPr>
        <w:t>, Vink G</w:t>
      </w:r>
      <w:r w:rsidRPr="00043D69">
        <w:rPr>
          <w:vertAlign w:val="superscript"/>
          <w:lang w:val="en-GB"/>
        </w:rPr>
        <w:t>b</w:t>
      </w:r>
      <w:r w:rsidRPr="00043D69">
        <w:rPr>
          <w:lang w:val="en-GB"/>
        </w:rPr>
        <w:t>, Debray TPA</w:t>
      </w:r>
      <w:r w:rsidRPr="00043D69">
        <w:rPr>
          <w:vertAlign w:val="superscript"/>
          <w:lang w:val="en-GB"/>
        </w:rPr>
        <w:t>af</w:t>
      </w:r>
      <w:commentRangeEnd w:id="2"/>
      <w:r w:rsidR="00140F57" w:rsidRPr="00043D69">
        <w:rPr>
          <w:rStyle w:val="CommentReference"/>
          <w:rFonts w:eastAsiaTheme="minorHAnsi"/>
          <w:lang w:val="en-GB"/>
        </w:rPr>
        <w:commentReference w:id="2"/>
      </w:r>
      <w:r w:rsidR="00512BFC">
        <w:rPr>
          <w:lang w:val="en-GB"/>
        </w:rPr>
        <w:t xml:space="preserve">, </w:t>
      </w:r>
      <w:r w:rsidR="00512BFC" w:rsidRPr="00043D69">
        <w:rPr>
          <w:lang w:val="en-GB"/>
        </w:rPr>
        <w:t>Smeden van M</w:t>
      </w:r>
      <w:r w:rsidR="00512BFC" w:rsidRPr="00043D69">
        <w:rPr>
          <w:vertAlign w:val="superscript"/>
          <w:lang w:val="en-GB"/>
        </w:rPr>
        <w:t>a</w:t>
      </w:r>
    </w:p>
    <w:p w14:paraId="7337FCBA" w14:textId="5F71EC4D" w:rsidR="002214DA" w:rsidRPr="00043D69" w:rsidRDefault="002214DA" w:rsidP="001C157E">
      <w:pPr>
        <w:spacing w:line="240" w:lineRule="auto"/>
        <w:rPr>
          <w:lang w:val="en-GB"/>
        </w:rPr>
      </w:pPr>
      <w:r w:rsidRPr="33C8D749">
        <w:rPr>
          <w:lang w:val="en-GB"/>
        </w:rPr>
        <w:t>a Julius Center for Health Sciences and Primary Care, University Medical Center Utrecht, Utrecht University, Utrecht, The Netherlands;</w:t>
      </w:r>
    </w:p>
    <w:p w14:paraId="13A01FF4" w14:textId="52A14953" w:rsidR="002214DA" w:rsidRPr="00043D69" w:rsidRDefault="002214DA" w:rsidP="001C157E">
      <w:pPr>
        <w:spacing w:line="240" w:lineRule="auto"/>
        <w:rPr>
          <w:lang w:val="en-GB"/>
        </w:rPr>
      </w:pPr>
      <w:r w:rsidRPr="00043D69">
        <w:rPr>
          <w:lang w:val="en-GB"/>
        </w:rPr>
        <w:t xml:space="preserve">b </w:t>
      </w:r>
      <w:r w:rsidR="006C6D7B" w:rsidRPr="00043D69">
        <w:rPr>
          <w:lang w:val="en-GB"/>
        </w:rPr>
        <w:t>Department of Methodology and Statistics, Utrecht University, Utrecht, the Netherlands</w:t>
      </w:r>
    </w:p>
    <w:p w14:paraId="45E74F99" w14:textId="17405847" w:rsidR="002214DA" w:rsidRPr="00043D69" w:rsidRDefault="002214DA" w:rsidP="001C157E">
      <w:pPr>
        <w:spacing w:line="240" w:lineRule="auto"/>
        <w:rPr>
          <w:lang w:val="en-GB"/>
        </w:rPr>
      </w:pPr>
      <w:r w:rsidRPr="00043D69">
        <w:rPr>
          <w:lang w:val="en-GB"/>
        </w:rPr>
        <w:t>c Department of Health, Ortec B.V. Zoetermeer, The Netherlands;</w:t>
      </w:r>
    </w:p>
    <w:p w14:paraId="55E58D4D" w14:textId="533284A9" w:rsidR="002214DA" w:rsidRPr="00043D69" w:rsidRDefault="002214DA" w:rsidP="001C157E">
      <w:pPr>
        <w:spacing w:line="240" w:lineRule="auto"/>
        <w:rPr>
          <w:lang w:val="en-GB"/>
        </w:rPr>
      </w:pPr>
      <w:r w:rsidRPr="00043D69">
        <w:rPr>
          <w:lang w:val="en-GB"/>
        </w:rPr>
        <w:t xml:space="preserve">d Department of Cardiology, University Medical Center Utrecht, Utrecht University, The Netherlands; </w:t>
      </w:r>
    </w:p>
    <w:p w14:paraId="626AB250" w14:textId="3F0D11F5" w:rsidR="002214DA" w:rsidRPr="00043D69" w:rsidRDefault="002214DA" w:rsidP="001C157E">
      <w:pPr>
        <w:spacing w:line="240" w:lineRule="auto"/>
        <w:rPr>
          <w:lang w:val="en-GB"/>
        </w:rPr>
      </w:pPr>
      <w:r w:rsidRPr="00043D69">
        <w:rPr>
          <w:lang w:val="en-GB"/>
        </w:rPr>
        <w:t>e Institute of Cardiovascular Science, Faculty of Population Health Sciences, University College London, London, United Kingdom;</w:t>
      </w:r>
    </w:p>
    <w:p w14:paraId="3247A41E" w14:textId="1F685A30" w:rsidR="002214DA" w:rsidRDefault="002214DA" w:rsidP="001C157E">
      <w:pPr>
        <w:spacing w:line="240" w:lineRule="auto"/>
        <w:rPr>
          <w:lang w:val="en-GB"/>
        </w:rPr>
      </w:pPr>
      <w:r w:rsidRPr="00043D69">
        <w:rPr>
          <w:lang w:val="en-GB"/>
        </w:rPr>
        <w:t>f Health Data Research UK, Institute of Health Informatics, University College London, London, United Kingdom</w:t>
      </w:r>
    </w:p>
    <w:p w14:paraId="4217B8D9" w14:textId="77777777" w:rsidR="00512BFC" w:rsidRPr="00043D69" w:rsidRDefault="00512BFC" w:rsidP="001C157E">
      <w:pPr>
        <w:spacing w:line="240" w:lineRule="auto"/>
        <w:rPr>
          <w:lang w:val="en-GB"/>
        </w:rPr>
      </w:pPr>
      <w:r>
        <w:rPr>
          <w:lang w:val="en-GB"/>
        </w:rPr>
        <w:t>* Equal contribution</w:t>
      </w:r>
    </w:p>
    <w:p w14:paraId="0158ADFF" w14:textId="77777777" w:rsidR="00512BFC" w:rsidRPr="00043D69" w:rsidRDefault="00512BFC" w:rsidP="00797D43">
      <w:pPr>
        <w:rPr>
          <w:lang w:val="en-GB"/>
        </w:rPr>
      </w:pPr>
    </w:p>
    <w:p w14:paraId="016FF2D0" w14:textId="77777777" w:rsidR="002214DA" w:rsidRPr="00043D69" w:rsidRDefault="002214DA" w:rsidP="00797D43">
      <w:pPr>
        <w:rPr>
          <w:lang w:val="en-GB"/>
        </w:rPr>
      </w:pPr>
    </w:p>
    <w:p w14:paraId="7729B32E" w14:textId="77777777" w:rsidR="006F6AEC" w:rsidRPr="00043D69" w:rsidRDefault="006F6AEC" w:rsidP="00797D43">
      <w:pPr>
        <w:rPr>
          <w:lang w:val="en-GB"/>
        </w:rPr>
      </w:pPr>
    </w:p>
    <w:p w14:paraId="64931A49" w14:textId="63F7897A" w:rsidR="001C157E" w:rsidRDefault="002214DA" w:rsidP="00797D43">
      <w:pPr>
        <w:rPr>
          <w:lang w:val="en-GB"/>
        </w:rPr>
      </w:pPr>
      <w:r w:rsidRPr="00043D69">
        <w:rPr>
          <w:lang w:val="en-GB"/>
        </w:rPr>
        <w:t>Corresponding author: Steven WJ Nijman, Julius Center for Health Sciences and Primary Care, University Medical Center Utrecht, Heidelberglaan 100, 3584 CX, Utrecht, the Netherlands. E-mail: s.w.j.nijman@umcutrecht.nl. Telephone: +31-(0)88-75 6801</w:t>
      </w:r>
    </w:p>
    <w:p w14:paraId="2A620A27" w14:textId="77777777" w:rsidR="001C157E" w:rsidRDefault="001C157E">
      <w:pPr>
        <w:spacing w:after="160" w:line="259" w:lineRule="auto"/>
        <w:rPr>
          <w:lang w:val="en-GB"/>
        </w:rPr>
      </w:pPr>
      <w:r>
        <w:rPr>
          <w:lang w:val="en-GB"/>
        </w:rPr>
        <w:br w:type="page"/>
      </w:r>
    </w:p>
    <w:p w14:paraId="05FE3607" w14:textId="64E85388" w:rsidR="00E20DB3" w:rsidRPr="00043D69" w:rsidRDefault="00E20DB3" w:rsidP="00797D43">
      <w:pPr>
        <w:pStyle w:val="Heading1"/>
        <w:rPr>
          <w:lang w:val="en-GB"/>
        </w:rPr>
      </w:pPr>
      <w:r w:rsidRPr="00043D69">
        <w:rPr>
          <w:lang w:val="en-GB"/>
        </w:rPr>
        <w:lastRenderedPageBreak/>
        <w:t>Abstract</w:t>
      </w:r>
    </w:p>
    <w:p w14:paraId="228CD3B6" w14:textId="7E932E0C" w:rsidR="002214DA" w:rsidRPr="00043D69" w:rsidRDefault="005B7D7C" w:rsidP="00797D43">
      <w:pPr>
        <w:rPr>
          <w:lang w:val="en-GB"/>
        </w:rPr>
      </w:pPr>
      <w:r w:rsidRPr="00043D69">
        <w:rPr>
          <w:b/>
          <w:lang w:val="en-GB"/>
        </w:rPr>
        <w:t>Introduction</w:t>
      </w:r>
      <w:r w:rsidR="002214DA" w:rsidRPr="00043D69">
        <w:rPr>
          <w:b/>
          <w:lang w:val="en-GB"/>
        </w:rPr>
        <w:t xml:space="preserve"> –</w:t>
      </w:r>
      <w:r w:rsidR="00BE56D0" w:rsidRPr="00BE56D0">
        <w:rPr>
          <w:bCs/>
          <w:lang w:val="en-GB"/>
        </w:rPr>
        <w:t xml:space="preserve"> </w:t>
      </w:r>
      <w:r w:rsidR="00A04872" w:rsidRPr="003B7C48">
        <w:t xml:space="preserve">The need to solve for missing values in real time is </w:t>
      </w:r>
      <w:r w:rsidR="00A04872">
        <w:t xml:space="preserve">unique to the application of prediction models. </w:t>
      </w:r>
      <w:r w:rsidR="00A04872" w:rsidRPr="003B7C48">
        <w:t>The topic of real-time imputation is underrepresented in the literature</w:t>
      </w:r>
      <w:r w:rsidR="00A04872">
        <w:t>.</w:t>
      </w:r>
      <w:r w:rsidR="00A04872" w:rsidRPr="00043D69">
        <w:rPr>
          <w:lang w:val="en-GB"/>
        </w:rPr>
        <w:t xml:space="preserve"> </w:t>
      </w:r>
      <w:r w:rsidR="00BE56D0" w:rsidRPr="00043D69">
        <w:rPr>
          <w:lang w:val="en-GB"/>
        </w:rPr>
        <w:t xml:space="preserve">In this study, we </w:t>
      </w:r>
      <w:r w:rsidR="00BE56D0">
        <w:rPr>
          <w:lang w:val="en-GB"/>
        </w:rPr>
        <w:t>aim to</w:t>
      </w:r>
      <w:r w:rsidR="00BE56D0" w:rsidRPr="00043D69">
        <w:rPr>
          <w:lang w:val="en-GB"/>
        </w:rPr>
        <w:t xml:space="preserve"> </w:t>
      </w:r>
      <w:r w:rsidR="00BE56D0">
        <w:rPr>
          <w:lang w:val="en-GB"/>
        </w:rPr>
        <w:t>evaluate</w:t>
      </w:r>
      <w:r w:rsidR="00BE56D0" w:rsidRPr="00043D69">
        <w:rPr>
          <w:lang w:val="en-GB"/>
        </w:rPr>
        <w:t xml:space="preserve"> various real-time strategies to handle the pervasive problem of missing data when using clinical data. We aim to evaluate the influence of built-in missing data handling </w:t>
      </w:r>
      <w:r w:rsidR="00BE56D0">
        <w:rPr>
          <w:lang w:val="en-GB"/>
        </w:rPr>
        <w:t xml:space="preserve">mechanisms </w:t>
      </w:r>
      <w:r w:rsidR="00BE56D0" w:rsidRPr="00043D69">
        <w:rPr>
          <w:lang w:val="en-GB"/>
        </w:rPr>
        <w:t xml:space="preserve">on prediction accuracy and compare it with existing real-time imputation methods (e.g., joint </w:t>
      </w:r>
      <w:r w:rsidR="001C157E" w:rsidRPr="00E023CE">
        <w:t>modeling</w:t>
      </w:r>
      <w:r w:rsidR="00BE56D0" w:rsidRPr="00043D69">
        <w:rPr>
          <w:lang w:val="en-GB"/>
        </w:rPr>
        <w:t xml:space="preserve"> imputation). </w:t>
      </w:r>
      <w:r w:rsidR="00BE56D0">
        <w:rPr>
          <w:lang w:val="en-GB"/>
        </w:rPr>
        <w:t>We evaluate the effect of various missing data handling methods under specific missing data circumstances as would occur in medical practice.</w:t>
      </w:r>
    </w:p>
    <w:p w14:paraId="4524E283" w14:textId="47415BDC" w:rsidR="00E20DB3" w:rsidRPr="0019387D" w:rsidRDefault="002214DA" w:rsidP="00797D43">
      <w:pPr>
        <w:rPr>
          <w:b/>
          <w:bCs/>
          <w:lang w:val="en-GB"/>
        </w:rPr>
      </w:pPr>
      <w:r w:rsidRPr="0019387D">
        <w:rPr>
          <w:b/>
          <w:bCs/>
          <w:lang w:val="en-GB"/>
        </w:rPr>
        <w:t>Methods –</w:t>
      </w:r>
      <w:r w:rsidR="00E20DB3" w:rsidRPr="0019387D">
        <w:rPr>
          <w:b/>
          <w:bCs/>
          <w:lang w:val="en-GB"/>
        </w:rPr>
        <w:t xml:space="preserve"> </w:t>
      </w:r>
    </w:p>
    <w:p w14:paraId="6788F640" w14:textId="0381394E" w:rsidR="006B5928" w:rsidRPr="0019387D" w:rsidRDefault="006B5928" w:rsidP="00797D43">
      <w:pPr>
        <w:rPr>
          <w:b/>
          <w:bCs/>
          <w:lang w:val="en-GB"/>
        </w:rPr>
      </w:pPr>
      <w:r w:rsidRPr="0019387D">
        <w:rPr>
          <w:b/>
          <w:bCs/>
          <w:lang w:val="en-GB"/>
        </w:rPr>
        <w:t xml:space="preserve">Results – </w:t>
      </w:r>
    </w:p>
    <w:p w14:paraId="58FE65D3" w14:textId="5760A3FF" w:rsidR="006B5928" w:rsidRPr="0019387D" w:rsidRDefault="006B5928" w:rsidP="00797D43">
      <w:pPr>
        <w:rPr>
          <w:b/>
          <w:bCs/>
          <w:lang w:val="en-GB"/>
        </w:rPr>
      </w:pPr>
      <w:r w:rsidRPr="0019387D">
        <w:rPr>
          <w:b/>
          <w:bCs/>
          <w:lang w:val="en-GB"/>
        </w:rPr>
        <w:t>Discussion –</w:t>
      </w:r>
    </w:p>
    <w:p w14:paraId="12BA913E" w14:textId="23E94679" w:rsidR="006B5928" w:rsidRPr="00043D69" w:rsidRDefault="006B5928" w:rsidP="00797D43">
      <w:pPr>
        <w:rPr>
          <w:lang w:val="en-GB"/>
        </w:rPr>
      </w:pPr>
    </w:p>
    <w:p w14:paraId="628CC1E2" w14:textId="77777777" w:rsidR="00E20DB3" w:rsidRPr="00043D69" w:rsidRDefault="00E20DB3" w:rsidP="00797D43">
      <w:pPr>
        <w:rPr>
          <w:rFonts w:cstheme="majorBidi"/>
          <w:sz w:val="28"/>
          <w:szCs w:val="28"/>
          <w:lang w:val="en-GB"/>
        </w:rPr>
      </w:pPr>
      <w:r w:rsidRPr="00043D69">
        <w:rPr>
          <w:lang w:val="en-GB"/>
        </w:rPr>
        <w:br w:type="page"/>
      </w:r>
    </w:p>
    <w:p w14:paraId="1BDD12C3" w14:textId="6BC0E7E2" w:rsidR="00E20DB3" w:rsidRPr="00043D69" w:rsidRDefault="00E20DB3" w:rsidP="00797D43">
      <w:pPr>
        <w:pStyle w:val="Heading1"/>
        <w:rPr>
          <w:lang w:val="en-GB"/>
        </w:rPr>
      </w:pPr>
      <w:r w:rsidRPr="00043D69">
        <w:rPr>
          <w:lang w:val="en-GB"/>
        </w:rPr>
        <w:lastRenderedPageBreak/>
        <w:t>Introduction</w:t>
      </w:r>
    </w:p>
    <w:p w14:paraId="7DA8D10D" w14:textId="28937860" w:rsidR="007D11E8" w:rsidRPr="00E71387" w:rsidRDefault="004E1F62" w:rsidP="00861965">
      <w:r>
        <w:rPr>
          <w:lang w:val="en-GB"/>
        </w:rPr>
        <w:t>I</w:t>
      </w:r>
      <w:r w:rsidR="001E71B8" w:rsidRPr="00043D69">
        <w:rPr>
          <w:lang w:val="en-GB"/>
        </w:rPr>
        <w:t xml:space="preserve">ncompleteness of medical records is a </w:t>
      </w:r>
      <w:r w:rsidR="00D7684F">
        <w:rPr>
          <w:lang w:val="en-GB"/>
        </w:rPr>
        <w:t>ubiquitous</w:t>
      </w:r>
      <w:r w:rsidR="001E71B8" w:rsidRPr="00043D69">
        <w:rPr>
          <w:lang w:val="en-GB"/>
        </w:rPr>
        <w:t xml:space="preserve"> problem when using healthcare data. Besides the well</w:t>
      </w:r>
      <w:r w:rsidR="0076556A">
        <w:rPr>
          <w:lang w:val="en-GB"/>
        </w:rPr>
        <w:t>-</w:t>
      </w:r>
      <w:r w:rsidR="001E71B8" w:rsidRPr="00043D69">
        <w:rPr>
          <w:lang w:val="en-GB"/>
        </w:rPr>
        <w:t>documented</w:t>
      </w:r>
      <w:r w:rsidR="004D2EAB">
        <w:rPr>
          <w:lang w:val="en-GB"/>
        </w:rPr>
        <w:t xml:space="preserve"> </w:t>
      </w:r>
      <w:r w:rsidR="001E71B8" w:rsidRPr="00043D69">
        <w:rPr>
          <w:lang w:val="en-GB"/>
        </w:rPr>
        <w:t xml:space="preserve">issues </w:t>
      </w:r>
      <w:r w:rsidR="004D2EAB">
        <w:rPr>
          <w:lang w:val="en-GB"/>
        </w:rPr>
        <w:t xml:space="preserve">that </w:t>
      </w:r>
      <w:r w:rsidR="001E71B8" w:rsidRPr="00043D69">
        <w:rPr>
          <w:lang w:val="en-GB"/>
        </w:rPr>
        <w:t>missing data can create in data analyses</w:t>
      </w:r>
      <w:r w:rsidR="004D2EAB">
        <w:rPr>
          <w:lang w:val="en-GB"/>
        </w:rPr>
        <w:t xml:space="preserve">, </w:t>
      </w:r>
      <w:r w:rsidR="001E71B8" w:rsidRPr="00043D69">
        <w:rPr>
          <w:lang w:val="en-GB"/>
        </w:rPr>
        <w:t xml:space="preserve">incompleteness </w:t>
      </w:r>
      <w:r w:rsidR="004D2EAB">
        <w:rPr>
          <w:lang w:val="en-GB"/>
        </w:rPr>
        <w:t xml:space="preserve">of medical records </w:t>
      </w:r>
      <w:r w:rsidR="001E71B8" w:rsidRPr="00043D69">
        <w:rPr>
          <w:lang w:val="en-GB"/>
        </w:rPr>
        <w:t>may also create practical issues in clinical practice</w:t>
      </w:r>
      <w:r w:rsidR="001F3B6B">
        <w:rPr>
          <w:lang w:val="en-GB"/>
        </w:rPr>
        <w:t xml:space="preserve"> </w:t>
      </w:r>
      <w:r w:rsidR="001F3B6B">
        <w:rPr>
          <w:lang w:val="en-GB"/>
        </w:rPr>
        <w:fldChar w:fldCharType="begin"/>
      </w:r>
      <w:r w:rsidR="00192874">
        <w:rPr>
          <w:lang w:val="en-GB"/>
        </w:rPr>
        <w:instrText xml:space="preserve"> ADDIN ZOTERO_ITEM CSL_CITATION {"citationID":"TfOdlE0f","properties":{"formattedCitation":"(1,2)","plainCitation":"(1,2)","noteIndex":0},"citationItems":[{"id":12,"uris":["http://zotero.org/users/6411374/items/JMLXNK4X"],"uri":["http://zotero.org/users/6411374/items/JMLXNK4X"],"itemData":{"id":12,"type":"article-journal","abstract":"In most situations, simple techniques for handling missing data (such as complete case analysis, overall mean imputation, and the missing-indicator method) produce biased results, whereas imputation techniques yield valid results without complicating the analysis once the imputations are carried out. Imputation techniques are based on the idea that any subject in a study sample can be replaced by a new randomly chosen subject from the same source population. Imputation of missing data on a variable is replacing that missing by a value that is drawn from an estimate of the distribution of this variable. In single imputation, only one estimate is used. In multiple imputation, various estimates are used, reﬂecting the uncertainty in the estimation of this distribution. Under the general conditions of so-called missing at random and missing completely at random, both single and multiple imputations result in unbiased estimates of study associations. But single imputation results in too small estimated standard errors, whereas multiple imputation results in correctly estimated standard errors and conﬁdence intervals. In this article we explain why all this is the case, and use a simple simulation study to demonstrate our explanations. We also explain and illustrate why two frequently used methods to handle missing data, i.e., overall mean imputation and the missing-indicator method, almost always result in biased estimates. Ó 2006 Elsevier Inc. All rights reserved.","container-title":"Journal of Clinical Epidemiology","DOI":"10.1016/j.jclinepi.2006.01.014","ISSN":"08954356","issue":"10","journalAbbreviation":"Journal of Clinical Epidemiology","language":"en","page":"1087-1091","source":"DOI.org (Crossref)","title":"Review: A gentle introduction to imputation of missing values","title-short":"Review","volume":"59","author":[{"family":"Donders","given":"A. Rogier T."},{"family":"Heijden","given":"Geert J.M.G.","non-dropping-particle":"van der"},{"family":"Stijnen","given":"Theo"},{"family":"Moons","given":"Karel G.M."}],"issued":{"date-parts":[["2006",10]]}}},{"id":38,"uris":["http://zotero.org/users/6411374/items/NM8M5WDU"],"uri":["http://zotero.org/users/6411374/items/NM8M5WDU"],"itemData":{"id":38,"type":"article-journal","abstract":"BACKGROUND: Prediction models combine patient characteristics and test results to predict the presence of a disease or the occurrence of an event in the future. In the event that test results (predictor) are unavailable, a strategy is needed to help users applying a prediction model to deal with such missing values. We evaluated 6 strategies to deal with missing values.\nMETHODS: We developed and validated (in 1295 and 532 primary care patients, respectively) a prediction model to predict the risk of deep venous thrombosis. In an application set (259 patients), we mimicked 3 situations in which (1) an important predictor (D-dimer test), (2) a weaker predictor (difference in calf circumference), and (3) both predictors simultaneously were missing. The 6 strategies to deal with missing values were (1) ignoring the predictor, (2) overall mean imputation, (3) subgroup mean imputation, (4) multiple imputation, (5) applying a submodel including only the observed predictors as derived from the development set, or (6) the “one-step-sweep” method. We compared the model’s discriminative ability (expressed by the ROC area) with the true ROC area (no missing values) and the model’s estimated calibration slope and intercept with the ideal values of 1 and 0, respectively.\nRESULTS: Ignoring the predictor led to the worst and multiple imputation to the best discrimination. Multiple imputation led to calibration intercepts closest to the true value. The effect of the strategies on the slope differed between the 3 scenarios.\nCONCLUSIONS: Multiple imputation is preferred if a predictor value is missing. © 2009 American Association for Clinical Chemistry","container-title":"Clinical Chemistry","DOI":"10.1373/clinchem.2008.115345","ISSN":"0009-9147, 1530-8561","issue":"5","language":"en","page":"994-1001","source":"DOI.org (Crossref)","title":"Dealing with Missing Predictor Values When Applying Clinical Prediction Models","volume":"55","author":[{"family":"Janssen","given":"Kristel J M"},{"family":"Vergouwe","given":"Yvonne"},{"family":"Donders","given":"A Rogier T"},{"family":"Harrell","given":"Frank E"},{"family":"Chen","given":"Qingxia"},{"family":"Grobbee","given":"Diederick E"},{"family":"Moons","given":"Karel G M"}],"issued":{"date-parts":[["2009",5,1]]}}}],"schema":"https://github.com/citation-style-language/schema/raw/master/csl-citation.json"} </w:instrText>
      </w:r>
      <w:r w:rsidR="001F3B6B">
        <w:rPr>
          <w:lang w:val="en-GB"/>
        </w:rPr>
        <w:fldChar w:fldCharType="separate"/>
      </w:r>
      <w:r w:rsidR="001F3B6B">
        <w:rPr>
          <w:noProof/>
          <w:lang w:val="en-GB"/>
        </w:rPr>
        <w:t>(1,2)</w:t>
      </w:r>
      <w:r w:rsidR="001F3B6B">
        <w:rPr>
          <w:lang w:val="en-GB"/>
        </w:rPr>
        <w:fldChar w:fldCharType="end"/>
      </w:r>
      <w:r w:rsidR="004D2EAB">
        <w:rPr>
          <w:lang w:val="en-GB"/>
        </w:rPr>
        <w:t>.</w:t>
      </w:r>
      <w:r w:rsidR="00EB53B8">
        <w:rPr>
          <w:lang w:val="en-GB"/>
        </w:rPr>
        <w:t xml:space="preserve"> For instance, a </w:t>
      </w:r>
      <w:r w:rsidR="00154DE8">
        <w:rPr>
          <w:lang w:val="en-GB"/>
        </w:rPr>
        <w:t>prediction model</w:t>
      </w:r>
      <w:r w:rsidR="00EB53B8">
        <w:rPr>
          <w:lang w:val="en-GB"/>
        </w:rPr>
        <w:t xml:space="preserve"> that relies on historical but unrecorded data for a particular patient or </w:t>
      </w:r>
      <w:r w:rsidR="00154DE8">
        <w:rPr>
          <w:lang w:val="en-GB"/>
        </w:rPr>
        <w:t xml:space="preserve">prediction models </w:t>
      </w:r>
      <w:r w:rsidR="00EB53B8">
        <w:rPr>
          <w:lang w:val="en-GB"/>
        </w:rPr>
        <w:t>that are used as</w:t>
      </w:r>
      <w:r w:rsidR="007120BF">
        <w:rPr>
          <w:lang w:val="en-GB"/>
        </w:rPr>
        <w:t xml:space="preserve"> early-warning systems</w:t>
      </w:r>
      <w:r w:rsidR="008C1A68">
        <w:rPr>
          <w:lang w:val="en-GB"/>
        </w:rPr>
        <w:t xml:space="preserve"> for individual patients</w:t>
      </w:r>
      <w:r w:rsidR="007120BF">
        <w:rPr>
          <w:lang w:val="en-GB"/>
        </w:rPr>
        <w:t xml:space="preserve"> </w:t>
      </w:r>
      <w:r w:rsidR="003228F6">
        <w:rPr>
          <w:lang w:val="en-GB"/>
        </w:rPr>
        <w:fldChar w:fldCharType="begin"/>
      </w:r>
      <w:r w:rsidR="00192874">
        <w:rPr>
          <w:lang w:val="en-GB"/>
        </w:rPr>
        <w:instrText xml:space="preserve"> ADDIN ZOTERO_ITEM CSL_CITATION {"citationID":"XlAkm2vA","properties":{"formattedCitation":"(3,4)","plainCitation":"(3,4)","noteIndex":0},"citationItems":[{"id":80,"uris":["http://zotero.org/users/6411374/items/KX9CUR8Q"],"uri":["http://zotero.org/users/6411374/items/KX9CUR8Q"],"itemData":{"id":80,"type":"article-journal","abstract":"Background—Separate multivariable risk algorithms are commonly used to assess risk of specific atherosclerotic cardiovascular disease (CVD) events, ie, coronary heart disease, cerebrovascular disease, peripheral vascular disease, and heart failure. The present report presents a single multivariable risk function that predicts risk of developing all CVD and of its constituents.\nMethods and Results—We used Cox proportional-hazards regression to evaluate the risk of developing a first CVD event in 8491 Framingham study participants (mean age, 49 years; 4522 women) who attended a routine examination between 30 and 74 years of age and were free of CVD. Sex-specific multivariable risk functions (“general CVD” algorithms) were derived that incorporated age, total and high-density lipoprotein cholesterol, systolic blood pressure, treatment for hypertension, smoking, and diabetes status. We assessed the performance of the general CVD algorithms for predicting individual CVD events (coronary heart disease, stroke, peripheral artery disease, or heart failure). Over 12 years of follow-up, 1174 participants (456 women) developed a first CVD event. All traditional risk factors evaluated predicted CVD risk (multivariable-adjusted PϽ0.0001). The general CVD algorithm demonstrated good discrimination (C statistic, 0.763 [men] and 0.793 [women]) and calibration. Simple adjustments to the general CVD risk algorithms allowed estimation of the risks of each CVD component. Two simple risk scores are presented, 1 based on all traditional risk factors and the other based on non–laboratory-based predictors.\nConclusions—A sex-specific multivariable risk factor algorithm can be conveniently used to assess general CVD risk and risk of individual CVD events (coronary, cerebrovascular, and peripheral arterial disease and heart failure). The estimated absolute CVD event rates can be used to quantify risk and to guide preventive care. (Circulation. 2008;117: 743-753.)","container-title":"Circulation","DOI":"10.1161/CIRCULATIONAHA.107.699579","ISSN":"0009-7322, 1524-4539","issue":"6","journalAbbreviation":"Circulation","language":"en","page":"743-753","source":"DOI.org (Crossref)","title":"General Cardiovascular Risk Profile for Use in Primary Care: The Framingham Heart Study","title-short":"General Cardiovascular Risk Profile for Use in Primary Care","volume":"117","author":[{"family":"D’Agostino","given":"Ralph B."},{"family":"Vasan","given":"Ramachandran S."},{"family":"Pencina","given":"Michael J."},{"family":"Wolf","given":"Philip A."},{"family":"Cobain","given":"Mark"},{"family":"Massaro","given":"Joseph M."},{"family":"Kannel","given":"William B."}],"issued":{"date-parts":[["2008",2,12]]}}},{"id":46,"uris":["http://zotero.org/users/6411374/items/6STG4KS4"],"uri":["http://zotero.org/users/6411374/items/6STG4KS4"],"itemData":{"id":46,"type":"article-journal","abstract":"Objectives To enable risk stratiﬁcation of patients with various types of arterial disease by the development and validation of models for prediction of recurrent vascular event risk based on vascular risk factors, imaging or both. Design Prospective cohort study. Setting University Medical Centre. Patients 5788 patients referred with various clinical manifestations of arterial disease between January 1996 and February 2010. Main outcome measures 788 recurrent vascular events (ie, myocardial infarction, stroke or vascular death) that were observed during 4.7 (IQR 2.3 to 7.7) years’ follow-up.\nResults Three Cox proportional hazards models for prediction of 10-year recurrent vascular event risk were developed based on age and sex in addition to clinical parameters (model A), carotid ultrasound ﬁndings (model B) or both (model C). Clinical parameters were medical history, current smoking, systolic blood pressure and laboratory biomarkers. In a separate part of the dataset, the concordance statistic of model A was 0.68 (95% CI 0.64 to 0.71), compared to 0.64 (0.61 to 0.68) for model B and 0.68 (0.65 to 0.72) for model C. Goodness-of-ﬁt and calibration of model A were adequate, also in separate subgroups of patients having coronary, cerebrovascular, peripheral artery or aneurysmal disease. Model A predicted &lt;20% risk in 59% of patients, 20–30% risk in 19% and &gt;30% risk in 23%.\nConclusions Patients at high risk for recurrent vascular events can be identiﬁed based on readily available clinical characteristics.","container-title":"Heart","DOI":"10.1136/heartjnl-2013-303640","ISSN":"1355-6037, 1468-201X","issue":"12","journalAbbreviation":"Heart","language":"en","page":"866-872","source":"DOI.org (Crossref)","title":"Development and validation of a prediction rule for recurrent vascular events based on a cohort study of patients with arterial disease: the SMART risk score","title-short":"Development and validation of a prediction rule for recurrent vascular events based on a cohort study of patients with arterial disease","volume":"99","author":[{"family":"Dorresteijn","given":"Johannes A N"},{"family":"Visseren","given":"Frank L J"},{"family":"Wassink","given":"Annemarie M J"},{"family":"Gondrie","given":"Martijn J A"},{"family":"Steyerberg","given":"Ewout W"},{"family":"Ridker","given":"Paul M"},{"family":"Cook","given":"Nancy R"},{"family":"Graaf","given":"Yolanda","non-dropping-particle":"van der"},{"literal":"on behalf of the SMART Study Group"}],"issued":{"date-parts":[["2013",6,15]]}}}],"schema":"https://github.com/citation-style-language/schema/raw/master/csl-citation.json"} </w:instrText>
      </w:r>
      <w:r w:rsidR="003228F6">
        <w:rPr>
          <w:lang w:val="en-GB"/>
        </w:rPr>
        <w:fldChar w:fldCharType="separate"/>
      </w:r>
      <w:r w:rsidR="003228F6">
        <w:rPr>
          <w:noProof/>
          <w:lang w:val="en-GB"/>
        </w:rPr>
        <w:t>(3,4)</w:t>
      </w:r>
      <w:r w:rsidR="003228F6">
        <w:rPr>
          <w:lang w:val="en-GB"/>
        </w:rPr>
        <w:fldChar w:fldCharType="end"/>
      </w:r>
      <w:r w:rsidR="00EB53B8">
        <w:rPr>
          <w:lang w:val="en-GB"/>
        </w:rPr>
        <w:t>.</w:t>
      </w:r>
      <w:r w:rsidR="002A700E">
        <w:rPr>
          <w:lang w:val="en-GB"/>
        </w:rPr>
        <w:t xml:space="preserve"> </w:t>
      </w:r>
      <w:r w:rsidR="004D2EAB">
        <w:rPr>
          <w:lang w:val="en-GB"/>
        </w:rPr>
        <w:t xml:space="preserve">Most </w:t>
      </w:r>
      <w:r w:rsidR="00154DE8">
        <w:rPr>
          <w:lang w:val="en-GB"/>
        </w:rPr>
        <w:t xml:space="preserve">prediction models </w:t>
      </w:r>
      <w:r w:rsidR="004D2EAB">
        <w:rPr>
          <w:lang w:val="en-GB"/>
        </w:rPr>
        <w:t xml:space="preserve">are not designed to be used when </w:t>
      </w:r>
      <w:r w:rsidR="00D642AA">
        <w:rPr>
          <w:lang w:val="en-GB"/>
        </w:rPr>
        <w:t>predictors are not fully observed</w:t>
      </w:r>
      <w:r w:rsidR="004D2EAB">
        <w:rPr>
          <w:lang w:val="en-GB"/>
        </w:rPr>
        <w:t>, and ad-hoc approaches such as replacing the missing value</w:t>
      </w:r>
      <w:r w:rsidR="005F06C9">
        <w:rPr>
          <w:lang w:val="en-GB"/>
        </w:rPr>
        <w:t xml:space="preserve"> with</w:t>
      </w:r>
      <w:r w:rsidR="004D2EAB">
        <w:rPr>
          <w:lang w:val="en-GB"/>
        </w:rPr>
        <w:t xml:space="preserve"> the population average value </w:t>
      </w:r>
      <w:r w:rsidR="008C15DF">
        <w:rPr>
          <w:lang w:val="en-GB"/>
        </w:rPr>
        <w:t xml:space="preserve">(i.e., mean imputation) </w:t>
      </w:r>
      <w:r w:rsidR="004D2EAB">
        <w:rPr>
          <w:lang w:val="en-GB"/>
        </w:rPr>
        <w:t xml:space="preserve">is </w:t>
      </w:r>
      <w:r w:rsidR="008C15DF">
        <w:rPr>
          <w:lang w:val="en-GB"/>
        </w:rPr>
        <w:t xml:space="preserve">generally </w:t>
      </w:r>
      <w:r w:rsidR="004D2EAB">
        <w:rPr>
          <w:lang w:val="en-GB"/>
        </w:rPr>
        <w:t xml:space="preserve">not advised </w:t>
      </w:r>
      <w:r w:rsidR="001E71B8" w:rsidRPr="00043D69">
        <w:rPr>
          <w:lang w:val="en-GB"/>
        </w:rPr>
        <w:fldChar w:fldCharType="begin"/>
      </w:r>
      <w:r w:rsidR="00192874">
        <w:rPr>
          <w:lang w:val="en-GB"/>
        </w:rPr>
        <w:instrText xml:space="preserve"> ADDIN ZOTERO_ITEM CSL_CITATION {"citationID":"iNQoTkaf","properties":{"formattedCitation":"(1,5)","plainCitation":"(1,5)","noteIndex":0},"citationItems":[{"id":107,"uris":["http://zotero.org/users/6411374/items/A2ZT635C"],"uri":["http://zotero.org/users/6411374/items/A2ZT635C"],"itemData":{"id":107,"type":"article-journal","container-title":"European Heart Journal","DOI":"10.1093/eurheartj/ehw106","ISSN":"0195-668X, 1522-9645","issue":"29","journalAbbreviation":"Eur Heart J","language":"en","page":"2315-2381","source":"DOI.org (Crossref)","title":"2016 European Guidelines on cardiovascular disease prevention in clinical practice: The Sixth Joint Task Force of the European Society of Cardiology and Other Societies on Cardiovascular Disease Prevention in Clinical Practice (constituted by representatives of 10 societies and by invited experts)Developed with the special contribution of the European Association for Cardiovascular Prevention &amp; Rehabilitation (EACPR)","title-short":"2016 European Guidelines on cardiovascular disease prevention in clinical practice","volume":"37","author":[{"family":"Piepoli","given":"Massimo F."},{"family":"Hoes","given":"Arno W."},{"family":"Agewall","given":"Stefan"},{"family":"Albus","given":"Christian"},{"family":"Brotons","given":"Carlos"},{"family":"Catapano","given":"Alberico L."},{"family":"Cooney","given":"Marie-Therese"},{"family":"Corrà","given":"Ugo"},{"family":"Cosyns","given":"Bernard"},{"family":"Deaton","given":"Christi"},{"family":"Graham","given":"Ian"},{"family":"Hall","given":"Michael Stephen"},{"family":"Hobbs","given":"F. D. Richard"},{"family":"Løchen","given":"Maja-Lisa"},{"family":"Löllgen","given":"Herbert"},{"family":"Marques-Vidal","given":"Pedro"},{"family":"Perk","given":"Joep"},{"family":"Prescott","given":"Eva"},{"family":"Redon","given":"Josep"},{"family":"Richter","given":"Dimitrios J."},{"family":"Sattar","given":"Naveed"},{"family":"Smulders","given":"Yvo"},{"family":"Tiberi","given":"Monica"},{"family":"Worp","given":"H. Bart","non-dropping-particle":"van der"},{"family":"Dis","given":"Ineke","non-dropping-particle":"van"},{"family":"Verschuren","given":"W. M. Monique"}],"issued":{"date-parts":[["2016",8,1]]}}},{"id":12,"uris":["http://zotero.org/users/6411374/items/JMLXNK4X"],"uri":["http://zotero.org/users/6411374/items/JMLXNK4X"],"itemData":{"id":12,"type":"article-journal","abstract":"In most situations, simple techniques for handling missing data (such as complete case analysis, overall mean imputation, and the missing-indicator method) produce biased results, whereas imputation techniques yield valid results without complicating the analysis once the imputations are carried out. Imputation techniques are based on the idea that any subject in a study sample can be replaced by a new randomly chosen subject from the same source population. Imputation of missing data on a variable is replacing that missing by a value that is drawn from an estimate of the distribution of this variable. In single imputation, only one estimate is used. In multiple imputation, various estimates are used, reﬂecting the uncertainty in the estimation of this distribution. Under the general conditions of so-called missing at random and missing completely at random, both single and multiple imputations result in unbiased estimates of study associations. But single imputation results in too small estimated standard errors, whereas multiple imputation results in correctly estimated standard errors and conﬁdence intervals. In this article we explain why all this is the case, and use a simple simulation study to demonstrate our explanations. We also explain and illustrate why two frequently used methods to handle missing data, i.e., overall mean imputation and the missing-indicator method, almost always result in biased estimates. Ó 2006 Elsevier Inc. All rights reserved.","container-title":"Journal of Clinical Epidemiology","DOI":"10.1016/j.jclinepi.2006.01.014","ISSN":"08954356","issue":"10","journalAbbreviation":"Journal of Clinical Epidemiology","language":"en","page":"1087-1091","source":"DOI.org (Crossref)","title":"Review: A gentle introduction to imputation of missing values","title-short":"Review","volume":"59","author":[{"family":"Donders","given":"A. Rogier T."},{"family":"Heijden","given":"Geert J.M.G.","non-dropping-particle":"van der"},{"family":"Stijnen","given":"Theo"},{"family":"Moons","given":"Karel G.M."}],"issued":{"date-parts":[["2006",10]]}}}],"schema":"https://github.com/citation-style-language/schema/raw/master/csl-citation.json"} </w:instrText>
      </w:r>
      <w:r w:rsidR="001E71B8" w:rsidRPr="00043D69">
        <w:rPr>
          <w:lang w:val="en-GB"/>
        </w:rPr>
        <w:fldChar w:fldCharType="separate"/>
      </w:r>
      <w:r w:rsidR="003228F6">
        <w:rPr>
          <w:rFonts w:ascii="Calibri Light" w:hAnsi="Calibri Light" w:cs="Calibri Light"/>
          <w:lang w:val="en-GB"/>
        </w:rPr>
        <w:t>(1,5)</w:t>
      </w:r>
      <w:r w:rsidR="001E71B8" w:rsidRPr="00043D69">
        <w:rPr>
          <w:lang w:val="en-GB"/>
        </w:rPr>
        <w:fldChar w:fldCharType="end"/>
      </w:r>
      <w:r w:rsidR="001E71B8" w:rsidRPr="00043D69">
        <w:rPr>
          <w:lang w:val="en-GB"/>
        </w:rPr>
        <w:t>.</w:t>
      </w:r>
      <w:r w:rsidR="009F0D4D">
        <w:rPr>
          <w:lang w:val="en-GB"/>
        </w:rPr>
        <w:t xml:space="preserve"> </w:t>
      </w:r>
      <w:r w:rsidR="00361E06">
        <w:rPr>
          <w:lang w:val="en-GB"/>
        </w:rPr>
        <w:t>A</w:t>
      </w:r>
      <w:r w:rsidR="005A3D67">
        <w:rPr>
          <w:lang w:val="en-GB"/>
        </w:rPr>
        <w:t xml:space="preserve">s </w:t>
      </w:r>
      <w:r w:rsidR="00154DE8">
        <w:rPr>
          <w:lang w:val="en-GB"/>
        </w:rPr>
        <w:t xml:space="preserve">prediction models </w:t>
      </w:r>
      <w:r w:rsidR="005A3D67">
        <w:rPr>
          <w:lang w:val="en-GB"/>
        </w:rPr>
        <w:t xml:space="preserve">are </w:t>
      </w:r>
      <w:r w:rsidR="000A273A">
        <w:rPr>
          <w:lang w:val="en-GB"/>
        </w:rPr>
        <w:t xml:space="preserve">increasingly </w:t>
      </w:r>
      <w:r w:rsidR="005A3D67">
        <w:rPr>
          <w:lang w:val="en-GB"/>
        </w:rPr>
        <w:t xml:space="preserve">being integrated in the electronic health record (EHR) via clinical decision support systems (CDSS), </w:t>
      </w:r>
      <w:r w:rsidR="00361E06">
        <w:rPr>
          <w:lang w:val="en-GB"/>
        </w:rPr>
        <w:t xml:space="preserve">the substantial impediment of missing data </w:t>
      </w:r>
      <w:r w:rsidR="00AE66C9">
        <w:rPr>
          <w:lang w:val="en-GB"/>
        </w:rPr>
        <w:t xml:space="preserve">on </w:t>
      </w:r>
      <w:r w:rsidR="00772119">
        <w:rPr>
          <w:lang w:val="en-GB"/>
        </w:rPr>
        <w:t>the</w:t>
      </w:r>
      <w:r w:rsidR="00FA739B">
        <w:rPr>
          <w:lang w:val="en-GB"/>
        </w:rPr>
        <w:t xml:space="preserve"> direct</w:t>
      </w:r>
      <w:r w:rsidR="00AE66C9">
        <w:rPr>
          <w:lang w:val="en-GB"/>
        </w:rPr>
        <w:t xml:space="preserve"> use</w:t>
      </w:r>
      <w:r w:rsidR="007874BB">
        <w:rPr>
          <w:lang w:val="en-GB"/>
        </w:rPr>
        <w:t xml:space="preserve"> </w:t>
      </w:r>
      <w:r w:rsidR="00772119">
        <w:rPr>
          <w:lang w:val="en-GB"/>
        </w:rPr>
        <w:t xml:space="preserve">of </w:t>
      </w:r>
      <w:r w:rsidR="00154DE8">
        <w:rPr>
          <w:lang w:val="en-GB"/>
        </w:rPr>
        <w:t xml:space="preserve">prediction models </w:t>
      </w:r>
      <w:r w:rsidR="007874BB">
        <w:rPr>
          <w:lang w:val="en-GB"/>
        </w:rPr>
        <w:t xml:space="preserve">in individual patients </w:t>
      </w:r>
      <w:r w:rsidR="00361E06">
        <w:rPr>
          <w:lang w:val="en-GB"/>
        </w:rPr>
        <w:t>becomes more evident</w:t>
      </w:r>
      <w:r w:rsidR="005A3D67">
        <w:rPr>
          <w:lang w:val="en-GB"/>
        </w:rPr>
        <w:t xml:space="preserve"> </w:t>
      </w:r>
      <w:r w:rsidR="005A3D67">
        <w:rPr>
          <w:lang w:val="en-GB"/>
        </w:rPr>
        <w:fldChar w:fldCharType="begin"/>
      </w:r>
      <w:r w:rsidR="00192874">
        <w:rPr>
          <w:lang w:val="en-GB"/>
        </w:rPr>
        <w:instrText xml:space="preserve"> ADDIN ZOTERO_ITEM CSL_CITATION {"citationID":"DpuljZFK","properties":{"formattedCitation":"(6,7)","plainCitation":"(6,7)","noteIndex":0},"citationItems":[{"id":57,"uris":["http://zotero.org/users/6411374/items/ZHJAX2V6"],"uri":["http://zotero.org/users/6411374/items/ZHJAX2V6"],"itemData":{"id":57,"type":"article-journal","abstract":"Purpose We set out to develop a real-time computerised decision support system (CDSS) embedded in the electronic health record (EHR) with information on risk factors, estimated risk, and guideline-based advice on treatment strategy in order to improve adherence to cardiovascular risk management (CVRM) guidelines with the ultimate aim of improving patient healthcare.","container-title":"Netherlands Heart Journal","DOI":"10.1007/s12471-019-01308-w","ISSN":"1568-5888, 1876-6250","issue":"9","journalAbbreviation":"Neth Heart J","language":"en","page":"435-442","source":"DOI.org (Crossref)","title":"A computerised decision support system for cardiovascular risk management ‘live’ in the electronic health record environment: development, validation and implementation—the Utrecht Cardiovascular Cohort Initiative","title-short":"A computerised decision support system for cardiovascular risk management ‘live’ in the electronic health record environment","volume":"27","author":[{"family":"Groenhof","given":"T. K. J."},{"family":"Bots","given":"M. L."},{"family":"Brandjes","given":"M."},{"family":"Jacobs","given":"J. J. L."},{"family":"Grobbee","given":"D. E."},{"family":"Solinge","given":"W. W.","non-dropping-particle":"van"},{"family":"Visseren","given":"F. L. J."},{"family":"Haitjema","given":"S."},{"family":"Asselbergs","given":"F. W."}],"issued":{"date-parts":[["2019",9]]}}},{"id":42,"uris":["http://zotero.org/users/6411374/items/CVWQJGY6"],"uri":["http://zotero.org/users/6411374/items/CVWQJGY6"],"itemData":{"id":42,"type":"article-journal","abstract":"The overwhelming amount, production speed, multidimensionality, and potential value of data currently available—often simplified and referred to as big data —exceed the limits of understanding of the human brain. At the same time, developments in data analytics and computational power provide the opportunity to obtain new insights and transfer data-provided added value to clinical practice in real time. What is the role of the health care professional in collaboration with the data scientist in the changing landscape of modern care? We discuss how health care professionals should provide expert knowledge in each of the stages of clinical decision support design: data level, algorithm level, and decision support level. Including various ethical considerations, we advocate for health care professionals to responsibly initiate and guide interprofessional teams, including patients, and embrace novel analytic technologies to translate big data into patient benefit driven by human(e) values.","container-title":"Journal of Medical Internet Research","DOI":"10.2196/11732","ISSN":"1438-8871","issue":"3","journalAbbreviation":"J Med Internet Res","language":"en","page":"e11732","source":"DOI.org (Crossref)","title":"A Human(e) Factor in Clinical Decision Support Systems","volume":"21","author":[{"family":"Bezemer","given":"Tim"},{"family":"Groot","given":"Mark CH","non-dropping-particle":"de"},{"family":"Blasse","given":"Enja"},{"family":"Berg","given":"Maarten J","non-dropping-particle":"ten"},{"family":"Kappen","given":"Teus H"},{"family":"Bredenoord","given":"Annelien L"},{"family":"Solinge","given":"Wouter W","non-dropping-particle":"van"},{"family":"Hoefer","given":"Imo E"},{"family":"Haitjema","given":"Saskia"}],"issued":{"date-parts":[["2019",3,19]]}}}],"schema":"https://github.com/citation-style-language/schema/raw/master/csl-citation.json"} </w:instrText>
      </w:r>
      <w:r w:rsidR="005A3D67">
        <w:rPr>
          <w:lang w:val="en-GB"/>
        </w:rPr>
        <w:fldChar w:fldCharType="separate"/>
      </w:r>
      <w:r w:rsidR="003228F6">
        <w:rPr>
          <w:noProof/>
        </w:rPr>
        <w:t>(6,7)</w:t>
      </w:r>
      <w:r w:rsidR="005A3D67">
        <w:rPr>
          <w:lang w:val="en-GB"/>
        </w:rPr>
        <w:fldChar w:fldCharType="end"/>
      </w:r>
      <w:r w:rsidR="005A3D67" w:rsidRPr="00E71387">
        <w:t>.</w:t>
      </w:r>
      <w:r w:rsidR="00BB51E9">
        <w:t xml:space="preserve"> The issue is further compounded as the (gold) standard strategies to mend or circumvent missing data are not suited for use in individual patient data in live cli</w:t>
      </w:r>
      <w:r w:rsidR="00861965">
        <w:t>nical practice</w:t>
      </w:r>
      <w:r w:rsidR="00BB51E9">
        <w:t>.</w:t>
      </w:r>
    </w:p>
    <w:p w14:paraId="33D22349" w14:textId="273C605C" w:rsidR="003014D3" w:rsidRDefault="00BC5654" w:rsidP="00797D43">
      <w:pPr>
        <w:rPr>
          <w:bCs/>
          <w:lang w:val="en-GB"/>
        </w:rPr>
      </w:pPr>
      <w:r w:rsidRPr="00043D69">
        <w:rPr>
          <w:lang w:val="en-GB"/>
        </w:rPr>
        <w:t>Various s</w:t>
      </w:r>
      <w:r w:rsidR="007C72BD" w:rsidRPr="00043D69">
        <w:rPr>
          <w:lang w:val="en-GB"/>
        </w:rPr>
        <w:t xml:space="preserve">trategies to handle challenging manifestations of missing data have been studied thoroughly </w:t>
      </w:r>
      <w:r w:rsidRPr="00043D69">
        <w:rPr>
          <w:lang w:val="en-GB"/>
        </w:rPr>
        <w:t xml:space="preserve">and </w:t>
      </w:r>
      <w:r w:rsidR="007C72BD" w:rsidRPr="00043D69">
        <w:rPr>
          <w:lang w:val="en-GB"/>
        </w:rPr>
        <w:t xml:space="preserve">can </w:t>
      </w:r>
      <w:r w:rsidRPr="00043D69">
        <w:rPr>
          <w:lang w:val="en-GB"/>
        </w:rPr>
        <w:t xml:space="preserve">usually </w:t>
      </w:r>
      <w:r w:rsidR="007C72BD" w:rsidRPr="00043D69">
        <w:rPr>
          <w:lang w:val="en-GB"/>
        </w:rPr>
        <w:t xml:space="preserve">provide </w:t>
      </w:r>
      <w:r w:rsidR="002803F9">
        <w:rPr>
          <w:lang w:val="en-GB"/>
        </w:rPr>
        <w:t xml:space="preserve">more </w:t>
      </w:r>
      <w:r w:rsidR="007C72BD" w:rsidRPr="00043D69">
        <w:rPr>
          <w:lang w:val="en-GB"/>
        </w:rPr>
        <w:t xml:space="preserve">plausible substitution values </w:t>
      </w:r>
      <w:r w:rsidR="00F92FEE">
        <w:rPr>
          <w:lang w:val="en-GB"/>
        </w:rPr>
        <w:t>(</w:t>
      </w:r>
      <w:r w:rsidR="00F92FEE" w:rsidRPr="00043D69">
        <w:rPr>
          <w:lang w:val="en-GB"/>
        </w:rPr>
        <w:t>e.g.,</w:t>
      </w:r>
      <w:r w:rsidR="007C72BD" w:rsidRPr="00043D69">
        <w:rPr>
          <w:lang w:val="en-GB"/>
        </w:rPr>
        <w:t xml:space="preserve"> via imputation</w:t>
      </w:r>
      <w:r w:rsidR="00F92FEE">
        <w:rPr>
          <w:lang w:val="en-GB"/>
        </w:rPr>
        <w:t>)</w:t>
      </w:r>
      <w:r w:rsidR="00FC1047">
        <w:rPr>
          <w:lang w:val="en-GB"/>
        </w:rPr>
        <w:t xml:space="preserve"> </w:t>
      </w:r>
      <w:r w:rsidR="00FC1047">
        <w:rPr>
          <w:lang w:val="en-GB"/>
        </w:rPr>
        <w:fldChar w:fldCharType="begin"/>
      </w:r>
      <w:r w:rsidR="00192874">
        <w:rPr>
          <w:lang w:val="en-GB"/>
        </w:rPr>
        <w:instrText xml:space="preserve"> ADDIN ZOTERO_ITEM CSL_CITATION {"citationID":"f6xSFeC8","properties":{"formattedCitation":"(2)","plainCitation":"(2)","noteIndex":0},"citationItems":[{"id":38,"uris":["http://zotero.org/users/6411374/items/NM8M5WDU"],"uri":["http://zotero.org/users/6411374/items/NM8M5WDU"],"itemData":{"id":38,"type":"article-journal","abstract":"BACKGROUND: Prediction models combine patient characteristics and test results to predict the presence of a disease or the occurrence of an event in the future. In the event that test results (predictor) are unavailable, a strategy is needed to help users applying a prediction model to deal with such missing values. We evaluated 6 strategies to deal with missing values.\nMETHODS: We developed and validated (in 1295 and 532 primary care patients, respectively) a prediction model to predict the risk of deep venous thrombosis. In an application set (259 patients), we mimicked 3 situations in which (1) an important predictor (D-dimer test), (2) a weaker predictor (difference in calf circumference), and (3) both predictors simultaneously were missing. The 6 strategies to deal with missing values were (1) ignoring the predictor, (2) overall mean imputation, (3) subgroup mean imputation, (4) multiple imputation, (5) applying a submodel including only the observed predictors as derived from the development set, or (6) the “one-step-sweep” method. We compared the model’s discriminative ability (expressed by the ROC area) with the true ROC area (no missing values) and the model’s estimated calibration slope and intercept with the ideal values of 1 and 0, respectively.\nRESULTS: Ignoring the predictor led to the worst and multiple imputation to the best discrimination. Multiple imputation led to calibration intercepts closest to the true value. The effect of the strategies on the slope differed between the 3 scenarios.\nCONCLUSIONS: Multiple imputation is preferred if a predictor value is missing. © 2009 American Association for Clinical Chemistry","container-title":"Clinical Chemistry","DOI":"10.1373/clinchem.2008.115345","ISSN":"0009-9147, 1530-8561","issue":"5","language":"en","page":"994-1001","source":"DOI.org (Crossref)","title":"Dealing with Missing Predictor Values When Applying Clinical Prediction Models","volume":"55","author":[{"family":"Janssen","given":"Kristel J M"},{"family":"Vergouwe","given":"Yvonne"},{"family":"Donders","given":"A Rogier T"},{"family":"Harrell","given":"Frank E"},{"family":"Chen","given":"Qingxia"},{"family":"Grobbee","given":"Diederick E"},{"family":"Moons","given":"Karel G M"}],"issued":{"date-parts":[["2009",5,1]]}}}],"schema":"https://github.com/citation-style-language/schema/raw/master/csl-citation.json"} </w:instrText>
      </w:r>
      <w:r w:rsidR="00FC1047">
        <w:rPr>
          <w:lang w:val="en-GB"/>
        </w:rPr>
        <w:fldChar w:fldCharType="separate"/>
      </w:r>
      <w:r w:rsidR="00FC1047">
        <w:rPr>
          <w:noProof/>
          <w:lang w:val="en-GB"/>
        </w:rPr>
        <w:t>(2)</w:t>
      </w:r>
      <w:r w:rsidR="00FC1047">
        <w:rPr>
          <w:lang w:val="en-GB"/>
        </w:rPr>
        <w:fldChar w:fldCharType="end"/>
      </w:r>
      <w:r w:rsidR="007C72BD" w:rsidRPr="00043D69">
        <w:rPr>
          <w:lang w:val="en-GB"/>
        </w:rPr>
        <w:t>.</w:t>
      </w:r>
      <w:r w:rsidRPr="00043D69">
        <w:rPr>
          <w:lang w:val="en-GB"/>
        </w:rPr>
        <w:t xml:space="preserve"> </w:t>
      </w:r>
      <w:r w:rsidR="00183B61">
        <w:rPr>
          <w:lang w:val="en-GB"/>
        </w:rPr>
        <w:t xml:space="preserve">Multiple imputation is </w:t>
      </w:r>
      <w:r w:rsidR="000A273A">
        <w:rPr>
          <w:lang w:val="en-GB"/>
        </w:rPr>
        <w:t xml:space="preserve">often </w:t>
      </w:r>
      <w:r w:rsidR="00183B61">
        <w:rPr>
          <w:lang w:val="en-GB"/>
        </w:rPr>
        <w:t>considered to be the gold standard</w:t>
      </w:r>
      <w:r w:rsidR="00190260">
        <w:rPr>
          <w:lang w:val="en-GB"/>
        </w:rPr>
        <w:t xml:space="preserve"> and </w:t>
      </w:r>
      <w:r w:rsidR="0000302E">
        <w:rPr>
          <w:lang w:val="en-GB"/>
        </w:rPr>
        <w:t xml:space="preserve">can </w:t>
      </w:r>
      <w:r w:rsidR="00190260">
        <w:rPr>
          <w:lang w:val="en-GB"/>
        </w:rPr>
        <w:t xml:space="preserve">provide </w:t>
      </w:r>
      <w:r w:rsidR="0000302E">
        <w:rPr>
          <w:lang w:val="en-GB"/>
        </w:rPr>
        <w:t>valid</w:t>
      </w:r>
      <w:r w:rsidR="00190260">
        <w:rPr>
          <w:lang w:val="en-GB"/>
        </w:rPr>
        <w:t xml:space="preserve"> estimates and correct standard erro</w:t>
      </w:r>
      <w:r w:rsidR="00A750BD">
        <w:rPr>
          <w:lang w:val="en-GB"/>
        </w:rPr>
        <w:t>r</w:t>
      </w:r>
      <w:r w:rsidR="00190260">
        <w:rPr>
          <w:lang w:val="en-GB"/>
        </w:rPr>
        <w:t>s</w:t>
      </w:r>
      <w:r w:rsidR="001E0387">
        <w:rPr>
          <w:lang w:val="en-GB"/>
        </w:rPr>
        <w:t xml:space="preserve"> </w:t>
      </w:r>
      <w:r w:rsidR="00A37103" w:rsidRPr="003B7C48">
        <w:t xml:space="preserve">when the </w:t>
      </w:r>
      <w:r w:rsidR="00A37103">
        <w:t>solution to the problem does not depend on the unobserved values</w:t>
      </w:r>
      <w:r w:rsidR="00A37103" w:rsidRPr="00043D69">
        <w:rPr>
          <w:lang w:val="en-GB"/>
        </w:rPr>
        <w:t xml:space="preserve"> </w:t>
      </w:r>
      <w:r w:rsidR="00190260" w:rsidRPr="00043D69">
        <w:rPr>
          <w:lang w:val="en-GB"/>
        </w:rPr>
        <w:fldChar w:fldCharType="begin"/>
      </w:r>
      <w:r w:rsidR="00192874">
        <w:rPr>
          <w:lang w:val="en-GB"/>
        </w:rPr>
        <w:instrText xml:space="preserve"> ADDIN ZOTERO_ITEM CSL_CITATION {"citationID":"5tYBNkAf","properties":{"formattedCitation":"(8)","plainCitation":"(8)","noteIndex":0},"citationItems":[{"id":118,"uris":["http://zotero.org/users/6411374/items/U9T5E4G3"],"uri":["http://zotero.org/users/6411374/items/U9T5E4G3"],"itemData":{"id":118,"type":"book","edition":"2","publisher":"CRC Press","title":"Flexible Imputation of Missing Data","author":[{"family":"Van Buuren","given":"Stef"}],"issued":{"date-parts":[["2018"]]}}}],"schema":"https://github.com/citation-style-language/schema/raw/master/csl-citation.json"} </w:instrText>
      </w:r>
      <w:r w:rsidR="00190260" w:rsidRPr="00043D69">
        <w:rPr>
          <w:lang w:val="en-GB"/>
        </w:rPr>
        <w:fldChar w:fldCharType="separate"/>
      </w:r>
      <w:r w:rsidR="003228F6">
        <w:rPr>
          <w:rFonts w:ascii="Calibri Light" w:hAnsi="Calibri Light" w:cs="Calibri Light"/>
          <w:lang w:val="en-GB"/>
        </w:rPr>
        <w:t>(8)</w:t>
      </w:r>
      <w:r w:rsidR="00190260" w:rsidRPr="00043D69">
        <w:rPr>
          <w:lang w:val="en-GB"/>
        </w:rPr>
        <w:fldChar w:fldCharType="end"/>
      </w:r>
      <w:r w:rsidR="00190260">
        <w:rPr>
          <w:lang w:val="en-GB"/>
        </w:rPr>
        <w:t xml:space="preserve">. </w:t>
      </w:r>
      <w:r w:rsidR="00FA3A59">
        <w:rPr>
          <w:bCs/>
          <w:lang w:val="en-GB"/>
        </w:rPr>
        <w:t>Most imputation algorithms, however, require</w:t>
      </w:r>
      <w:r w:rsidR="001365B1">
        <w:rPr>
          <w:bCs/>
          <w:lang w:val="en-GB"/>
        </w:rPr>
        <w:t xml:space="preserve"> direct access to data from multiple </w:t>
      </w:r>
      <w:r w:rsidR="00A43726">
        <w:rPr>
          <w:bCs/>
          <w:lang w:val="en-GB"/>
        </w:rPr>
        <w:t>instances (i.e., multiple patients or multiple measurements)</w:t>
      </w:r>
      <w:r w:rsidR="007B15DE">
        <w:rPr>
          <w:bCs/>
          <w:lang w:val="en-GB"/>
        </w:rPr>
        <w:t xml:space="preserve"> and are therefore not suitable for use on a case-by-case basis</w:t>
      </w:r>
      <w:r w:rsidR="001365B1">
        <w:rPr>
          <w:bCs/>
          <w:lang w:val="en-GB"/>
        </w:rPr>
        <w:t xml:space="preserve">. </w:t>
      </w:r>
      <w:r w:rsidR="002C5868">
        <w:rPr>
          <w:bCs/>
          <w:lang w:val="en-GB"/>
        </w:rPr>
        <w:t>Further, when</w:t>
      </w:r>
      <w:r w:rsidR="001365B1">
        <w:rPr>
          <w:bCs/>
          <w:lang w:val="en-GB"/>
        </w:rPr>
        <w:t xml:space="preserve"> a </w:t>
      </w:r>
      <w:r w:rsidR="001365B1" w:rsidRPr="00043D69">
        <w:rPr>
          <w:bCs/>
          <w:lang w:val="en-GB"/>
        </w:rPr>
        <w:t xml:space="preserve">prediction model </w:t>
      </w:r>
      <w:r w:rsidR="001365B1">
        <w:rPr>
          <w:bCs/>
          <w:lang w:val="en-GB"/>
        </w:rPr>
        <w:t xml:space="preserve">is applied </w:t>
      </w:r>
      <w:r w:rsidR="001365B1" w:rsidRPr="00043D69">
        <w:rPr>
          <w:bCs/>
          <w:lang w:val="en-GB"/>
        </w:rPr>
        <w:t xml:space="preserve">to a single patient in clinical practice </w:t>
      </w:r>
      <w:r w:rsidR="001365B1">
        <w:rPr>
          <w:bCs/>
          <w:lang w:val="en-GB"/>
        </w:rPr>
        <w:t xml:space="preserve">via </w:t>
      </w:r>
      <w:r w:rsidR="00A41922">
        <w:rPr>
          <w:bCs/>
          <w:lang w:val="en-GB"/>
        </w:rPr>
        <w:t xml:space="preserve">a </w:t>
      </w:r>
      <w:r w:rsidR="001365B1">
        <w:rPr>
          <w:bCs/>
          <w:lang w:val="en-GB"/>
        </w:rPr>
        <w:t xml:space="preserve">CDSS </w:t>
      </w:r>
      <w:r w:rsidR="001365B1" w:rsidRPr="00043D69">
        <w:rPr>
          <w:bCs/>
          <w:lang w:val="en-GB"/>
        </w:rPr>
        <w:t xml:space="preserve">there is (usually) no access to </w:t>
      </w:r>
      <w:r w:rsidR="001365B1">
        <w:rPr>
          <w:bCs/>
          <w:lang w:val="en-GB"/>
        </w:rPr>
        <w:t xml:space="preserve">any </w:t>
      </w:r>
      <w:r w:rsidR="003E3C69">
        <w:rPr>
          <w:bCs/>
          <w:lang w:val="en-GB"/>
        </w:rPr>
        <w:t xml:space="preserve">data from other individuals </w:t>
      </w:r>
      <w:r w:rsidR="001365B1" w:rsidRPr="00043D69">
        <w:rPr>
          <w:bCs/>
          <w:lang w:val="en-GB"/>
        </w:rPr>
        <w:t xml:space="preserve">due to computational and privacy constraints </w:t>
      </w:r>
      <w:r w:rsidR="001365B1" w:rsidRPr="00043D69">
        <w:rPr>
          <w:bCs/>
          <w:color w:val="FF0000"/>
          <w:lang w:val="en-GB"/>
        </w:rPr>
        <w:t>[ref]</w:t>
      </w:r>
      <w:r w:rsidR="001365B1" w:rsidRPr="00043D69">
        <w:rPr>
          <w:bCs/>
          <w:lang w:val="en-GB"/>
        </w:rPr>
        <w:t>.</w:t>
      </w:r>
      <w:r w:rsidR="00500D2A">
        <w:rPr>
          <w:bCs/>
          <w:lang w:val="en-GB"/>
        </w:rPr>
        <w:t xml:space="preserve"> </w:t>
      </w:r>
    </w:p>
    <w:p w14:paraId="5105FD60" w14:textId="43B79783" w:rsidR="00BD559F" w:rsidRPr="00183165" w:rsidRDefault="00BD559F" w:rsidP="00797D43">
      <w:pPr>
        <w:rPr>
          <w:bCs/>
          <w:lang w:val="en-GB"/>
        </w:rPr>
      </w:pPr>
      <w:r>
        <w:t xml:space="preserve">An intuitive alternative to imputation is to solve </w:t>
      </w:r>
      <w:r w:rsidR="003B7C48">
        <w:t xml:space="preserve">for </w:t>
      </w:r>
      <w:r>
        <w:t xml:space="preserve">the missingness inside the </w:t>
      </w:r>
      <w:r w:rsidR="00FC0B83">
        <w:t xml:space="preserve">prediction </w:t>
      </w:r>
      <w:r>
        <w:t xml:space="preserve">model instead of the data. Two promising </w:t>
      </w:r>
      <w:r w:rsidR="00A37103">
        <w:t>methods</w:t>
      </w:r>
      <w:r>
        <w:t xml:space="preserve"> of this type are </w:t>
      </w:r>
      <w:r w:rsidR="00A37103">
        <w:t xml:space="preserve">the pattern submodel (PS) approach or </w:t>
      </w:r>
      <w:r>
        <w:t xml:space="preserve">surrogate </w:t>
      </w:r>
      <w:r>
        <w:lastRenderedPageBreak/>
        <w:t>split</w:t>
      </w:r>
      <w:r w:rsidR="00A37103">
        <w:t>s (SS).</w:t>
      </w:r>
      <w:r>
        <w:rPr>
          <w:lang w:val="en-GB"/>
        </w:rPr>
        <w:t xml:space="preserve"> </w:t>
      </w:r>
      <w:r w:rsidR="00A37103">
        <w:rPr>
          <w:lang w:val="en-GB"/>
        </w:rPr>
        <w:t>P</w:t>
      </w:r>
      <w:r w:rsidR="00A37103" w:rsidRPr="00043D69">
        <w:rPr>
          <w:lang w:val="en-GB"/>
        </w:rPr>
        <w:t xml:space="preserve">attern </w:t>
      </w:r>
      <w:r w:rsidR="00A37103">
        <w:rPr>
          <w:lang w:val="en-GB"/>
        </w:rPr>
        <w:t>sub</w:t>
      </w:r>
      <w:r w:rsidR="00A37103" w:rsidRPr="00043D69">
        <w:rPr>
          <w:lang w:val="en-GB"/>
        </w:rPr>
        <w:t>model</w:t>
      </w:r>
      <w:r w:rsidR="00A37103">
        <w:rPr>
          <w:lang w:val="en-GB"/>
        </w:rPr>
        <w:t xml:space="preserve">s are attractive to a variety of parameter-based </w:t>
      </w:r>
      <w:r w:rsidR="001C157E">
        <w:rPr>
          <w:lang w:val="en-GB"/>
        </w:rPr>
        <w:t>modeling</w:t>
      </w:r>
      <w:r w:rsidR="00A37103">
        <w:rPr>
          <w:lang w:val="en-GB"/>
        </w:rPr>
        <w:t xml:space="preserve"> techniques (e.g. regression). The so-called submodels</w:t>
      </w:r>
      <w:r w:rsidR="00A37103" w:rsidRPr="00043D69">
        <w:rPr>
          <w:lang w:val="en-GB"/>
        </w:rPr>
        <w:t xml:space="preserve"> </w:t>
      </w:r>
      <w:r w:rsidR="00A37103">
        <w:rPr>
          <w:lang w:val="en-GB"/>
        </w:rPr>
        <w:t xml:space="preserve">incorporate the nature of the missing data by developing a separate prediction model </w:t>
      </w:r>
      <w:r w:rsidR="00A37103" w:rsidRPr="00043D69">
        <w:rPr>
          <w:lang w:val="en-GB"/>
        </w:rPr>
        <w:t xml:space="preserve">for </w:t>
      </w:r>
      <w:r w:rsidR="00A37103">
        <w:rPr>
          <w:bCs/>
          <w:lang w:val="en-GB"/>
        </w:rPr>
        <w:t xml:space="preserve">all possible missing data patterns </w:t>
      </w:r>
      <w:r w:rsidR="00A37103" w:rsidRPr="00043D69">
        <w:rPr>
          <w:bCs/>
          <w:lang w:val="en-GB"/>
        </w:rPr>
        <w:fldChar w:fldCharType="begin"/>
      </w:r>
      <w:r w:rsidR="008C2737">
        <w:rPr>
          <w:bCs/>
          <w:lang w:val="en-GB"/>
        </w:rPr>
        <w:instrText xml:space="preserve"> ADDIN ZOTERO_ITEM CSL_CITATION {"citationID":"fP31gtkZ","properties":{"formattedCitation":"(9)","plainCitation":"(9)","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D"}],"issued":{"date-parts":[["2020",4,1]]}}}],"schema":"https://github.com/citation-style-language/schema/raw/master/csl-citation.json"} </w:instrText>
      </w:r>
      <w:r w:rsidR="00A37103" w:rsidRPr="00043D69">
        <w:rPr>
          <w:bCs/>
          <w:lang w:val="en-GB"/>
        </w:rPr>
        <w:fldChar w:fldCharType="separate"/>
      </w:r>
      <w:r w:rsidR="008C2737">
        <w:rPr>
          <w:bCs/>
          <w:noProof/>
          <w:lang w:val="en-GB"/>
        </w:rPr>
        <w:t>(9)</w:t>
      </w:r>
      <w:r w:rsidR="00A37103" w:rsidRPr="00043D69">
        <w:rPr>
          <w:bCs/>
          <w:lang w:val="en-GB"/>
        </w:rPr>
        <w:fldChar w:fldCharType="end"/>
      </w:r>
      <w:r w:rsidR="00A37103" w:rsidRPr="00043D69">
        <w:rPr>
          <w:bCs/>
          <w:lang w:val="en-GB"/>
        </w:rPr>
        <w:t>. Then, when applied to a new</w:t>
      </w:r>
      <w:r w:rsidR="00A37103">
        <w:rPr>
          <w:bCs/>
          <w:lang w:val="en-GB"/>
        </w:rPr>
        <w:t xml:space="preserve"> case or </w:t>
      </w:r>
      <w:r w:rsidR="00A37103" w:rsidRPr="00043D69">
        <w:rPr>
          <w:bCs/>
          <w:lang w:val="en-GB"/>
        </w:rPr>
        <w:t>out-of-sample individual the corresponding prediction model</w:t>
      </w:r>
      <w:r w:rsidR="00A37103">
        <w:rPr>
          <w:bCs/>
          <w:lang w:val="en-GB"/>
        </w:rPr>
        <w:t xml:space="preserve"> that matches the individual’s missing data pattern</w:t>
      </w:r>
      <w:r w:rsidR="00A37103" w:rsidRPr="00043D69">
        <w:rPr>
          <w:bCs/>
          <w:lang w:val="en-GB"/>
        </w:rPr>
        <w:t xml:space="preserve"> is used.</w:t>
      </w:r>
      <w:r w:rsidR="00A37103">
        <w:rPr>
          <w:bCs/>
          <w:lang w:val="en-GB"/>
        </w:rPr>
        <w:t xml:space="preserve"> </w:t>
      </w:r>
      <w:r w:rsidR="00E8262F">
        <w:rPr>
          <w:bCs/>
          <w:lang w:val="en-GB"/>
        </w:rPr>
        <w:t>Whereas the PS approach lends itself to various kinds of prediction models, t</w:t>
      </w:r>
      <w:r>
        <w:rPr>
          <w:lang w:val="en-GB"/>
        </w:rPr>
        <w:t xml:space="preserve">he </w:t>
      </w:r>
      <w:r w:rsidRPr="00043D69">
        <w:rPr>
          <w:lang w:val="en-GB"/>
        </w:rPr>
        <w:t xml:space="preserve">surrogate split approach </w:t>
      </w:r>
      <w:r w:rsidR="003B7C48">
        <w:rPr>
          <w:lang w:val="en-GB"/>
        </w:rPr>
        <w:t>comes naturally</w:t>
      </w:r>
      <w:r w:rsidRPr="00043D69">
        <w:rPr>
          <w:lang w:val="en-GB"/>
        </w:rPr>
        <w:t xml:space="preserve"> to random forest models </w:t>
      </w:r>
      <w:r w:rsidRPr="00043D69">
        <w:rPr>
          <w:lang w:val="en-GB"/>
        </w:rPr>
        <w:fldChar w:fldCharType="begin"/>
      </w:r>
      <w:r w:rsidR="008C2737">
        <w:rPr>
          <w:lang w:val="en-GB"/>
        </w:rPr>
        <w:instrText xml:space="preserve"> ADDIN ZOTERO_ITEM CSL_CITATION {"citationID":"6tMf7NLD","properties":{"formattedCitation":"(10,11)","plainCitation":"(10,11)","noteIndex":0},"citationItems":[{"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Aelst","given":"S."}],"issued":{"date-parts":[["2015",8]]}}}],"schema":"https://github.com/citation-style-language/schema/raw/master/csl-citation.json"} </w:instrText>
      </w:r>
      <w:r w:rsidRPr="00043D69">
        <w:rPr>
          <w:lang w:val="en-GB"/>
        </w:rPr>
        <w:fldChar w:fldCharType="separate"/>
      </w:r>
      <w:r w:rsidR="008C2737">
        <w:rPr>
          <w:noProof/>
          <w:lang w:val="en-GB"/>
        </w:rPr>
        <w:t>(10,11)</w:t>
      </w:r>
      <w:r w:rsidRPr="00043D69">
        <w:rPr>
          <w:lang w:val="en-GB"/>
        </w:rPr>
        <w:fldChar w:fldCharType="end"/>
      </w:r>
      <w:r w:rsidRPr="00043D69">
        <w:rPr>
          <w:lang w:val="en-GB"/>
        </w:rPr>
        <w:t xml:space="preserve">. </w:t>
      </w:r>
      <w:commentRangeStart w:id="3"/>
      <w:r w:rsidRPr="00043D69">
        <w:rPr>
          <w:lang w:val="en-GB"/>
        </w:rPr>
        <w:t>Briefly</w:t>
      </w:r>
      <w:commentRangeEnd w:id="3"/>
      <w:r>
        <w:rPr>
          <w:rStyle w:val="CommentReference"/>
          <w:rFonts w:eastAsiaTheme="minorHAnsi"/>
        </w:rPr>
        <w:commentReference w:id="3"/>
      </w:r>
      <w:r w:rsidRPr="00043D69">
        <w:rPr>
          <w:lang w:val="en-GB"/>
        </w:rPr>
        <w:t xml:space="preserve">, these surrogate splits attempt to preserve the partitioning of the original split by finding the </w:t>
      </w:r>
      <w:r w:rsidR="000B2396">
        <w:rPr>
          <w:lang w:val="en-GB"/>
        </w:rPr>
        <w:t>next</w:t>
      </w:r>
      <w:r w:rsidR="000B2396" w:rsidRPr="00043D69">
        <w:rPr>
          <w:lang w:val="en-GB"/>
        </w:rPr>
        <w:t xml:space="preserve"> </w:t>
      </w:r>
      <w:r w:rsidRPr="00043D69">
        <w:rPr>
          <w:lang w:val="en-GB"/>
        </w:rPr>
        <w:t xml:space="preserve">most optimal split given other observed variables. When the model is applied, each original split for which the predictor is missing </w:t>
      </w:r>
      <w:r w:rsidR="000B2396">
        <w:rPr>
          <w:lang w:val="en-GB"/>
        </w:rPr>
        <w:t>will be</w:t>
      </w:r>
      <w:r w:rsidRPr="00043D69">
        <w:rPr>
          <w:lang w:val="en-GB"/>
        </w:rPr>
        <w:t xml:space="preserve"> replaced by the best available ‘surrogate’ variable to decide the split direction </w:t>
      </w:r>
      <w:r w:rsidRPr="00043D69">
        <w:rPr>
          <w:lang w:val="en-GB"/>
        </w:rPr>
        <w:fldChar w:fldCharType="begin"/>
      </w:r>
      <w:r w:rsidR="008C2737">
        <w:rPr>
          <w:lang w:val="en-GB"/>
        </w:rPr>
        <w:instrText xml:space="preserve"> ADDIN ZOTERO_ITEM CSL_CITATION {"citationID":"Yn42DK5W","properties":{"formattedCitation":"(10,11)","plainCitation":"(10,11)","noteIndex":0},"citationItems":[{"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M."},{"family":"Rauch","given":"Jan"}],"author":[{"family":"Feelders","given":"Ad"}],"accessed":{"date-parts":[["2019",10,2]]},"issued":{"date-parts":[["1999"]]}}}],"schema":"https://github.com/citation-style-language/schema/raw/master/csl-citation.json"} </w:instrText>
      </w:r>
      <w:r w:rsidRPr="00043D69">
        <w:rPr>
          <w:lang w:val="en-GB"/>
        </w:rPr>
        <w:fldChar w:fldCharType="separate"/>
      </w:r>
      <w:r w:rsidR="008C2737">
        <w:rPr>
          <w:noProof/>
          <w:lang w:val="en-GB"/>
        </w:rPr>
        <w:t>(10,11)</w:t>
      </w:r>
      <w:r w:rsidRPr="00043D69">
        <w:rPr>
          <w:lang w:val="en-GB"/>
        </w:rPr>
        <w:fldChar w:fldCharType="end"/>
      </w:r>
      <w:r w:rsidRPr="00043D69">
        <w:rPr>
          <w:lang w:val="en-GB"/>
        </w:rPr>
        <w:t xml:space="preserve">. </w:t>
      </w:r>
    </w:p>
    <w:p w14:paraId="5985C297" w14:textId="39702737" w:rsidR="00D21739" w:rsidRPr="007E5EAF" w:rsidRDefault="002130BB" w:rsidP="00D21739">
      <w:pPr>
        <w:rPr>
          <w:lang w:val="en-GB"/>
        </w:rPr>
      </w:pPr>
      <w:r>
        <w:rPr>
          <w:lang w:val="en-GB"/>
        </w:rPr>
        <w:t xml:space="preserve">In this article we compare various </w:t>
      </w:r>
      <w:r w:rsidR="00A21D5F">
        <w:rPr>
          <w:lang w:val="en-GB"/>
        </w:rPr>
        <w:t xml:space="preserve">real-time </w:t>
      </w:r>
      <w:r>
        <w:rPr>
          <w:lang w:val="en-GB"/>
        </w:rPr>
        <w:t xml:space="preserve">missing data handling approaches when implementing specific </w:t>
      </w:r>
      <w:r w:rsidR="001C157E">
        <w:rPr>
          <w:lang w:val="en-GB"/>
        </w:rPr>
        <w:t>modeling</w:t>
      </w:r>
      <w:r>
        <w:rPr>
          <w:lang w:val="en-GB"/>
        </w:rPr>
        <w:t xml:space="preserve"> techniques in live clinical practice. </w:t>
      </w:r>
      <w:r w:rsidR="00FC0B83" w:rsidRPr="00043D69">
        <w:rPr>
          <w:lang w:val="en-GB"/>
        </w:rPr>
        <w:t>We use</w:t>
      </w:r>
      <w:r w:rsidR="00FC0B83">
        <w:rPr>
          <w:lang w:val="en-GB"/>
        </w:rPr>
        <w:t xml:space="preserve"> the term</w:t>
      </w:r>
      <w:r w:rsidR="00FC0B83" w:rsidRPr="00043D69">
        <w:rPr>
          <w:lang w:val="en-GB"/>
        </w:rPr>
        <w:t xml:space="preserve"> 'real-time' to refer to methods that can be applied to data from a single individual as would occur in clinical practice, without necessitating the use of data from other individuals at the point of care.</w:t>
      </w:r>
      <w:r w:rsidR="00FC0B83">
        <w:rPr>
          <w:lang w:val="en-GB"/>
        </w:rPr>
        <w:t xml:space="preserve"> </w:t>
      </w:r>
      <w:r w:rsidR="004D58F8">
        <w:rPr>
          <w:bCs/>
          <w:lang w:val="en-GB"/>
        </w:rPr>
        <w:t>We</w:t>
      </w:r>
      <w:r w:rsidR="003F41DC" w:rsidRPr="00043D69">
        <w:rPr>
          <w:bCs/>
          <w:lang w:val="en-GB"/>
        </w:rPr>
        <w:t xml:space="preserve"> present an extensive simulation study and </w:t>
      </w:r>
      <w:r w:rsidR="00453501" w:rsidRPr="00043D69">
        <w:rPr>
          <w:bCs/>
          <w:lang w:val="en-GB"/>
        </w:rPr>
        <w:t>a</w:t>
      </w:r>
      <w:r w:rsidR="003F41DC" w:rsidRPr="00043D69">
        <w:rPr>
          <w:bCs/>
          <w:lang w:val="en-GB"/>
        </w:rPr>
        <w:t xml:space="preserve"> </w:t>
      </w:r>
      <w:r w:rsidR="00913A1F">
        <w:rPr>
          <w:bCs/>
          <w:lang w:val="en-GB"/>
        </w:rPr>
        <w:t>motivating</w:t>
      </w:r>
      <w:r w:rsidR="003F41DC" w:rsidRPr="00043D69">
        <w:rPr>
          <w:bCs/>
          <w:lang w:val="en-GB"/>
        </w:rPr>
        <w:t xml:space="preserve"> example to compare the different missing data handling strategies that can be used at the implementation level.</w:t>
      </w:r>
      <w:r w:rsidR="0019787C" w:rsidRPr="00043D69">
        <w:rPr>
          <w:bCs/>
          <w:lang w:val="en-GB"/>
        </w:rPr>
        <w:t xml:space="preserve"> The aim is to identify strengths and weaknesses of these approaches on the ability to estimate individualized risk, as quantified by the discrimination and calibration of the predictions.</w:t>
      </w:r>
      <w:r w:rsidR="00D21739">
        <w:rPr>
          <w:lang w:val="en-GB"/>
        </w:rPr>
        <w:br w:type="page"/>
      </w:r>
    </w:p>
    <w:p w14:paraId="6675FCFF" w14:textId="53E91203" w:rsidR="0035333B" w:rsidRPr="00290302" w:rsidRDefault="00370464" w:rsidP="00290302">
      <w:pPr>
        <w:pStyle w:val="Heading1"/>
        <w:rPr>
          <w:lang w:val="en-GB"/>
        </w:rPr>
      </w:pPr>
      <w:r w:rsidRPr="00043D69">
        <w:rPr>
          <w:lang w:val="en-GB"/>
        </w:rPr>
        <w:lastRenderedPageBreak/>
        <w:t>M</w:t>
      </w:r>
      <w:r w:rsidR="00D21739">
        <w:rPr>
          <w:lang w:val="en-GB"/>
        </w:rPr>
        <w:t>issing data handling m</w:t>
      </w:r>
      <w:r w:rsidRPr="00043D69">
        <w:rPr>
          <w:lang w:val="en-GB"/>
        </w:rPr>
        <w:t>ethods</w:t>
      </w:r>
      <w:r w:rsidR="00905CAC">
        <w:rPr>
          <w:lang w:val="en-GB"/>
        </w:rPr>
        <w:t xml:space="preserve"> for prediction models</w:t>
      </w:r>
    </w:p>
    <w:p w14:paraId="17D2C96A" w14:textId="2975A002" w:rsidR="003D5367" w:rsidRPr="003D5367" w:rsidRDefault="00497C90" w:rsidP="0043782C">
      <w:pPr>
        <w:rPr>
          <w:shd w:val="clear" w:color="auto" w:fill="FFFFFF"/>
          <w:lang w:val="en-GB" w:eastAsia="en-GB"/>
        </w:rPr>
      </w:pPr>
      <w:r w:rsidRPr="00043D69">
        <w:rPr>
          <w:lang w:val="en-GB"/>
        </w:rPr>
        <w:t xml:space="preserve">We </w:t>
      </w:r>
      <w:r w:rsidR="00780F6C">
        <w:rPr>
          <w:lang w:val="en-GB"/>
        </w:rPr>
        <w:t>consider the following three</w:t>
      </w:r>
      <w:r w:rsidR="004556B2">
        <w:rPr>
          <w:shd w:val="clear" w:color="auto" w:fill="FFFFFF"/>
          <w:lang w:val="en-GB" w:eastAsia="en-GB"/>
        </w:rPr>
        <w:t xml:space="preserve"> </w:t>
      </w:r>
      <w:r w:rsidR="00780F6C">
        <w:rPr>
          <w:shd w:val="clear" w:color="auto" w:fill="FFFFFF"/>
          <w:lang w:val="en-GB" w:eastAsia="en-GB"/>
        </w:rPr>
        <w:t xml:space="preserve">prediction </w:t>
      </w:r>
      <w:r w:rsidR="007E5EAF">
        <w:rPr>
          <w:shd w:val="clear" w:color="auto" w:fill="FFFFFF"/>
          <w:lang w:val="en-GB" w:eastAsia="en-GB"/>
        </w:rPr>
        <w:t>modeling</w:t>
      </w:r>
      <w:r>
        <w:rPr>
          <w:shd w:val="clear" w:color="auto" w:fill="FFFFFF"/>
          <w:lang w:val="en-GB" w:eastAsia="en-GB"/>
        </w:rPr>
        <w:t xml:space="preserve"> </w:t>
      </w:r>
      <w:r w:rsidRPr="00043D69">
        <w:rPr>
          <w:shd w:val="clear" w:color="auto" w:fill="FFFFFF"/>
          <w:lang w:val="en-GB" w:eastAsia="en-GB"/>
        </w:rPr>
        <w:t>strategies</w:t>
      </w:r>
      <w:r w:rsidR="00437945">
        <w:rPr>
          <w:shd w:val="clear" w:color="auto" w:fill="FFFFFF"/>
          <w:lang w:val="en-GB" w:eastAsia="en-GB"/>
        </w:rPr>
        <w:t xml:space="preserve"> </w:t>
      </w:r>
      <w:r w:rsidRPr="00043D69">
        <w:rPr>
          <w:shd w:val="clear" w:color="auto" w:fill="FFFFFF"/>
          <w:lang w:val="en-GB" w:eastAsia="en-GB"/>
        </w:rPr>
        <w:t xml:space="preserve">for </w:t>
      </w:r>
      <w:r>
        <w:rPr>
          <w:shd w:val="clear" w:color="auto" w:fill="FFFFFF"/>
          <w:lang w:val="en-GB" w:eastAsia="en-GB"/>
        </w:rPr>
        <w:t>real-time handling of missing data</w:t>
      </w:r>
      <w:r w:rsidR="00D56C19">
        <w:rPr>
          <w:shd w:val="clear" w:color="auto" w:fill="FFFFFF"/>
          <w:lang w:val="en-GB" w:eastAsia="en-GB"/>
        </w:rPr>
        <w:t xml:space="preserve">: (i) prediction models that adopt </w:t>
      </w:r>
      <w:r w:rsidR="00B668E1">
        <w:rPr>
          <w:shd w:val="clear" w:color="auto" w:fill="FFFFFF"/>
          <w:lang w:val="en-GB" w:eastAsia="en-GB"/>
        </w:rPr>
        <w:t xml:space="preserve">joint </w:t>
      </w:r>
      <w:r w:rsidR="001C157E">
        <w:rPr>
          <w:shd w:val="clear" w:color="auto" w:fill="FFFFFF"/>
          <w:lang w:val="en-GB" w:eastAsia="en-GB"/>
        </w:rPr>
        <w:t>modeling</w:t>
      </w:r>
      <w:r w:rsidR="00B668E1">
        <w:rPr>
          <w:shd w:val="clear" w:color="auto" w:fill="FFFFFF"/>
          <w:lang w:val="en-GB" w:eastAsia="en-GB"/>
        </w:rPr>
        <w:t xml:space="preserve"> imputation</w:t>
      </w:r>
      <w:r w:rsidR="00C32B67">
        <w:rPr>
          <w:shd w:val="clear" w:color="auto" w:fill="FFFFFF"/>
          <w:lang w:val="en-GB" w:eastAsia="en-GB"/>
        </w:rPr>
        <w:t>,</w:t>
      </w:r>
      <w:r w:rsidR="00B668E1">
        <w:rPr>
          <w:shd w:val="clear" w:color="auto" w:fill="FFFFFF"/>
          <w:lang w:val="en-GB" w:eastAsia="en-GB"/>
        </w:rPr>
        <w:t xml:space="preserve"> </w:t>
      </w:r>
      <w:r w:rsidR="00D56C19">
        <w:rPr>
          <w:shd w:val="clear" w:color="auto" w:fill="FFFFFF"/>
          <w:lang w:val="en-GB" w:eastAsia="en-GB"/>
        </w:rPr>
        <w:t xml:space="preserve">(ii) </w:t>
      </w:r>
      <w:r w:rsidR="00BF2D45">
        <w:rPr>
          <w:shd w:val="clear" w:color="auto" w:fill="FFFFFF"/>
          <w:lang w:val="en-GB" w:eastAsia="en-GB"/>
        </w:rPr>
        <w:t>prediction models that adopt a</w:t>
      </w:r>
      <w:r w:rsidR="00225153">
        <w:rPr>
          <w:shd w:val="clear" w:color="auto" w:fill="FFFFFF"/>
          <w:lang w:val="en-GB" w:eastAsia="en-GB"/>
        </w:rPr>
        <w:t xml:space="preserve"> </w:t>
      </w:r>
      <w:r w:rsidR="00BF2D45">
        <w:rPr>
          <w:shd w:val="clear" w:color="auto" w:fill="FFFFFF"/>
          <w:lang w:val="en-GB" w:eastAsia="en-GB"/>
        </w:rPr>
        <w:t>pattern submodel approach</w:t>
      </w:r>
      <w:r w:rsidR="00D56C19">
        <w:rPr>
          <w:shd w:val="clear" w:color="auto" w:fill="FFFFFF"/>
          <w:lang w:val="en-GB" w:eastAsia="en-GB"/>
        </w:rPr>
        <w:t xml:space="preserve"> (iii) </w:t>
      </w:r>
      <w:r w:rsidR="00BF2D45">
        <w:rPr>
          <w:shd w:val="clear" w:color="auto" w:fill="FFFFFF"/>
          <w:lang w:val="en-GB" w:eastAsia="en-GB"/>
        </w:rPr>
        <w:t xml:space="preserve">prediction models that adopt random forests with surrogate splits </w:t>
      </w:r>
      <w:r w:rsidR="00490DD7">
        <w:rPr>
          <w:shd w:val="clear" w:color="auto" w:fill="FFFFFF"/>
          <w:lang w:val="en-GB" w:eastAsia="en-GB"/>
        </w:rPr>
        <w:fldChar w:fldCharType="begin"/>
      </w:r>
      <w:r w:rsidR="008C2737">
        <w:rPr>
          <w:shd w:val="clear" w:color="auto" w:fill="FFFFFF"/>
          <w:lang w:val="en-GB" w:eastAsia="en-GB"/>
        </w:rPr>
        <w:instrText xml:space="preserve"> ADDIN ZOTERO_ITEM CSL_CITATION {"citationID":"F4GcTrrL","properties":{"formattedCitation":"(9,11\\uc0\\u8211{}13)","plainCitation":"(9,11–13)","noteIndex":0},"citationItems":[{"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D"}],"issued":{"date-parts":[["2020",4,1]]}}},{"id":799,"uris":["http://zotero.org/groups/2505537/items/WF8M4IKU"],"uri":["http://zotero.org/groups/2505537/items/WF8M4IKU"],"itemData":{"id":799,"type":"article-journal","abstract":"Abstract\n            \n              Aims\n              Use of prediction models is widely recommended by clinical guidelines, but usually requires complete information on all predictors, which is not always available in daily practice. We aim to describe two methods for real-time handling of missing predictor values when using prediction models in practice.\n            \n            \n              Methods and results\n              We compare the widely used method of mean imputation (M-imp) to a method that personalizes the imputations by taking advantage of the observed patient characteristics. These characteristics may include both prediction model variables and other characteristics (auxiliary variables). The method was implemented using imputation from a joint multivariate normal model of the patient characteristics (joint modelling imputation; JMI). Data from two different cardiovascular cohorts with cardiovascular predictors and outcome were used to evaluate the real-time imputation methods. We quantified the prediction model’s overall performance [mean squared error (MSE) of linear predictor], discrimination (c-index), calibration (intercept and slope), and net benefit (decision curve analysis). When compared with mean imputation, JMI substantially improved the MSE (0.10 vs. 0.13), c-index (0.70 vs. 0.68), and calibration (calibration-in-the-large: 0.04 vs. 0.06; calibration slope: 1.01 vs. 0.92), especially when incorporating auxiliary variables. When the imputation method was based on an external cohort, calibration deteriorated, but discrimination remained similar.\n            \n            \n              Conclusions\n              We recommend JMI with auxiliary variables for real-time imputation of missing values, and to update imputation models when implementing them in new settings or (sub)populations.","container-title":"European Heart Journal - Digital Health","DOI":"10.1093/ehjdh/ztaa016","ISSN":"2634-3916","issue":"1","language":"en","page":"154-164","source":"DOI.org (Crossref)","title":"Real-time imputation of missing predictor values in clinical practice","volume":"2","author":[{"family":"Nijman","given":"Steven W J"},{"family":"Hoogland","given":"Jeroen"},{"family":"Groenhof","given":"T Katrien J"},{"family":"Brandjes","given":"Menno"},{"family":"Jacobs","given":"John J L"},{"family":"Bots","given":"Michiel L"},{"family":"Asselbergs","given":"Folkert W"},{"family":"Moons","given":"Karel G M"},{"family":"Debray","given":"Thomas P A"}],"issued":{"date-parts":[["2021",5,4]]}}},{"id":801,"uris":["http://zotero.org/groups/2505537/items/ZSX8JPKY"],"uri":["http://zotero.org/groups/2505537/items/ZSX8JPKY"],"itemData":{"id":801,"type":"article-journal","abstract":"Objectives: In clinical practice, many prediction models cannot be used when predictor values are missing. We, therefore, propose and evaluate methods for real-time imputation. Study Design and Setting: We describe (i) mean imputation (where missing values are replaced by the sample mean), (ii) joint modeling imputation (JMI, where we use a multivariate normal approximation to generate patient-speciﬁc imputations), and (iii) conditional modeling imputation (CMI, where a multivariable imputation model is derived for each predictor from a population). We compared these methods in a case study evaluating the root mean squared error (RMSE) and coverage of the 95% conﬁdence intervals (i.e., the proportion of conﬁdence intervals that contain the true predictor value) of imputed predictor values.\nResults: eRMSE was lowest when adopting JMI or CMI, although imputation of individual predictors did not always lead to substantial improvements as compared to mean imputation. JMI and CMI appeared particularly useful when the values of multiple predictors of the model were missing. Coverage reached the nominal level (i.e., 95%) for both CMI and JMI.\nConclusion: Multiple imputations using either CMI or JMI is recommended when dealing with missing predictor values in real-time settings. Ó 2021 The Authors. Published by Elsevier Inc. This is an open access article under the CC BY license (http://creativecommons. org/licenses/by/4.0/).","container-title":"Journal of Clinical Epidemiology","DOI":"10.1016/j.jclinepi.2021.01.003","ISSN":"08954356","journalAbbreviation":"Journal of Clinical Epidemiology","language":"en","page":"22-34","source":"DOI.org (Crossref)","title":"Real-time imputation of missing predictor values improved the application of prediction models in daily practice","volume":"134","author":[{"family":"Nijman","given":"Steven Willem Joost"},{"family":"Groenhof","given":"T. Katrien J."},{"family":"Hoogland","given":"Jeroen"},{"family":"Bots","given":"Michiel L."},{"family":"Brandjes","given":"Menno"},{"family":"Jacobs","given":"John J.L."},{"family":"Asselbergs","given":"Folkert W."},{"family":"Moons","given":"Karel G.M."},{"family":"Debray","given":"Thomas P.A."}],"issued":{"date-parts":[["2021",6]]}}}],"schema":"https://github.com/citation-style-language/schema/raw/master/csl-citation.json"} </w:instrText>
      </w:r>
      <w:r w:rsidR="00490DD7">
        <w:rPr>
          <w:shd w:val="clear" w:color="auto" w:fill="FFFFFF"/>
          <w:lang w:val="en-GB" w:eastAsia="en-GB"/>
        </w:rPr>
        <w:fldChar w:fldCharType="separate"/>
      </w:r>
      <w:r w:rsidR="008C2737" w:rsidRPr="008C2737">
        <w:rPr>
          <w:rFonts w:ascii="Calibri Light" w:hAnsi="Calibri Light" w:cs="Calibri Light"/>
          <w:lang w:val="en-GB"/>
        </w:rPr>
        <w:t>(9,11–13)</w:t>
      </w:r>
      <w:r w:rsidR="00490DD7">
        <w:rPr>
          <w:shd w:val="clear" w:color="auto" w:fill="FFFFFF"/>
          <w:lang w:val="en-GB" w:eastAsia="en-GB"/>
        </w:rPr>
        <w:fldChar w:fldCharType="end"/>
      </w:r>
      <w:r w:rsidR="002449DC">
        <w:rPr>
          <w:shd w:val="clear" w:color="auto" w:fill="FFFFFF"/>
          <w:lang w:val="en-GB" w:eastAsia="en-GB"/>
        </w:rPr>
        <w:t>.</w:t>
      </w:r>
      <w:r w:rsidR="00982304">
        <w:rPr>
          <w:shd w:val="clear" w:color="auto" w:fill="FFFFFF"/>
          <w:lang w:val="en-GB" w:eastAsia="en-GB"/>
        </w:rPr>
        <w:t xml:space="preserve"> </w:t>
      </w:r>
    </w:p>
    <w:p w14:paraId="78376FB2" w14:textId="427DA554" w:rsidR="00ED76BF" w:rsidRPr="00FD1143" w:rsidRDefault="00780F6C" w:rsidP="00FD1143">
      <w:pPr>
        <w:pStyle w:val="Heading2"/>
      </w:pPr>
      <w:r w:rsidRPr="00D21739">
        <w:t>Join</w:t>
      </w:r>
      <w:r>
        <w:t>t</w:t>
      </w:r>
      <w:r w:rsidRPr="00D21739">
        <w:t xml:space="preserve"> </w:t>
      </w:r>
      <w:r w:rsidR="001C157E" w:rsidRPr="00D21739">
        <w:t>Modeling</w:t>
      </w:r>
      <w:r w:rsidR="00ED76BF" w:rsidRPr="00D21739">
        <w:t xml:space="preserve"> Imputation (JMI)</w:t>
      </w:r>
    </w:p>
    <w:p w14:paraId="3B502BDA" w14:textId="6A920380" w:rsidR="007D29A8" w:rsidRPr="00750BA2" w:rsidRDefault="00683854" w:rsidP="00C83D0C">
      <w:pPr>
        <w:rPr>
          <w:shd w:val="clear" w:color="auto" w:fill="FFFFFF"/>
          <w:lang w:val="en-GB" w:eastAsia="en-GB"/>
        </w:rPr>
      </w:pPr>
      <w:r>
        <w:rPr>
          <w:shd w:val="clear" w:color="auto" w:fill="FFFFFF"/>
          <w:lang w:val="en-GB" w:eastAsia="en-GB"/>
        </w:rPr>
        <w:t xml:space="preserve">JMI </w:t>
      </w:r>
      <w:r w:rsidR="00750BA2">
        <w:rPr>
          <w:shd w:val="clear" w:color="auto" w:fill="FFFFFF"/>
          <w:lang w:val="en-GB" w:eastAsia="en-GB"/>
        </w:rPr>
        <w:t>is a</w:t>
      </w:r>
      <w:r w:rsidR="005B1F3F">
        <w:rPr>
          <w:shd w:val="clear" w:color="auto" w:fill="FFFFFF"/>
          <w:lang w:val="en-GB" w:eastAsia="en-GB"/>
        </w:rPr>
        <w:t>n</w:t>
      </w:r>
      <w:r w:rsidR="00A31E29">
        <w:rPr>
          <w:shd w:val="clear" w:color="auto" w:fill="FFFFFF"/>
          <w:lang w:val="en-GB" w:eastAsia="en-GB"/>
        </w:rPr>
        <w:t xml:space="preserve"> </w:t>
      </w:r>
      <w:r w:rsidR="00750BA2">
        <w:rPr>
          <w:shd w:val="clear" w:color="auto" w:fill="FFFFFF"/>
          <w:lang w:val="en-GB" w:eastAsia="en-GB"/>
        </w:rPr>
        <w:t xml:space="preserve">imputation method </w:t>
      </w:r>
      <w:r w:rsidR="005B1F3F">
        <w:rPr>
          <w:shd w:val="clear" w:color="auto" w:fill="FFFFFF"/>
          <w:lang w:val="en-GB" w:eastAsia="en-GB"/>
        </w:rPr>
        <w:t>that involves estimating the multivariate (joint) density of the data</w:t>
      </w:r>
      <w:r w:rsidR="00780F6C">
        <w:rPr>
          <w:shd w:val="clear" w:color="auto" w:fill="FFFFFF"/>
          <w:lang w:val="en-GB" w:eastAsia="en-GB"/>
        </w:rPr>
        <w:t xml:space="preserve"> and </w:t>
      </w:r>
      <w:r w:rsidR="006F3981">
        <w:rPr>
          <w:shd w:val="clear" w:color="auto" w:fill="FFFFFF"/>
          <w:lang w:val="en-GB" w:eastAsia="en-GB"/>
        </w:rPr>
        <w:t xml:space="preserve">is used </w:t>
      </w:r>
      <w:r w:rsidR="00780F6C">
        <w:rPr>
          <w:shd w:val="clear" w:color="auto" w:fill="FFFFFF"/>
          <w:lang w:val="en-GB" w:eastAsia="en-GB"/>
        </w:rPr>
        <w:t>to generate imputed values directly from the conditional distribution</w:t>
      </w:r>
      <w:r w:rsidR="001D2429">
        <w:rPr>
          <w:shd w:val="clear" w:color="auto" w:fill="FFFFFF"/>
          <w:lang w:val="en-GB" w:eastAsia="en-GB"/>
        </w:rPr>
        <w:t xml:space="preserve"> </w:t>
      </w:r>
      <w:r w:rsidR="001D2429">
        <w:rPr>
          <w:shd w:val="clear" w:color="auto" w:fill="FFFFFF"/>
          <w:lang w:val="en-GB" w:eastAsia="en-GB"/>
        </w:rPr>
        <w:fldChar w:fldCharType="begin"/>
      </w:r>
      <w:r w:rsidR="00192874">
        <w:rPr>
          <w:shd w:val="clear" w:color="auto" w:fill="FFFFFF"/>
          <w:lang w:val="en-GB" w:eastAsia="en-GB"/>
        </w:rPr>
        <w:instrText xml:space="preserve"> ADDIN ZOTERO_ITEM CSL_CITATION {"citationID":"91PQEgmL","properties":{"formattedCitation":"(14)","plainCitation":"(14)","noteIndex":0},"citationItems":[{"id":33,"uris":["http://zotero.org/users/6411374/items/NFZ9IWAB"],"uri":["http://zotero.org/users/6411374/items/NFZ9IWAB"],"itemData":{"id":33,"type":"article-journal","container-title":"Journal of Clinical Epidemiology","DOI":"https://doi.org/10.1016/j.jclinepi.2021.01.003","journalAbbreviation":"JCE","title":"Real-time handling of missing predictor values when implementing and using prediction models in daily practice","volume":"Article in press","author":[{"family":"Nijman","given":"SWJ*"},{"family":"Groenhof","given":"TKJ*"},{"family":"Hoogland","given":"J"},{"family":"Bots","given":"ML"},{"family":"Brandjes","given":"M"},{"family":"Jacobs","given":"JJL"},{"family":"Asselbergs","given":"FW"},{"family":"Moons","given":"KGM"},{"family":"Debray","given":"TPA"}],"issued":{"date-parts":[["2021"]]}}}],"schema":"https://github.com/citation-style-language/schema/raw/master/csl-citation.json"} </w:instrText>
      </w:r>
      <w:r w:rsidR="001D2429">
        <w:rPr>
          <w:shd w:val="clear" w:color="auto" w:fill="FFFFFF"/>
          <w:lang w:val="en-GB" w:eastAsia="en-GB"/>
        </w:rPr>
        <w:fldChar w:fldCharType="separate"/>
      </w:r>
      <w:r w:rsidR="002A7794" w:rsidRPr="002A7794">
        <w:rPr>
          <w:rFonts w:ascii="Calibri Light" w:hAnsi="Calibri Light" w:cs="Calibri Light"/>
        </w:rPr>
        <w:t>(14)</w:t>
      </w:r>
      <w:r w:rsidR="001D2429">
        <w:rPr>
          <w:shd w:val="clear" w:color="auto" w:fill="FFFFFF"/>
          <w:lang w:val="en-GB" w:eastAsia="en-GB"/>
        </w:rPr>
        <w:fldChar w:fldCharType="end"/>
      </w:r>
      <w:r w:rsidR="00750BA2">
        <w:rPr>
          <w:shd w:val="clear" w:color="auto" w:fill="FFFFFF"/>
          <w:lang w:val="en-GB" w:eastAsia="en-GB"/>
        </w:rPr>
        <w:t>.</w:t>
      </w:r>
      <w:r w:rsidR="00780F6C">
        <w:rPr>
          <w:shd w:val="clear" w:color="auto" w:fill="FFFFFF"/>
          <w:lang w:val="en-GB" w:eastAsia="en-GB"/>
        </w:rPr>
        <w:t xml:space="preserve"> </w:t>
      </w:r>
      <w:r>
        <w:rPr>
          <w:shd w:val="clear" w:color="auto" w:fill="FFFFFF"/>
          <w:lang w:val="en-GB" w:eastAsia="en-GB"/>
        </w:rPr>
        <w:t xml:space="preserve">An advantage of JMI is that it can be applied to a previously developed prediction model. </w:t>
      </w:r>
      <w:r w:rsidR="00780F6C">
        <w:rPr>
          <w:shd w:val="clear" w:color="auto" w:fill="FFFFFF"/>
          <w:lang w:val="en-GB" w:eastAsia="en-GB"/>
        </w:rPr>
        <w:t xml:space="preserve">Because </w:t>
      </w:r>
      <w:r w:rsidR="00E145D5">
        <w:rPr>
          <w:shd w:val="clear" w:color="auto" w:fill="FFFFFF"/>
          <w:lang w:val="en-GB" w:eastAsia="en-GB"/>
        </w:rPr>
        <w:t>distribution parameters</w:t>
      </w:r>
      <w:r w:rsidR="00780F6C">
        <w:rPr>
          <w:shd w:val="clear" w:color="auto" w:fill="FFFFFF"/>
          <w:lang w:val="en-GB" w:eastAsia="en-GB"/>
        </w:rPr>
        <w:t xml:space="preserve"> cannot directly be estimated in incomplete data, JMI typically requires the implementation of a Gibbs sampler.</w:t>
      </w:r>
      <w:r w:rsidR="00E145D5">
        <w:rPr>
          <w:shd w:val="clear" w:color="auto" w:fill="FFFFFF"/>
          <w:lang w:val="en-GB" w:eastAsia="en-GB"/>
        </w:rPr>
        <w:t xml:space="preserve"> Recently, </w:t>
      </w:r>
      <w:r w:rsidR="007A5BEC">
        <w:rPr>
          <w:shd w:val="clear" w:color="auto" w:fill="FFFFFF"/>
          <w:lang w:val="en-GB" w:eastAsia="en-GB"/>
        </w:rPr>
        <w:t xml:space="preserve">an extension </w:t>
      </w:r>
      <w:r w:rsidR="00E145D5">
        <w:rPr>
          <w:shd w:val="clear" w:color="auto" w:fill="FFFFFF"/>
          <w:lang w:val="en-GB" w:eastAsia="en-GB"/>
        </w:rPr>
        <w:t>to JMI was proposed to allow for real-time imputation in individual patients</w:t>
      </w:r>
      <w:r w:rsidR="002A7794">
        <w:rPr>
          <w:shd w:val="clear" w:color="auto" w:fill="FFFFFF"/>
          <w:lang w:val="en-GB" w:eastAsia="en-GB"/>
        </w:rPr>
        <w:t xml:space="preserve"> </w:t>
      </w:r>
      <w:r w:rsidR="002A7794">
        <w:rPr>
          <w:shd w:val="clear" w:color="auto" w:fill="FFFFFF"/>
          <w:lang w:val="en-GB" w:eastAsia="en-GB"/>
        </w:rPr>
        <w:fldChar w:fldCharType="begin"/>
      </w:r>
      <w:r w:rsidR="00192874">
        <w:rPr>
          <w:shd w:val="clear" w:color="auto" w:fill="FFFFFF"/>
          <w:lang w:val="en-GB" w:eastAsia="en-GB"/>
        </w:rPr>
        <w:instrText xml:space="preserve"> ADDIN ZOTERO_ITEM CSL_CITATION {"citationID":"6Hp7T4kq","properties":{"formattedCitation":"(13,15)","plainCitation":"(13,15)","noteIndex":0},"citationItems":[{"id":801,"uris":["http://zotero.org/groups/2505537/items/ZSX8JPKY"],"uri":["http://zotero.org/groups/2505537/items/ZSX8JPKY"],"itemData":{"id":801,"type":"article-journal","abstract":"Objectives: In clinical practice, many prediction models cannot be used when predictor values are missing. We, therefore, propose and evaluate methods for real-time imputation. Study Design and Setting: We describe (i) mean imputation (where missing values are replaced by the sample mean), (ii) joint modeling imputation (JMI, where we use a multivariate normal approximation to generate patient-speciﬁc imputations), and (iii) conditional modeling imputation (CMI, where a multivariable imputation model is derived for each predictor from a population). We compared these methods in a case study evaluating the root mean squared error (RMSE) and coverage of the 95% conﬁdence intervals (i.e., the proportion of conﬁdence intervals that contain the true predictor value) of imputed predictor values.\nResults: eRMSE was lowest when adopting JMI or CMI, although imputation of individual predictors did not always lead to substantial improvements as compared to mean imputation. JMI and CMI appeared particularly useful when the values of multiple predictors of the model were missing. Coverage reached the nominal level (i.e., 95%) for both CMI and JMI.\nConclusion: Multiple imputations using either CMI or JMI is recommended when dealing with missing predictor values in real-time settings. Ó 2021 The Authors. Published by Elsevier Inc. This is an open access article under the CC BY license (http://creativecommons. org/licenses/by/4.0/).","container-title":"Journal of Clinical Epidemiology","DOI":"10.1016/j.jclinepi.2021.01.003","ISSN":"08954356","journalAbbreviation":"Journal of Clinical Epidemiology","language":"en","page":"22-34","source":"DOI.org (Crossref)","title":"Real-time imputation of missing predictor values improved the application of prediction models in daily practice","volume":"134","author":[{"family":"Nijman","given":"Steven Willem Joost"},{"family":"Groenhof","given":"T. Katrien J."},{"family":"Hoogland","given":"Jeroen"},{"family":"Bots","given":"Michiel L."},{"family":"Brandjes","given":"Menno"},{"family":"Jacobs","given":"John J.L."},{"family":"Asselbergs","given":"Folkert W."},{"family":"Moons","given":"Karel G.M."},{"family":"Debray","given":"Thomas P.A."}],"issued":{"date-parts":[["2021",6]]}}},{"id":7,"uris":["http://zotero.org/users/6411374/items/TSVVJGZY"],"uri":["http://zotero.org/users/6411374/items/TSVVJGZY"],"itemData":{"id":7,"type":"article-journal","abstract":"Missing data present challenges for development and real-world application of clinical prediction models. While these challenges have received considerable attention in the development setting, there is only sparse research on the handling of missing data in applied settings. The main unique feature of handling missing data in these settings is that missing data methods have to be performed for a single new individual, precluding direct application of mainstay methods used during model development. Correspondingly, we propose that it is desirable to perform model validation using missing data methods that transfer to practice in single new patients. This article compares existing and new methods to account for missing data for a new individual in the context of prediction. These methods are based on (i) submodels based on observed data only, (ii) marginalization over the missing variables, or (iii) imputation based on fully conditional specification (also known as chained equations). They were compared in an internal validation setting to highlight the use of missing data methods that transfer to practice while validating a model. As a reference, they were compared to the use of multiple imputation by chained equations in a set of test patients, because this has been used in validation studies in the past. The methods were evaluated in a simulation study where performance was measured by means of optimism corrected C-statistic and mean squared prediction error. Furthermore, they were applied in data from a large Dutch cohort of prophylactic implantable cardioverter defibrillator patients.","container-title":"Statistics in Medicine","DOI":"10.1002/sim.8682","ISSN":"0277-6715, 1097-0258","journalAbbreviation":"Statistics in Medicine","language":"en","page":"sim.8682","source":"DOI.org (Crossref)","title":"Handling missing predictor values when validating and applying a prediction model to new patients","author":[{"family":"Hoogland","given":"Jeroen"},{"family":"Barreveld","given":"Marit"},{"family":"Debray","given":"Thomas P. A."},{"family":"Reitsma","given":"Johannes B."},{"family":"Verstraelen","given":"Tom E."},{"family":"Dijkgraaf","given":"Marcel G. W."},{"family":"Zwinderman","given":"Aeilko H."}],"issued":{"date-parts":[["2020",7,20]]}}}],"schema":"https://github.com/citation-style-language/schema/raw/master/csl-citation.json"} </w:instrText>
      </w:r>
      <w:r w:rsidR="002A7794">
        <w:rPr>
          <w:shd w:val="clear" w:color="auto" w:fill="FFFFFF"/>
          <w:lang w:val="en-GB" w:eastAsia="en-GB"/>
        </w:rPr>
        <w:fldChar w:fldCharType="separate"/>
      </w:r>
      <w:r w:rsidR="00192874">
        <w:rPr>
          <w:rFonts w:ascii="Calibri Light" w:hAnsi="Calibri Light" w:cs="Calibri Light"/>
        </w:rPr>
        <w:t>(13,15)</w:t>
      </w:r>
      <w:r w:rsidR="002A7794">
        <w:rPr>
          <w:shd w:val="clear" w:color="auto" w:fill="FFFFFF"/>
          <w:lang w:val="en-GB" w:eastAsia="en-GB"/>
        </w:rPr>
        <w:fldChar w:fldCharType="end"/>
      </w:r>
      <w:r w:rsidR="00E145D5">
        <w:rPr>
          <w:shd w:val="clear" w:color="auto" w:fill="FFFFFF"/>
          <w:lang w:val="en-GB" w:eastAsia="en-GB"/>
        </w:rPr>
        <w:t>.</w:t>
      </w:r>
      <w:r w:rsidR="005756BE">
        <w:rPr>
          <w:shd w:val="clear" w:color="auto" w:fill="FFFFFF"/>
          <w:lang w:val="en-GB" w:eastAsia="en-GB"/>
        </w:rPr>
        <w:t xml:space="preserve"> With the extension </w:t>
      </w:r>
      <w:r w:rsidR="00681235">
        <w:rPr>
          <w:shd w:val="clear" w:color="auto" w:fill="FFFFFF"/>
          <w:lang w:val="en-GB" w:eastAsia="en-GB"/>
        </w:rPr>
        <w:t xml:space="preserve">the development of a </w:t>
      </w:r>
      <w:r w:rsidR="005756BE">
        <w:rPr>
          <w:shd w:val="clear" w:color="auto" w:fill="FFFFFF"/>
          <w:lang w:val="en-GB" w:eastAsia="en-GB"/>
        </w:rPr>
        <w:t>JMI</w:t>
      </w:r>
      <w:r w:rsidR="00681235">
        <w:rPr>
          <w:shd w:val="clear" w:color="auto" w:fill="FFFFFF"/>
          <w:lang w:val="en-GB" w:eastAsia="en-GB"/>
        </w:rPr>
        <w:t xml:space="preserve"> model</w:t>
      </w:r>
      <w:r w:rsidR="005756BE">
        <w:rPr>
          <w:shd w:val="clear" w:color="auto" w:fill="FFFFFF"/>
          <w:lang w:val="en-GB" w:eastAsia="en-GB"/>
        </w:rPr>
        <w:t xml:space="preserve"> </w:t>
      </w:r>
      <w:r w:rsidR="00874945">
        <w:rPr>
          <w:shd w:val="clear" w:color="auto" w:fill="FFFFFF"/>
          <w:lang w:val="en-GB" w:eastAsia="en-GB"/>
        </w:rPr>
        <w:t xml:space="preserve">consists of two separate steps. </w:t>
      </w:r>
      <w:r w:rsidR="005756BE">
        <w:rPr>
          <w:shd w:val="clear" w:color="auto" w:fill="FFFFFF"/>
          <w:lang w:val="en-GB" w:eastAsia="en-GB"/>
        </w:rPr>
        <w:t>In the first step</w:t>
      </w:r>
      <w:r w:rsidR="000A35CC">
        <w:rPr>
          <w:shd w:val="clear" w:color="auto" w:fill="FFFFFF"/>
          <w:lang w:val="en-GB" w:eastAsia="en-GB"/>
        </w:rPr>
        <w:t xml:space="preserve">, </w:t>
      </w:r>
      <w:r w:rsidR="00874945">
        <w:rPr>
          <w:shd w:val="clear" w:color="auto" w:fill="FFFFFF"/>
          <w:lang w:val="en-GB" w:eastAsia="en-GB"/>
        </w:rPr>
        <w:t>the means and covariance of all predictor variables</w:t>
      </w:r>
      <w:r w:rsidR="005756BE">
        <w:rPr>
          <w:shd w:val="clear" w:color="auto" w:fill="FFFFFF"/>
          <w:lang w:val="en-GB" w:eastAsia="en-GB"/>
        </w:rPr>
        <w:t xml:space="preserve"> are estimated in </w:t>
      </w:r>
      <w:r w:rsidR="00CF2157">
        <w:rPr>
          <w:shd w:val="clear" w:color="auto" w:fill="FFFFFF"/>
          <w:lang w:val="en-GB" w:eastAsia="en-GB"/>
        </w:rPr>
        <w:t>a</w:t>
      </w:r>
      <w:r w:rsidR="005756BE">
        <w:rPr>
          <w:shd w:val="clear" w:color="auto" w:fill="FFFFFF"/>
          <w:lang w:val="en-GB" w:eastAsia="en-GB"/>
        </w:rPr>
        <w:t xml:space="preserve"> </w:t>
      </w:r>
      <w:r w:rsidR="00CF2157">
        <w:rPr>
          <w:shd w:val="clear" w:color="auto" w:fill="FFFFFF"/>
          <w:lang w:val="en-GB" w:eastAsia="en-GB"/>
        </w:rPr>
        <w:t>development</w:t>
      </w:r>
      <w:r w:rsidR="005756BE">
        <w:rPr>
          <w:shd w:val="clear" w:color="auto" w:fill="FFFFFF"/>
          <w:lang w:val="en-GB" w:eastAsia="en-GB"/>
        </w:rPr>
        <w:t xml:space="preserve"> sample</w:t>
      </w:r>
      <w:r w:rsidR="00874945">
        <w:rPr>
          <w:shd w:val="clear" w:color="auto" w:fill="FFFFFF"/>
          <w:lang w:val="en-GB" w:eastAsia="en-GB"/>
        </w:rPr>
        <w:t xml:space="preserve">. </w:t>
      </w:r>
      <w:r w:rsidR="00B14061">
        <w:rPr>
          <w:shd w:val="clear" w:color="auto" w:fill="FFFFFF"/>
          <w:lang w:val="en-GB" w:eastAsia="en-GB"/>
        </w:rPr>
        <w:t xml:space="preserve">Since JMI assumes that every predictor variable is normally distributed, the </w:t>
      </w:r>
      <w:r w:rsidR="005756BE">
        <w:rPr>
          <w:shd w:val="clear" w:color="auto" w:fill="FFFFFF"/>
          <w:lang w:val="en-GB" w:eastAsia="en-GB"/>
        </w:rPr>
        <w:t xml:space="preserve">population characteristics </w:t>
      </w:r>
      <w:r w:rsidR="00B14061">
        <w:rPr>
          <w:shd w:val="clear" w:color="auto" w:fill="FFFFFF"/>
          <w:lang w:val="en-GB" w:eastAsia="en-GB"/>
        </w:rPr>
        <w:t xml:space="preserve">(i.e., means and covariance) can </w:t>
      </w:r>
      <w:r w:rsidR="006D059E">
        <w:rPr>
          <w:shd w:val="clear" w:color="auto" w:fill="FFFFFF"/>
          <w:lang w:val="en-GB" w:eastAsia="en-GB"/>
        </w:rPr>
        <w:t>directly be</w:t>
      </w:r>
      <w:r w:rsidR="00B14061">
        <w:rPr>
          <w:shd w:val="clear" w:color="auto" w:fill="FFFFFF"/>
          <w:lang w:val="en-GB" w:eastAsia="en-GB"/>
        </w:rPr>
        <w:t xml:space="preserve"> used to generate</w:t>
      </w:r>
      <w:r w:rsidR="00C221A1">
        <w:rPr>
          <w:shd w:val="clear" w:color="auto" w:fill="FFFFFF"/>
          <w:lang w:val="en-GB" w:eastAsia="en-GB"/>
        </w:rPr>
        <w:t xml:space="preserve">, or draw, </w:t>
      </w:r>
      <w:r w:rsidR="00B14061">
        <w:rPr>
          <w:shd w:val="clear" w:color="auto" w:fill="FFFFFF"/>
          <w:lang w:val="en-GB" w:eastAsia="en-GB"/>
        </w:rPr>
        <w:t>imputations on an individual level.</w:t>
      </w:r>
      <w:r w:rsidR="00681235">
        <w:rPr>
          <w:shd w:val="clear" w:color="auto" w:fill="FFFFFF"/>
          <w:lang w:val="en-GB" w:eastAsia="en-GB"/>
        </w:rPr>
        <w:t xml:space="preserve"> In clinical practice, when a prediction model now encounters missing values, the developed JMI model can be utilized to generate imputations for each of the missing variables. </w:t>
      </w:r>
      <w:r>
        <w:rPr>
          <w:shd w:val="clear" w:color="auto" w:fill="FFFFFF"/>
          <w:lang w:val="en-GB" w:eastAsia="en-GB"/>
        </w:rPr>
        <w:t xml:space="preserve">We implemented three variants of JMI to be evaluated: single draw (JMI-SD, where a single draw from the conditional distribution is </w:t>
      </w:r>
      <w:r w:rsidR="0019166B">
        <w:rPr>
          <w:shd w:val="clear" w:color="auto" w:fill="FFFFFF"/>
          <w:lang w:val="en-GB" w:eastAsia="en-GB"/>
        </w:rPr>
        <w:t>the imputed value</w:t>
      </w:r>
      <w:r>
        <w:rPr>
          <w:shd w:val="clear" w:color="auto" w:fill="FFFFFF"/>
          <w:lang w:val="en-GB" w:eastAsia="en-GB"/>
        </w:rPr>
        <w:t xml:space="preserve">), multiple draw (JMI-MD, where </w:t>
      </w:r>
      <w:r w:rsidR="0019166B">
        <w:rPr>
          <w:shd w:val="clear" w:color="auto" w:fill="FFFFFF"/>
          <w:lang w:val="en-GB" w:eastAsia="en-GB"/>
        </w:rPr>
        <w:t xml:space="preserve">the average of </w:t>
      </w:r>
      <w:r>
        <w:rPr>
          <w:shd w:val="clear" w:color="auto" w:fill="FFFFFF"/>
          <w:lang w:val="en-GB" w:eastAsia="en-GB"/>
        </w:rPr>
        <w:t xml:space="preserve">50 draws from the conditional distribution </w:t>
      </w:r>
      <w:r w:rsidR="0019166B">
        <w:rPr>
          <w:shd w:val="clear" w:color="auto" w:fill="FFFFFF"/>
          <w:lang w:val="en-GB" w:eastAsia="en-GB"/>
        </w:rPr>
        <w:t xml:space="preserve">is </w:t>
      </w:r>
      <w:r>
        <w:rPr>
          <w:shd w:val="clear" w:color="auto" w:fill="FFFFFF"/>
          <w:lang w:val="en-GB" w:eastAsia="en-GB"/>
        </w:rPr>
        <w:t xml:space="preserve">the imputed value) and the conditional mean (JMI-CM, where the expected value of the conditional distribution is the imputed value). </w:t>
      </w:r>
      <w:r w:rsidR="00874945">
        <w:rPr>
          <w:shd w:val="clear" w:color="auto" w:fill="FFFFFF"/>
          <w:lang w:val="en-GB" w:eastAsia="en-GB"/>
        </w:rPr>
        <w:t xml:space="preserve">See </w:t>
      </w:r>
      <w:r w:rsidR="008D348E">
        <w:rPr>
          <w:shd w:val="clear" w:color="auto" w:fill="FFFFFF"/>
          <w:lang w:val="en-GB" w:eastAsia="en-GB"/>
        </w:rPr>
        <w:t xml:space="preserve">Figure </w:t>
      </w:r>
      <w:r w:rsidR="00874945">
        <w:rPr>
          <w:shd w:val="clear" w:color="auto" w:fill="FFFFFF"/>
          <w:lang w:val="en-GB" w:eastAsia="en-GB"/>
        </w:rPr>
        <w:t>x</w:t>
      </w:r>
      <w:r w:rsidR="00442684">
        <w:rPr>
          <w:shd w:val="clear" w:color="auto" w:fill="FFFFFF"/>
          <w:lang w:val="en-GB" w:eastAsia="en-GB"/>
        </w:rPr>
        <w:t xml:space="preserve"> for a </w:t>
      </w:r>
      <w:r w:rsidR="008D348E">
        <w:rPr>
          <w:shd w:val="clear" w:color="auto" w:fill="FFFFFF"/>
          <w:lang w:val="en-GB" w:eastAsia="en-GB"/>
        </w:rPr>
        <w:t xml:space="preserve">schematic </w:t>
      </w:r>
      <w:r w:rsidR="00613923">
        <w:rPr>
          <w:shd w:val="clear" w:color="auto" w:fill="FFFFFF"/>
          <w:lang w:val="en-GB" w:eastAsia="en-GB"/>
        </w:rPr>
        <w:t>depiction</w:t>
      </w:r>
      <w:r w:rsidR="00442684">
        <w:rPr>
          <w:shd w:val="clear" w:color="auto" w:fill="FFFFFF"/>
          <w:lang w:val="en-GB" w:eastAsia="en-GB"/>
        </w:rPr>
        <w:t xml:space="preserve"> of JMI</w:t>
      </w:r>
      <w:r w:rsidR="00874945">
        <w:rPr>
          <w:shd w:val="clear" w:color="auto" w:fill="FFFFFF"/>
          <w:lang w:val="en-GB" w:eastAsia="en-GB"/>
        </w:rPr>
        <w:t>.</w:t>
      </w:r>
    </w:p>
    <w:p w14:paraId="624D87FD" w14:textId="2EBC69B5" w:rsidR="00470770" w:rsidRPr="00FF4D68" w:rsidRDefault="00C67E6E" w:rsidP="00C83D0C">
      <w:pPr>
        <w:rPr>
          <w:lang w:val="en-GB" w:eastAsia="en-GB"/>
        </w:rPr>
      </w:pPr>
      <w:r>
        <w:rPr>
          <w:noProof/>
          <w:shd w:val="clear" w:color="auto" w:fill="FFFFFF"/>
          <w:lang w:val="en-GB" w:eastAsia="en-GB"/>
        </w:rPr>
        <w:lastRenderedPageBreak/>
        <w:drawing>
          <wp:inline distT="0" distB="0" distL="0" distR="0" wp14:anchorId="7AE47507" wp14:editId="296A976A">
            <wp:extent cx="3937000" cy="3492500"/>
            <wp:effectExtent l="0" t="0" r="0" b="0"/>
            <wp:docPr id="1" name="Picture 1" descr="Graphical user interface, diagram,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imelin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7000" cy="3492500"/>
                    </a:xfrm>
                    <a:prstGeom prst="rect">
                      <a:avLst/>
                    </a:prstGeom>
                  </pic:spPr>
                </pic:pic>
              </a:graphicData>
            </a:graphic>
          </wp:inline>
        </w:drawing>
      </w:r>
      <w:r w:rsidR="00184F5A">
        <w:rPr>
          <w:lang w:val="en-GB" w:eastAsia="en-GB"/>
        </w:rPr>
        <w:br/>
      </w:r>
      <w:r>
        <w:rPr>
          <w:i/>
          <w:iCs/>
          <w:lang w:val="en-GB" w:eastAsia="en-GB"/>
        </w:rPr>
        <w:t xml:space="preserve">Figure x. Joint </w:t>
      </w:r>
      <w:r w:rsidR="001C157E">
        <w:rPr>
          <w:i/>
          <w:iCs/>
          <w:lang w:val="en-GB" w:eastAsia="en-GB"/>
        </w:rPr>
        <w:t>Modeling</w:t>
      </w:r>
      <w:r>
        <w:rPr>
          <w:i/>
          <w:iCs/>
          <w:lang w:val="en-GB" w:eastAsia="en-GB"/>
        </w:rPr>
        <w:t xml:space="preserve"> Imputation</w:t>
      </w:r>
      <w:r w:rsidR="00072950">
        <w:rPr>
          <w:i/>
          <w:iCs/>
          <w:lang w:val="en-GB" w:eastAsia="en-GB"/>
        </w:rPr>
        <w:t xml:space="preserve"> (JMI)</w:t>
      </w:r>
    </w:p>
    <w:p w14:paraId="632288B4" w14:textId="77777777" w:rsidR="00C32B67" w:rsidRDefault="00C32B67" w:rsidP="00C83D0C">
      <w:pPr>
        <w:rPr>
          <w:u w:val="single"/>
          <w:shd w:val="clear" w:color="auto" w:fill="FFFFFF"/>
          <w:lang w:val="en-GB" w:eastAsia="en-GB"/>
        </w:rPr>
      </w:pPr>
    </w:p>
    <w:p w14:paraId="33D53302" w14:textId="77777777" w:rsidR="00FD1143" w:rsidRDefault="00FD1143">
      <w:pPr>
        <w:spacing w:after="160" w:line="259" w:lineRule="auto"/>
        <w:rPr>
          <w:b/>
          <w:bCs/>
          <w:shd w:val="clear" w:color="auto" w:fill="FFFFFF"/>
          <w:lang w:val="en-GB" w:eastAsia="en-GB"/>
        </w:rPr>
      </w:pPr>
      <w:r>
        <w:br w:type="page"/>
      </w:r>
    </w:p>
    <w:p w14:paraId="59304729" w14:textId="24037611" w:rsidR="00ED76BF" w:rsidRPr="000B5934" w:rsidRDefault="00D51FB2" w:rsidP="00471100">
      <w:pPr>
        <w:pStyle w:val="Heading2"/>
      </w:pPr>
      <w:r>
        <w:lastRenderedPageBreak/>
        <w:t>P</w:t>
      </w:r>
      <w:r w:rsidR="00A80E07">
        <w:t>attern</w:t>
      </w:r>
      <w:r w:rsidR="00D65C51" w:rsidRPr="000B5934">
        <w:t xml:space="preserve"> </w:t>
      </w:r>
      <w:r w:rsidR="006D4228">
        <w:t>S</w:t>
      </w:r>
      <w:r w:rsidR="00D65C51" w:rsidRPr="000B5934">
        <w:t>ubmodel</w:t>
      </w:r>
      <w:r>
        <w:t xml:space="preserve"> (PS) approach</w:t>
      </w:r>
    </w:p>
    <w:p w14:paraId="7E6D68C4" w14:textId="4EBC3886" w:rsidR="00F1630C" w:rsidRDefault="007361EC" w:rsidP="00C83D0C">
      <w:pPr>
        <w:rPr>
          <w:lang w:val="en-GB" w:eastAsia="en-GB"/>
        </w:rPr>
      </w:pPr>
      <w:r>
        <w:rPr>
          <w:bCs/>
        </w:rPr>
        <w:t>Another approach to</w:t>
      </w:r>
      <w:r w:rsidR="0008750B">
        <w:rPr>
          <w:bCs/>
        </w:rPr>
        <w:t xml:space="preserve"> address missing data without requiring imputation is to develop separate </w:t>
      </w:r>
      <w:r w:rsidR="00A329F4">
        <w:rPr>
          <w:bCs/>
        </w:rPr>
        <w:t xml:space="preserve">prediction models (so called </w:t>
      </w:r>
      <w:r w:rsidR="00B72553">
        <w:rPr>
          <w:bCs/>
        </w:rPr>
        <w:t xml:space="preserve">pattern </w:t>
      </w:r>
      <w:r w:rsidR="0008750B">
        <w:rPr>
          <w:bCs/>
        </w:rPr>
        <w:t>submodels</w:t>
      </w:r>
      <w:r w:rsidR="00A329F4">
        <w:rPr>
          <w:bCs/>
        </w:rPr>
        <w:t>, or briefly, PS)</w:t>
      </w:r>
      <w:r w:rsidR="0008750B">
        <w:rPr>
          <w:bCs/>
        </w:rPr>
        <w:t xml:space="preserve"> for each missing data pattern</w:t>
      </w:r>
      <w:r w:rsidR="00677F78">
        <w:rPr>
          <w:bCs/>
        </w:rPr>
        <w:t xml:space="preserve"> </w:t>
      </w:r>
      <w:r w:rsidR="00677F78">
        <w:rPr>
          <w:bCs/>
        </w:rPr>
        <w:fldChar w:fldCharType="begin"/>
      </w:r>
      <w:r w:rsidR="008C2737">
        <w:rPr>
          <w:bCs/>
        </w:rPr>
        <w:instrText xml:space="preserve"> ADDIN ZOTERO_ITEM CSL_CITATION {"citationID":"8kQoT4tL","properties":{"formattedCitation":"(9)","plainCitation":"(9)","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D"}],"issued":{"date-parts":[["2020",4,1]]}}}],"schema":"https://github.com/citation-style-language/schema/raw/master/csl-citation.json"} </w:instrText>
      </w:r>
      <w:r w:rsidR="00677F78">
        <w:rPr>
          <w:bCs/>
        </w:rPr>
        <w:fldChar w:fldCharType="separate"/>
      </w:r>
      <w:r w:rsidR="008C2737">
        <w:rPr>
          <w:rFonts w:ascii="Calibri Light" w:hAnsi="Calibri Light" w:cs="Calibri Light"/>
        </w:rPr>
        <w:t>(9)</w:t>
      </w:r>
      <w:r w:rsidR="00677F78">
        <w:rPr>
          <w:bCs/>
        </w:rPr>
        <w:fldChar w:fldCharType="end"/>
      </w:r>
      <w:r w:rsidR="00677F78">
        <w:rPr>
          <w:bCs/>
        </w:rPr>
        <w:t>. Each</w:t>
      </w:r>
      <w:r>
        <w:rPr>
          <w:bCs/>
        </w:rPr>
        <w:t xml:space="preserve"> </w:t>
      </w:r>
      <w:r w:rsidR="00B72553">
        <w:rPr>
          <w:bCs/>
        </w:rPr>
        <w:t>PS</w:t>
      </w:r>
      <w:r w:rsidR="00677F78">
        <w:rPr>
          <w:bCs/>
        </w:rPr>
        <w:t xml:space="preserve"> is to be made specifically for </w:t>
      </w:r>
      <w:r w:rsidR="00AA2F4B">
        <w:rPr>
          <w:bCs/>
        </w:rPr>
        <w:t>one of the</w:t>
      </w:r>
      <w:r w:rsidR="00677F78">
        <w:rPr>
          <w:bCs/>
        </w:rPr>
        <w:t xml:space="preserve"> identified missing data pattern</w:t>
      </w:r>
      <w:r w:rsidR="00C21C1A">
        <w:rPr>
          <w:bCs/>
        </w:rPr>
        <w:t>s</w:t>
      </w:r>
      <w:r w:rsidR="00677F78">
        <w:rPr>
          <w:bCs/>
        </w:rPr>
        <w:t xml:space="preserve"> in the training data</w:t>
      </w:r>
      <w:r w:rsidR="004B656D">
        <w:rPr>
          <w:bCs/>
        </w:rPr>
        <w:t xml:space="preserve"> and the missing data patterns that are encountered in real-time clinical practice</w:t>
      </w:r>
      <w:r w:rsidR="00677F78">
        <w:rPr>
          <w:bCs/>
        </w:rPr>
        <w:t xml:space="preserve">. When </w:t>
      </w:r>
      <w:r w:rsidR="00223DE9">
        <w:rPr>
          <w:bCs/>
        </w:rPr>
        <w:t xml:space="preserve">applied to a new, out-of-sample, individual, </w:t>
      </w:r>
      <w:r w:rsidR="008532D6">
        <w:rPr>
          <w:bCs/>
        </w:rPr>
        <w:t>PS approach</w:t>
      </w:r>
      <w:r w:rsidR="00677F78">
        <w:rPr>
          <w:bCs/>
        </w:rPr>
        <w:t xml:space="preserve"> </w:t>
      </w:r>
      <w:r w:rsidR="00E83F5B">
        <w:rPr>
          <w:bCs/>
        </w:rPr>
        <w:t>uses</w:t>
      </w:r>
      <w:r w:rsidR="00223DE9">
        <w:rPr>
          <w:bCs/>
        </w:rPr>
        <w:t xml:space="preserve"> the </w:t>
      </w:r>
      <w:r w:rsidR="006F3981">
        <w:rPr>
          <w:bCs/>
        </w:rPr>
        <w:t>corresponding prediction</w:t>
      </w:r>
      <w:r w:rsidR="00677F78">
        <w:rPr>
          <w:bCs/>
        </w:rPr>
        <w:t xml:space="preserve"> model</w:t>
      </w:r>
      <w:r w:rsidR="008532D6">
        <w:rPr>
          <w:bCs/>
        </w:rPr>
        <w:t xml:space="preserve"> (i.e., matching the missing data pattern at hand)</w:t>
      </w:r>
      <w:r w:rsidR="00677F78">
        <w:rPr>
          <w:bCs/>
        </w:rPr>
        <w:t>.</w:t>
      </w:r>
      <w:r w:rsidR="00F73091">
        <w:rPr>
          <w:bCs/>
        </w:rPr>
        <w:t xml:space="preserve"> A recent study has shown that the use of </w:t>
      </w:r>
      <w:r w:rsidR="005A30A8">
        <w:rPr>
          <w:bCs/>
        </w:rPr>
        <w:t xml:space="preserve">pattern </w:t>
      </w:r>
      <w:r w:rsidR="00F73091">
        <w:rPr>
          <w:bCs/>
        </w:rPr>
        <w:t>submodels for prediction perform</w:t>
      </w:r>
      <w:r w:rsidR="00356E0B">
        <w:rPr>
          <w:bCs/>
        </w:rPr>
        <w:t>s</w:t>
      </w:r>
      <w:r w:rsidR="00F73091">
        <w:rPr>
          <w:bCs/>
        </w:rPr>
        <w:t xml:space="preserve"> similarly to multiple imputation</w:t>
      </w:r>
      <w:r w:rsidR="00356E0B">
        <w:rPr>
          <w:bCs/>
        </w:rPr>
        <w:t xml:space="preserve"> and can be used when the data are missing not at random (MNAR, when missing data is dependent on unobserved values)</w:t>
      </w:r>
      <w:r w:rsidR="00F73091">
        <w:rPr>
          <w:bCs/>
        </w:rPr>
        <w:t xml:space="preserve"> </w:t>
      </w:r>
      <w:r w:rsidR="00F73091">
        <w:rPr>
          <w:bCs/>
        </w:rPr>
        <w:fldChar w:fldCharType="begin"/>
      </w:r>
      <w:r w:rsidR="003610A0">
        <w:rPr>
          <w:bCs/>
        </w:rPr>
        <w:instrText xml:space="preserve"> ADDIN ZOTERO_ITEM CSL_CITATION {"citationID":"P9LoX8Uc","properties":{"formattedCitation":"(9,16,17)","plainCitation":"(9,16,17)","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D"}],"issued":{"date-parts":[["2020",4,1]]}}},{"id":887,"uris":["http://zotero.org/users/6411374/items/TYSRH8S7"],"uri":["http://zotero.org/users/6411374/items/TYSRH8S7"],"itemData":{"id":887,"type":"chapter","abstract":"It is sometimes suspected that nonresponse to a sample survey is related to the primary outcome variable. This is the case, for example, in studies of income or of alcohol consumption behaviors. If nonresponse to a survey is related to the level of the outcome variable, then the sample mean of this outcome variable based on the respondents will generally be a biased estimate of the population mean. If this outcome variable has a linear regression on certain predictor variables in the population, then ordinary least squares estimates of the regression coefficients based on the responding units will generally be biased unless nonresponse is a stochastic function of these predictor variables. The purpose of this paper is to discuss the performance of two alternative approaches, the selection model approach and the mixture model approach, for obtaining estimates of means and regression estimates when nonresponse depends on the outcome variable. Both approaches extend readily to the situation when values of the outcome variable are available for a subsample of the nonrespondents, called “follow-ups.” The availability of follow-ups are a feature of the example we use to illustrate comparisons.","container-title":"Drawing Inferences from Self-Selected Samples","event-place":"New York, NY","ISBN":"978-1-4612-4976-4","note":"DOI: 10.1007/978-1-4612-4976-4_10","page":"115-142","publisher":"Springer New York","publisher-place":"New York, NY","title":"Selection Modeling Versus Mixture Modeling with Nonignorable Nonresponse","URL":"https://doi.org/10.1007/978-1-4612-4976-4_10","author":[{"family":"Glynn","given":"Robert J."},{"family":"Laird","given":"Nan M."},{"family":"Rubin","given":"Donald B."}],"editor":[{"family":"Wainer","given":"Howard"}],"issued":{"date-parts":[["1986"]]}}},{"id":889,"uris":["http://zotero.org/users/6411374/items/7YQSWI7C"],"uri":["http://zotero.org/users/6411374/items/7YQSWI7C"],"itemData":{"id":889,"type":"article-journal","language":"en","page":"11","source":"Zotero","title":"Pattern-Mixture Models for Multivariate Incomplete Data","issued":{"date-parts":[["2021"]]}}}],"schema":"https://github.com/citation-style-language/schema/raw/master/csl-citation.json"} </w:instrText>
      </w:r>
      <w:r w:rsidR="00F73091">
        <w:rPr>
          <w:bCs/>
        </w:rPr>
        <w:fldChar w:fldCharType="separate"/>
      </w:r>
      <w:r w:rsidR="003610A0">
        <w:rPr>
          <w:rFonts w:ascii="Calibri Light" w:hAnsi="Calibri Light" w:cs="Calibri Light"/>
        </w:rPr>
        <w:t>(9,16,17)</w:t>
      </w:r>
      <w:r w:rsidR="00F73091">
        <w:rPr>
          <w:bCs/>
        </w:rPr>
        <w:fldChar w:fldCharType="end"/>
      </w:r>
      <w:r w:rsidR="00F73091">
        <w:rPr>
          <w:bCs/>
        </w:rPr>
        <w:t xml:space="preserve">. As such, </w:t>
      </w:r>
      <w:r w:rsidR="00B72553">
        <w:rPr>
          <w:bCs/>
        </w:rPr>
        <w:t xml:space="preserve">pattern </w:t>
      </w:r>
      <w:r w:rsidR="00F73091">
        <w:rPr>
          <w:bCs/>
        </w:rPr>
        <w:t>submodels may</w:t>
      </w:r>
      <w:r w:rsidR="00F1630C">
        <w:rPr>
          <w:bCs/>
        </w:rPr>
        <w:t xml:space="preserve"> provide an elegant and intuitive to understand method for handling missing data when implementing prediction models. </w:t>
      </w:r>
      <w:r w:rsidR="00882452">
        <w:rPr>
          <w:bCs/>
        </w:rPr>
        <w:t xml:space="preserve">See figure x for a </w:t>
      </w:r>
      <w:r w:rsidR="00FA34A4">
        <w:rPr>
          <w:bCs/>
        </w:rPr>
        <w:t xml:space="preserve">schematic </w:t>
      </w:r>
      <w:r w:rsidR="00882452">
        <w:rPr>
          <w:bCs/>
        </w:rPr>
        <w:t xml:space="preserve">depiction of </w:t>
      </w:r>
      <w:r w:rsidR="00BA604F">
        <w:rPr>
          <w:bCs/>
        </w:rPr>
        <w:t>the PS approach.</w:t>
      </w:r>
    </w:p>
    <w:p w14:paraId="0BD8C1F8" w14:textId="71D66168" w:rsidR="00A11084" w:rsidRPr="00A02356" w:rsidRDefault="00F2001F" w:rsidP="00A02356">
      <w:pPr>
        <w:rPr>
          <w:lang w:val="en-GB" w:eastAsia="en-GB"/>
        </w:rPr>
      </w:pPr>
      <w:r>
        <w:rPr>
          <w:noProof/>
          <w:lang w:val="en-GB" w:eastAsia="en-GB"/>
        </w:rPr>
        <w:drawing>
          <wp:inline distT="0" distB="0" distL="0" distR="0" wp14:anchorId="7E3C2960" wp14:editId="6B1AC158">
            <wp:extent cx="3933825" cy="367855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33825" cy="3678555"/>
                    </a:xfrm>
                    <a:prstGeom prst="rect">
                      <a:avLst/>
                    </a:prstGeom>
                    <a:noFill/>
                    <a:ln>
                      <a:noFill/>
                    </a:ln>
                  </pic:spPr>
                </pic:pic>
              </a:graphicData>
            </a:graphic>
          </wp:inline>
        </w:drawing>
      </w:r>
      <w:r>
        <w:rPr>
          <w:lang w:val="en-GB" w:eastAsia="en-GB"/>
        </w:rPr>
        <w:br/>
      </w:r>
      <w:commentRangeStart w:id="4"/>
      <w:commentRangeStart w:id="5"/>
      <w:r w:rsidR="00EE6957">
        <w:rPr>
          <w:i/>
          <w:iCs/>
          <w:lang w:val="en-GB" w:eastAsia="en-GB"/>
        </w:rPr>
        <w:t xml:space="preserve">Figure x. </w:t>
      </w:r>
      <w:commentRangeEnd w:id="4"/>
      <w:r w:rsidR="00852288">
        <w:rPr>
          <w:rStyle w:val="CommentReference"/>
          <w:rFonts w:eastAsiaTheme="minorHAnsi"/>
        </w:rPr>
        <w:commentReference w:id="4"/>
      </w:r>
      <w:commentRangeEnd w:id="5"/>
      <w:r w:rsidR="00852288">
        <w:rPr>
          <w:rStyle w:val="CommentReference"/>
          <w:rFonts w:eastAsiaTheme="minorHAnsi"/>
        </w:rPr>
        <w:commentReference w:id="5"/>
      </w:r>
      <w:r w:rsidR="00E917A5">
        <w:rPr>
          <w:i/>
          <w:iCs/>
          <w:lang w:val="en-GB" w:eastAsia="en-GB"/>
        </w:rPr>
        <w:t>P</w:t>
      </w:r>
      <w:r w:rsidR="00330D09">
        <w:rPr>
          <w:i/>
          <w:iCs/>
          <w:lang w:val="en-GB" w:eastAsia="en-GB"/>
        </w:rPr>
        <w:t xml:space="preserve">attern </w:t>
      </w:r>
      <w:r w:rsidR="00EE6957">
        <w:rPr>
          <w:i/>
          <w:iCs/>
          <w:lang w:val="en-GB" w:eastAsia="en-GB"/>
        </w:rPr>
        <w:t>submodel</w:t>
      </w:r>
      <w:r w:rsidR="00052F2B">
        <w:rPr>
          <w:i/>
          <w:iCs/>
          <w:lang w:val="en-GB" w:eastAsia="en-GB"/>
        </w:rPr>
        <w:t xml:space="preserve"> approach</w:t>
      </w:r>
    </w:p>
    <w:p w14:paraId="13678D20" w14:textId="5067C3CE" w:rsidR="00E80C1A" w:rsidRDefault="00E80C1A" w:rsidP="00471100">
      <w:pPr>
        <w:pStyle w:val="Heading2"/>
      </w:pPr>
      <w:r w:rsidRPr="00515448">
        <w:lastRenderedPageBreak/>
        <w:t xml:space="preserve">Surrogate </w:t>
      </w:r>
      <w:r>
        <w:t>S</w:t>
      </w:r>
      <w:r w:rsidRPr="00515448">
        <w:t>plits</w:t>
      </w:r>
      <w:r>
        <w:t xml:space="preserve"> (SS)</w:t>
      </w:r>
    </w:p>
    <w:p w14:paraId="069DC6F1" w14:textId="48059128" w:rsidR="00E80C1A" w:rsidRPr="00126741" w:rsidRDefault="00AD5104" w:rsidP="00E80C1A">
      <w:pPr>
        <w:rPr>
          <w:shd w:val="clear" w:color="auto" w:fill="FFFFFF"/>
          <w:lang w:val="en-GB" w:eastAsia="en-GB"/>
        </w:rPr>
      </w:pPr>
      <w:r>
        <w:t>A well-known</w:t>
      </w:r>
      <w:r w:rsidR="007A542F">
        <w:t xml:space="preserve"> ML-based prediction model </w:t>
      </w:r>
      <w:r>
        <w:t xml:space="preserve">is the </w:t>
      </w:r>
      <w:r w:rsidR="007A542F">
        <w:t xml:space="preserve">decision tree </w:t>
      </w:r>
      <w:r w:rsidR="007A542F">
        <w:fldChar w:fldCharType="begin"/>
      </w:r>
      <w:r w:rsidR="003610A0">
        <w:instrText xml:space="preserve"> ADDIN ZOTERO_ITEM CSL_CITATION {"citationID":"CzwHuiEN","properties":{"formattedCitation":"(18,19)","plainCitation":"(18,19)","noteIndex":0},"citationItems":[{"id":840,"uris":["http://zotero.org/users/6411374/items/Z6Z8Q85W"],"uri":["http://zotero.org/users/6411374/items/Z6Z8Q85W"],"itemData":{"id":840,"type":"article-journal","container-title":"Revista Española de Cardiología (English Edition)","DOI":"10.1016/j.rec.2019.05.014","ISSN":"18855857","issue":"12","journalAbbreviation":"Revista Española de Cardiología (English Edition)","language":"en","page":"1065-1075","source":"DOI.org (Crossref)","title":"Applications of Artificial Intelligence in Cardiology. The Future is Already Here","volume":"72","author":[{"family":"Dorado-Díaz","given":"P. Ignacio"},{"family":"Sampedro-Gómez","given":"Jesús"},{"family":"Vicente-Palacios","given":"Víctor"},{"family":"Sánchez","given":"Pedro L."}],"issued":{"date-parts":[["2019",12]]}}},{"id":"xItbRaPh/aNVxO4JX","uris":["http://zotero.org/users/local/mXc0mpdI/items/2GE5RKBW"],"uri":["http://zotero.org/users/local/mXc0mpdI/items/2GE5RKBW"],"itemData":{"id":"cOAHt2u6/aRsTOgEZ","type":"book","ISBN":"978-0-412-04841-8","note":"LCCN: 83019708","publisher":"Taylor &amp; Francis","title":"Classification and Regression Trees","URL":"https://books.google.nl/books?id=JwQx-WOmSyQC","author":[{"family":"Breiman","given":"L."},{"family":"Friedman","given":"J."},{"family":"Stone","given":"C.J."},{"family":"Olshen","given":"R.A."}],"issued":{"date-parts":[["1984"]]}}}],"schema":"https://github.com/citation-style-language/schema/raw/master/csl-citation.json"} </w:instrText>
      </w:r>
      <w:r w:rsidR="007A542F">
        <w:fldChar w:fldCharType="separate"/>
      </w:r>
      <w:r w:rsidR="003610A0">
        <w:rPr>
          <w:noProof/>
        </w:rPr>
        <w:t>(18,19)</w:t>
      </w:r>
      <w:r w:rsidR="007A542F">
        <w:fldChar w:fldCharType="end"/>
      </w:r>
      <w:r w:rsidR="007A542F">
        <w:t xml:space="preserve">. </w:t>
      </w:r>
      <w:r w:rsidR="007A542F">
        <w:rPr>
          <w:shd w:val="clear" w:color="auto" w:fill="FFFFFF"/>
          <w:lang w:val="en-GB" w:eastAsia="en-GB"/>
        </w:rPr>
        <w:t>D</w:t>
      </w:r>
      <w:r w:rsidR="007A542F" w:rsidRPr="00E86844">
        <w:rPr>
          <w:shd w:val="clear" w:color="auto" w:fill="FFFFFF"/>
          <w:lang w:val="en-GB" w:eastAsia="en-GB"/>
        </w:rPr>
        <w:t>ecision trees use, as the name suggests, a tree like structure to</w:t>
      </w:r>
      <w:r w:rsidR="007A542F">
        <w:rPr>
          <w:shd w:val="clear" w:color="auto" w:fill="FFFFFF"/>
          <w:lang w:val="en-GB" w:eastAsia="en-GB"/>
        </w:rPr>
        <w:t xml:space="preserve"> find the optimal cut-off point which partitions the data for optimal predictive performance. </w:t>
      </w:r>
      <w:r w:rsidR="007A542F" w:rsidRPr="00E86844">
        <w:rPr>
          <w:shd w:val="clear" w:color="auto" w:fill="FFFFFF"/>
          <w:lang w:val="en-GB" w:eastAsia="en-GB"/>
        </w:rPr>
        <w:t xml:space="preserve">Based on the values of the pre-defined predictor variables, each branch in the tree represents a possible direction or decision. </w:t>
      </w:r>
      <w:r w:rsidR="007A542F">
        <w:rPr>
          <w:shd w:val="clear" w:color="auto" w:fill="FFFFFF"/>
          <w:lang w:val="en-GB" w:eastAsia="en-GB"/>
        </w:rPr>
        <w:t xml:space="preserve">In essence, random forests combine multiple decision trees </w:t>
      </w:r>
      <w:r w:rsidR="008C2737">
        <w:rPr>
          <w:shd w:val="clear" w:color="auto" w:fill="FFFFFF"/>
          <w:lang w:val="en-GB" w:eastAsia="en-GB"/>
        </w:rPr>
        <w:t xml:space="preserve">by using a </w:t>
      </w:r>
      <w:r w:rsidR="008C2737">
        <w:t xml:space="preserve">combination of a random subspace method (i.e., random combinations of features) and bagging (i.e., random sample of observations).  </w:t>
      </w:r>
      <w:r w:rsidR="008C2737">
        <w:rPr>
          <w:rStyle w:val="CommentReference"/>
        </w:rPr>
        <w:annotationRef/>
      </w:r>
      <w:r w:rsidR="00E80C1A">
        <w:rPr>
          <w:shd w:val="clear" w:color="auto" w:fill="FFFFFF"/>
          <w:lang w:val="en-GB" w:eastAsia="en-GB"/>
        </w:rPr>
        <w:t>As an early extension to the well-known decision tree</w:t>
      </w:r>
      <w:r w:rsidR="007A542F">
        <w:rPr>
          <w:shd w:val="clear" w:color="auto" w:fill="FFFFFF"/>
          <w:lang w:val="en-GB" w:eastAsia="en-GB"/>
        </w:rPr>
        <w:t xml:space="preserve"> and random forest</w:t>
      </w:r>
      <w:r w:rsidR="00E80C1A">
        <w:rPr>
          <w:shd w:val="clear" w:color="auto" w:fill="FFFFFF"/>
          <w:lang w:val="en-GB" w:eastAsia="en-GB"/>
        </w:rPr>
        <w:t xml:space="preserve">, surrogate splits were developed to circumvent the necessity for imputation </w:t>
      </w:r>
      <w:r w:rsidR="00E80C1A">
        <w:rPr>
          <w:shd w:val="clear" w:color="auto" w:fill="FFFFFF"/>
          <w:lang w:val="en-GB" w:eastAsia="en-GB"/>
        </w:rPr>
        <w:fldChar w:fldCharType="begin"/>
      </w:r>
      <w:r w:rsidR="003610A0">
        <w:rPr>
          <w:shd w:val="clear" w:color="auto" w:fill="FFFFFF"/>
          <w:lang w:val="en-GB" w:eastAsia="en-GB"/>
        </w:rPr>
        <w:instrText xml:space="preserve"> ADDIN ZOTERO_ITEM CSL_CITATION {"citationID":"yYubRIT9","properties":{"formattedCitation":"(10,11,20)","plainCitation":"(10,11,20)","noteIndex":0},"citationItems":[{"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Aelst","given":"S."}],"issued":{"date-parts":[["2015",8]]}}},{"id":90,"uris":["http://zotero.org/users/6411374/items/XLSFKT6V"],"uri":["http://zotero.org/users/6411374/items/XLSFKT6V"],"itemData":{"id":90,"type":"book","number-of-pages":"6-7","title":"Analysis of Missing Data with Random Forests","URL":"https://edoc.ub.uni-muenchen.de/15058/1/Hapfelmeier_Alexander.pdf","author":[{"family":"Hapfelmeier","given":"Alexander"}],"accessed":{"date-parts":[["2019",9,4]]},"issued":{"date-parts":[["2012"]]}}}],"schema":"https://github.com/citation-style-language/schema/raw/master/csl-citation.json"} </w:instrText>
      </w:r>
      <w:r w:rsidR="00E80C1A">
        <w:rPr>
          <w:shd w:val="clear" w:color="auto" w:fill="FFFFFF"/>
          <w:lang w:val="en-GB" w:eastAsia="en-GB"/>
        </w:rPr>
        <w:fldChar w:fldCharType="separate"/>
      </w:r>
      <w:r w:rsidR="003610A0">
        <w:rPr>
          <w:noProof/>
          <w:shd w:val="clear" w:color="auto" w:fill="FFFFFF"/>
          <w:lang w:val="en-GB" w:eastAsia="en-GB"/>
        </w:rPr>
        <w:t>(10,11,20)</w:t>
      </w:r>
      <w:r w:rsidR="00E80C1A">
        <w:rPr>
          <w:shd w:val="clear" w:color="auto" w:fill="FFFFFF"/>
          <w:lang w:val="en-GB" w:eastAsia="en-GB"/>
        </w:rPr>
        <w:fldChar w:fldCharType="end"/>
      </w:r>
      <w:r w:rsidR="00E80C1A">
        <w:rPr>
          <w:shd w:val="clear" w:color="auto" w:fill="FFFFFF"/>
          <w:lang w:val="en-GB" w:eastAsia="en-GB"/>
        </w:rPr>
        <w:t>. Briefly, s</w:t>
      </w:r>
      <w:r w:rsidR="00E80C1A" w:rsidRPr="00126741">
        <w:rPr>
          <w:shd w:val="clear" w:color="auto" w:fill="FFFFFF"/>
          <w:lang w:val="en-GB" w:eastAsia="en-GB"/>
        </w:rPr>
        <w:t>urrogate splits</w:t>
      </w:r>
      <w:r w:rsidR="00E80C1A">
        <w:rPr>
          <w:shd w:val="clear" w:color="auto" w:fill="FFFFFF"/>
          <w:lang w:val="en-GB" w:eastAsia="en-GB"/>
        </w:rPr>
        <w:t xml:space="preserve"> try </w:t>
      </w:r>
      <w:r w:rsidR="00E80C1A" w:rsidRPr="00126741">
        <w:rPr>
          <w:shd w:val="clear" w:color="auto" w:fill="FFFFFF"/>
          <w:lang w:val="en-GB" w:eastAsia="en-GB"/>
        </w:rPr>
        <w:t xml:space="preserve">to preserve the partitioning of each original split in </w:t>
      </w:r>
      <w:r w:rsidR="00E80C1A">
        <w:rPr>
          <w:shd w:val="clear" w:color="auto" w:fill="FFFFFF"/>
          <w:lang w:val="en-GB" w:eastAsia="en-GB"/>
        </w:rPr>
        <w:t>a</w:t>
      </w:r>
      <w:r w:rsidR="00E80C1A" w:rsidRPr="00126741">
        <w:rPr>
          <w:shd w:val="clear" w:color="auto" w:fill="FFFFFF"/>
          <w:lang w:val="en-GB" w:eastAsia="en-GB"/>
        </w:rPr>
        <w:t xml:space="preserve"> tree as good as possible in the presence of missing predictor values</w:t>
      </w:r>
      <w:r w:rsidR="00E80C1A">
        <w:rPr>
          <w:shd w:val="clear" w:color="auto" w:fill="FFFFFF"/>
          <w:lang w:val="en-GB" w:eastAsia="en-GB"/>
        </w:rPr>
        <w:t xml:space="preserve">. </w:t>
      </w:r>
      <w:r w:rsidR="00E80C1A" w:rsidRPr="00126741">
        <w:rPr>
          <w:shd w:val="clear" w:color="auto" w:fill="FFFFFF"/>
          <w:lang w:val="en-GB" w:eastAsia="en-GB"/>
        </w:rPr>
        <w:t xml:space="preserve">Whenever the model </w:t>
      </w:r>
      <w:r w:rsidR="00E80C1A">
        <w:rPr>
          <w:shd w:val="clear" w:color="auto" w:fill="FFFFFF"/>
          <w:lang w:val="en-GB" w:eastAsia="en-GB"/>
        </w:rPr>
        <w:t>is applied to an individual and encounters</w:t>
      </w:r>
      <w:r w:rsidR="00E80C1A" w:rsidRPr="00126741">
        <w:rPr>
          <w:shd w:val="clear" w:color="auto" w:fill="FFFFFF"/>
          <w:lang w:val="en-GB" w:eastAsia="en-GB"/>
        </w:rPr>
        <w:t xml:space="preserve"> a missing predictor value, it will use the pre-specified surrogate (i.e., replacement) variable, rather than the missing predictor variable, to decide upon the split direction. </w:t>
      </w:r>
      <w:r w:rsidR="00E80C1A">
        <w:rPr>
          <w:shd w:val="clear" w:color="auto" w:fill="FFFFFF"/>
          <w:lang w:val="en-GB" w:eastAsia="en-GB"/>
        </w:rPr>
        <w:t xml:space="preserve">See figure x for a schematic depiction of </w:t>
      </w:r>
      <w:r w:rsidR="00A055FB">
        <w:rPr>
          <w:shd w:val="clear" w:color="auto" w:fill="FFFFFF"/>
          <w:lang w:val="en-GB" w:eastAsia="en-GB"/>
        </w:rPr>
        <w:t>surrogate splits in the context of a single decision tree</w:t>
      </w:r>
      <w:r w:rsidR="00E80C1A">
        <w:rPr>
          <w:shd w:val="clear" w:color="auto" w:fill="FFFFFF"/>
          <w:lang w:val="en-GB" w:eastAsia="en-GB"/>
        </w:rPr>
        <w:t>.</w:t>
      </w:r>
      <w:r w:rsidR="00A055FB">
        <w:rPr>
          <w:shd w:val="clear" w:color="auto" w:fill="FFFFFF"/>
          <w:lang w:val="en-GB" w:eastAsia="en-GB"/>
        </w:rPr>
        <w:t xml:space="preserve"> In this study we use SS in combination with a random forest prediction model</w:t>
      </w:r>
      <w:r w:rsidR="008C2737">
        <w:rPr>
          <w:shd w:val="clear" w:color="auto" w:fill="FFFFFF"/>
          <w:lang w:val="en-GB" w:eastAsia="en-GB"/>
        </w:rPr>
        <w:t>.</w:t>
      </w:r>
      <w:r w:rsidR="00D21739">
        <w:rPr>
          <w:shd w:val="clear" w:color="auto" w:fill="FFFFFF"/>
          <w:lang w:val="en-GB" w:eastAsia="en-GB"/>
        </w:rPr>
        <w:t xml:space="preserve"> </w:t>
      </w:r>
    </w:p>
    <w:p w14:paraId="6DE5B582" w14:textId="77777777" w:rsidR="00E80C1A" w:rsidRPr="001E3671" w:rsidRDefault="00E80C1A" w:rsidP="00E80C1A">
      <w:pPr>
        <w:rPr>
          <w:i/>
          <w:iCs/>
          <w:lang w:val="en-GB" w:eastAsia="en-GB"/>
        </w:rPr>
      </w:pPr>
      <w:r>
        <w:rPr>
          <w:i/>
          <w:iCs/>
          <w:noProof/>
          <w:lang w:val="en-GB" w:eastAsia="en-GB"/>
        </w:rPr>
        <w:drawing>
          <wp:inline distT="0" distB="0" distL="0" distR="0" wp14:anchorId="207131A4" wp14:editId="318A2C55">
            <wp:extent cx="3933825" cy="28600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33825" cy="2860040"/>
                    </a:xfrm>
                    <a:prstGeom prst="rect">
                      <a:avLst/>
                    </a:prstGeom>
                    <a:noFill/>
                    <a:ln>
                      <a:noFill/>
                    </a:ln>
                  </pic:spPr>
                </pic:pic>
              </a:graphicData>
            </a:graphic>
          </wp:inline>
        </w:drawing>
      </w:r>
      <w:r>
        <w:rPr>
          <w:i/>
          <w:iCs/>
          <w:lang w:val="en-GB" w:eastAsia="en-GB"/>
        </w:rPr>
        <w:br/>
        <w:t>Figure x. Decision tree with surrogate splits</w:t>
      </w:r>
    </w:p>
    <w:p w14:paraId="56B96C43" w14:textId="4A93DB2F" w:rsidR="00067C82" w:rsidRDefault="00857BDE" w:rsidP="00D21739">
      <w:pPr>
        <w:pStyle w:val="Heading1"/>
        <w:rPr>
          <w:shd w:val="clear" w:color="auto" w:fill="FFFFFF"/>
          <w:lang w:val="en-GB" w:eastAsia="en-GB"/>
        </w:rPr>
      </w:pPr>
      <w:r w:rsidRPr="00B143AC">
        <w:rPr>
          <w:shd w:val="clear" w:color="auto" w:fill="FFFFFF"/>
          <w:lang w:val="en-GB" w:eastAsia="en-GB"/>
        </w:rPr>
        <w:lastRenderedPageBreak/>
        <w:t xml:space="preserve">Simulation </w:t>
      </w:r>
      <w:r w:rsidR="00D21739">
        <w:rPr>
          <w:shd w:val="clear" w:color="auto" w:fill="FFFFFF"/>
          <w:lang w:val="en-GB" w:eastAsia="en-GB"/>
        </w:rPr>
        <w:t>design</w:t>
      </w:r>
    </w:p>
    <w:p w14:paraId="7FFB0904" w14:textId="405D2284" w:rsidR="00F37DB8" w:rsidRPr="00471100" w:rsidRDefault="00F37DB8" w:rsidP="00471100">
      <w:pPr>
        <w:pStyle w:val="Heading2"/>
      </w:pPr>
      <w:r w:rsidRPr="00471100">
        <w:t>Aims</w:t>
      </w:r>
    </w:p>
    <w:p w14:paraId="5001F306" w14:textId="3807DC6B" w:rsidR="00F37DB8" w:rsidRPr="00886036" w:rsidRDefault="00F37DB8" w:rsidP="006F3981">
      <w:r w:rsidRPr="00BD7269">
        <w:t xml:space="preserve">The aim of the simulation study is to </w:t>
      </w:r>
      <w:r w:rsidR="00C144C6">
        <w:t xml:space="preserve">emulate how a single patient would present themselves in clinical practice, with incomplete prediction model data, and to </w:t>
      </w:r>
      <w:r w:rsidRPr="00BD7269">
        <w:t>evaluate the performance of several on-the-fly missing data handling approaches</w:t>
      </w:r>
      <w:r w:rsidR="00C144C6">
        <w:t>.</w:t>
      </w:r>
      <w:r w:rsidR="004E2C1B">
        <w:t xml:space="preserve"> </w:t>
      </w:r>
      <w:r w:rsidR="00C144C6">
        <w:t>We</w:t>
      </w:r>
      <w:r w:rsidR="00C144C6" w:rsidRPr="00BD7269">
        <w:t xml:space="preserve"> compare the performance of the different </w:t>
      </w:r>
      <w:r w:rsidR="00C144C6">
        <w:t xml:space="preserve">missing data </w:t>
      </w:r>
      <w:r w:rsidR="00C144C6" w:rsidRPr="00BD7269">
        <w:t xml:space="preserve">approaches </w:t>
      </w:r>
      <w:r w:rsidR="00BC5373">
        <w:t>on</w:t>
      </w:r>
      <w:r w:rsidR="00905CAC">
        <w:t xml:space="preserve"> their ability to recover missing values and generate accurate risk predictions</w:t>
      </w:r>
      <w:r w:rsidR="00C144C6" w:rsidRPr="00BD7269">
        <w:t>.</w:t>
      </w:r>
      <w:r w:rsidR="0095208D">
        <w:t xml:space="preserve"> </w:t>
      </w:r>
      <w:r w:rsidR="0095208D">
        <w:rPr>
          <w:lang w:val="en-GB" w:eastAsia="en-GB"/>
        </w:rPr>
        <w:t xml:space="preserve">We consider the situation in which a complete dataset is available for prediction model development, and that the resulting model is then applied to individual patients with missing observations for one or more variables. </w:t>
      </w:r>
      <w:r w:rsidR="00C144C6">
        <w:t xml:space="preserve"> </w:t>
      </w:r>
      <w:r w:rsidR="001A7154">
        <w:t>For an</w:t>
      </w:r>
      <w:r w:rsidR="004E2C1B">
        <w:t xml:space="preserve"> overview of the simulation</w:t>
      </w:r>
      <w:r w:rsidR="001A7154">
        <w:t xml:space="preserve">, see </w:t>
      </w:r>
      <w:r w:rsidR="00886036" w:rsidRPr="00753804">
        <w:rPr>
          <w:color w:val="FF0000"/>
        </w:rPr>
        <w:t>Figure x</w:t>
      </w:r>
      <w:r w:rsidR="001A7154">
        <w:t>; for the full script and technical details, see</w:t>
      </w:r>
      <w:r w:rsidR="00AC332C">
        <w:t xml:space="preserve"> </w:t>
      </w:r>
      <w:hyperlink r:id="rId13" w:history="1">
        <w:r w:rsidR="00AC332C" w:rsidRPr="00692B0C">
          <w:rPr>
            <w:rStyle w:val="Hyperlink"/>
          </w:rPr>
          <w:t>https://www.github.com/hanneoberman/SIG</w:t>
        </w:r>
      </w:hyperlink>
      <w:r w:rsidRPr="00BD7269">
        <w:t xml:space="preserve">. </w:t>
      </w:r>
    </w:p>
    <w:p w14:paraId="1AAA167D" w14:textId="02989CDB" w:rsidR="00A11084" w:rsidRPr="00FF2EEA" w:rsidRDefault="00FF2EEA" w:rsidP="00FF2EEA">
      <w:pPr>
        <w:rPr>
          <w:shd w:val="clear" w:color="auto" w:fill="FFFFFF"/>
          <w:lang w:val="en-GB" w:eastAsia="en-GB"/>
        </w:rPr>
      </w:pPr>
      <w:commentRangeStart w:id="6"/>
      <w:r w:rsidRPr="00FF2EEA">
        <w:rPr>
          <w:b/>
          <w:bCs/>
          <w:shd w:val="clear" w:color="auto" w:fill="FFFFFF"/>
          <w:lang w:val="en-GB" w:eastAsia="en-GB"/>
        </w:rPr>
        <w:t>Figure x</w:t>
      </w:r>
      <w:commentRangeEnd w:id="6"/>
      <w:r w:rsidR="006519F7">
        <w:rPr>
          <w:rStyle w:val="CommentReference"/>
          <w:rFonts w:eastAsiaTheme="minorHAnsi"/>
        </w:rPr>
        <w:commentReference w:id="6"/>
      </w:r>
      <w:r w:rsidRPr="00FF2EEA">
        <w:rPr>
          <w:b/>
          <w:bCs/>
          <w:shd w:val="clear" w:color="auto" w:fill="FFFFFF"/>
          <w:lang w:val="en-GB" w:eastAsia="en-GB"/>
        </w:rPr>
        <w:t>.</w:t>
      </w:r>
      <w:r>
        <w:rPr>
          <w:shd w:val="clear" w:color="auto" w:fill="FFFFFF"/>
          <w:lang w:val="en-GB" w:eastAsia="en-GB"/>
        </w:rPr>
        <w:t xml:space="preserve"> Simulation study</w:t>
      </w:r>
      <w:r w:rsidRPr="000A273A">
        <w:rPr>
          <w:shd w:val="clear" w:color="auto" w:fill="FFFFFF"/>
          <w:lang w:eastAsia="en-GB"/>
        </w:rPr>
        <w:t xml:space="preserve"> </w:t>
      </w:r>
      <w:r>
        <w:rPr>
          <w:shd w:val="clear" w:color="auto" w:fill="FFFFFF"/>
          <w:lang w:val="en-GB" w:eastAsia="en-GB"/>
        </w:rPr>
        <w:br/>
      </w:r>
      <w:r>
        <w:rPr>
          <w:noProof/>
        </w:rPr>
        <w:drawing>
          <wp:inline distT="0" distB="0" distL="0" distR="0" wp14:anchorId="2E2DA998" wp14:editId="4ADFECE6">
            <wp:extent cx="4066162" cy="4238855"/>
            <wp:effectExtent l="0" t="0" r="0" b="317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66162" cy="4238855"/>
                    </a:xfrm>
                    <a:prstGeom prst="rect">
                      <a:avLst/>
                    </a:prstGeom>
                  </pic:spPr>
                </pic:pic>
              </a:graphicData>
            </a:graphic>
          </wp:inline>
        </w:drawing>
      </w:r>
    </w:p>
    <w:p w14:paraId="2AEBA254" w14:textId="77777777" w:rsidR="00886036" w:rsidRDefault="00C83D0C" w:rsidP="00471100">
      <w:pPr>
        <w:pStyle w:val="Heading2"/>
      </w:pPr>
      <w:r w:rsidRPr="00857BDE">
        <w:lastRenderedPageBreak/>
        <w:t>Data</w:t>
      </w:r>
      <w:r w:rsidR="00B40FE2" w:rsidRPr="00857BDE">
        <w:t>-</w:t>
      </w:r>
      <w:r w:rsidRPr="00857BDE">
        <w:t>generating mechanism</w:t>
      </w:r>
    </w:p>
    <w:p w14:paraId="7E717036" w14:textId="39CB9A71" w:rsidR="00F50D7F" w:rsidRDefault="00A733E0" w:rsidP="00886036">
      <w:pPr>
        <w:rPr>
          <w:shd w:val="clear" w:color="auto" w:fill="FFFFFF"/>
          <w:lang w:val="en-GB" w:eastAsia="en-GB"/>
        </w:rPr>
      </w:pPr>
      <w:r>
        <w:rPr>
          <w:lang w:val="en-GB" w:eastAsia="en-GB"/>
        </w:rPr>
        <w:t>All data are generated from a single model-based population</w:t>
      </w:r>
      <w:r w:rsidR="00406146">
        <w:rPr>
          <w:lang w:val="en-GB" w:eastAsia="en-GB"/>
        </w:rPr>
        <w:t xml:space="preserve">, consisting of </w:t>
      </w:r>
      <w:r w:rsidR="002911AB">
        <w:rPr>
          <w:lang w:val="en-GB" w:eastAsia="en-GB"/>
        </w:rPr>
        <w:t>ten</w:t>
      </w:r>
      <w:r w:rsidR="00406146">
        <w:rPr>
          <w:lang w:val="en-GB" w:eastAsia="en-GB"/>
        </w:rPr>
        <w:t xml:space="preserve"> continuous predictors and </w:t>
      </w:r>
      <w:r w:rsidR="002911AB">
        <w:rPr>
          <w:lang w:val="en-GB" w:eastAsia="en-GB"/>
        </w:rPr>
        <w:t>one</w:t>
      </w:r>
      <w:r w:rsidR="00406146">
        <w:rPr>
          <w:lang w:val="en-GB" w:eastAsia="en-GB"/>
        </w:rPr>
        <w:t xml:space="preserve"> dichotomous outcome.</w:t>
      </w:r>
      <w:r>
        <w:rPr>
          <w:lang w:val="en-GB" w:eastAsia="en-GB"/>
        </w:rPr>
        <w:t xml:space="preserve"> In each simulation iteration, </w:t>
      </w:r>
      <w:r w:rsidR="008D6ECD">
        <w:rPr>
          <w:lang w:val="en-GB" w:eastAsia="en-GB"/>
        </w:rPr>
        <w:t xml:space="preserve">we draw </w:t>
      </w:r>
      <w:r>
        <w:rPr>
          <w:lang w:val="en-GB" w:eastAsia="en-GB"/>
        </w:rPr>
        <w:t>two samples</w:t>
      </w:r>
      <w:r w:rsidR="008D6ECD">
        <w:rPr>
          <w:lang w:val="en-GB" w:eastAsia="en-GB"/>
        </w:rPr>
        <w:t xml:space="preserve"> from the population</w:t>
      </w:r>
      <w:r>
        <w:rPr>
          <w:lang w:val="en-GB" w:eastAsia="en-GB"/>
        </w:rPr>
        <w:t>: a complete development set</w:t>
      </w:r>
      <w:r w:rsidR="008D6ECD">
        <w:rPr>
          <w:lang w:val="en-GB" w:eastAsia="en-GB"/>
        </w:rPr>
        <w:t xml:space="preserve"> (</w:t>
      </w:r>
      <w:r w:rsidR="008D6ECD" w:rsidRPr="00050BB9">
        <w:rPr>
          <w:i/>
          <w:iCs/>
          <w:lang w:val="en-GB" w:eastAsia="en-GB"/>
        </w:rPr>
        <w:t xml:space="preserve">n </w:t>
      </w:r>
      <w:r w:rsidR="008D6ECD">
        <w:rPr>
          <w:lang w:val="en-GB" w:eastAsia="en-GB"/>
        </w:rPr>
        <w:t>= 10.000), and a validation set in which we introduce</w:t>
      </w:r>
      <w:r w:rsidR="008D1972">
        <w:rPr>
          <w:lang w:val="en-GB" w:eastAsia="en-GB"/>
        </w:rPr>
        <w:t xml:space="preserve"> </w:t>
      </w:r>
      <w:del w:id="7" w:author="Oberman, H.I. (Hanne)" w:date="2021-11-23T17:05:00Z">
        <w:r w:rsidR="008D1972" w:rsidDel="00AE6740">
          <w:rPr>
            <w:lang w:val="en-GB" w:eastAsia="en-GB"/>
          </w:rPr>
          <w:delText xml:space="preserve">one or more </w:delText>
        </w:r>
      </w:del>
      <w:r w:rsidR="008D1972">
        <w:rPr>
          <w:lang w:val="en-GB" w:eastAsia="en-GB"/>
        </w:rPr>
        <w:t>missing values</w:t>
      </w:r>
      <w:r w:rsidR="008D6ECD">
        <w:rPr>
          <w:lang w:val="en-GB" w:eastAsia="en-GB"/>
        </w:rPr>
        <w:t xml:space="preserve"> to </w:t>
      </w:r>
      <w:r w:rsidR="008D6ECD">
        <w:rPr>
          <w:shd w:val="clear" w:color="auto" w:fill="FFFFFF"/>
          <w:lang w:val="en-GB" w:eastAsia="en-GB"/>
        </w:rPr>
        <w:t>mimic how patients would present themselves in clinical practice (</w:t>
      </w:r>
      <w:r w:rsidR="008D6ECD" w:rsidRPr="00050BB9">
        <w:rPr>
          <w:i/>
          <w:iCs/>
          <w:shd w:val="clear" w:color="auto" w:fill="FFFFFF"/>
          <w:lang w:val="en-GB" w:eastAsia="en-GB"/>
        </w:rPr>
        <w:t>n</w:t>
      </w:r>
      <w:r w:rsidR="008D6ECD">
        <w:rPr>
          <w:shd w:val="clear" w:color="auto" w:fill="FFFFFF"/>
          <w:lang w:val="en-GB" w:eastAsia="en-GB"/>
        </w:rPr>
        <w:t xml:space="preserve"> = 20.000). </w:t>
      </w:r>
      <w:r w:rsidR="008D6ECD">
        <w:rPr>
          <w:lang w:val="en-GB" w:eastAsia="en-GB"/>
        </w:rPr>
        <w:t xml:space="preserve"> </w:t>
      </w:r>
    </w:p>
    <w:p w14:paraId="7393FC91" w14:textId="753A8D84" w:rsidR="00B20734" w:rsidRDefault="00E42876" w:rsidP="00886036">
      <w:pPr>
        <w:rPr>
          <w:shd w:val="clear" w:color="auto" w:fill="FFFFFF"/>
          <w:lang w:val="en-GB" w:eastAsia="en-GB"/>
        </w:rPr>
      </w:pPr>
      <w:r w:rsidRPr="00E42876">
        <w:rPr>
          <w:shd w:val="clear" w:color="auto" w:fill="FFFFFF"/>
          <w:lang w:val="en-GB" w:eastAsia="en-GB"/>
        </w:rPr>
        <w:t>The data generating mechanism of the predictor space is a multivariate normal distribution,</w:t>
      </w:r>
      <w:r>
        <w:rPr>
          <w:shd w:val="clear" w:color="auto" w:fill="FFFFFF"/>
          <w:lang w:val="en-GB" w:eastAsia="en-GB"/>
        </w:rPr>
        <w:t xml:space="preserve"> </w:t>
      </w:r>
      <m:oMath>
        <m:r>
          <m:rPr>
            <m:sty m:val="bi"/>
          </m:rPr>
          <w:rPr>
            <w:rFonts w:ascii="Cambria Math" w:hAnsi="Cambria Math"/>
            <w:shd w:val="clear" w:color="auto" w:fill="FFFFFF"/>
            <w:lang w:val="en-GB" w:eastAsia="en-GB"/>
          </w:rPr>
          <m:t>X</m:t>
        </m:r>
        <m:r>
          <w:ins w:id="8" w:author="Oberman, H.I. (Hanne)" w:date="2021-11-23T17:10:00Z">
            <m:rPr>
              <m:sty m:val="p"/>
            </m:rPr>
            <w:rPr>
              <w:rFonts w:ascii="Cambria Math" w:hAnsi="Cambria Math"/>
            </w:rPr>
            <m:t>∼</m:t>
          </w:ins>
        </m:r>
        <m:r>
          <w:del w:id="9" w:author="Oberman, H.I. (Hanne)" w:date="2021-11-23T17:10:00Z">
            <w:rPr>
              <w:rFonts w:ascii="Cambria Math" w:hAnsi="Cambria Math"/>
              <w:shd w:val="clear" w:color="auto" w:fill="FFFFFF"/>
              <w:lang w:val="en-GB" w:eastAsia="en-GB"/>
            </w:rPr>
            <m:t>=</m:t>
          </w:del>
        </m:r>
        <m:r>
          <m:rPr>
            <m:scr m:val="script"/>
          </m:rPr>
          <w:rPr>
            <w:rFonts w:ascii="Cambria Math" w:hAnsi="Cambria Math"/>
            <w:shd w:val="clear" w:color="auto" w:fill="FFFFFF"/>
            <w:lang w:val="en-GB" w:eastAsia="en-GB"/>
          </w:rPr>
          <m:t>N</m:t>
        </m:r>
        <m:d>
          <m:dPr>
            <m:ctrlPr>
              <w:rPr>
                <w:rFonts w:ascii="Cambria Math" w:hAnsi="Cambria Math"/>
                <w:i/>
                <w:shd w:val="clear" w:color="auto" w:fill="FFFFFF"/>
                <w:lang w:val="en-GB" w:eastAsia="en-GB"/>
              </w:rPr>
            </m:ctrlPr>
          </m:dPr>
          <m:e>
            <m:r>
              <m:rPr>
                <m:sty m:val="p"/>
              </m:rPr>
              <w:rPr>
                <w:rFonts w:ascii="Cambria Math" w:hAnsi="Cambria Math"/>
                <w:shd w:val="clear" w:color="auto" w:fill="FFFFFF"/>
                <w:lang w:val="en-GB" w:eastAsia="en-GB"/>
              </w:rPr>
              <m:t>μ</m:t>
            </m:r>
            <m:r>
              <w:rPr>
                <w:rFonts w:ascii="Cambria Math" w:hAnsi="Cambria Math"/>
                <w:shd w:val="clear" w:color="auto" w:fill="FFFFFF"/>
                <w:lang w:val="en-GB" w:eastAsia="en-GB"/>
              </w:rPr>
              <m:t>,</m:t>
            </m:r>
            <m:r>
              <m:rPr>
                <m:nor/>
              </m:rPr>
              <w:rPr>
                <w:rFonts w:ascii="Cambria Math" w:hAnsi="Cambria Math"/>
                <w:shd w:val="clear" w:color="auto" w:fill="FFFFFF"/>
                <w:lang w:val="en-GB" w:eastAsia="en-GB"/>
              </w:rPr>
              <m:t>Σ</m:t>
            </m:r>
          </m:e>
        </m:d>
      </m:oMath>
      <w:r>
        <w:rPr>
          <w:shd w:val="clear" w:color="auto" w:fill="FFFFFF"/>
          <w:lang w:val="en-GB" w:eastAsia="en-GB"/>
        </w:rPr>
        <w:t>, with</w:t>
      </w:r>
      <w:r w:rsidRPr="00E42876">
        <w:rPr>
          <w:shd w:val="clear" w:color="auto" w:fill="FFFFFF"/>
          <w:lang w:val="en-GB" w:eastAsia="en-GB"/>
        </w:rPr>
        <w:t xml:space="preserve"> mean vector </w:t>
      </w:r>
      <m:oMath>
        <m:r>
          <w:rPr>
            <w:rFonts w:ascii="Cambria Math" w:hAnsi="Cambria Math"/>
            <w:shd w:val="clear" w:color="auto" w:fill="FFFFFF"/>
            <w:lang w:val="en-GB" w:eastAsia="en-GB"/>
          </w:rPr>
          <m:t>μ</m:t>
        </m:r>
      </m:oMath>
      <w:r w:rsidRPr="00E42876">
        <w:rPr>
          <w:shd w:val="clear" w:color="auto" w:fill="FFFFFF"/>
          <w:lang w:val="en-GB" w:eastAsia="en-GB"/>
        </w:rPr>
        <w:t xml:space="preserve"> and covariance matrix Σ</w:t>
      </w:r>
      <w:r w:rsidR="009434A1">
        <w:rPr>
          <w:shd w:val="clear" w:color="auto" w:fill="FFFFFF"/>
          <w:lang w:val="en-GB" w:eastAsia="en-GB"/>
        </w:rPr>
        <w:t xml:space="preserve"> (</w:t>
      </w:r>
      <w:r w:rsidR="009434A1" w:rsidRPr="002E6A5A">
        <w:rPr>
          <w:color w:val="FF0000"/>
          <w:shd w:val="clear" w:color="auto" w:fill="FFFFFF"/>
          <w:lang w:val="en-GB" w:eastAsia="en-GB"/>
        </w:rPr>
        <w:t>Supplementary materials</w:t>
      </w:r>
      <w:r w:rsidR="002E6A5A" w:rsidRPr="002E6A5A">
        <w:rPr>
          <w:color w:val="FF0000"/>
          <w:shd w:val="clear" w:color="auto" w:fill="FFFFFF"/>
          <w:lang w:val="en-GB" w:eastAsia="en-GB"/>
        </w:rPr>
        <w:t xml:space="preserve"> X</w:t>
      </w:r>
      <w:r w:rsidR="009434A1">
        <w:rPr>
          <w:shd w:val="clear" w:color="auto" w:fill="FFFFFF"/>
          <w:lang w:val="en-GB" w:eastAsia="en-GB"/>
        </w:rPr>
        <w:t>)</w:t>
      </w:r>
      <w:r>
        <w:rPr>
          <w:shd w:val="clear" w:color="auto" w:fill="FFFFFF"/>
          <w:lang w:val="en-GB" w:eastAsia="en-GB"/>
        </w:rPr>
        <w:t xml:space="preserve">. </w:t>
      </w:r>
      <w:ins w:id="10" w:author="Oberman, H.I. (Hanne)" w:date="2021-11-23T17:01:00Z">
        <w:r w:rsidR="009928FE">
          <w:rPr>
            <w:shd w:val="clear" w:color="auto" w:fill="FFFFFF"/>
            <w:lang w:val="en-GB" w:eastAsia="en-GB"/>
          </w:rPr>
          <w:t>Correlat</w:t>
        </w:r>
      </w:ins>
      <w:ins w:id="11" w:author="Oberman, H.I. (Hanne)" w:date="2021-11-23T17:02:00Z">
        <w:r w:rsidR="009928FE">
          <w:rPr>
            <w:shd w:val="clear" w:color="auto" w:fill="FFFFFF"/>
            <w:lang w:val="en-GB" w:eastAsia="en-GB"/>
          </w:rPr>
          <w:t xml:space="preserve">ions between </w:t>
        </w:r>
      </w:ins>
      <w:ins w:id="12" w:author="Oberman, H.I. (Hanne)" w:date="2021-11-23T17:12:00Z">
        <w:r w:rsidR="0044710B">
          <w:rPr>
            <w:shd w:val="clear" w:color="auto" w:fill="FFFFFF"/>
            <w:lang w:val="en-GB" w:eastAsia="en-GB"/>
          </w:rPr>
          <w:t xml:space="preserve">the ten </w:t>
        </w:r>
      </w:ins>
      <w:ins w:id="13" w:author="Oberman, H.I. (Hanne)" w:date="2021-11-23T17:02:00Z">
        <w:r w:rsidR="009928FE">
          <w:rPr>
            <w:shd w:val="clear" w:color="auto" w:fill="FFFFFF"/>
            <w:lang w:val="en-GB" w:eastAsia="en-GB"/>
          </w:rPr>
          <w:t xml:space="preserve">predictors range from </w:t>
        </w:r>
        <w:r w:rsidR="009928FE" w:rsidRPr="009928FE">
          <w:rPr>
            <w:i/>
            <w:iCs/>
            <w:shd w:val="clear" w:color="auto" w:fill="FFFFFF"/>
            <w:lang w:val="en-GB" w:eastAsia="en-GB"/>
            <w:rPrChange w:id="14" w:author="Oberman, H.I. (Hanne)" w:date="2021-11-23T17:02:00Z">
              <w:rPr>
                <w:shd w:val="clear" w:color="auto" w:fill="FFFFFF"/>
                <w:lang w:val="en-GB" w:eastAsia="en-GB"/>
              </w:rPr>
            </w:rPrChange>
          </w:rPr>
          <w:t>r</w:t>
        </w:r>
        <w:r w:rsidR="009928FE">
          <w:rPr>
            <w:shd w:val="clear" w:color="auto" w:fill="FFFFFF"/>
            <w:lang w:val="en-GB" w:eastAsia="en-GB"/>
          </w:rPr>
          <w:t xml:space="preserve"> = -.37 to </w:t>
        </w:r>
      </w:ins>
      <w:ins w:id="15" w:author="Oberman, H.I. (Hanne)" w:date="2021-11-23T17:03:00Z">
        <w:r w:rsidR="009928FE">
          <w:rPr>
            <w:i/>
            <w:iCs/>
            <w:shd w:val="clear" w:color="auto" w:fill="FFFFFF"/>
            <w:lang w:val="en-GB" w:eastAsia="en-GB"/>
          </w:rPr>
          <w:t>r</w:t>
        </w:r>
        <w:r w:rsidR="009928FE">
          <w:rPr>
            <w:shd w:val="clear" w:color="auto" w:fill="FFFFFF"/>
            <w:lang w:val="en-GB" w:eastAsia="en-GB"/>
          </w:rPr>
          <w:t xml:space="preserve"> = </w:t>
        </w:r>
      </w:ins>
      <w:ins w:id="16" w:author="Oberman, H.I. (Hanne)" w:date="2021-11-23T17:02:00Z">
        <w:r w:rsidR="009928FE">
          <w:rPr>
            <w:shd w:val="clear" w:color="auto" w:fill="FFFFFF"/>
            <w:lang w:val="en-GB" w:eastAsia="en-GB"/>
          </w:rPr>
          <w:t>.3</w:t>
        </w:r>
      </w:ins>
      <w:ins w:id="17" w:author="Oberman, H.I. (Hanne)" w:date="2021-11-23T17:04:00Z">
        <w:r w:rsidR="008A2692">
          <w:rPr>
            <w:shd w:val="clear" w:color="auto" w:fill="FFFFFF"/>
            <w:lang w:val="en-GB" w:eastAsia="en-GB"/>
          </w:rPr>
          <w:t>6</w:t>
        </w:r>
      </w:ins>
      <w:ins w:id="18" w:author="Oberman, H.I. (Hanne)" w:date="2021-11-23T17:02:00Z">
        <w:r w:rsidR="009928FE">
          <w:rPr>
            <w:shd w:val="clear" w:color="auto" w:fill="FFFFFF"/>
            <w:lang w:val="en-GB" w:eastAsia="en-GB"/>
          </w:rPr>
          <w:t xml:space="preserve">. </w:t>
        </w:r>
      </w:ins>
      <w:r w:rsidR="004855F1">
        <w:rPr>
          <w:shd w:val="clear" w:color="auto" w:fill="FFFFFF"/>
          <w:lang w:val="en-GB" w:eastAsia="en-GB"/>
        </w:rPr>
        <w:t>From the predictor space, we d</w:t>
      </w:r>
      <w:r w:rsidR="00B20734">
        <w:rPr>
          <w:shd w:val="clear" w:color="auto" w:fill="FFFFFF"/>
          <w:lang w:val="en-GB" w:eastAsia="en-GB"/>
        </w:rPr>
        <w:t>efine the binary outcome Y</w:t>
      </w:r>
      <w:r w:rsidR="004855F1">
        <w:rPr>
          <w:shd w:val="clear" w:color="auto" w:fill="FFFFFF"/>
          <w:lang w:val="en-GB" w:eastAsia="en-GB"/>
        </w:rPr>
        <w:t>.</w:t>
      </w:r>
      <w:r w:rsidR="00B20734">
        <w:rPr>
          <w:shd w:val="clear" w:color="auto" w:fill="FFFFFF"/>
          <w:lang w:val="en-GB" w:eastAsia="en-GB"/>
        </w:rPr>
        <w:t xml:space="preserve"> </w:t>
      </w:r>
      <w:r w:rsidR="004855F1">
        <w:rPr>
          <w:shd w:val="clear" w:color="auto" w:fill="FFFFFF"/>
          <w:lang w:val="en-GB" w:eastAsia="en-GB"/>
        </w:rPr>
        <w:t>Y is</w:t>
      </w:r>
      <w:r w:rsidR="00B20734">
        <w:rPr>
          <w:shd w:val="clear" w:color="auto" w:fill="FFFFFF"/>
          <w:lang w:val="en-GB" w:eastAsia="en-GB"/>
        </w:rPr>
        <w:t xml:space="preserve"> a function of</w:t>
      </w:r>
      <w:r w:rsidR="004855F1">
        <w:rPr>
          <w:shd w:val="clear" w:color="auto" w:fill="FFFFFF"/>
          <w:lang w:val="en-GB" w:eastAsia="en-GB"/>
        </w:rPr>
        <w:t xml:space="preserve"> </w:t>
      </w:r>
      <m:oMath>
        <m:r>
          <m:rPr>
            <m:sty m:val="bi"/>
          </m:rPr>
          <w:rPr>
            <w:rFonts w:ascii="Cambria Math" w:hAnsi="Cambria Math"/>
            <w:shd w:val="clear" w:color="auto" w:fill="FFFFFF"/>
            <w:lang w:val="en-GB" w:eastAsia="en-GB"/>
          </w:rPr>
          <m:t>X</m:t>
        </m:r>
      </m:oMath>
      <w:r w:rsidR="004855F1">
        <w:rPr>
          <w:shd w:val="clear" w:color="auto" w:fill="FFFFFF"/>
          <w:lang w:val="en-GB" w:eastAsia="en-GB"/>
        </w:rPr>
        <w:t xml:space="preserve"> </w:t>
      </w:r>
      <w:del w:id="19" w:author="Oberman, H.I. (Hanne)" w:date="2021-11-23T17:07:00Z">
        <w:r w:rsidR="00B20734" w:rsidDel="00AE6740">
          <w:rPr>
            <w:shd w:val="clear" w:color="auto" w:fill="FFFFFF"/>
            <w:lang w:val="en-GB" w:eastAsia="en-GB"/>
          </w:rPr>
          <w:delText xml:space="preserve"> </w:delText>
        </w:r>
      </w:del>
      <w:r w:rsidR="00B20734">
        <w:rPr>
          <w:shd w:val="clear" w:color="auto" w:fill="FFFFFF"/>
          <w:lang w:val="en-GB" w:eastAsia="en-GB"/>
        </w:rPr>
        <w:t>through the logit link function</w:t>
      </w:r>
      <w:r w:rsidR="004855F1">
        <w:rPr>
          <w:shd w:val="clear" w:color="auto" w:fill="FFFFFF"/>
          <w:lang w:val="en-GB" w:eastAsia="en-GB"/>
        </w:rPr>
        <w:t>,</w:t>
      </w:r>
      <w:r w:rsidR="004855F1">
        <w:rPr>
          <w:shd w:val="clear" w:color="auto" w:fill="FFFFFF"/>
          <w:lang w:val="en-GB" w:eastAsia="en-GB"/>
        </w:rPr>
        <w:br/>
      </w:r>
      <m:oMathPara>
        <m:oMath>
          <m:r>
            <m:rPr>
              <m:nor/>
            </m:rPr>
            <w:rPr>
              <w:rFonts w:ascii="Cambria Math" w:hAnsi="Cambria Math"/>
              <w:shd w:val="clear" w:color="auto" w:fill="FFFFFF"/>
              <w:lang w:val="en-GB" w:eastAsia="en-GB"/>
            </w:rPr>
            <m:t>logit</m:t>
          </m:r>
          <m:d>
            <m:dPr>
              <m:ctrlPr>
                <w:rPr>
                  <w:rFonts w:ascii="Cambria Math" w:hAnsi="Cambria Math"/>
                  <w:i/>
                  <w:shd w:val="clear" w:color="auto" w:fill="FFFFFF"/>
                  <w:lang w:val="en-GB" w:eastAsia="en-GB"/>
                </w:rPr>
              </m:ctrlPr>
            </m:dPr>
            <m:e>
              <m:r>
                <w:rPr>
                  <w:rFonts w:ascii="Cambria Math" w:hAnsi="Cambria Math"/>
                  <w:shd w:val="clear" w:color="auto" w:fill="FFFFFF"/>
                  <w:lang w:val="en-GB" w:eastAsia="en-GB"/>
                </w:rPr>
                <m:t>Pr</m:t>
              </m:r>
              <m:d>
                <m:dPr>
                  <m:ctrlPr>
                    <w:rPr>
                      <w:rFonts w:ascii="Cambria Math" w:hAnsi="Cambria Math"/>
                      <w:i/>
                      <w:shd w:val="clear" w:color="auto" w:fill="FFFFFF"/>
                      <w:lang w:val="en-GB" w:eastAsia="en-GB"/>
                    </w:rPr>
                  </m:ctrlPr>
                </m:dPr>
                <m:e>
                  <m:r>
                    <w:rPr>
                      <w:rFonts w:ascii="Cambria Math" w:hAnsi="Cambria Math"/>
                      <w:shd w:val="clear" w:color="auto" w:fill="FFFFFF"/>
                      <w:lang w:val="en-GB" w:eastAsia="en-GB"/>
                    </w:rPr>
                    <m:t>Y=1</m:t>
                  </m:r>
                </m:e>
              </m:d>
            </m:e>
          </m:d>
          <m:r>
            <w:rPr>
              <w:rFonts w:ascii="Cambria Math" w:hAnsi="Cambria Math"/>
              <w:shd w:val="clear" w:color="auto" w:fill="FFFFFF"/>
              <w:lang w:val="en-GB" w:eastAsia="en-GB"/>
            </w:rPr>
            <m:t>=</m:t>
          </m:r>
          <m:sSub>
            <m:sSubPr>
              <m:ctrlPr>
                <w:rPr>
                  <w:rFonts w:ascii="Cambria Math" w:hAnsi="Cambria Math"/>
                  <w:i/>
                  <w:shd w:val="clear" w:color="auto" w:fill="FFFFFF"/>
                  <w:lang w:val="en-GB" w:eastAsia="en-GB"/>
                </w:rPr>
              </m:ctrlPr>
            </m:sSubPr>
            <m:e>
              <m:r>
                <m:rPr>
                  <m:sty m:val="p"/>
                </m:rPr>
                <w:rPr>
                  <w:rFonts w:ascii="Cambria Math" w:hAnsi="Cambria Math"/>
                  <w:shd w:val="clear" w:color="auto" w:fill="FFFFFF"/>
                  <w:lang w:val="en-GB" w:eastAsia="en-GB"/>
                </w:rPr>
                <m:t>β</m:t>
              </m:r>
            </m:e>
            <m:sub>
              <m:r>
                <w:rPr>
                  <w:rFonts w:ascii="Cambria Math" w:hAnsi="Cambria Math"/>
                  <w:shd w:val="clear" w:color="auto" w:fill="FFFFFF"/>
                  <w:lang w:val="en-GB" w:eastAsia="en-GB"/>
                </w:rPr>
                <m:t>o</m:t>
              </m:r>
            </m:sub>
          </m:sSub>
          <m:r>
            <w:rPr>
              <w:rFonts w:ascii="Cambria Math" w:hAnsi="Cambria Math"/>
              <w:shd w:val="clear" w:color="auto" w:fill="FFFFFF"/>
              <w:lang w:val="en-GB" w:eastAsia="en-GB"/>
            </w:rPr>
            <m:t>+</m:t>
          </m:r>
          <m:r>
            <m:rPr>
              <m:sty m:val="p"/>
            </m:rPr>
            <w:rPr>
              <w:rFonts w:ascii="Cambria Math" w:hAnsi="Cambria Math"/>
              <w:shd w:val="clear" w:color="auto" w:fill="FFFFFF"/>
              <w:lang w:val="en-GB" w:eastAsia="en-GB"/>
            </w:rPr>
            <m:t>β×</m:t>
          </m:r>
          <m:r>
            <m:rPr>
              <m:sty m:val="bi"/>
            </m:rPr>
            <w:rPr>
              <w:rFonts w:ascii="Cambria Math" w:hAnsi="Cambria Math"/>
              <w:shd w:val="clear" w:color="auto" w:fill="FFFFFF"/>
              <w:lang w:val="en-GB" w:eastAsia="en-GB"/>
            </w:rPr>
            <m:t>X</m:t>
          </m:r>
          <m:r>
            <w:rPr>
              <w:rFonts w:ascii="Cambria Math" w:hAnsi="Cambria Math"/>
              <w:shd w:val="clear" w:color="auto" w:fill="FFFFFF"/>
              <w:lang w:val="en-GB" w:eastAsia="en-GB"/>
            </w:rPr>
            <m:t>+</m:t>
          </m:r>
          <m:sSup>
            <m:sSupPr>
              <m:ctrlPr>
                <w:rPr>
                  <w:rFonts w:ascii="Cambria Math" w:hAnsi="Cambria Math"/>
                  <w:i/>
                  <w:shd w:val="clear" w:color="auto" w:fill="FFFFFF"/>
                  <w:lang w:val="en-GB" w:eastAsia="en-GB"/>
                </w:rPr>
              </m:ctrlPr>
            </m:sSupPr>
            <m:e>
              <m:r>
                <m:rPr>
                  <m:sty m:val="p"/>
                </m:rPr>
                <w:rPr>
                  <w:rFonts w:ascii="Cambria Math" w:hAnsi="Cambria Math"/>
                  <w:shd w:val="clear" w:color="auto" w:fill="FFFFFF"/>
                  <w:lang w:val="en-GB" w:eastAsia="en-GB"/>
                </w:rPr>
                <m:t>β</m:t>
              </m:r>
            </m:e>
            <m:sup>
              <m:r>
                <w:rPr>
                  <w:rFonts w:ascii="Cambria Math" w:hAnsi="Cambria Math"/>
                  <w:shd w:val="clear" w:color="auto" w:fill="FFFFFF"/>
                  <w:lang w:val="en-GB" w:eastAsia="en-GB"/>
                </w:rPr>
                <m:t>*</m:t>
              </m:r>
            </m:sup>
          </m:sSup>
          <m:r>
            <m:rPr>
              <m:sty m:val="p"/>
            </m:rPr>
            <w:rPr>
              <w:rFonts w:ascii="Cambria Math" w:hAnsi="Cambria Math"/>
              <w:shd w:val="clear" w:color="auto" w:fill="FFFFFF"/>
              <w:lang w:val="en-GB" w:eastAsia="en-GB"/>
            </w:rPr>
            <m:t>×</m:t>
          </m:r>
          <m:sSub>
            <m:sSubPr>
              <m:ctrlPr>
                <w:rPr>
                  <w:rFonts w:ascii="Cambria Math" w:hAnsi="Cambria Math"/>
                  <w:shd w:val="clear" w:color="auto" w:fill="FFFFFF"/>
                  <w:lang w:val="en-GB" w:eastAsia="en-GB"/>
                </w:rPr>
              </m:ctrlPr>
            </m:sSubPr>
            <m:e>
              <m:r>
                <m:rPr>
                  <m:nor/>
                </m:rPr>
                <w:rPr>
                  <w:rFonts w:ascii="Cambria Math" w:hAnsi="Cambria Math"/>
                  <w:shd w:val="clear" w:color="auto" w:fill="FFFFFF"/>
                  <w:lang w:val="en-GB" w:eastAsia="en-GB"/>
                </w:rPr>
                <m:t>X</m:t>
              </m:r>
            </m:e>
            <m:sub>
              <m:r>
                <m:rPr>
                  <m:nor/>
                </m:rPr>
                <w:rPr>
                  <w:rFonts w:ascii="Cambria Math" w:hAnsi="Cambria Math"/>
                  <w:shd w:val="clear" w:color="auto" w:fill="FFFFFF"/>
                  <w:lang w:val="en-GB" w:eastAsia="en-GB"/>
                </w:rPr>
                <m:t>1</m:t>
              </m:r>
            </m:sub>
          </m:sSub>
          <m:r>
            <m:rPr>
              <m:sty m:val="p"/>
            </m:rPr>
            <w:rPr>
              <w:rFonts w:ascii="Cambria Math" w:hAnsi="Cambria Math"/>
              <w:shd w:val="clear" w:color="auto" w:fill="FFFFFF"/>
              <w:lang w:val="en-GB" w:eastAsia="en-GB"/>
            </w:rPr>
            <m:t>×</m:t>
          </m:r>
          <m:r>
            <m:rPr>
              <m:sty m:val="bi"/>
            </m:rPr>
            <w:rPr>
              <w:rFonts w:ascii="Cambria Math" w:hAnsi="Cambria Math"/>
              <w:shd w:val="clear" w:color="auto" w:fill="FFFFFF"/>
              <w:lang w:val="en-GB" w:eastAsia="en-GB"/>
            </w:rPr>
            <m:t>X</m:t>
          </m:r>
          <m:r>
            <w:rPr>
              <w:rFonts w:ascii="Cambria Math" w:hAnsi="Cambria Math"/>
              <w:shd w:val="clear" w:color="auto" w:fill="FFFFFF"/>
              <w:lang w:val="en-GB" w:eastAsia="en-GB"/>
            </w:rPr>
            <m:t>+</m:t>
          </m:r>
          <m:r>
            <m:rPr>
              <m:sty m:val="p"/>
            </m:rPr>
            <w:rPr>
              <w:rFonts w:ascii="Cambria Math" w:hAnsi="Cambria Math"/>
              <w:shd w:val="clear" w:color="auto" w:fill="FFFFFF"/>
              <w:lang w:val="en-GB" w:eastAsia="en-GB"/>
            </w:rPr>
            <m:t>ε</m:t>
          </m:r>
          <m:r>
            <w:rPr>
              <w:rFonts w:ascii="Cambria Math" w:hAnsi="Cambria Math"/>
              <w:shd w:val="clear" w:color="auto" w:fill="FFFFFF"/>
              <w:lang w:val="en-GB" w:eastAsia="en-GB"/>
            </w:rPr>
            <m:t>,</m:t>
          </m:r>
        </m:oMath>
      </m:oMathPara>
    </w:p>
    <w:p w14:paraId="31659FA5" w14:textId="19E07994" w:rsidR="00305272" w:rsidRDefault="004855F1" w:rsidP="006F7B32">
      <w:r>
        <w:t xml:space="preserve">where </w:t>
      </w:r>
      <m:oMath>
        <m:r>
          <w:rPr>
            <w:rFonts w:ascii="Cambria Math" w:hAnsi="Cambria Math"/>
          </w:rPr>
          <m:t>β</m:t>
        </m:r>
      </m:oMath>
      <w:r>
        <w:t>s are regression coefficients</w:t>
      </w:r>
      <w:del w:id="20" w:author="Oberman, H.I. (Hanne)" w:date="2021-11-23T17:09:00Z">
        <w:r w:rsidDel="00AE6740">
          <w:delText>,</w:delText>
        </w:r>
      </w:del>
      <w:r>
        <w:t xml:space="preserve"> and </w:t>
      </w:r>
      <m:oMath>
        <m:r>
          <w:ins w:id="21" w:author="Oberman, H.I. (Hanne)" w:date="2021-11-23T17:08:00Z">
            <m:rPr>
              <m:sty m:val="p"/>
            </m:rPr>
            <w:rPr>
              <w:rFonts w:ascii="Cambria Math" w:hAnsi="Cambria Math"/>
              <w:shd w:val="clear" w:color="auto" w:fill="FFFFFF"/>
              <w:lang w:val="en-GB" w:eastAsia="en-GB"/>
            </w:rPr>
            <m:t>ε</m:t>
          </w:ins>
        </m:r>
      </m:oMath>
      <w:ins w:id="22" w:author="Oberman, H.I. (Hanne)" w:date="2021-11-23T17:08:00Z">
        <w:r w:rsidR="00AE6740">
          <w:t xml:space="preserve"> is </w:t>
        </w:r>
      </w:ins>
      <w:ins w:id="23" w:author="Oberman, H.I. (Hanne)" w:date="2021-11-23T17:09:00Z">
        <w:r w:rsidR="00AE6740">
          <w:t xml:space="preserve">the </w:t>
        </w:r>
      </w:ins>
      <w:r>
        <w:t>residual error</w:t>
      </w:r>
      <w:ins w:id="24" w:author="Oberman, H.I. (Hanne)" w:date="2021-11-23T17:10:00Z">
        <w:r w:rsidR="00AE6740">
          <w:t xml:space="preserve"> term</w:t>
        </w:r>
      </w:ins>
      <w:r>
        <w:t xml:space="preserve"> </w:t>
      </w:r>
      <m:oMath>
        <m:r>
          <w:rPr>
            <w:rFonts w:ascii="Cambria Math" w:hAnsi="Cambria Math"/>
          </w:rPr>
          <m:t>ε</m:t>
        </m:r>
        <m:r>
          <m:rPr>
            <m:scr m:val="script"/>
            <m:sty m:val="p"/>
          </m:rP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2</m:t>
            </m:r>
          </m:e>
        </m:d>
      </m:oMath>
      <w:r>
        <w:t xml:space="preserve">. We differentiate between three types of regression coefficients: 1) the intercept,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2) </w:t>
      </w:r>
      <w:r w:rsidR="00460D94">
        <w:t>a</w:t>
      </w:r>
      <w:r>
        <w:t xml:space="preserve"> vector of regression coefficients for the main effects of the predictors, </w:t>
      </w:r>
      <m:oMath>
        <m:r>
          <w:rPr>
            <w:rFonts w:ascii="Cambria Math" w:hAnsi="Cambria Math"/>
          </w:rPr>
          <m:t>β</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10</m:t>
                </m:r>
              </m:sub>
            </m:sSub>
            <m:ctrlPr>
              <w:rPr>
                <w:rFonts w:ascii="Cambria Math" w:hAnsi="Cambria Math"/>
                <w:i/>
              </w:rPr>
            </m:ctrlPr>
          </m:e>
        </m:d>
      </m:oMath>
      <w:r>
        <w:t xml:space="preserve">; and 3) an additional vector of regression coefficients for the interactions with the first predictor, </w:t>
      </w:r>
      <m:oMath>
        <m:sSup>
          <m:sSupPr>
            <m:ctrlPr>
              <w:rPr>
                <w:rFonts w:ascii="Cambria Math" w:hAnsi="Cambria Math"/>
              </w:rPr>
            </m:ctrlPr>
          </m:sSupPr>
          <m:e>
            <m:r>
              <w:rPr>
                <w:rFonts w:ascii="Cambria Math" w:hAnsi="Cambria Math"/>
              </w:rPr>
              <m:t>β</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10</m:t>
            </m:r>
          </m:sub>
          <m:sup>
            <m:r>
              <m:rPr>
                <m:sty m:val="p"/>
              </m:rPr>
              <w:rPr>
                <w:rFonts w:ascii="Cambria Math" w:hAnsi="Cambria Math"/>
              </w:rPr>
              <m:t>*</m:t>
            </m:r>
          </m:sup>
        </m:sSubSup>
        <m:r>
          <w:rPr>
            <w:rFonts w:ascii="Cambria Math" w:hAnsi="Cambria Math"/>
          </w:rPr>
          <m:t>]</m:t>
        </m:r>
      </m:oMath>
      <w:r w:rsidR="002E6A5A">
        <w:t xml:space="preserve"> </w:t>
      </w:r>
      <w:commentRangeStart w:id="25"/>
      <w:r w:rsidR="002E6A5A">
        <w:t>(</w:t>
      </w:r>
      <w:r w:rsidR="002E6A5A" w:rsidRPr="002E6A5A">
        <w:rPr>
          <w:color w:val="FF0000"/>
        </w:rPr>
        <w:t>Supplementary materials X</w:t>
      </w:r>
      <w:r w:rsidR="002E6A5A">
        <w:t>)</w:t>
      </w:r>
      <w:commentRangeEnd w:id="25"/>
      <w:r w:rsidR="0044710B">
        <w:rPr>
          <w:rStyle w:val="CommentReference"/>
          <w:rFonts w:eastAsiaTheme="minorHAnsi"/>
        </w:rPr>
        <w:commentReference w:id="25"/>
      </w:r>
      <w:r>
        <w:t xml:space="preserve">. This introduces a polynomial effect of the second degree, </w:t>
      </w:r>
      <m:oMath>
        <m:sSubSup>
          <m:sSubSupPr>
            <m:ctrlPr>
              <w:rPr>
                <w:rFonts w:ascii="Cambria Math" w:hAnsi="Cambria Math"/>
              </w:rPr>
            </m:ctrlPr>
          </m:sSubSupPr>
          <m:e>
            <m:r>
              <w:rPr>
                <w:rFonts w:ascii="Cambria Math" w:hAnsi="Cambria Math"/>
              </w:rPr>
              <m:t>β</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oMath>
      <w:r>
        <w:t xml:space="preserve">, and nine moderation effects. For additional non-linearity, we use a transformation in the effect of the second predictor, </w:t>
      </w:r>
      <m:oMath>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m:rPr>
            <m:nor/>
          </m:rPr>
          <m:t>log</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oMath>
      <w:r>
        <w:t xml:space="preserve">. </w:t>
      </w:r>
      <w:ins w:id="26" w:author="Oberman, H.I. (Hanne)" w:date="2021-11-23T17:18:00Z">
        <w:r w:rsidR="00800CEE">
          <w:t xml:space="preserve">All regression coefficients can be found in </w:t>
        </w:r>
        <w:r w:rsidR="00800CEE" w:rsidRPr="002E6A5A">
          <w:rPr>
            <w:color w:val="FF0000"/>
          </w:rPr>
          <w:t>Supplementary materials X</w:t>
        </w:r>
        <w:r w:rsidR="00800CEE">
          <w:rPr>
            <w:color w:val="FF0000"/>
          </w:rPr>
          <w:t xml:space="preserve">. </w:t>
        </w:r>
      </w:ins>
      <w:moveFromRangeStart w:id="27" w:author="Oberman, H.I. (Hanne)" w:date="2021-11-23T17:19:00Z" w:name="move88580397"/>
      <w:moveFrom w:id="28" w:author="Oberman, H.I. (Hanne)" w:date="2021-11-23T17:19:00Z">
        <w:r w:rsidR="00305272" w:rsidDel="00800CEE">
          <w:t xml:space="preserve">With an intercept of </w:t>
        </w:r>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r>
            <w:rPr>
              <w:rFonts w:ascii="Cambria Math" w:hAnsi="Cambria Math"/>
            </w:rPr>
            <m:t>3</m:t>
          </m:r>
        </m:oMath>
        <w:moveFrom w:id="29" w:author="Oberman, H.I. (Hanne)" w:date="2021-11-23T17:19:00Z">
          <w:r w:rsidR="00305272" w:rsidDel="00800CEE">
            <w:t xml:space="preserve">, </w:t>
          </w:r>
        </w:moveFrom>
        <w:moveFromRangeEnd w:id="27"/>
        <w:del w:id="30" w:author="Oberman, H.I. (Hanne)" w:date="2021-11-23T17:19:00Z">
          <w:r w:rsidR="00305272" w:rsidDel="00800CEE">
            <w:delText>t</w:delText>
          </w:r>
        </w:del>
        <w:ins w:id="31" w:author="Oberman, H.I. (Hanne)" w:date="2021-11-23T17:19:00Z">
          <w:r w:rsidR="00800CEE">
            <w:t>T</w:t>
          </w:r>
        </w:ins>
        <w:r w:rsidR="00305272">
          <w:t xml:space="preserve">he </w:t>
        </w:r>
        <w:r w:rsidR="00433876">
          <w:t xml:space="preserve">expected </w:t>
        </w:r>
        <w:del w:id="32" w:author="Oberman, H.I. (Hanne)" w:date="2021-11-23T17:19:00Z">
          <w:r w:rsidR="00433876" w:rsidDel="00800CEE">
            <w:delText xml:space="preserve">outcome </w:delText>
          </w:r>
        </w:del>
        <w:r w:rsidR="00433876">
          <w:t>occurrence</w:t>
        </w:r>
        <w:r w:rsidR="00305272">
          <w:t xml:space="preserve"> of </w:t>
        </w:r>
        <m:oMath>
          <m:r>
            <w:rPr>
              <w:rFonts w:ascii="Cambria Math" w:hAnsi="Cambria Math"/>
            </w:rPr>
            <m:t>Y</m:t>
          </m:r>
        </m:oMath>
        <w:r w:rsidR="00305272">
          <w:t xml:space="preserve"> is 15%.</w:t>
        </w:r>
        <w:r w:rsidR="00322E6E">
          <w:t xml:space="preserve"> </w:t>
        </w:r>
      </w:moveFrom>
    </w:p>
    <w:p w14:paraId="3FD067C5" w14:textId="53EF02C8" w:rsidR="006F7B32" w:rsidRDefault="006F7B32" w:rsidP="00E023CE">
      <w:pPr>
        <w:rPr>
          <w:shd w:val="clear" w:color="auto" w:fill="FFFFFF"/>
          <w:lang w:val="en-GB" w:eastAsia="en-GB"/>
        </w:rPr>
      </w:pPr>
      <w:r>
        <w:rPr>
          <w:shd w:val="clear" w:color="auto" w:fill="FFFFFF"/>
          <w:lang w:val="en-GB" w:eastAsia="en-GB"/>
        </w:rPr>
        <w:t xml:space="preserve">The validation set is amputed (i.e., made incomplete) according to several missingness mechanisms and missingness rates. In this study, we focus </w:t>
      </w:r>
      <w:r w:rsidR="00174D20">
        <w:rPr>
          <w:shd w:val="clear" w:color="auto" w:fill="FFFFFF"/>
          <w:lang w:val="en-GB" w:eastAsia="en-GB"/>
        </w:rPr>
        <w:t xml:space="preserve">primarily </w:t>
      </w:r>
      <w:r>
        <w:rPr>
          <w:shd w:val="clear" w:color="auto" w:fill="FFFFFF"/>
          <w:lang w:val="en-GB" w:eastAsia="en-GB"/>
        </w:rPr>
        <w:t>on the Missing At Random (MAR) missingness mechanism</w:t>
      </w:r>
      <w:r w:rsidR="005E44EE">
        <w:rPr>
          <w:shd w:val="clear" w:color="auto" w:fill="FFFFFF"/>
          <w:lang w:val="en-GB" w:eastAsia="en-GB"/>
        </w:rPr>
        <w:t xml:space="preserve"> and use the Missing Not At Random (MNAR) </w:t>
      </w:r>
      <w:r w:rsidR="000A42BB">
        <w:rPr>
          <w:shd w:val="clear" w:color="auto" w:fill="FFFFFF"/>
          <w:lang w:val="en-GB" w:eastAsia="en-GB"/>
        </w:rPr>
        <w:t xml:space="preserve">missing mechanism </w:t>
      </w:r>
      <w:r w:rsidR="005E44EE">
        <w:rPr>
          <w:shd w:val="clear" w:color="auto" w:fill="FFFFFF"/>
          <w:lang w:val="en-GB" w:eastAsia="en-GB"/>
        </w:rPr>
        <w:t xml:space="preserve">as a </w:t>
      </w:r>
      <w:commentRangeStart w:id="33"/>
      <w:commentRangeStart w:id="34"/>
      <w:r w:rsidR="005E44EE">
        <w:rPr>
          <w:shd w:val="clear" w:color="auto" w:fill="FFFFFF"/>
          <w:lang w:val="en-GB" w:eastAsia="en-GB"/>
        </w:rPr>
        <w:t>comparison</w:t>
      </w:r>
      <w:r w:rsidR="00031BF8">
        <w:rPr>
          <w:shd w:val="clear" w:color="auto" w:fill="FFFFFF"/>
          <w:lang w:val="en-GB" w:eastAsia="en-GB"/>
        </w:rPr>
        <w:t xml:space="preserve"> </w:t>
      </w:r>
      <w:commentRangeEnd w:id="33"/>
      <w:r w:rsidR="00814C5E">
        <w:rPr>
          <w:rStyle w:val="CommentReference"/>
          <w:rFonts w:eastAsiaTheme="minorHAnsi"/>
        </w:rPr>
        <w:commentReference w:id="33"/>
      </w:r>
      <w:commentRangeEnd w:id="34"/>
      <w:r w:rsidR="00063F05">
        <w:rPr>
          <w:rStyle w:val="CommentReference"/>
          <w:rFonts w:eastAsiaTheme="minorHAnsi"/>
        </w:rPr>
        <w:commentReference w:id="34"/>
      </w:r>
      <w:r w:rsidR="00031BF8">
        <w:rPr>
          <w:shd w:val="clear" w:color="auto" w:fill="FFFFFF"/>
          <w:lang w:val="en-GB" w:eastAsia="en-GB"/>
        </w:rPr>
        <w:fldChar w:fldCharType="begin"/>
      </w:r>
      <w:r w:rsidR="003610A0">
        <w:rPr>
          <w:shd w:val="clear" w:color="auto" w:fill="FFFFFF"/>
          <w:lang w:val="en-GB" w:eastAsia="en-GB"/>
        </w:rPr>
        <w:instrText xml:space="preserve"> ADDIN ZOTERO_ITEM CSL_CITATION {"citationID":"EaP4MyeA","properties":{"formattedCitation":"(21)","plainCitation":"(21)","noteIndex":0},"citationItems":[{"id":802,"uris":["http://zotero.org/users/6411374/items/7338L7V6"],"uri":["http://zotero.org/users/6411374/items/7338L7V6"],"itemData":{"id":802,"type":"article-journal","abstract":"[When making sampling distribution inferences about the parameter of the data, θ, it is appropriate to ignore the process that causes missing data if the missing data are `missing at random' and the observed data are `observed at random', but these inferences are generally conditional on the observed pattern of missing data. When making direct-likelihood or Bayesian inferences about θ, it is appropriate to ignore the process that causes missing data if the missing data are missing at random and the parameter of the missing data process is `distinct' from θ. These conditions are the weakest general conditions under which ignoring the process that causes missing data always leads to correct inferences.]","archive":"JSTOR","container-title":"Biometrika","DOI":"10.2307/2335739","ISSN":"00063444","issue":"3","note":"publisher: [Oxford University Press, Biometrika Trust]","page":"581-592","title":"Inference and Missing Data","volume":"63","author":[{"family":"Rubin","given":"Donald B."}],"issued":{"date-parts":[["1976"]]}}}],"schema":"https://github.com/citation-style-language/schema/raw/master/csl-citation.json"} </w:instrText>
      </w:r>
      <w:r w:rsidR="00031BF8">
        <w:rPr>
          <w:shd w:val="clear" w:color="auto" w:fill="FFFFFF"/>
          <w:lang w:val="en-GB" w:eastAsia="en-GB"/>
        </w:rPr>
        <w:fldChar w:fldCharType="separate"/>
      </w:r>
      <w:r w:rsidR="003610A0">
        <w:rPr>
          <w:noProof/>
          <w:shd w:val="clear" w:color="auto" w:fill="FFFFFF"/>
          <w:lang w:val="en-GB" w:eastAsia="en-GB"/>
        </w:rPr>
        <w:t>(21)</w:t>
      </w:r>
      <w:r w:rsidR="00031BF8">
        <w:rPr>
          <w:shd w:val="clear" w:color="auto" w:fill="FFFFFF"/>
          <w:lang w:val="en-GB" w:eastAsia="en-GB"/>
        </w:rPr>
        <w:fldChar w:fldCharType="end"/>
      </w:r>
      <w:r w:rsidRPr="00174D20">
        <w:rPr>
          <w:shd w:val="clear" w:color="auto" w:fill="FFFFFF"/>
          <w:lang w:val="en-GB" w:eastAsia="en-GB"/>
        </w:rPr>
        <w:t>.</w:t>
      </w:r>
      <w:r w:rsidRPr="002875A8">
        <w:rPr>
          <w:color w:val="FF0000"/>
          <w:shd w:val="clear" w:color="auto" w:fill="FFFFFF"/>
          <w:lang w:val="en-GB" w:eastAsia="en-GB"/>
        </w:rPr>
        <w:t xml:space="preserve"> </w:t>
      </w:r>
      <w:r>
        <w:rPr>
          <w:shd w:val="clear" w:color="auto" w:fill="FFFFFF"/>
          <w:lang w:val="en-GB" w:eastAsia="en-GB"/>
        </w:rPr>
        <w:t xml:space="preserve">We use a mixture of the four kinds of MAR missingness, as described by </w:t>
      </w:r>
      <w:r w:rsidR="000435DC">
        <w:rPr>
          <w:shd w:val="clear" w:color="auto" w:fill="FFFFFF"/>
          <w:lang w:val="en-GB" w:eastAsia="en-GB"/>
        </w:rPr>
        <w:t xml:space="preserve">Schouten </w:t>
      </w:r>
      <w:r w:rsidR="004A3E6C">
        <w:rPr>
          <w:shd w:val="clear" w:color="auto" w:fill="FFFFFF"/>
          <w:lang w:val="en-GB" w:eastAsia="en-GB"/>
        </w:rPr>
        <w:t>and others</w:t>
      </w:r>
      <w:r w:rsidR="000435DC">
        <w:rPr>
          <w:color w:val="FF0000"/>
          <w:shd w:val="clear" w:color="auto" w:fill="FFFFFF"/>
          <w:lang w:val="en-GB" w:eastAsia="en-GB"/>
        </w:rPr>
        <w:t xml:space="preserve"> </w:t>
      </w:r>
      <w:r w:rsidR="000435DC" w:rsidRPr="000435DC">
        <w:rPr>
          <w:shd w:val="clear" w:color="auto" w:fill="FFFFFF"/>
          <w:lang w:val="en-GB" w:eastAsia="en-GB"/>
        </w:rPr>
        <w:fldChar w:fldCharType="begin"/>
      </w:r>
      <w:r w:rsidR="003610A0">
        <w:rPr>
          <w:shd w:val="clear" w:color="auto" w:fill="FFFFFF"/>
          <w:lang w:val="en-GB" w:eastAsia="en-GB"/>
        </w:rPr>
        <w:instrText xml:space="preserve"> ADDIN ZOTERO_ITEM CSL_CITATION {"citationID":"b7r1oSBw","properties":{"formattedCitation":"(22)","plainCitation":"(22)","noteIndex":0},"citationItems":[{"id":97,"uris":["http://zotero.org/users/6411374/items/9AFTWYCZ"],"uri":["http://zotero.org/users/6411374/items/9AFTWYCZ"],"itemData":{"id":97,"type":"article-journal","abstract":"Missing data form a ubiquitous problem in scientific research, especially since most statistical analyses require complete data. To evaluate the performance of methods dealing with missing data, researchers perform simulation studies. An important aspect of these studies is the generation of missing values in a simulated, complete data set: the amputation procedure. We investigated the methodological validity and statistical nature of both the current amputation practice and a newly developed and implemented multivariate amputation procedure. We found that the current way of practice may not be appropriate for the generation of intuitive and reliable missing data problems. The multivariate amputation procedure, on the other hand, generates reliable amputations and allows for a proper regulation of missing data problems. The procedure has additional features to generate any missing data scenario precisely as intended. Hence, the multivariate amputation procedure is an efficient method to accurately evaluate missing data methodology.","container-title":"Journal of Statistical Computation and Simulation","DOI":"10.1080/00949655.2018.1491577","ISSN":"0094-9655, 1563-5163","issue":"15","journalAbbreviation":"Journal of Statistical Computation and Simulation","language":"en","page":"2909-2930","source":"DOI.org (Crossref)","title":"Generating missing values for simulation purposes: a multivariate amputation procedure","title-short":"Generating missing values for simulation purposes","volume":"88","author":[{"family":"Schouten","given":"Rianne Margaretha"},{"family":"Lugtig","given":"Peter"},{"family":"Vink","given":"Gerko"}],"issued":{"date-parts":[["2018",10,13]]}}}],"schema":"https://github.com/citation-style-language/schema/raw/master/csl-citation.json"} </w:instrText>
      </w:r>
      <w:r w:rsidR="000435DC" w:rsidRPr="000435DC">
        <w:rPr>
          <w:shd w:val="clear" w:color="auto" w:fill="FFFFFF"/>
          <w:lang w:val="en-GB" w:eastAsia="en-GB"/>
        </w:rPr>
        <w:fldChar w:fldCharType="separate"/>
      </w:r>
      <w:r w:rsidR="003610A0">
        <w:rPr>
          <w:noProof/>
          <w:shd w:val="clear" w:color="auto" w:fill="FFFFFF"/>
          <w:lang w:val="en-GB" w:eastAsia="en-GB"/>
        </w:rPr>
        <w:t>(22)</w:t>
      </w:r>
      <w:r w:rsidR="000435DC" w:rsidRPr="000435DC">
        <w:rPr>
          <w:shd w:val="clear" w:color="auto" w:fill="FFFFFF"/>
          <w:lang w:val="en-GB" w:eastAsia="en-GB"/>
        </w:rPr>
        <w:fldChar w:fldCharType="end"/>
      </w:r>
      <w:r>
        <w:rPr>
          <w:shd w:val="clear" w:color="auto" w:fill="FFFFFF"/>
          <w:lang w:val="en-GB" w:eastAsia="en-GB"/>
        </w:rPr>
        <w:t xml:space="preserve">. The overall missingness rate is 60%, but </w:t>
      </w:r>
      <w:del w:id="35" w:author="Oberman, H.I. (Hanne)" w:date="2021-11-23T17:26:00Z">
        <w:r w:rsidDel="00063F05">
          <w:rPr>
            <w:shd w:val="clear" w:color="auto" w:fill="FFFFFF"/>
            <w:lang w:val="en-GB" w:eastAsia="en-GB"/>
          </w:rPr>
          <w:delText xml:space="preserve">within each validation set, </w:delText>
        </w:r>
      </w:del>
      <w:del w:id="36" w:author="Oberman, H.I. (Hanne)" w:date="2021-11-23T17:27:00Z">
        <w:r w:rsidDel="00063F05">
          <w:rPr>
            <w:shd w:val="clear" w:color="auto" w:fill="FFFFFF"/>
            <w:lang w:val="en-GB" w:eastAsia="en-GB"/>
          </w:rPr>
          <w:delText xml:space="preserve">the missingness rate </w:delText>
        </w:r>
        <w:r w:rsidDel="00063F05">
          <w:rPr>
            <w:shd w:val="clear" w:color="auto" w:fill="FFFFFF"/>
            <w:lang w:val="en-GB" w:eastAsia="en-GB"/>
          </w:rPr>
          <w:lastRenderedPageBreak/>
          <w:delText>varies between</w:delText>
        </w:r>
      </w:del>
      <w:ins w:id="37" w:author="Oberman, H.I. (Hanne)" w:date="2021-11-23T17:27:00Z">
        <w:r w:rsidR="00063F05">
          <w:rPr>
            <w:shd w:val="clear" w:color="auto" w:fill="FFFFFF"/>
            <w:lang w:val="en-GB" w:eastAsia="en-GB"/>
          </w:rPr>
          <w:t xml:space="preserve">the number of missing predictor </w:t>
        </w:r>
      </w:ins>
      <w:ins w:id="38" w:author="Oberman, H.I. (Hanne)" w:date="2021-11-23T17:28:00Z">
        <w:r w:rsidR="00063F05">
          <w:rPr>
            <w:shd w:val="clear" w:color="auto" w:fill="FFFFFF"/>
            <w:lang w:val="en-GB" w:eastAsia="en-GB"/>
          </w:rPr>
          <w:t>entries</w:t>
        </w:r>
      </w:ins>
      <w:ins w:id="39" w:author="Oberman, H.I. (Hanne)" w:date="2021-11-23T17:27:00Z">
        <w:r w:rsidR="00063F05">
          <w:rPr>
            <w:shd w:val="clear" w:color="auto" w:fill="FFFFFF"/>
            <w:lang w:val="en-GB" w:eastAsia="en-GB"/>
          </w:rPr>
          <w:t xml:space="preserve"> differs between</w:t>
        </w:r>
      </w:ins>
      <w:ins w:id="40" w:author="Oberman, H.I. (Hanne)" w:date="2021-11-23T17:28:00Z">
        <w:r w:rsidR="00063F05">
          <w:rPr>
            <w:shd w:val="clear" w:color="auto" w:fill="FFFFFF"/>
            <w:lang w:val="en-GB" w:eastAsia="en-GB"/>
          </w:rPr>
          <w:t xml:space="preserve"> cases</w:t>
        </w:r>
      </w:ins>
      <w:del w:id="41" w:author="Oberman, H.I. (Hanne)" w:date="2021-11-23T17:27:00Z">
        <w:r w:rsidDel="00063F05">
          <w:rPr>
            <w:shd w:val="clear" w:color="auto" w:fill="FFFFFF"/>
            <w:lang w:val="en-GB" w:eastAsia="en-GB"/>
          </w:rPr>
          <w:delText xml:space="preserve"> observations</w:delText>
        </w:r>
      </w:del>
      <w:r>
        <w:rPr>
          <w:shd w:val="clear" w:color="auto" w:fill="FFFFFF"/>
          <w:lang w:val="en-GB" w:eastAsia="en-GB"/>
        </w:rPr>
        <w:t xml:space="preserve">. The hypothetical patients in our validation set are missing either 40%, 60%, or 80% of the observations in the predictor space. The resulting missing data pattern is visualized in Figure x. </w:t>
      </w:r>
    </w:p>
    <w:p w14:paraId="2E00FC0F" w14:textId="2399C69A" w:rsidR="00B41156" w:rsidRDefault="00BC42FB" w:rsidP="00B41156">
      <w:pPr>
        <w:rPr>
          <w:shd w:val="clear" w:color="auto" w:fill="FFFFFF"/>
          <w:lang w:val="en-GB" w:eastAsia="en-GB"/>
        </w:rPr>
      </w:pPr>
      <w:del w:id="42" w:author="Oberman, H.I. (Hanne)" w:date="2021-11-23T17:25:00Z">
        <w:r w:rsidRPr="00BC42FB" w:rsidDel="00063F05">
          <w:rPr>
            <w:noProof/>
          </w:rPr>
          <w:drawing>
            <wp:inline distT="0" distB="0" distL="0" distR="0" wp14:anchorId="0F0EC421" wp14:editId="4B228D8D">
              <wp:extent cx="5943600" cy="19913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91360"/>
                      </a:xfrm>
                      <a:prstGeom prst="rect">
                        <a:avLst/>
                      </a:prstGeom>
                    </pic:spPr>
                  </pic:pic>
                </a:graphicData>
              </a:graphic>
            </wp:inline>
          </w:drawing>
        </w:r>
      </w:del>
      <w:ins w:id="43" w:author="Oberman, H.I. (Hanne)" w:date="2021-11-23T17:25:00Z">
        <w:r w:rsidR="00063F05" w:rsidRPr="00063F05">
          <w:drawing>
            <wp:inline distT="0" distB="0" distL="0" distR="0" wp14:anchorId="5D64C2FB" wp14:editId="7D990A7F">
              <wp:extent cx="4876190" cy="2152381"/>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6190" cy="2152381"/>
                      </a:xfrm>
                      <a:prstGeom prst="rect">
                        <a:avLst/>
                      </a:prstGeom>
                    </pic:spPr>
                  </pic:pic>
                </a:graphicData>
              </a:graphic>
            </wp:inline>
          </w:drawing>
        </w:r>
      </w:ins>
    </w:p>
    <w:p w14:paraId="62466727" w14:textId="63B883B3" w:rsidR="0048330C" w:rsidRPr="00123C85" w:rsidRDefault="00123C85" w:rsidP="00123C85">
      <w:pPr>
        <w:rPr>
          <w:shd w:val="clear" w:color="auto" w:fill="FFFFFF"/>
          <w:lang w:val="en-GB" w:eastAsia="en-GB"/>
        </w:rPr>
      </w:pPr>
      <w:r w:rsidRPr="00123C85">
        <w:rPr>
          <w:b/>
          <w:bCs/>
          <w:shd w:val="clear" w:color="auto" w:fill="FFFFFF"/>
          <w:lang w:val="en-GB" w:eastAsia="en-GB"/>
        </w:rPr>
        <w:t>Figure x.</w:t>
      </w:r>
      <w:r w:rsidRPr="00123C85">
        <w:rPr>
          <w:shd w:val="clear" w:color="auto" w:fill="FFFFFF"/>
          <w:lang w:val="en-GB" w:eastAsia="en-GB"/>
        </w:rPr>
        <w:t xml:space="preserve"> </w:t>
      </w:r>
      <w:r w:rsidR="00745BFB">
        <w:rPr>
          <w:shd w:val="clear" w:color="auto" w:fill="FFFFFF"/>
          <w:lang w:val="en-GB" w:eastAsia="en-GB"/>
        </w:rPr>
        <w:t>M</w:t>
      </w:r>
      <w:r w:rsidRPr="00123C85">
        <w:rPr>
          <w:shd w:val="clear" w:color="auto" w:fill="FFFFFF"/>
          <w:lang w:val="en-GB" w:eastAsia="en-GB"/>
        </w:rPr>
        <w:t>issing data pattern</w:t>
      </w:r>
      <w:r>
        <w:rPr>
          <w:shd w:val="clear" w:color="auto" w:fill="FFFFFF"/>
          <w:lang w:val="en-GB" w:eastAsia="en-GB"/>
        </w:rPr>
        <w:t>.</w:t>
      </w:r>
    </w:p>
    <w:p w14:paraId="4CAB9367" w14:textId="6D42AA8F" w:rsidR="00736C4D" w:rsidRPr="00471100" w:rsidRDefault="00736C4D" w:rsidP="00471100">
      <w:pPr>
        <w:pStyle w:val="Heading2"/>
      </w:pPr>
      <w:r w:rsidRPr="00471100">
        <w:t>Estimands</w:t>
      </w:r>
    </w:p>
    <w:p w14:paraId="31962F7A" w14:textId="3737B6DD" w:rsidR="00736C4D" w:rsidRDefault="009F314C" w:rsidP="007F0977">
      <w:pPr>
        <w:spacing w:after="160"/>
      </w:pPr>
      <w:r>
        <w:t xml:space="preserve">Each row in the validation set represents a hypothetical patient for which we want to </w:t>
      </w:r>
      <w:r w:rsidR="00D336E1">
        <w:rPr>
          <w:shd w:val="clear" w:color="auto" w:fill="FFFFFF"/>
          <w:lang w:val="en-GB" w:eastAsia="en-GB"/>
        </w:rPr>
        <w:t>predict</w:t>
      </w:r>
      <w:r>
        <w:rPr>
          <w:shd w:val="clear" w:color="auto" w:fill="FFFFFF"/>
          <w:lang w:val="en-GB" w:eastAsia="en-GB"/>
        </w:rPr>
        <w:t xml:space="preserve"> the absolute risk of the outcome in real-time. </w:t>
      </w:r>
      <w:r w:rsidR="00736C4D">
        <w:t>Our estimands are the outcome itself (</w:t>
      </w:r>
      <w:r w:rsidR="00721C8C">
        <w:t>the</w:t>
      </w:r>
      <w:r w:rsidR="00611CB8">
        <w:t xml:space="preserve"> binary</w:t>
      </w:r>
      <w:r w:rsidR="00721C8C">
        <w:t xml:space="preserve"> manifestation of </w:t>
      </w:r>
      <w:r w:rsidR="00736C4D">
        <w:t xml:space="preserve">Y), and the underlying probability of Y (which </w:t>
      </w:r>
      <w:r w:rsidR="00611CB8">
        <w:t xml:space="preserve">is only observable in the context of a simulation study, not in </w:t>
      </w:r>
      <w:r w:rsidR="00736C4D">
        <w:t>a clinical setting).</w:t>
      </w:r>
      <w:r>
        <w:t xml:space="preserve"> We estimate Y and the probability of Y from the incomplete predictor space of </w:t>
      </w:r>
      <w:r w:rsidR="00ED6424">
        <w:t>each</w:t>
      </w:r>
      <w:r>
        <w:t xml:space="preserve"> validation set</w:t>
      </w:r>
      <w:r w:rsidR="00D336E1">
        <w:t>.</w:t>
      </w:r>
    </w:p>
    <w:p w14:paraId="4C1BFF0D" w14:textId="77777777" w:rsidR="00310F51" w:rsidRDefault="00B45D79" w:rsidP="00471100">
      <w:pPr>
        <w:pStyle w:val="Heading2"/>
      </w:pPr>
      <w:r w:rsidRPr="00B143AC">
        <w:lastRenderedPageBreak/>
        <w:t>M</w:t>
      </w:r>
      <w:r w:rsidR="00310F51">
        <w:t>ethods</w:t>
      </w:r>
    </w:p>
    <w:p w14:paraId="51EA68ED" w14:textId="3FECD592" w:rsidR="00106FF4" w:rsidRDefault="00106FF4" w:rsidP="007F0977">
      <w:pPr>
        <w:spacing w:after="160"/>
        <w:rPr>
          <w:b/>
          <w:bCs/>
          <w:lang w:val="en-GB"/>
        </w:rPr>
      </w:pPr>
      <w:r>
        <w:rPr>
          <w:lang w:val="en-GB"/>
        </w:rPr>
        <w:t xml:space="preserve">Our methods consist of </w:t>
      </w:r>
      <w:r w:rsidR="002776E6">
        <w:rPr>
          <w:lang w:val="en-GB"/>
        </w:rPr>
        <w:t xml:space="preserve">nine </w:t>
      </w:r>
      <w:r>
        <w:rPr>
          <w:lang w:val="en-GB"/>
        </w:rPr>
        <w:t xml:space="preserve">pairs of missing data </w:t>
      </w:r>
      <w:r w:rsidR="00A20FA9">
        <w:rPr>
          <w:lang w:val="en-GB"/>
        </w:rPr>
        <w:t xml:space="preserve">methods </w:t>
      </w:r>
      <w:r>
        <w:rPr>
          <w:lang w:val="en-GB"/>
        </w:rPr>
        <w:t xml:space="preserve">and prediction models. For an overview of </w:t>
      </w:r>
      <w:r w:rsidR="00A20FA9">
        <w:rPr>
          <w:lang w:val="en-GB"/>
        </w:rPr>
        <w:t>all</w:t>
      </w:r>
      <w:r>
        <w:rPr>
          <w:lang w:val="en-GB"/>
        </w:rPr>
        <w:t xml:space="preserve"> methods, see Table 1.</w:t>
      </w:r>
    </w:p>
    <w:p w14:paraId="05D8607B" w14:textId="4BBA3FF4" w:rsidR="00210AF6" w:rsidRPr="00886036" w:rsidRDefault="000A6BAA" w:rsidP="33C8D749">
      <w:pPr>
        <w:spacing w:after="160"/>
        <w:rPr>
          <w:shd w:val="clear" w:color="auto" w:fill="FFFFFF"/>
          <w:lang w:val="en-GB" w:eastAsia="en-GB"/>
        </w:rPr>
      </w:pPr>
      <w:r>
        <w:t>To</w:t>
      </w:r>
      <w:r w:rsidR="00210AF6" w:rsidRPr="00210AF6">
        <w:t xml:space="preserve"> </w:t>
      </w:r>
      <w:r>
        <w:t>accommodate for</w:t>
      </w:r>
      <w:r w:rsidR="00210AF6" w:rsidRPr="00210AF6">
        <w:t xml:space="preserve"> </w:t>
      </w:r>
      <w:r w:rsidR="00210AF6">
        <w:t xml:space="preserve">missing </w:t>
      </w:r>
      <w:r>
        <w:t>predictor values</w:t>
      </w:r>
      <w:r w:rsidR="00B11E3D">
        <w:t xml:space="preserve"> in real-time</w:t>
      </w:r>
      <w:r w:rsidR="00E232BB">
        <w:t>,</w:t>
      </w:r>
      <w:r w:rsidR="00210AF6">
        <w:t xml:space="preserve"> we </w:t>
      </w:r>
      <w:r w:rsidR="005506D0">
        <w:t xml:space="preserve">consider </w:t>
      </w:r>
      <w:r>
        <w:t xml:space="preserve">three types of missing data handling strategies: </w:t>
      </w:r>
      <w:r w:rsidR="00210AF6">
        <w:t>JMI, pattern submodels</w:t>
      </w:r>
      <w:r w:rsidR="07D0B28F">
        <w:t xml:space="preserve"> (PS)</w:t>
      </w:r>
      <w:r w:rsidR="3BF0DBF6">
        <w:t xml:space="preserve">, </w:t>
      </w:r>
      <w:r w:rsidR="74D16ACA">
        <w:t xml:space="preserve">and </w:t>
      </w:r>
      <w:r w:rsidR="3BF0DBF6">
        <w:t>surrogate splits</w:t>
      </w:r>
      <w:r w:rsidR="4C967511">
        <w:t xml:space="preserve"> (SS)</w:t>
      </w:r>
      <w:r w:rsidR="00210AF6">
        <w:t xml:space="preserve">. </w:t>
      </w:r>
      <w:r>
        <w:t xml:space="preserve">Since JMI can have different implementations, we further subdivide this strategy into </w:t>
      </w:r>
      <w:r w:rsidR="00210AF6">
        <w:t xml:space="preserve">(i) </w:t>
      </w:r>
      <w:r>
        <w:t xml:space="preserve">imputing </w:t>
      </w:r>
      <w:r w:rsidR="00210AF6">
        <w:t>the conditional mean</w:t>
      </w:r>
      <w:r w:rsidR="172D6852">
        <w:t xml:space="preserve"> (JMI-CM)</w:t>
      </w:r>
      <w:r w:rsidR="00210AF6">
        <w:t xml:space="preserve">, (ii) </w:t>
      </w:r>
      <w:r>
        <w:t xml:space="preserve">single imputation with </w:t>
      </w:r>
      <w:r w:rsidR="00210AF6">
        <w:t>a random draw from the</w:t>
      </w:r>
      <w:r w:rsidR="00EC1391" w:rsidRPr="00EC1391">
        <w:t xml:space="preserve"> conditional multivariate distribution</w:t>
      </w:r>
      <w:r w:rsidR="0E4D5C05" w:rsidRPr="00EC1391">
        <w:t xml:space="preserve"> (JMI-SD),</w:t>
      </w:r>
      <w:r w:rsidR="00EC1391">
        <w:t xml:space="preserve"> and (iii) </w:t>
      </w:r>
      <w:r>
        <w:t xml:space="preserve">multiple imputation with </w:t>
      </w:r>
      <w:r w:rsidR="00210AF6">
        <w:t xml:space="preserve">50 draws from the conditional </w:t>
      </w:r>
      <w:r w:rsidR="00EC1391">
        <w:t>multivariate d</w:t>
      </w:r>
      <w:r w:rsidR="00210AF6">
        <w:t>istribution</w:t>
      </w:r>
      <w:r w:rsidR="004230F2">
        <w:t xml:space="preserve"> and pooling (i.e., taking the average of) the predictions</w:t>
      </w:r>
      <w:r w:rsidR="0034221E">
        <w:t xml:space="preserve"> of the outcome</w:t>
      </w:r>
      <w:r w:rsidR="4DCEF9E9">
        <w:t xml:space="preserve"> (JMI-MD)</w:t>
      </w:r>
      <w:r w:rsidR="00210AF6">
        <w:t>.</w:t>
      </w:r>
      <w:r w:rsidR="00886036" w:rsidRPr="00886036">
        <w:rPr>
          <w:shd w:val="clear" w:color="auto" w:fill="FFFFFF"/>
          <w:lang w:val="en-GB" w:eastAsia="en-GB"/>
        </w:rPr>
        <w:t xml:space="preserve"> </w:t>
      </w:r>
    </w:p>
    <w:p w14:paraId="54D146CA" w14:textId="254EB2B3" w:rsidR="00161C90" w:rsidRDefault="00493FF2" w:rsidP="00161C90">
      <w:pPr>
        <w:spacing w:after="160"/>
        <w:rPr>
          <w:shd w:val="clear" w:color="auto" w:fill="FFFFFF"/>
          <w:lang w:val="en-GB" w:eastAsia="en-GB"/>
        </w:rPr>
      </w:pPr>
      <w:r w:rsidRPr="00493FF2">
        <w:rPr>
          <w:lang w:val="en-GB"/>
        </w:rPr>
        <w:t xml:space="preserve">We obtain predictions of the outcome </w:t>
      </w:r>
      <w:r>
        <w:rPr>
          <w:lang w:val="en-GB"/>
        </w:rPr>
        <w:t xml:space="preserve">by applying two models on </w:t>
      </w:r>
      <w:r>
        <w:rPr>
          <w:shd w:val="clear" w:color="auto" w:fill="FFFFFF"/>
          <w:lang w:val="en-GB" w:eastAsia="en-GB"/>
        </w:rPr>
        <w:t xml:space="preserve">the incomplete (imputed) predictor space. </w:t>
      </w:r>
      <w:r w:rsidR="002874B0">
        <w:rPr>
          <w:shd w:val="clear" w:color="auto" w:fill="FFFFFF"/>
          <w:lang w:val="en-GB" w:eastAsia="en-GB"/>
        </w:rPr>
        <w:t xml:space="preserve">The first </w:t>
      </w:r>
      <w:r w:rsidR="004D71D9">
        <w:rPr>
          <w:lang w:val="en-GB"/>
        </w:rPr>
        <w:t>prediction</w:t>
      </w:r>
      <w:r w:rsidR="004D71D9">
        <w:rPr>
          <w:shd w:val="clear" w:color="auto" w:fill="FFFFFF"/>
          <w:lang w:val="en-GB" w:eastAsia="en-GB"/>
        </w:rPr>
        <w:t xml:space="preserve"> </w:t>
      </w:r>
      <w:r w:rsidR="002874B0">
        <w:rPr>
          <w:shd w:val="clear" w:color="auto" w:fill="FFFFFF"/>
          <w:lang w:val="en-GB" w:eastAsia="en-GB"/>
        </w:rPr>
        <w:t xml:space="preserve">model is flexible logistic regression (FLR) with a natural cubic spline. The second </w:t>
      </w:r>
      <w:r w:rsidR="004D71D9">
        <w:rPr>
          <w:lang w:val="en-GB"/>
        </w:rPr>
        <w:t>prediction</w:t>
      </w:r>
      <w:r w:rsidR="004D71D9">
        <w:rPr>
          <w:shd w:val="clear" w:color="auto" w:fill="FFFFFF"/>
          <w:lang w:val="en-GB" w:eastAsia="en-GB"/>
        </w:rPr>
        <w:t xml:space="preserve"> </w:t>
      </w:r>
      <w:r w:rsidR="002874B0">
        <w:rPr>
          <w:shd w:val="clear" w:color="auto" w:fill="FFFFFF"/>
          <w:lang w:val="en-GB" w:eastAsia="en-GB"/>
        </w:rPr>
        <w:t xml:space="preserve">model is a random forest (RF). </w:t>
      </w:r>
      <w:r w:rsidR="0060708A">
        <w:rPr>
          <w:shd w:val="clear" w:color="auto" w:fill="FFFFFF"/>
          <w:lang w:val="en-GB" w:eastAsia="en-GB"/>
        </w:rPr>
        <w:t xml:space="preserve">Both prediction models are compatible with the JMI missing data strategy and </w:t>
      </w:r>
      <w:r w:rsidR="2E409578">
        <w:rPr>
          <w:shd w:val="clear" w:color="auto" w:fill="FFFFFF"/>
          <w:lang w:val="en-GB" w:eastAsia="en-GB"/>
        </w:rPr>
        <w:t>pattern submodels</w:t>
      </w:r>
      <w:r w:rsidR="0060708A">
        <w:rPr>
          <w:shd w:val="clear" w:color="auto" w:fill="FFFFFF"/>
          <w:lang w:val="en-GB" w:eastAsia="en-GB"/>
        </w:rPr>
        <w:t xml:space="preserve"> missing data strategy. The surrogate split missing data strategy is only available for tree-based prediction models, such as a random forest.</w:t>
      </w:r>
      <w:r w:rsidR="00AC332C" w:rsidRPr="00AC332C">
        <w:rPr>
          <w:shd w:val="clear" w:color="auto" w:fill="FFFFFF"/>
          <w:lang w:val="en-GB" w:eastAsia="en-GB"/>
        </w:rPr>
        <w:t xml:space="preserve"> </w:t>
      </w:r>
      <w:r w:rsidR="00AC332C">
        <w:rPr>
          <w:shd w:val="clear" w:color="auto" w:fill="FFFFFF"/>
          <w:lang w:val="en-GB" w:eastAsia="en-GB"/>
        </w:rPr>
        <w:t xml:space="preserve">Technical details such as model tuning can be found in the Supplementary Materials and on </w:t>
      </w:r>
      <w:hyperlink r:id="rId17" w:history="1">
        <w:r w:rsidR="00AC332C" w:rsidRPr="00692B0C">
          <w:rPr>
            <w:rStyle w:val="Hyperlink"/>
          </w:rPr>
          <w:t>https://www.github.com/hanneoberman/SIG</w:t>
        </w:r>
      </w:hyperlink>
      <w:r w:rsidR="00AC332C" w:rsidRPr="00DD1F11">
        <w:rPr>
          <w:shd w:val="clear" w:color="auto" w:fill="FFFFFF"/>
          <w:lang w:val="en-GB" w:eastAsia="en-GB"/>
        </w:rPr>
        <w:t>.</w:t>
      </w:r>
      <w:r w:rsidR="00161C90">
        <w:rPr>
          <w:shd w:val="clear" w:color="auto" w:fill="FFFFFF"/>
          <w:lang w:val="en-GB" w:eastAsia="en-GB"/>
        </w:rPr>
        <w:br w:type="page"/>
      </w:r>
    </w:p>
    <w:p w14:paraId="43E09C94" w14:textId="77777777" w:rsidR="00161C90" w:rsidRPr="00992203" w:rsidRDefault="00161C90" w:rsidP="00161C90">
      <w:pPr>
        <w:rPr>
          <w:lang w:val="en-GB"/>
        </w:rPr>
      </w:pPr>
      <w:r w:rsidRPr="33C8D749">
        <w:rPr>
          <w:b/>
          <w:bCs/>
          <w:lang w:val="en-GB"/>
        </w:rPr>
        <w:lastRenderedPageBreak/>
        <w:t xml:space="preserve">Table 1. </w:t>
      </w:r>
      <w:r w:rsidRPr="33C8D749">
        <w:rPr>
          <w:lang w:val="en-GB"/>
        </w:rPr>
        <w:t>Overview of missing data methods</w:t>
      </w:r>
      <w:r>
        <w:rPr>
          <w:lang w:val="en-GB"/>
        </w:rPr>
        <w:t xml:space="preserve"> and prediction models.</w:t>
      </w:r>
    </w:p>
    <w:tbl>
      <w:tblPr>
        <w:tblStyle w:val="PlainTable4"/>
        <w:tblW w:w="0" w:type="auto"/>
        <w:tblLayout w:type="fixed"/>
        <w:tblLook w:val="06A0" w:firstRow="1" w:lastRow="0" w:firstColumn="1" w:lastColumn="0" w:noHBand="1" w:noVBand="1"/>
      </w:tblPr>
      <w:tblGrid>
        <w:gridCol w:w="1125"/>
        <w:gridCol w:w="9"/>
        <w:gridCol w:w="6096"/>
        <w:gridCol w:w="1417"/>
        <w:gridCol w:w="713"/>
      </w:tblGrid>
      <w:tr w:rsidR="002274C2" w14:paraId="3D970024" w14:textId="77777777" w:rsidTr="002274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gridSpan w:val="2"/>
            <w:vMerge w:val="restart"/>
            <w:tcBorders>
              <w:top w:val="single" w:sz="4" w:space="0" w:color="000000" w:themeColor="text1"/>
            </w:tcBorders>
            <w:vAlign w:val="center"/>
          </w:tcPr>
          <w:p w14:paraId="5D9F7B1D" w14:textId="58EE2BBA" w:rsidR="002274C2" w:rsidRDefault="002274C2" w:rsidP="002274C2">
            <w:pPr>
              <w:rPr>
                <w:rFonts w:ascii="Calibri Light" w:hAnsi="Calibri Light"/>
              </w:rPr>
            </w:pPr>
          </w:p>
        </w:tc>
        <w:tc>
          <w:tcPr>
            <w:tcW w:w="6096" w:type="dxa"/>
            <w:vMerge w:val="restart"/>
            <w:tcBorders>
              <w:top w:val="single" w:sz="4" w:space="0" w:color="000000" w:themeColor="text1"/>
            </w:tcBorders>
            <w:vAlign w:val="center"/>
          </w:tcPr>
          <w:p w14:paraId="73577CB8" w14:textId="4D9AE37B" w:rsidR="002274C2" w:rsidRDefault="002274C2" w:rsidP="002274C2">
            <w:pPr>
              <w:cnfStyle w:val="100000000000" w:firstRow="1" w:lastRow="0" w:firstColumn="0" w:lastColumn="0" w:oddVBand="0" w:evenVBand="0" w:oddHBand="0" w:evenHBand="0" w:firstRowFirstColumn="0" w:firstRowLastColumn="0" w:lastRowFirstColumn="0" w:lastRowLastColumn="0"/>
              <w:rPr>
                <w:rFonts w:ascii="Calibri Light" w:hAnsi="Calibri Light"/>
                <w:b w:val="0"/>
                <w:bCs w:val="0"/>
              </w:rPr>
            </w:pPr>
            <w:r w:rsidRPr="33C8D749">
              <w:rPr>
                <w:rFonts w:ascii="Calibri Light" w:hAnsi="Calibri Light"/>
              </w:rPr>
              <w:t>Missing data technique</w:t>
            </w:r>
          </w:p>
        </w:tc>
        <w:tc>
          <w:tcPr>
            <w:tcW w:w="2130" w:type="dxa"/>
            <w:gridSpan w:val="2"/>
            <w:tcBorders>
              <w:top w:val="single" w:sz="4" w:space="0" w:color="000000" w:themeColor="text1"/>
            </w:tcBorders>
          </w:tcPr>
          <w:p w14:paraId="47595FAB" w14:textId="2C4CDB95" w:rsidR="002274C2" w:rsidRPr="002274C2" w:rsidRDefault="002274C2" w:rsidP="002274C2">
            <w:pPr>
              <w:jc w:val="center"/>
              <w:cnfStyle w:val="100000000000" w:firstRow="1" w:lastRow="0" w:firstColumn="0" w:lastColumn="0" w:oddVBand="0" w:evenVBand="0" w:oddHBand="0" w:evenHBand="0" w:firstRowFirstColumn="0" w:firstRowLastColumn="0" w:lastRowFirstColumn="0" w:lastRowLastColumn="0"/>
              <w:rPr>
                <w:rFonts w:ascii="Calibri Light" w:hAnsi="Calibri Light"/>
              </w:rPr>
            </w:pPr>
            <w:r w:rsidRPr="002274C2">
              <w:rPr>
                <w:rFonts w:ascii="Calibri Light" w:hAnsi="Calibri Light"/>
              </w:rPr>
              <w:t>Prediction model</w:t>
            </w:r>
          </w:p>
        </w:tc>
      </w:tr>
      <w:tr w:rsidR="002274C2" w14:paraId="56EF2D46" w14:textId="77777777" w:rsidTr="002274C2">
        <w:trPr>
          <w:trHeight w:val="302"/>
        </w:trPr>
        <w:tc>
          <w:tcPr>
            <w:cnfStyle w:val="001000000000" w:firstRow="0" w:lastRow="0" w:firstColumn="1" w:lastColumn="0" w:oddVBand="0" w:evenVBand="0" w:oddHBand="0" w:evenHBand="0" w:firstRowFirstColumn="0" w:firstRowLastColumn="0" w:lastRowFirstColumn="0" w:lastRowLastColumn="0"/>
            <w:tcW w:w="1134" w:type="dxa"/>
            <w:gridSpan w:val="2"/>
            <w:vMerge/>
            <w:tcBorders>
              <w:bottom w:val="single" w:sz="4" w:space="0" w:color="000000" w:themeColor="text1"/>
            </w:tcBorders>
          </w:tcPr>
          <w:p w14:paraId="3882A948" w14:textId="77777777" w:rsidR="002274C2" w:rsidRPr="33C8D749" w:rsidRDefault="002274C2" w:rsidP="002274C2">
            <w:pPr>
              <w:rPr>
                <w:rFonts w:ascii="Calibri Light" w:hAnsi="Calibri Light"/>
                <w:b w:val="0"/>
                <w:bCs w:val="0"/>
              </w:rPr>
            </w:pPr>
          </w:p>
        </w:tc>
        <w:tc>
          <w:tcPr>
            <w:tcW w:w="6096" w:type="dxa"/>
            <w:vMerge/>
            <w:tcBorders>
              <w:bottom w:val="single" w:sz="4" w:space="0" w:color="000000" w:themeColor="text1"/>
            </w:tcBorders>
          </w:tcPr>
          <w:p w14:paraId="47681F05" w14:textId="5CC624E7" w:rsidR="002274C2" w:rsidRPr="33C8D749"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rPr>
            </w:pPr>
          </w:p>
        </w:tc>
        <w:tc>
          <w:tcPr>
            <w:tcW w:w="1417" w:type="dxa"/>
            <w:tcBorders>
              <w:bottom w:val="single" w:sz="4" w:space="0" w:color="000000" w:themeColor="text1"/>
            </w:tcBorders>
            <w:vAlign w:val="bottom"/>
          </w:tcPr>
          <w:p w14:paraId="007ACBE0" w14:textId="2AE794F7" w:rsidR="002274C2" w:rsidRPr="002274C2" w:rsidRDefault="002274C2" w:rsidP="002274C2">
            <w:pPr>
              <w:pStyle w:val="NoSpacing"/>
              <w:jc w:val="center"/>
              <w:cnfStyle w:val="000000000000" w:firstRow="0" w:lastRow="0" w:firstColumn="0" w:lastColumn="0" w:oddVBand="0" w:evenVBand="0" w:oddHBand="0" w:evenHBand="0" w:firstRowFirstColumn="0" w:firstRowLastColumn="0" w:lastRowFirstColumn="0" w:lastRowLastColumn="0"/>
            </w:pPr>
            <w:r w:rsidRPr="002274C2">
              <w:t>FLR</w:t>
            </w:r>
          </w:p>
        </w:tc>
        <w:tc>
          <w:tcPr>
            <w:tcW w:w="713" w:type="dxa"/>
            <w:tcBorders>
              <w:bottom w:val="single" w:sz="4" w:space="0" w:color="000000" w:themeColor="text1"/>
            </w:tcBorders>
            <w:vAlign w:val="bottom"/>
          </w:tcPr>
          <w:p w14:paraId="01EC07AD" w14:textId="114AA40C" w:rsidR="002274C2" w:rsidRPr="002274C2" w:rsidRDefault="002274C2" w:rsidP="002274C2">
            <w:pPr>
              <w:pStyle w:val="NoSpacing"/>
              <w:jc w:val="center"/>
              <w:cnfStyle w:val="000000000000" w:firstRow="0" w:lastRow="0" w:firstColumn="0" w:lastColumn="0" w:oddVBand="0" w:evenVBand="0" w:oddHBand="0" w:evenHBand="0" w:firstRowFirstColumn="0" w:firstRowLastColumn="0" w:lastRowFirstColumn="0" w:lastRowLastColumn="0"/>
            </w:pPr>
            <w:r w:rsidRPr="002274C2">
              <w:t>RF</w:t>
            </w:r>
          </w:p>
        </w:tc>
      </w:tr>
      <w:tr w:rsidR="002274C2" w14:paraId="1A459FB0" w14:textId="77777777" w:rsidTr="002274C2">
        <w:tc>
          <w:tcPr>
            <w:cnfStyle w:val="001000000000" w:firstRow="0" w:lastRow="0" w:firstColumn="1" w:lastColumn="0" w:oddVBand="0" w:evenVBand="0" w:oddHBand="0" w:evenHBand="0" w:firstRowFirstColumn="0" w:firstRowLastColumn="0" w:lastRowFirstColumn="0" w:lastRowLastColumn="0"/>
            <w:tcW w:w="1125" w:type="dxa"/>
            <w:tcBorders>
              <w:top w:val="single" w:sz="4" w:space="0" w:color="000000" w:themeColor="text1"/>
            </w:tcBorders>
          </w:tcPr>
          <w:p w14:paraId="479193B3" w14:textId="3B23E33B" w:rsidR="002274C2" w:rsidRDefault="002274C2" w:rsidP="002274C2">
            <w:pPr>
              <w:rPr>
                <w:rFonts w:ascii="Calibri Light" w:hAnsi="Calibri Light"/>
              </w:rPr>
            </w:pPr>
            <w:r w:rsidRPr="33C8D749">
              <w:rPr>
                <w:rFonts w:ascii="Calibri Light" w:hAnsi="Calibri Light"/>
              </w:rPr>
              <w:t>JMI-CM</w:t>
            </w:r>
          </w:p>
        </w:tc>
        <w:tc>
          <w:tcPr>
            <w:tcW w:w="6105" w:type="dxa"/>
            <w:gridSpan w:val="2"/>
            <w:tcBorders>
              <w:top w:val="single" w:sz="4" w:space="0" w:color="000000" w:themeColor="text1"/>
            </w:tcBorders>
          </w:tcPr>
          <w:p w14:paraId="3E6D423A" w14:textId="2340E4E9" w:rsidR="002274C2"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lang w:val="en-GB" w:eastAsia="en-GB"/>
              </w:rPr>
            </w:pPr>
            <w:r w:rsidRPr="33C8D749">
              <w:rPr>
                <w:lang w:val="en-GB"/>
              </w:rPr>
              <w:t xml:space="preserve">Conditional mean imputation. </w:t>
            </w:r>
            <w:r w:rsidRPr="33C8D749">
              <w:rPr>
                <w:lang w:val="en-GB" w:eastAsia="en-GB"/>
              </w:rPr>
              <w:t>Missing values are imputed by the predictor mean, conditional on the observed values of the other predictors</w:t>
            </w:r>
          </w:p>
        </w:tc>
        <w:tc>
          <w:tcPr>
            <w:tcW w:w="1417" w:type="dxa"/>
            <w:tcBorders>
              <w:top w:val="single" w:sz="4" w:space="0" w:color="000000" w:themeColor="text1"/>
            </w:tcBorders>
            <w:vAlign w:val="center"/>
          </w:tcPr>
          <w:p w14:paraId="5E2DBE4F" w14:textId="1C69D91A"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c>
          <w:tcPr>
            <w:tcW w:w="713" w:type="dxa"/>
            <w:tcBorders>
              <w:top w:val="single" w:sz="4" w:space="0" w:color="000000" w:themeColor="text1"/>
            </w:tcBorders>
            <w:vAlign w:val="center"/>
          </w:tcPr>
          <w:p w14:paraId="5F500040" w14:textId="3884B4BA"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r>
      <w:tr w:rsidR="002274C2" w14:paraId="141BE168" w14:textId="77777777" w:rsidTr="002274C2">
        <w:tc>
          <w:tcPr>
            <w:cnfStyle w:val="001000000000" w:firstRow="0" w:lastRow="0" w:firstColumn="1" w:lastColumn="0" w:oddVBand="0" w:evenVBand="0" w:oddHBand="0" w:evenHBand="0" w:firstRowFirstColumn="0" w:firstRowLastColumn="0" w:lastRowFirstColumn="0" w:lastRowLastColumn="0"/>
            <w:tcW w:w="1125" w:type="dxa"/>
          </w:tcPr>
          <w:p w14:paraId="3002F41E" w14:textId="7A41AB3E" w:rsidR="002274C2" w:rsidRDefault="002274C2" w:rsidP="002274C2">
            <w:pPr>
              <w:rPr>
                <w:rFonts w:ascii="Calibri Light" w:hAnsi="Calibri Light"/>
              </w:rPr>
            </w:pPr>
            <w:r w:rsidRPr="33C8D749">
              <w:rPr>
                <w:rFonts w:ascii="Calibri Light" w:hAnsi="Calibri Light"/>
              </w:rPr>
              <w:t>JMI-SD</w:t>
            </w:r>
          </w:p>
        </w:tc>
        <w:tc>
          <w:tcPr>
            <w:tcW w:w="6105" w:type="dxa"/>
            <w:gridSpan w:val="2"/>
          </w:tcPr>
          <w:p w14:paraId="0B06BDBC" w14:textId="77EDAF20" w:rsidR="002274C2"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lang w:val="en-GB" w:eastAsia="en-GB"/>
              </w:rPr>
            </w:pPr>
            <w:r w:rsidRPr="33C8D749">
              <w:rPr>
                <w:lang w:val="en-GB"/>
              </w:rPr>
              <w:t xml:space="preserve">Single draw imputation. </w:t>
            </w:r>
            <w:r w:rsidRPr="33C8D749">
              <w:rPr>
                <w:lang w:val="en-GB" w:eastAsia="en-GB"/>
              </w:rPr>
              <w:t>Missing values are imputed by a random draw from the conditional multivariate distribution of the predictor</w:t>
            </w:r>
          </w:p>
        </w:tc>
        <w:tc>
          <w:tcPr>
            <w:tcW w:w="1417" w:type="dxa"/>
            <w:vAlign w:val="center"/>
          </w:tcPr>
          <w:p w14:paraId="4099DEF7" w14:textId="0AD9EED5"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c>
          <w:tcPr>
            <w:tcW w:w="713" w:type="dxa"/>
            <w:vAlign w:val="center"/>
          </w:tcPr>
          <w:p w14:paraId="64B7A23A" w14:textId="0D1E3F99"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r>
      <w:tr w:rsidR="002274C2" w14:paraId="3ACD0969" w14:textId="77777777" w:rsidTr="002274C2">
        <w:tc>
          <w:tcPr>
            <w:cnfStyle w:val="001000000000" w:firstRow="0" w:lastRow="0" w:firstColumn="1" w:lastColumn="0" w:oddVBand="0" w:evenVBand="0" w:oddHBand="0" w:evenHBand="0" w:firstRowFirstColumn="0" w:firstRowLastColumn="0" w:lastRowFirstColumn="0" w:lastRowLastColumn="0"/>
            <w:tcW w:w="1125" w:type="dxa"/>
          </w:tcPr>
          <w:p w14:paraId="41330760" w14:textId="3DFC06BA" w:rsidR="002274C2" w:rsidRDefault="002274C2" w:rsidP="002274C2">
            <w:pPr>
              <w:rPr>
                <w:rFonts w:ascii="Calibri Light" w:hAnsi="Calibri Light"/>
              </w:rPr>
            </w:pPr>
            <w:r w:rsidRPr="33C8D749">
              <w:rPr>
                <w:rFonts w:ascii="Calibri Light" w:hAnsi="Calibri Light"/>
              </w:rPr>
              <w:t>JMI-MD</w:t>
            </w:r>
          </w:p>
        </w:tc>
        <w:tc>
          <w:tcPr>
            <w:tcW w:w="6105" w:type="dxa"/>
            <w:gridSpan w:val="2"/>
          </w:tcPr>
          <w:p w14:paraId="7BC00F67" w14:textId="7281DEA1" w:rsidR="002274C2"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lang w:val="en-GB" w:eastAsia="en-GB"/>
              </w:rPr>
            </w:pPr>
            <w:r w:rsidRPr="33C8D749">
              <w:rPr>
                <w:lang w:val="en-GB"/>
              </w:rPr>
              <w:t xml:space="preserve">Multiple draw imputation. </w:t>
            </w:r>
            <w:r w:rsidRPr="33C8D749">
              <w:rPr>
                <w:lang w:val="en-GB" w:eastAsia="en-GB"/>
              </w:rPr>
              <w:t>Missing values are imputed 50 times by a random draw from the multivariate normal distribution, and subsequently used to obtain 50 predictions of the outcome, which are then averaged to obtain one pooled prediction</w:t>
            </w:r>
          </w:p>
        </w:tc>
        <w:tc>
          <w:tcPr>
            <w:tcW w:w="1417" w:type="dxa"/>
            <w:vAlign w:val="center"/>
          </w:tcPr>
          <w:p w14:paraId="26676539" w14:textId="634BACB1"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c>
          <w:tcPr>
            <w:tcW w:w="713" w:type="dxa"/>
            <w:vAlign w:val="center"/>
          </w:tcPr>
          <w:p w14:paraId="0AF8B17A" w14:textId="1C37C9CA"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r>
      <w:tr w:rsidR="002274C2" w14:paraId="257B1918" w14:textId="77777777" w:rsidTr="002274C2">
        <w:tc>
          <w:tcPr>
            <w:cnfStyle w:val="001000000000" w:firstRow="0" w:lastRow="0" w:firstColumn="1" w:lastColumn="0" w:oddVBand="0" w:evenVBand="0" w:oddHBand="0" w:evenHBand="0" w:firstRowFirstColumn="0" w:firstRowLastColumn="0" w:lastRowFirstColumn="0" w:lastRowLastColumn="0"/>
            <w:tcW w:w="1125" w:type="dxa"/>
          </w:tcPr>
          <w:p w14:paraId="1E0CC6F5" w14:textId="29E00B4F" w:rsidR="002274C2" w:rsidRDefault="002274C2" w:rsidP="002274C2">
            <w:pPr>
              <w:rPr>
                <w:rFonts w:ascii="Calibri Light" w:hAnsi="Calibri Light"/>
              </w:rPr>
            </w:pPr>
            <w:r w:rsidRPr="33C8D749">
              <w:rPr>
                <w:rFonts w:ascii="Calibri Light" w:hAnsi="Calibri Light"/>
              </w:rPr>
              <w:t>PS</w:t>
            </w:r>
          </w:p>
        </w:tc>
        <w:tc>
          <w:tcPr>
            <w:tcW w:w="6105" w:type="dxa"/>
            <w:gridSpan w:val="2"/>
          </w:tcPr>
          <w:p w14:paraId="59B040E9" w14:textId="528D74D4" w:rsidR="002274C2"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lang w:val="en-GB" w:eastAsia="en-GB"/>
              </w:rPr>
            </w:pPr>
            <w:r w:rsidRPr="33C8D749">
              <w:rPr>
                <w:lang w:val="en-GB"/>
              </w:rPr>
              <w:t xml:space="preserve">Pattern submodels. </w:t>
            </w:r>
            <w:r w:rsidRPr="33C8D749">
              <w:rPr>
                <w:lang w:val="en-GB" w:eastAsia="en-GB"/>
              </w:rPr>
              <w:t>Missing values are circumvented by selecting the appropriate pattern submodel for predicting the outcome</w:t>
            </w:r>
          </w:p>
        </w:tc>
        <w:tc>
          <w:tcPr>
            <w:tcW w:w="1417" w:type="dxa"/>
            <w:vAlign w:val="center"/>
          </w:tcPr>
          <w:p w14:paraId="30BFD7EE" w14:textId="714CD07E"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c>
          <w:tcPr>
            <w:tcW w:w="713" w:type="dxa"/>
            <w:vAlign w:val="center"/>
          </w:tcPr>
          <w:p w14:paraId="02A6EF62" w14:textId="5C8DB4DE"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r>
      <w:tr w:rsidR="002274C2" w14:paraId="26BD0172" w14:textId="77777777" w:rsidTr="002274C2">
        <w:tc>
          <w:tcPr>
            <w:cnfStyle w:val="001000000000" w:firstRow="0" w:lastRow="0" w:firstColumn="1" w:lastColumn="0" w:oddVBand="0" w:evenVBand="0" w:oddHBand="0" w:evenHBand="0" w:firstRowFirstColumn="0" w:firstRowLastColumn="0" w:lastRowFirstColumn="0" w:lastRowLastColumn="0"/>
            <w:tcW w:w="1125" w:type="dxa"/>
            <w:tcBorders>
              <w:bottom w:val="single" w:sz="4" w:space="0" w:color="000000" w:themeColor="text1"/>
            </w:tcBorders>
          </w:tcPr>
          <w:p w14:paraId="7E5A4DC7" w14:textId="0A649016" w:rsidR="002274C2" w:rsidRDefault="002274C2" w:rsidP="002274C2">
            <w:pPr>
              <w:rPr>
                <w:rFonts w:ascii="Calibri Light" w:hAnsi="Calibri Light"/>
              </w:rPr>
            </w:pPr>
            <w:r w:rsidRPr="33C8D749">
              <w:rPr>
                <w:rFonts w:ascii="Calibri Light" w:hAnsi="Calibri Light"/>
              </w:rPr>
              <w:t>SS</w:t>
            </w:r>
          </w:p>
        </w:tc>
        <w:tc>
          <w:tcPr>
            <w:tcW w:w="6105" w:type="dxa"/>
            <w:gridSpan w:val="2"/>
            <w:tcBorders>
              <w:bottom w:val="single" w:sz="4" w:space="0" w:color="000000" w:themeColor="text1"/>
            </w:tcBorders>
          </w:tcPr>
          <w:p w14:paraId="01B83065" w14:textId="6EE853D6" w:rsidR="002274C2"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lang w:val="en-GB" w:eastAsia="en-GB"/>
              </w:rPr>
            </w:pPr>
            <w:r w:rsidRPr="33C8D749">
              <w:rPr>
                <w:lang w:val="en-GB"/>
              </w:rPr>
              <w:t xml:space="preserve">Surrogate splits. </w:t>
            </w:r>
            <w:r w:rsidRPr="33C8D749">
              <w:rPr>
                <w:lang w:val="en-GB" w:eastAsia="en-GB"/>
              </w:rPr>
              <w:t>Missing values are accommodated using surrogate splits</w:t>
            </w:r>
          </w:p>
        </w:tc>
        <w:tc>
          <w:tcPr>
            <w:tcW w:w="1417" w:type="dxa"/>
            <w:tcBorders>
              <w:bottom w:val="single" w:sz="4" w:space="0" w:color="000000" w:themeColor="text1"/>
            </w:tcBorders>
            <w:vAlign w:val="center"/>
          </w:tcPr>
          <w:p w14:paraId="0CA21DE7" w14:textId="7FE8E4AF"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p>
        </w:tc>
        <w:tc>
          <w:tcPr>
            <w:tcW w:w="713" w:type="dxa"/>
            <w:tcBorders>
              <w:bottom w:val="single" w:sz="4" w:space="0" w:color="000000" w:themeColor="text1"/>
            </w:tcBorders>
            <w:vAlign w:val="center"/>
          </w:tcPr>
          <w:p w14:paraId="671A0565" w14:textId="598D2976"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r>
    </w:tbl>
    <w:p w14:paraId="344DB13A" w14:textId="77777777" w:rsidR="002274C2" w:rsidRDefault="002274C2">
      <w:pPr>
        <w:spacing w:after="160" w:line="259" w:lineRule="auto"/>
        <w:rPr>
          <w:u w:val="single"/>
          <w:shd w:val="clear" w:color="auto" w:fill="FFFFFF"/>
          <w:lang w:val="en-GB" w:eastAsia="en-GB"/>
        </w:rPr>
      </w:pPr>
      <w:r>
        <w:br w:type="page"/>
      </w:r>
    </w:p>
    <w:p w14:paraId="413E9994" w14:textId="7B48D62F" w:rsidR="00A97CF7" w:rsidRPr="00091BAC" w:rsidRDefault="00A97CF7" w:rsidP="00471100">
      <w:pPr>
        <w:pStyle w:val="Heading2"/>
      </w:pPr>
      <w:r w:rsidRPr="00091BAC">
        <w:lastRenderedPageBreak/>
        <w:t>Performance measures</w:t>
      </w:r>
    </w:p>
    <w:p w14:paraId="1A3B09DE" w14:textId="1BA5551F" w:rsidR="00E023CE" w:rsidRDefault="001848E7" w:rsidP="00591886">
      <w:pPr>
        <w:rPr>
          <w:lang w:val="en-GB" w:eastAsia="en-GB"/>
        </w:rPr>
      </w:pPr>
      <w:r w:rsidRPr="33C8D749">
        <w:rPr>
          <w:lang w:val="en-GB" w:eastAsia="en-GB"/>
        </w:rPr>
        <w:t>We evaluate</w:t>
      </w:r>
      <w:r w:rsidR="00D34883" w:rsidRPr="33C8D749">
        <w:rPr>
          <w:lang w:val="en-GB" w:eastAsia="en-GB"/>
        </w:rPr>
        <w:t xml:space="preserve"> </w:t>
      </w:r>
      <w:r w:rsidR="00B33DF5" w:rsidRPr="33C8D749">
        <w:rPr>
          <w:lang w:val="en-GB" w:eastAsia="en-GB"/>
        </w:rPr>
        <w:t xml:space="preserve">the </w:t>
      </w:r>
      <w:r w:rsidR="00D325AA" w:rsidRPr="33C8D749">
        <w:rPr>
          <w:lang w:val="en-GB" w:eastAsia="en-GB"/>
        </w:rPr>
        <w:t xml:space="preserve">estimates (the </w:t>
      </w:r>
      <w:r w:rsidR="00B33DF5" w:rsidRPr="33C8D749">
        <w:rPr>
          <w:lang w:val="en-GB" w:eastAsia="en-GB"/>
        </w:rPr>
        <w:t xml:space="preserve">predicted </w:t>
      </w:r>
      <w:r w:rsidR="00D33678" w:rsidRPr="33C8D749">
        <w:rPr>
          <w:lang w:val="en-GB" w:eastAsia="en-GB"/>
        </w:rPr>
        <w:t xml:space="preserve">risk of the </w:t>
      </w:r>
      <w:r w:rsidR="00B33DF5" w:rsidRPr="33C8D749">
        <w:rPr>
          <w:lang w:val="en-GB" w:eastAsia="en-GB"/>
        </w:rPr>
        <w:t>outcome for each of the hypothetical patients</w:t>
      </w:r>
      <w:r w:rsidR="00D325AA" w:rsidRPr="33C8D749">
        <w:rPr>
          <w:lang w:val="en-GB" w:eastAsia="en-GB"/>
        </w:rPr>
        <w:t>)</w:t>
      </w:r>
      <w:r w:rsidR="00B33DF5" w:rsidRPr="33C8D749">
        <w:rPr>
          <w:lang w:val="en-GB" w:eastAsia="en-GB"/>
        </w:rPr>
        <w:t xml:space="preserve"> </w:t>
      </w:r>
      <w:r w:rsidR="274E38CF" w:rsidRPr="33C8D749">
        <w:rPr>
          <w:lang w:val="en-GB" w:eastAsia="en-GB"/>
        </w:rPr>
        <w:t>in terms of prediction accuracy at the individual patient-level, and in terms of discrimination and cal</w:t>
      </w:r>
      <w:r w:rsidR="5D5353C3" w:rsidRPr="33C8D749">
        <w:rPr>
          <w:lang w:val="en-GB" w:eastAsia="en-GB"/>
        </w:rPr>
        <w:t>ibration.</w:t>
      </w:r>
      <w:r w:rsidR="6F01B0E7" w:rsidRPr="33C8D749">
        <w:rPr>
          <w:lang w:val="en-GB" w:eastAsia="en-GB"/>
        </w:rPr>
        <w:t xml:space="preserve"> </w:t>
      </w:r>
      <w:r w:rsidR="1EB59EF0" w:rsidRPr="33C8D749">
        <w:rPr>
          <w:lang w:val="en-GB" w:eastAsia="en-GB"/>
        </w:rPr>
        <w:t xml:space="preserve">Subsequently, all metrics are averaged across </w:t>
      </w:r>
      <w:r w:rsidR="215D9B73" w:rsidRPr="33C8D749">
        <w:rPr>
          <w:lang w:val="en-GB" w:eastAsia="en-GB"/>
        </w:rPr>
        <w:t>simulation</w:t>
      </w:r>
      <w:r w:rsidR="1EB59EF0" w:rsidRPr="33C8D749">
        <w:rPr>
          <w:lang w:val="en-GB" w:eastAsia="en-GB"/>
        </w:rPr>
        <w:t xml:space="preserve"> iterations. </w:t>
      </w:r>
      <w:r w:rsidR="009E0479" w:rsidRPr="33C8D749">
        <w:rPr>
          <w:lang w:val="en-GB" w:eastAsia="en-GB"/>
        </w:rPr>
        <w:t>Table 2 provides an overview of the performance measures</w:t>
      </w:r>
      <w:r w:rsidRPr="33C8D749">
        <w:rPr>
          <w:lang w:val="en-GB" w:eastAsia="en-GB"/>
        </w:rPr>
        <w:t xml:space="preserve">: </w:t>
      </w:r>
      <w:del w:id="44" w:author="Oberman, H.I. (Hanne)" w:date="2021-11-23T17:32:00Z">
        <w:r w:rsidRPr="33C8D749" w:rsidDel="00792C84">
          <w:rPr>
            <w:lang w:val="en-GB" w:eastAsia="en-GB"/>
          </w:rPr>
          <w:delText xml:space="preserve">(i) </w:delText>
        </w:r>
      </w:del>
      <w:r w:rsidRPr="33C8D749">
        <w:rPr>
          <w:lang w:val="en-GB" w:eastAsia="en-GB"/>
        </w:rPr>
        <w:t xml:space="preserve">root mean squared error (RMSE) of the </w:t>
      </w:r>
      <w:r w:rsidR="0003748A" w:rsidRPr="33C8D749">
        <w:rPr>
          <w:lang w:val="en-GB" w:eastAsia="en-GB"/>
        </w:rPr>
        <w:t>predicted risk</w:t>
      </w:r>
      <w:r w:rsidRPr="33C8D749">
        <w:rPr>
          <w:lang w:val="en-GB" w:eastAsia="en-GB"/>
        </w:rPr>
        <w:t xml:space="preserve">, </w:t>
      </w:r>
      <w:del w:id="45" w:author="Oberman, H.I. (Hanne)" w:date="2021-11-23T17:33:00Z">
        <w:r w:rsidRPr="33C8D749" w:rsidDel="00792C84">
          <w:rPr>
            <w:lang w:val="en-GB" w:eastAsia="en-GB"/>
          </w:rPr>
          <w:delText xml:space="preserve">(ii) </w:delText>
        </w:r>
      </w:del>
      <w:r w:rsidRPr="33C8D749">
        <w:rPr>
          <w:lang w:val="en-GB" w:eastAsia="en-GB"/>
        </w:rPr>
        <w:t>brier score</w:t>
      </w:r>
      <w:del w:id="46" w:author="Oberman, H.I. (Hanne)" w:date="2021-11-23T17:33:00Z">
        <w:r w:rsidRPr="33C8D749" w:rsidDel="00792C84">
          <w:rPr>
            <w:lang w:val="en-GB" w:eastAsia="en-GB"/>
          </w:rPr>
          <w:delText>,</w:delText>
        </w:r>
        <w:r w:rsidR="00C51D58" w:rsidRPr="33C8D749" w:rsidDel="00792C84">
          <w:rPr>
            <w:lang w:val="en-GB" w:eastAsia="en-GB"/>
          </w:rPr>
          <w:delText xml:space="preserve"> </w:delText>
        </w:r>
      </w:del>
      <w:del w:id="47" w:author="Oberman, H.I. (Hanne)" w:date="2021-11-23T17:32:00Z">
        <w:r w:rsidR="00C51D58" w:rsidRPr="33C8D749" w:rsidDel="00792C84">
          <w:rPr>
            <w:lang w:val="en-GB" w:eastAsia="en-GB"/>
          </w:rPr>
          <w:delText>(iii) mean absolute error,</w:delText>
        </w:r>
        <w:r w:rsidR="00405A31" w:rsidRPr="33C8D749" w:rsidDel="00792C84">
          <w:rPr>
            <w:lang w:val="en-GB" w:eastAsia="en-GB"/>
          </w:rPr>
          <w:delText xml:space="preserve"> </w:delText>
        </w:r>
      </w:del>
      <w:del w:id="48" w:author="Oberman, H.I. (Hanne)" w:date="2021-11-23T17:33:00Z">
        <w:r w:rsidRPr="33C8D749" w:rsidDel="00792C84">
          <w:rPr>
            <w:lang w:val="en-GB" w:eastAsia="en-GB"/>
          </w:rPr>
          <w:delText>(i</w:delText>
        </w:r>
      </w:del>
      <w:del w:id="49" w:author="Oberman, H.I. (Hanne)" w:date="2021-11-23T17:32:00Z">
        <w:r w:rsidR="00C51D58" w:rsidRPr="33C8D749" w:rsidDel="00792C84">
          <w:rPr>
            <w:lang w:val="en-GB" w:eastAsia="en-GB"/>
          </w:rPr>
          <w:delText>v</w:delText>
        </w:r>
      </w:del>
      <w:del w:id="50" w:author="Oberman, H.I. (Hanne)" w:date="2021-11-23T17:33:00Z">
        <w:r w:rsidRPr="33C8D749" w:rsidDel="00792C84">
          <w:rPr>
            <w:lang w:val="en-GB" w:eastAsia="en-GB"/>
          </w:rPr>
          <w:delText>)</w:delText>
        </w:r>
      </w:del>
      <w:ins w:id="51" w:author="Oberman, H.I. (Hanne)" w:date="2021-11-23T17:33:00Z">
        <w:r w:rsidR="00792C84">
          <w:rPr>
            <w:lang w:val="en-GB" w:eastAsia="en-GB"/>
          </w:rPr>
          <w:t>,</w:t>
        </w:r>
      </w:ins>
      <w:r w:rsidRPr="33C8D749">
        <w:rPr>
          <w:lang w:val="en-GB" w:eastAsia="en-GB"/>
        </w:rPr>
        <w:t xml:space="preserve"> concordance (C-)</w:t>
      </w:r>
      <w:r w:rsidR="00460904" w:rsidRPr="33C8D749">
        <w:rPr>
          <w:lang w:val="en-GB" w:eastAsia="en-GB"/>
        </w:rPr>
        <w:t xml:space="preserve"> </w:t>
      </w:r>
      <w:r w:rsidRPr="33C8D749">
        <w:rPr>
          <w:lang w:val="en-GB" w:eastAsia="en-GB"/>
        </w:rPr>
        <w:t xml:space="preserve">statistic, </w:t>
      </w:r>
      <w:del w:id="52" w:author="Oberman, H.I. (Hanne)" w:date="2021-11-23T17:33:00Z">
        <w:r w:rsidRPr="33C8D749" w:rsidDel="00792C84">
          <w:rPr>
            <w:lang w:val="en-GB" w:eastAsia="en-GB"/>
          </w:rPr>
          <w:delText xml:space="preserve">(v) </w:delText>
        </w:r>
      </w:del>
      <w:r w:rsidRPr="33C8D749">
        <w:rPr>
          <w:lang w:val="en-GB" w:eastAsia="en-GB"/>
        </w:rPr>
        <w:t>calibration-in-the-large (CITL)</w:t>
      </w:r>
      <w:ins w:id="53" w:author="Oberman, H.I. (Hanne)" w:date="2021-11-23T17:33:00Z">
        <w:r w:rsidR="00792C84">
          <w:rPr>
            <w:lang w:val="en-GB" w:eastAsia="en-GB"/>
          </w:rPr>
          <w:t>,</w:t>
        </w:r>
      </w:ins>
      <w:r w:rsidRPr="33C8D749">
        <w:rPr>
          <w:lang w:val="en-GB" w:eastAsia="en-GB"/>
        </w:rPr>
        <w:t xml:space="preserve"> and </w:t>
      </w:r>
      <w:del w:id="54" w:author="Oberman, H.I. (Hanne)" w:date="2021-11-23T17:33:00Z">
        <w:r w:rsidRPr="33C8D749" w:rsidDel="00792C84">
          <w:rPr>
            <w:lang w:val="en-GB" w:eastAsia="en-GB"/>
          </w:rPr>
          <w:delText>(v</w:delText>
        </w:r>
        <w:r w:rsidR="00C51D58" w:rsidRPr="33C8D749" w:rsidDel="00792C84">
          <w:rPr>
            <w:lang w:val="en-GB" w:eastAsia="en-GB"/>
          </w:rPr>
          <w:delText>i</w:delText>
        </w:r>
        <w:r w:rsidRPr="33C8D749" w:rsidDel="00792C84">
          <w:rPr>
            <w:lang w:val="en-GB" w:eastAsia="en-GB"/>
          </w:rPr>
          <w:delText xml:space="preserve">) </w:delText>
        </w:r>
      </w:del>
      <w:r w:rsidRPr="33C8D749">
        <w:rPr>
          <w:lang w:val="en-GB" w:eastAsia="en-GB"/>
        </w:rPr>
        <w:t>the calibration slope</w:t>
      </w:r>
      <w:r w:rsidR="009E0479" w:rsidRPr="33C8D749">
        <w:rPr>
          <w:lang w:val="en-GB" w:eastAsia="en-GB"/>
        </w:rPr>
        <w:t>.</w:t>
      </w:r>
    </w:p>
    <w:p w14:paraId="3EF3AEFA" w14:textId="36246CF0" w:rsidR="00161C90" w:rsidRDefault="00161C90" w:rsidP="00161C90">
      <w:pPr>
        <w:rPr>
          <w:lang w:val="en-GB" w:eastAsia="en-GB"/>
        </w:rPr>
      </w:pPr>
      <w:r w:rsidRPr="006F6E98">
        <w:rPr>
          <w:b/>
          <w:bCs/>
          <w:shd w:val="clear" w:color="auto" w:fill="FFFFFF"/>
          <w:lang w:val="en-GB" w:eastAsia="en-GB"/>
        </w:rPr>
        <w:t xml:space="preserve">Table </w:t>
      </w:r>
      <w:r>
        <w:rPr>
          <w:b/>
          <w:bCs/>
          <w:shd w:val="clear" w:color="auto" w:fill="FFFFFF"/>
          <w:lang w:val="en-GB" w:eastAsia="en-GB"/>
        </w:rPr>
        <w:t>2</w:t>
      </w:r>
      <w:r w:rsidRPr="006F6E98">
        <w:rPr>
          <w:b/>
          <w:bCs/>
          <w:shd w:val="clear" w:color="auto" w:fill="FFFFFF"/>
          <w:lang w:val="en-GB" w:eastAsia="en-GB"/>
        </w:rPr>
        <w:t>.</w:t>
      </w:r>
      <w:r>
        <w:rPr>
          <w:shd w:val="clear" w:color="auto" w:fill="FFFFFF"/>
          <w:lang w:val="en-GB" w:eastAsia="en-GB"/>
        </w:rPr>
        <w:t xml:space="preserve"> Performance measures</w:t>
      </w:r>
    </w:p>
    <w:tbl>
      <w:tblPr>
        <w:tblStyle w:val="TableGrid"/>
        <w:tblW w:w="0" w:type="auto"/>
        <w:tblLook w:val="04A0" w:firstRow="1" w:lastRow="0" w:firstColumn="1" w:lastColumn="0" w:noHBand="0" w:noVBand="1"/>
      </w:tblPr>
      <w:tblGrid>
        <w:gridCol w:w="2155"/>
        <w:gridCol w:w="7195"/>
      </w:tblGrid>
      <w:tr w:rsidR="00863268" w14:paraId="6E03FF91" w14:textId="77777777" w:rsidTr="002274C2">
        <w:trPr>
          <w:trHeight w:val="454"/>
        </w:trPr>
        <w:tc>
          <w:tcPr>
            <w:tcW w:w="2155" w:type="dxa"/>
            <w:tcBorders>
              <w:top w:val="single" w:sz="4" w:space="0" w:color="auto"/>
              <w:left w:val="nil"/>
              <w:bottom w:val="single" w:sz="4" w:space="0" w:color="auto"/>
              <w:right w:val="nil"/>
            </w:tcBorders>
            <w:vAlign w:val="center"/>
          </w:tcPr>
          <w:p w14:paraId="6712A5BF" w14:textId="6698244C" w:rsidR="00863268" w:rsidRPr="00863268" w:rsidRDefault="00863268" w:rsidP="00863268">
            <w:pPr>
              <w:pStyle w:val="NoSpacing"/>
              <w:rPr>
                <w:sz w:val="24"/>
                <w:szCs w:val="24"/>
              </w:rPr>
            </w:pPr>
            <w:r>
              <w:rPr>
                <w:sz w:val="24"/>
                <w:szCs w:val="24"/>
              </w:rPr>
              <w:t>Measure</w:t>
            </w:r>
          </w:p>
        </w:tc>
        <w:tc>
          <w:tcPr>
            <w:tcW w:w="7195" w:type="dxa"/>
            <w:tcBorders>
              <w:top w:val="single" w:sz="4" w:space="0" w:color="auto"/>
              <w:left w:val="nil"/>
              <w:bottom w:val="single" w:sz="4" w:space="0" w:color="auto"/>
              <w:right w:val="nil"/>
            </w:tcBorders>
            <w:vAlign w:val="center"/>
          </w:tcPr>
          <w:p w14:paraId="516D6D39" w14:textId="216F7D21" w:rsidR="00863268" w:rsidRPr="00863268" w:rsidRDefault="00863268" w:rsidP="00863268">
            <w:pPr>
              <w:pStyle w:val="NoSpacing"/>
              <w:rPr>
                <w:sz w:val="24"/>
                <w:szCs w:val="24"/>
              </w:rPr>
            </w:pPr>
            <w:r w:rsidRPr="00863268">
              <w:rPr>
                <w:sz w:val="24"/>
                <w:szCs w:val="24"/>
              </w:rPr>
              <w:t>Performance</w:t>
            </w:r>
            <w:r w:rsidR="00726703">
              <w:rPr>
                <w:sz w:val="24"/>
                <w:szCs w:val="24"/>
              </w:rPr>
              <w:t xml:space="preserve"> metric</w:t>
            </w:r>
          </w:p>
        </w:tc>
      </w:tr>
      <w:tr w:rsidR="00935428" w14:paraId="4027F15E" w14:textId="77777777" w:rsidTr="002274C2">
        <w:trPr>
          <w:trHeight w:val="2268"/>
        </w:trPr>
        <w:tc>
          <w:tcPr>
            <w:tcW w:w="2155" w:type="dxa"/>
            <w:vMerge w:val="restart"/>
            <w:tcBorders>
              <w:top w:val="single" w:sz="4" w:space="0" w:color="auto"/>
              <w:left w:val="nil"/>
              <w:bottom w:val="single" w:sz="4" w:space="0" w:color="auto"/>
              <w:right w:val="nil"/>
            </w:tcBorders>
            <w:vAlign w:val="center"/>
          </w:tcPr>
          <w:p w14:paraId="375A5C47" w14:textId="31EFD3D4" w:rsidR="00935428" w:rsidRPr="008276E1" w:rsidRDefault="00935428" w:rsidP="00863268">
            <w:pPr>
              <w:pStyle w:val="NoSpacing"/>
              <w:rPr>
                <w:b w:val="0"/>
                <w:bCs w:val="0"/>
                <w:shd w:val="clear" w:color="auto" w:fill="FFFFFF"/>
                <w:lang w:val="en-GB" w:eastAsia="en-GB"/>
              </w:rPr>
            </w:pPr>
            <w:r>
              <w:rPr>
                <w:b w:val="0"/>
                <w:bCs w:val="0"/>
                <w:shd w:val="clear" w:color="auto" w:fill="FFFFFF"/>
                <w:lang w:val="en-GB" w:eastAsia="en-GB"/>
              </w:rPr>
              <w:t>Prediction accuracy</w:t>
            </w:r>
          </w:p>
        </w:tc>
        <w:tc>
          <w:tcPr>
            <w:tcW w:w="7195" w:type="dxa"/>
            <w:tcBorders>
              <w:top w:val="single" w:sz="4" w:space="0" w:color="auto"/>
              <w:left w:val="nil"/>
              <w:bottom w:val="single" w:sz="4" w:space="0" w:color="auto"/>
              <w:right w:val="nil"/>
            </w:tcBorders>
            <w:vAlign w:val="center"/>
          </w:tcPr>
          <w:p w14:paraId="2092F0AD" w14:textId="36048B89" w:rsidR="00935428" w:rsidRPr="008276E1" w:rsidRDefault="00935428" w:rsidP="00863268">
            <w:pPr>
              <w:pStyle w:val="NoSpacing"/>
              <w:spacing w:line="360" w:lineRule="auto"/>
              <w:rPr>
                <w:b w:val="0"/>
                <w:bCs w:val="0"/>
                <w:lang w:val="en-GB" w:eastAsia="en-GB"/>
              </w:rPr>
            </w:pPr>
            <w:r w:rsidRPr="00591F1F">
              <w:rPr>
                <w:lang w:val="en-GB" w:eastAsia="en-GB"/>
              </w:rPr>
              <w:t>Root mean square</w:t>
            </w:r>
            <w:r w:rsidR="00C91843">
              <w:rPr>
                <w:lang w:val="en-GB" w:eastAsia="en-GB"/>
              </w:rPr>
              <w:t xml:space="preserve"> </w:t>
            </w:r>
            <w:r w:rsidRPr="00591F1F">
              <w:rPr>
                <w:lang w:val="en-GB" w:eastAsia="en-GB"/>
              </w:rPr>
              <w:t>error</w:t>
            </w:r>
            <w:r w:rsidRPr="008276E1">
              <w:rPr>
                <w:b w:val="0"/>
                <w:bCs w:val="0"/>
                <w:lang w:val="en-GB" w:eastAsia="en-GB"/>
              </w:rPr>
              <w:t xml:space="preserve"> </w:t>
            </w:r>
            <w:r w:rsidRPr="00591F1F">
              <w:rPr>
                <w:lang w:val="en-GB" w:eastAsia="en-GB"/>
              </w:rPr>
              <w:t xml:space="preserve">(RMSE). </w:t>
            </w:r>
            <w:r w:rsidRPr="008276E1">
              <w:rPr>
                <w:b w:val="0"/>
                <w:bCs w:val="0"/>
                <w:lang w:val="en-GB" w:eastAsia="en-GB"/>
              </w:rPr>
              <w:t xml:space="preserve">The RMSE </w:t>
            </w:r>
            <w:r>
              <w:rPr>
                <w:b w:val="0"/>
                <w:bCs w:val="0"/>
                <w:lang w:val="en-GB" w:eastAsia="en-GB"/>
              </w:rPr>
              <w:t xml:space="preserve">of the predictions </w:t>
            </w:r>
            <w:r w:rsidRPr="008276E1">
              <w:rPr>
                <w:b w:val="0"/>
                <w:bCs w:val="0"/>
                <w:lang w:val="en-GB" w:eastAsia="en-GB"/>
              </w:rPr>
              <w:t xml:space="preserve">reflects the </w:t>
            </w:r>
            <w:r w:rsidR="00AD277B">
              <w:rPr>
                <w:b w:val="0"/>
                <w:bCs w:val="0"/>
                <w:lang w:val="en-GB" w:eastAsia="en-GB"/>
              </w:rPr>
              <w:t>difference between the estimated probability of Y and the true underlying probability of the outcome before amputation. L</w:t>
            </w:r>
            <w:r>
              <w:rPr>
                <w:b w:val="0"/>
                <w:bCs w:val="0"/>
                <w:lang w:val="en-GB" w:eastAsia="en-GB"/>
              </w:rPr>
              <w:t>ike</w:t>
            </w:r>
            <w:r w:rsidRPr="008276E1">
              <w:rPr>
                <w:b w:val="0"/>
                <w:bCs w:val="0"/>
                <w:lang w:val="en-GB" w:eastAsia="en-GB"/>
              </w:rPr>
              <w:t xml:space="preserve"> the </w:t>
            </w:r>
            <w:r w:rsidR="00AD277B">
              <w:rPr>
                <w:b w:val="0"/>
                <w:bCs w:val="0"/>
                <w:lang w:val="en-GB" w:eastAsia="en-GB"/>
              </w:rPr>
              <w:t>estimand and estimates</w:t>
            </w:r>
            <w:r>
              <w:rPr>
                <w:b w:val="0"/>
                <w:bCs w:val="0"/>
                <w:lang w:val="en-GB" w:eastAsia="en-GB"/>
              </w:rPr>
              <w:t xml:space="preserve">, </w:t>
            </w:r>
            <w:r w:rsidR="00AD277B">
              <w:rPr>
                <w:b w:val="0"/>
                <w:bCs w:val="0"/>
                <w:lang w:val="en-GB" w:eastAsia="en-GB"/>
              </w:rPr>
              <w:t xml:space="preserve">the RMSE lies </w:t>
            </w:r>
            <w:r>
              <w:rPr>
                <w:b w:val="0"/>
                <w:bCs w:val="0"/>
                <w:lang w:val="en-GB" w:eastAsia="en-GB"/>
              </w:rPr>
              <w:t>on the probability scale</w:t>
            </w:r>
            <w:r w:rsidRPr="008276E1">
              <w:rPr>
                <w:b w:val="0"/>
                <w:bCs w:val="0"/>
                <w:lang w:val="en-GB" w:eastAsia="en-GB"/>
              </w:rPr>
              <w:t xml:space="preserve">. </w:t>
            </w:r>
            <w:r>
              <w:rPr>
                <w:b w:val="0"/>
                <w:bCs w:val="0"/>
                <w:lang w:val="en-GB" w:eastAsia="en-GB"/>
              </w:rPr>
              <w:t>L</w:t>
            </w:r>
            <w:r w:rsidRPr="008276E1">
              <w:rPr>
                <w:b w:val="0"/>
                <w:bCs w:val="0"/>
                <w:lang w:val="en-GB" w:eastAsia="en-GB"/>
              </w:rPr>
              <w:t>ower values</w:t>
            </w:r>
            <w:r>
              <w:rPr>
                <w:b w:val="0"/>
                <w:bCs w:val="0"/>
                <w:lang w:val="en-GB" w:eastAsia="en-GB"/>
              </w:rPr>
              <w:t xml:space="preserve"> indicate better performance</w:t>
            </w:r>
            <w:r w:rsidR="00AD277B">
              <w:rPr>
                <w:b w:val="0"/>
                <w:bCs w:val="0"/>
                <w:lang w:val="en-GB" w:eastAsia="en-GB"/>
              </w:rPr>
              <w:t xml:space="preserve"> </w:t>
            </w:r>
            <w:r w:rsidR="00AD277B" w:rsidRPr="008276E1">
              <w:rPr>
                <w:b w:val="0"/>
                <w:bCs w:val="0"/>
                <w:lang w:val="en-GB" w:eastAsia="en-GB"/>
              </w:rPr>
              <w:fldChar w:fldCharType="begin"/>
            </w:r>
            <w:r w:rsidR="003610A0">
              <w:rPr>
                <w:b w:val="0"/>
                <w:bCs w:val="0"/>
                <w:lang w:val="en-GB" w:eastAsia="en-GB"/>
              </w:rPr>
              <w:instrText xml:space="preserve"> ADDIN ZOTERO_ITEM CSL_CITATION {"citationID":"Erp9NHbq","properties":{"formattedCitation":"(23)","plainCitation":"(23)","noteIndex":0},"citationItems":[{"id":115,"uris":["http://zotero.org/users/6411374/items/STZGWLP9"],"uri":["http://zotero.org/users/6411374/items/STZGWLP9"],"itemData":{"id":115,"type":"book","collection-title":"Statistics for biology and health","event-place":"Berlin","ISBN":"978-0-387-77243-1","language":"en","number-of-pages":"497","publisher":"Springer","publisher-place":"Berlin","source":"Gemeinsamer Bibliotheksverbund ISBN","title":"Clinical prediction models: a practical approach to development, validation, and updating","title-short":"Clinical prediction models","author":[{"family":"Steyerberg","given":"Ewout W."}],"issued":{"date-parts":[["2009"]]}}}],"schema":"https://github.com/citation-style-language/schema/raw/master/csl-citation.json"} </w:instrText>
            </w:r>
            <w:r w:rsidR="00AD277B" w:rsidRPr="008276E1">
              <w:rPr>
                <w:b w:val="0"/>
                <w:bCs w:val="0"/>
                <w:lang w:val="en-GB" w:eastAsia="en-GB"/>
              </w:rPr>
              <w:fldChar w:fldCharType="separate"/>
            </w:r>
            <w:r w:rsidR="003610A0">
              <w:rPr>
                <w:rFonts w:ascii="Calibri Light" w:hAnsi="Calibri Light" w:cs="Calibri Light"/>
              </w:rPr>
              <w:t>(23)</w:t>
            </w:r>
            <w:r w:rsidR="00AD277B" w:rsidRPr="008276E1">
              <w:rPr>
                <w:b w:val="0"/>
                <w:bCs w:val="0"/>
                <w:lang w:val="en-GB" w:eastAsia="en-GB"/>
              </w:rPr>
              <w:fldChar w:fldCharType="end"/>
            </w:r>
            <w:r w:rsidR="00AD277B" w:rsidRPr="008276E1">
              <w:rPr>
                <w:b w:val="0"/>
                <w:bCs w:val="0"/>
                <w:lang w:val="en-GB" w:eastAsia="en-GB"/>
              </w:rPr>
              <w:t>.</w:t>
            </w:r>
          </w:p>
        </w:tc>
      </w:tr>
      <w:tr w:rsidR="00935428" w14:paraId="78944EA3" w14:textId="77777777" w:rsidTr="002274C2">
        <w:trPr>
          <w:trHeight w:val="2016"/>
        </w:trPr>
        <w:tc>
          <w:tcPr>
            <w:tcW w:w="2155" w:type="dxa"/>
            <w:vMerge/>
            <w:tcBorders>
              <w:top w:val="nil"/>
              <w:left w:val="nil"/>
              <w:bottom w:val="single" w:sz="4" w:space="0" w:color="auto"/>
              <w:right w:val="nil"/>
            </w:tcBorders>
            <w:vAlign w:val="center"/>
          </w:tcPr>
          <w:p w14:paraId="576378CA" w14:textId="77777777" w:rsidR="00935428" w:rsidRPr="008276E1" w:rsidRDefault="00935428" w:rsidP="00863268">
            <w:pPr>
              <w:pStyle w:val="NoSpacing"/>
              <w:rPr>
                <w:b w:val="0"/>
                <w:bCs w:val="0"/>
                <w:shd w:val="clear" w:color="auto" w:fill="FFFFFF"/>
                <w:lang w:val="en-GB" w:eastAsia="en-GB"/>
              </w:rPr>
            </w:pPr>
          </w:p>
        </w:tc>
        <w:tc>
          <w:tcPr>
            <w:tcW w:w="7195" w:type="dxa"/>
            <w:tcBorders>
              <w:top w:val="single" w:sz="4" w:space="0" w:color="auto"/>
              <w:left w:val="nil"/>
              <w:bottom w:val="single" w:sz="4" w:space="0" w:color="auto"/>
              <w:right w:val="nil"/>
            </w:tcBorders>
            <w:vAlign w:val="center"/>
          </w:tcPr>
          <w:p w14:paraId="1E1DCED4" w14:textId="699A6B81" w:rsidR="00935428" w:rsidRPr="008276E1" w:rsidRDefault="00935428" w:rsidP="00863268">
            <w:pPr>
              <w:pStyle w:val="NoSpacing"/>
              <w:spacing w:line="360" w:lineRule="auto"/>
              <w:rPr>
                <w:b w:val="0"/>
                <w:bCs w:val="0"/>
                <w:lang w:val="en-GB" w:eastAsia="en-GB"/>
              </w:rPr>
            </w:pPr>
            <w:r w:rsidRPr="008276E1">
              <w:rPr>
                <w:lang w:val="en-GB" w:eastAsia="en-GB"/>
              </w:rPr>
              <w:t>Brier score.</w:t>
            </w:r>
            <w:r w:rsidRPr="008276E1">
              <w:rPr>
                <w:b w:val="0"/>
                <w:bCs w:val="0"/>
                <w:lang w:val="en-GB" w:eastAsia="en-GB"/>
              </w:rPr>
              <w:t xml:space="preserve"> </w:t>
            </w:r>
            <w:r>
              <w:rPr>
                <w:b w:val="0"/>
                <w:bCs w:val="0"/>
                <w:lang w:val="en-GB" w:eastAsia="en-GB"/>
              </w:rPr>
              <w:t>T</w:t>
            </w:r>
            <w:r w:rsidRPr="008276E1">
              <w:rPr>
                <w:b w:val="0"/>
                <w:bCs w:val="0"/>
                <w:lang w:val="en-GB" w:eastAsia="en-GB"/>
              </w:rPr>
              <w:t xml:space="preserve">he brier score </w:t>
            </w:r>
            <w:r w:rsidR="00AD277B">
              <w:rPr>
                <w:b w:val="0"/>
                <w:bCs w:val="0"/>
                <w:lang w:val="en-GB" w:eastAsia="en-GB"/>
              </w:rPr>
              <w:t>is defined as</w:t>
            </w:r>
            <w:r w:rsidRPr="008276E1">
              <w:rPr>
                <w:b w:val="0"/>
                <w:bCs w:val="0"/>
                <w:lang w:val="en-GB" w:eastAsia="en-GB"/>
              </w:rPr>
              <w:t xml:space="preserve"> the squared difference between the predicted risk and the </w:t>
            </w:r>
            <w:r w:rsidR="00AD277B">
              <w:rPr>
                <w:b w:val="0"/>
                <w:bCs w:val="0"/>
                <w:lang w:val="en-GB" w:eastAsia="en-GB"/>
              </w:rPr>
              <w:t>true</w:t>
            </w:r>
            <w:r w:rsidRPr="008276E1">
              <w:rPr>
                <w:b w:val="0"/>
                <w:bCs w:val="0"/>
                <w:lang w:val="en-GB" w:eastAsia="en-GB"/>
              </w:rPr>
              <w:t xml:space="preserve"> </w:t>
            </w:r>
            <w:r w:rsidR="00AD277B">
              <w:rPr>
                <w:b w:val="0"/>
                <w:bCs w:val="0"/>
                <w:lang w:val="en-GB" w:eastAsia="en-GB"/>
              </w:rPr>
              <w:t xml:space="preserve">(binary) </w:t>
            </w:r>
            <w:r w:rsidRPr="008276E1">
              <w:rPr>
                <w:b w:val="0"/>
                <w:bCs w:val="0"/>
                <w:lang w:val="en-GB" w:eastAsia="en-GB"/>
              </w:rPr>
              <w:t>outcome</w:t>
            </w:r>
            <w:r w:rsidR="00AD277B">
              <w:rPr>
                <w:b w:val="0"/>
                <w:bCs w:val="0"/>
                <w:lang w:val="en-GB" w:eastAsia="en-GB"/>
              </w:rPr>
              <w:t xml:space="preserve"> value</w:t>
            </w:r>
            <w:r>
              <w:rPr>
                <w:b w:val="0"/>
                <w:bCs w:val="0"/>
                <w:lang w:val="en-GB" w:eastAsia="en-GB"/>
              </w:rPr>
              <w:t>.</w:t>
            </w:r>
            <w:r w:rsidRPr="008276E1">
              <w:rPr>
                <w:b w:val="0"/>
                <w:bCs w:val="0"/>
                <w:lang w:val="en-GB" w:eastAsia="en-GB"/>
              </w:rPr>
              <w:t xml:space="preserve"> </w:t>
            </w:r>
            <w:r>
              <w:rPr>
                <w:b w:val="0"/>
                <w:bCs w:val="0"/>
                <w:lang w:val="en-GB" w:eastAsia="en-GB"/>
              </w:rPr>
              <w:t>A</w:t>
            </w:r>
            <w:r w:rsidRPr="008276E1">
              <w:rPr>
                <w:b w:val="0"/>
                <w:bCs w:val="0"/>
                <w:lang w:val="en-GB" w:eastAsia="en-GB"/>
              </w:rPr>
              <w:t xml:space="preserve"> brier score of 0 </w:t>
            </w:r>
            <w:r w:rsidR="00AD277B">
              <w:rPr>
                <w:b w:val="0"/>
                <w:bCs w:val="0"/>
                <w:lang w:val="en-GB" w:eastAsia="en-GB"/>
              </w:rPr>
              <w:t>w</w:t>
            </w:r>
            <w:r w:rsidRPr="008276E1">
              <w:rPr>
                <w:b w:val="0"/>
                <w:bCs w:val="0"/>
                <w:lang w:val="en-GB" w:eastAsia="en-GB"/>
              </w:rPr>
              <w:t xml:space="preserve">ould </w:t>
            </w:r>
            <w:r w:rsidR="00AD277B">
              <w:rPr>
                <w:b w:val="0"/>
                <w:bCs w:val="0"/>
                <w:lang w:val="en-GB" w:eastAsia="en-GB"/>
              </w:rPr>
              <w:t>represent</w:t>
            </w:r>
            <w:r w:rsidRPr="008276E1">
              <w:rPr>
                <w:b w:val="0"/>
                <w:bCs w:val="0"/>
                <w:lang w:val="en-GB" w:eastAsia="en-GB"/>
              </w:rPr>
              <w:t xml:space="preserve"> </w:t>
            </w:r>
            <w:r w:rsidR="0076126F">
              <w:rPr>
                <w:b w:val="0"/>
                <w:bCs w:val="0"/>
                <w:lang w:val="en-GB" w:eastAsia="en-GB"/>
              </w:rPr>
              <w:t>a</w:t>
            </w:r>
            <w:r w:rsidRPr="008276E1">
              <w:rPr>
                <w:b w:val="0"/>
                <w:bCs w:val="0"/>
                <w:lang w:val="en-GB" w:eastAsia="en-GB"/>
              </w:rPr>
              <w:t xml:space="preserve"> perfect model, </w:t>
            </w:r>
            <w:r>
              <w:rPr>
                <w:b w:val="0"/>
                <w:bCs w:val="0"/>
                <w:lang w:val="en-GB" w:eastAsia="en-GB"/>
              </w:rPr>
              <w:t xml:space="preserve">whilst </w:t>
            </w:r>
            <w:r w:rsidRPr="008276E1">
              <w:rPr>
                <w:b w:val="0"/>
                <w:bCs w:val="0"/>
                <w:lang w:val="en-GB" w:eastAsia="en-GB"/>
              </w:rPr>
              <w:t xml:space="preserve">the </w:t>
            </w:r>
            <w:r w:rsidR="00AD277B">
              <w:rPr>
                <w:b w:val="0"/>
                <w:bCs w:val="0"/>
                <w:lang w:val="en-GB" w:eastAsia="en-GB"/>
              </w:rPr>
              <w:t xml:space="preserve">maximum brier score is determined by the </w:t>
            </w:r>
            <w:r w:rsidRPr="008276E1">
              <w:rPr>
                <w:b w:val="0"/>
                <w:bCs w:val="0"/>
                <w:lang w:val="en-GB" w:eastAsia="en-GB"/>
              </w:rPr>
              <w:t xml:space="preserve">incidence of the outcome </w:t>
            </w:r>
            <w:r w:rsidRPr="008276E1">
              <w:rPr>
                <w:b w:val="0"/>
                <w:bCs w:val="0"/>
                <w:lang w:val="en-GB" w:eastAsia="en-GB"/>
              </w:rPr>
              <w:fldChar w:fldCharType="begin"/>
            </w:r>
            <w:r w:rsidR="003610A0">
              <w:rPr>
                <w:b w:val="0"/>
                <w:bCs w:val="0"/>
                <w:lang w:val="en-GB" w:eastAsia="en-GB"/>
              </w:rPr>
              <w:instrText xml:space="preserve"> ADDIN ZOTERO_ITEM CSL_CITATION {"citationID":"Y4TPP3Dk","properties":{"formattedCitation":"(23)","plainCitation":"(23)","noteIndex":0},"citationItems":[{"id":115,"uris":["http://zotero.org/users/6411374/items/STZGWLP9"],"uri":["http://zotero.org/users/6411374/items/STZGWLP9"],"itemData":{"id":115,"type":"book","collection-title":"Statistics for biology and health","event-place":"Berlin","ISBN":"978-0-387-77243-1","language":"en","number-of-pages":"497","publisher":"Springer","publisher-place":"Berlin","source":"Gemeinsamer Bibliotheksverbund ISBN","title":"Clinical prediction models: a practical approach to development, validation, and updating","title-short":"Clinical prediction models","author":[{"family":"Steyerberg","given":"Ewout W."}],"issued":{"date-parts":[["2009"]]}}}],"schema":"https://github.com/citation-style-language/schema/raw/master/csl-citation.json"} </w:instrText>
            </w:r>
            <w:r w:rsidRPr="008276E1">
              <w:rPr>
                <w:b w:val="0"/>
                <w:bCs w:val="0"/>
                <w:lang w:val="en-GB" w:eastAsia="en-GB"/>
              </w:rPr>
              <w:fldChar w:fldCharType="separate"/>
            </w:r>
            <w:r w:rsidR="003610A0">
              <w:rPr>
                <w:rFonts w:ascii="Calibri Light" w:hAnsi="Calibri Light" w:cs="Calibri Light"/>
              </w:rPr>
              <w:t>(23)</w:t>
            </w:r>
            <w:r w:rsidRPr="008276E1">
              <w:rPr>
                <w:b w:val="0"/>
                <w:bCs w:val="0"/>
                <w:lang w:val="en-GB" w:eastAsia="en-GB"/>
              </w:rPr>
              <w:fldChar w:fldCharType="end"/>
            </w:r>
            <w:r w:rsidRPr="008276E1">
              <w:rPr>
                <w:b w:val="0"/>
                <w:bCs w:val="0"/>
                <w:lang w:val="en-GB" w:eastAsia="en-GB"/>
              </w:rPr>
              <w:t xml:space="preserve">. </w:t>
            </w:r>
          </w:p>
        </w:tc>
      </w:tr>
      <w:tr w:rsidR="00DD0666" w14:paraId="2ED7D48B" w14:textId="77777777" w:rsidTr="006C0107">
        <w:trPr>
          <w:trHeight w:val="3312"/>
        </w:trPr>
        <w:tc>
          <w:tcPr>
            <w:tcW w:w="2155" w:type="dxa"/>
            <w:tcBorders>
              <w:top w:val="single" w:sz="4" w:space="0" w:color="auto"/>
              <w:left w:val="nil"/>
              <w:bottom w:val="single" w:sz="4" w:space="0" w:color="auto"/>
              <w:right w:val="nil"/>
            </w:tcBorders>
            <w:vAlign w:val="center"/>
          </w:tcPr>
          <w:p w14:paraId="6C99C92F" w14:textId="395FD37F" w:rsidR="00DD0666" w:rsidRPr="008276E1" w:rsidRDefault="00DD0666" w:rsidP="00DD0666">
            <w:pPr>
              <w:pStyle w:val="NoSpacing"/>
              <w:rPr>
                <w:b w:val="0"/>
                <w:bCs w:val="0"/>
                <w:shd w:val="clear" w:color="auto" w:fill="FFFFFF"/>
                <w:lang w:val="en-GB" w:eastAsia="en-GB"/>
              </w:rPr>
            </w:pPr>
            <w:r>
              <w:rPr>
                <w:b w:val="0"/>
                <w:bCs w:val="0"/>
                <w:shd w:val="clear" w:color="auto" w:fill="FFFFFF"/>
                <w:lang w:val="en-GB" w:eastAsia="en-GB"/>
              </w:rPr>
              <w:t>Discrimination</w:t>
            </w:r>
          </w:p>
        </w:tc>
        <w:tc>
          <w:tcPr>
            <w:tcW w:w="7195" w:type="dxa"/>
            <w:tcBorders>
              <w:top w:val="single" w:sz="4" w:space="0" w:color="auto"/>
              <w:left w:val="nil"/>
              <w:bottom w:val="single" w:sz="4" w:space="0" w:color="auto"/>
              <w:right w:val="nil"/>
            </w:tcBorders>
            <w:vAlign w:val="center"/>
          </w:tcPr>
          <w:p w14:paraId="62C80795" w14:textId="6C5999EB" w:rsidR="00DD0666" w:rsidRPr="00591F1F" w:rsidRDefault="00DD0666" w:rsidP="00DD0666">
            <w:pPr>
              <w:pStyle w:val="NoSpacing"/>
              <w:spacing w:line="360" w:lineRule="auto"/>
              <w:rPr>
                <w:b w:val="0"/>
                <w:bCs w:val="0"/>
                <w:lang w:val="en-GB" w:eastAsia="en-GB"/>
              </w:rPr>
            </w:pPr>
            <w:r w:rsidRPr="00591F1F">
              <w:rPr>
                <w:lang w:val="en-GB" w:eastAsia="en-GB"/>
              </w:rPr>
              <w:t>Concordance (C-)statistic.</w:t>
            </w:r>
            <w:r w:rsidRPr="00591F1F">
              <w:rPr>
                <w:b w:val="0"/>
                <w:bCs w:val="0"/>
                <w:lang w:val="en-GB" w:eastAsia="en-GB"/>
              </w:rPr>
              <w:t xml:space="preserve"> The C-statistic is a rank-order statistic, which is used to describe how well </w:t>
            </w:r>
            <w:r w:rsidR="008B61B1">
              <w:rPr>
                <w:b w:val="0"/>
                <w:bCs w:val="0"/>
                <w:lang w:val="en-GB" w:eastAsia="en-GB"/>
              </w:rPr>
              <w:t>a</w:t>
            </w:r>
            <w:r w:rsidRPr="00591F1F">
              <w:rPr>
                <w:b w:val="0"/>
                <w:bCs w:val="0"/>
                <w:lang w:val="en-GB" w:eastAsia="en-GB"/>
              </w:rPr>
              <w:t xml:space="preserve"> </w:t>
            </w:r>
            <w:r w:rsidR="008B61B1">
              <w:rPr>
                <w:b w:val="0"/>
                <w:bCs w:val="0"/>
                <w:lang w:val="en-GB" w:eastAsia="en-GB"/>
              </w:rPr>
              <w:t xml:space="preserve">classification </w:t>
            </w:r>
            <w:r w:rsidRPr="00591F1F">
              <w:rPr>
                <w:b w:val="0"/>
                <w:bCs w:val="0"/>
                <w:lang w:val="en-GB" w:eastAsia="en-GB"/>
              </w:rPr>
              <w:t xml:space="preserve">model can discriminate between those with </w:t>
            </w:r>
            <w:r w:rsidR="008B61B1">
              <w:rPr>
                <w:b w:val="0"/>
                <w:bCs w:val="0"/>
                <w:lang w:val="en-GB" w:eastAsia="en-GB"/>
              </w:rPr>
              <w:t>an</w:t>
            </w:r>
            <w:r w:rsidRPr="00591F1F">
              <w:rPr>
                <w:b w:val="0"/>
                <w:bCs w:val="0"/>
                <w:lang w:val="en-GB" w:eastAsia="en-GB"/>
              </w:rPr>
              <w:t xml:space="preserve"> event and those without. The C-statistic shows the probability of taking two random subjects (one with and one without the outcome) and correctly attributing the one with the outcome with a high risk. </w:t>
            </w:r>
            <w:r>
              <w:rPr>
                <w:b w:val="0"/>
                <w:bCs w:val="0"/>
                <w:lang w:val="en-GB" w:eastAsia="en-GB"/>
              </w:rPr>
              <w:t>A C-statistic of 0.5 describes a model with no discriminative performance and a C-statistic 1 describes a model with perfect discriminative performance.</w:t>
            </w:r>
          </w:p>
        </w:tc>
      </w:tr>
      <w:tr w:rsidR="00DD0666" w14:paraId="1B00E311" w14:textId="77777777" w:rsidTr="006C0107">
        <w:trPr>
          <w:trHeight w:val="2891"/>
        </w:trPr>
        <w:tc>
          <w:tcPr>
            <w:tcW w:w="2155" w:type="dxa"/>
            <w:vMerge w:val="restart"/>
            <w:tcBorders>
              <w:top w:val="single" w:sz="4" w:space="0" w:color="auto"/>
              <w:left w:val="nil"/>
              <w:bottom w:val="single" w:sz="4" w:space="0" w:color="auto"/>
              <w:right w:val="nil"/>
            </w:tcBorders>
            <w:vAlign w:val="center"/>
          </w:tcPr>
          <w:p w14:paraId="2901A42D" w14:textId="0AF80D74" w:rsidR="00DD0666" w:rsidRPr="008276E1" w:rsidRDefault="00DD0666" w:rsidP="00DD0666">
            <w:pPr>
              <w:pStyle w:val="NoSpacing"/>
              <w:rPr>
                <w:b w:val="0"/>
                <w:bCs w:val="0"/>
                <w:shd w:val="clear" w:color="auto" w:fill="FFFFFF"/>
                <w:lang w:val="en-GB" w:eastAsia="en-GB"/>
              </w:rPr>
            </w:pPr>
            <w:r>
              <w:rPr>
                <w:b w:val="0"/>
                <w:bCs w:val="0"/>
                <w:shd w:val="clear" w:color="auto" w:fill="FFFFFF"/>
                <w:lang w:val="en-GB" w:eastAsia="en-GB"/>
              </w:rPr>
              <w:lastRenderedPageBreak/>
              <w:t>Calibration</w:t>
            </w:r>
          </w:p>
        </w:tc>
        <w:tc>
          <w:tcPr>
            <w:tcW w:w="7195" w:type="dxa"/>
            <w:tcBorders>
              <w:top w:val="single" w:sz="4" w:space="0" w:color="auto"/>
              <w:left w:val="nil"/>
              <w:bottom w:val="single" w:sz="4" w:space="0" w:color="auto"/>
              <w:right w:val="nil"/>
            </w:tcBorders>
            <w:vAlign w:val="center"/>
          </w:tcPr>
          <w:p w14:paraId="3F04175B" w14:textId="3F6E58D3" w:rsidR="00DD0666" w:rsidRPr="00591F1F" w:rsidRDefault="00DD0666" w:rsidP="00DD0666">
            <w:pPr>
              <w:pStyle w:val="NoSpacing"/>
              <w:spacing w:line="360" w:lineRule="auto"/>
              <w:rPr>
                <w:b w:val="0"/>
                <w:bCs w:val="0"/>
                <w:lang w:val="en-GB" w:eastAsia="en-GB"/>
              </w:rPr>
            </w:pPr>
            <w:r w:rsidRPr="00591F1F">
              <w:rPr>
                <w:lang w:val="en-GB" w:eastAsia="en-GB"/>
              </w:rPr>
              <w:t>Calibration-in-the-large (CITL).</w:t>
            </w:r>
            <w:r w:rsidRPr="00591F1F">
              <w:rPr>
                <w:b w:val="0"/>
                <w:bCs w:val="0"/>
                <w:lang w:val="en-GB" w:eastAsia="en-GB"/>
              </w:rPr>
              <w:t xml:space="preserve"> The CITL represents the overall calibration of a model. In other words, the exten</w:t>
            </w:r>
            <w:r w:rsidR="008B61B1">
              <w:rPr>
                <w:b w:val="0"/>
                <w:bCs w:val="0"/>
                <w:lang w:val="en-GB" w:eastAsia="en-GB"/>
              </w:rPr>
              <w:t>t</w:t>
            </w:r>
            <w:r w:rsidRPr="00591F1F">
              <w:rPr>
                <w:b w:val="0"/>
                <w:bCs w:val="0"/>
                <w:lang w:val="en-GB" w:eastAsia="en-GB"/>
              </w:rPr>
              <w:t xml:space="preserve"> of agreement between the average predicted risk and the original predicted risk </w:t>
            </w:r>
            <w:r w:rsidRPr="00591F1F">
              <w:rPr>
                <w:b w:val="0"/>
                <w:bCs w:val="0"/>
                <w:lang w:val="en-GB" w:eastAsia="en-GB"/>
              </w:rPr>
              <w:fldChar w:fldCharType="begin"/>
            </w:r>
            <w:r w:rsidR="003610A0">
              <w:rPr>
                <w:b w:val="0"/>
                <w:bCs w:val="0"/>
                <w:lang w:val="en-GB" w:eastAsia="en-GB"/>
              </w:rPr>
              <w:instrText xml:space="preserve"> ADDIN ZOTERO_ITEM CSL_CITATION {"citationID":"DCKCq2lQ","properties":{"formattedCitation":"(24)","plainCitation":"(24)","noteIndex":0},"citationItems":[{"id":114,"uris":["http://zotero.org/users/6411374/items/5KN4W4FC"],"uri":["http://zotero.org/users/6411374/items/5KN4W4FC"],"itemData":{"id":114,"type":"article-journal","container-title":"European Heart Journal","DOI":"10.1093/eurheartj/ehu207","ISSN":"0195-668X, 1522-9645","issue":"29","journalAbbreviation":"European Heart Journal","language":"en","page":"1925-1931","source":"DOI.org (Crossref)","title":"Towards better clinical prediction models: seven steps for development and an ABCD for validation","title-short":"Towards better clinical prediction models","volume":"35","author":[{"family":"Steyerberg","given":"E. W."},{"family":"Vergouwe","given":"Y."}],"issued":{"date-parts":[["2014",8,1]]}}}],"schema":"https://github.com/citation-style-language/schema/raw/master/csl-citation.json"} </w:instrText>
            </w:r>
            <w:r w:rsidRPr="00591F1F">
              <w:rPr>
                <w:b w:val="0"/>
                <w:bCs w:val="0"/>
                <w:lang w:val="en-GB" w:eastAsia="en-GB"/>
              </w:rPr>
              <w:fldChar w:fldCharType="separate"/>
            </w:r>
            <w:r w:rsidR="003610A0">
              <w:rPr>
                <w:rFonts w:ascii="Calibri Light" w:hAnsi="Calibri Light" w:cs="Calibri Light"/>
              </w:rPr>
              <w:t>(24)</w:t>
            </w:r>
            <w:r w:rsidRPr="00591F1F">
              <w:rPr>
                <w:b w:val="0"/>
                <w:bCs w:val="0"/>
                <w:lang w:val="en-GB" w:eastAsia="en-GB"/>
              </w:rPr>
              <w:fldChar w:fldCharType="end"/>
            </w:r>
            <w:r w:rsidRPr="00591F1F">
              <w:rPr>
                <w:b w:val="0"/>
                <w:bCs w:val="0"/>
                <w:lang w:val="en-GB" w:eastAsia="en-GB"/>
              </w:rPr>
              <w:t xml:space="preserve">. The </w:t>
            </w:r>
            <w:r w:rsidR="008B61B1">
              <w:rPr>
                <w:b w:val="0"/>
                <w:bCs w:val="0"/>
                <w:lang w:val="en-GB" w:eastAsia="en-GB"/>
              </w:rPr>
              <w:t xml:space="preserve">metric </w:t>
            </w:r>
            <w:r w:rsidRPr="00591F1F">
              <w:rPr>
                <w:b w:val="0"/>
                <w:bCs w:val="0"/>
                <w:lang w:val="en-GB" w:eastAsia="en-GB"/>
              </w:rPr>
              <w:t xml:space="preserve">ultimately </w:t>
            </w:r>
            <w:r w:rsidR="008B61B1">
              <w:rPr>
                <w:b w:val="0"/>
                <w:bCs w:val="0"/>
                <w:lang w:val="en-GB" w:eastAsia="en-GB"/>
              </w:rPr>
              <w:t>describes</w:t>
            </w:r>
            <w:r w:rsidRPr="00591F1F">
              <w:rPr>
                <w:b w:val="0"/>
                <w:bCs w:val="0"/>
                <w:lang w:val="en-GB" w:eastAsia="en-GB"/>
              </w:rPr>
              <w:t xml:space="preserve"> the amount </w:t>
            </w:r>
            <w:r w:rsidR="008B61B1">
              <w:rPr>
                <w:b w:val="0"/>
                <w:bCs w:val="0"/>
                <w:lang w:val="en-GB" w:eastAsia="en-GB"/>
              </w:rPr>
              <w:t>of</w:t>
            </w:r>
            <w:r w:rsidRPr="00591F1F">
              <w:rPr>
                <w:b w:val="0"/>
                <w:bCs w:val="0"/>
                <w:lang w:val="en-GB" w:eastAsia="en-GB"/>
              </w:rPr>
              <w:t xml:space="preserve"> </w:t>
            </w:r>
            <w:r w:rsidR="008B61B1">
              <w:rPr>
                <w:b w:val="0"/>
                <w:bCs w:val="0"/>
                <w:lang w:val="en-GB" w:eastAsia="en-GB"/>
              </w:rPr>
              <w:t xml:space="preserve">systematic </w:t>
            </w:r>
            <w:r w:rsidRPr="00591F1F">
              <w:rPr>
                <w:b w:val="0"/>
                <w:bCs w:val="0"/>
                <w:lang w:val="en-GB" w:eastAsia="en-GB"/>
              </w:rPr>
              <w:t>over</w:t>
            </w:r>
            <w:r w:rsidR="008B61B1">
              <w:rPr>
                <w:b w:val="0"/>
                <w:bCs w:val="0"/>
                <w:lang w:val="en-GB" w:eastAsia="en-GB"/>
              </w:rPr>
              <w:t>-</w:t>
            </w:r>
            <w:r w:rsidRPr="00591F1F">
              <w:rPr>
                <w:b w:val="0"/>
                <w:bCs w:val="0"/>
                <w:lang w:val="en-GB" w:eastAsia="en-GB"/>
              </w:rPr>
              <w:t xml:space="preserve"> or under</w:t>
            </w:r>
            <w:r w:rsidR="008B61B1">
              <w:rPr>
                <w:b w:val="0"/>
                <w:bCs w:val="0"/>
                <w:lang w:val="en-GB" w:eastAsia="en-GB"/>
              </w:rPr>
              <w:t>-</w:t>
            </w:r>
            <w:r w:rsidRPr="00591F1F">
              <w:rPr>
                <w:b w:val="0"/>
                <w:bCs w:val="0"/>
                <w:lang w:val="en-GB" w:eastAsia="en-GB"/>
              </w:rPr>
              <w:t>estimat</w:t>
            </w:r>
            <w:r w:rsidR="008B61B1">
              <w:rPr>
                <w:b w:val="0"/>
                <w:bCs w:val="0"/>
                <w:lang w:val="en-GB" w:eastAsia="en-GB"/>
              </w:rPr>
              <w:t>ion</w:t>
            </w:r>
            <w:r w:rsidRPr="00591F1F">
              <w:rPr>
                <w:b w:val="0"/>
                <w:bCs w:val="0"/>
                <w:lang w:val="en-GB" w:eastAsia="en-GB"/>
              </w:rPr>
              <w:t xml:space="preserve"> </w:t>
            </w:r>
            <w:r w:rsidR="008B61B1">
              <w:rPr>
                <w:b w:val="0"/>
                <w:bCs w:val="0"/>
                <w:lang w:val="en-GB" w:eastAsia="en-GB"/>
              </w:rPr>
              <w:t xml:space="preserve">of the </w:t>
            </w:r>
            <w:r w:rsidRPr="00591F1F">
              <w:rPr>
                <w:b w:val="0"/>
                <w:bCs w:val="0"/>
                <w:lang w:val="en-GB" w:eastAsia="en-GB"/>
              </w:rPr>
              <w:t>predicted risk. A value of 0 is ideal and represents perfect agreement.</w:t>
            </w:r>
          </w:p>
        </w:tc>
      </w:tr>
      <w:tr w:rsidR="00DD0666" w14:paraId="2BD9D14E" w14:textId="77777777" w:rsidTr="006C0107">
        <w:trPr>
          <w:trHeight w:val="2268"/>
        </w:trPr>
        <w:tc>
          <w:tcPr>
            <w:tcW w:w="2155" w:type="dxa"/>
            <w:vMerge/>
            <w:tcBorders>
              <w:top w:val="single" w:sz="4" w:space="0" w:color="auto"/>
              <w:left w:val="nil"/>
              <w:bottom w:val="single" w:sz="4" w:space="0" w:color="auto"/>
              <w:right w:val="nil"/>
            </w:tcBorders>
            <w:vAlign w:val="center"/>
          </w:tcPr>
          <w:p w14:paraId="0C13B0F6" w14:textId="77777777" w:rsidR="00DD0666" w:rsidRPr="008276E1" w:rsidRDefault="00DD0666" w:rsidP="00DD0666">
            <w:pPr>
              <w:pStyle w:val="NoSpacing"/>
              <w:rPr>
                <w:b w:val="0"/>
                <w:bCs w:val="0"/>
                <w:shd w:val="clear" w:color="auto" w:fill="FFFFFF"/>
                <w:lang w:val="en-GB" w:eastAsia="en-GB"/>
              </w:rPr>
            </w:pPr>
          </w:p>
        </w:tc>
        <w:tc>
          <w:tcPr>
            <w:tcW w:w="7195" w:type="dxa"/>
            <w:tcBorders>
              <w:top w:val="single" w:sz="4" w:space="0" w:color="auto"/>
              <w:left w:val="nil"/>
              <w:bottom w:val="single" w:sz="4" w:space="0" w:color="auto"/>
              <w:right w:val="nil"/>
            </w:tcBorders>
            <w:vAlign w:val="center"/>
          </w:tcPr>
          <w:p w14:paraId="6A78802B" w14:textId="71B306C4" w:rsidR="00DD0666" w:rsidRPr="00591F1F" w:rsidRDefault="00DD0666" w:rsidP="00DD0666">
            <w:pPr>
              <w:pStyle w:val="NoSpacing"/>
              <w:spacing w:line="360" w:lineRule="auto"/>
              <w:rPr>
                <w:b w:val="0"/>
                <w:bCs w:val="0"/>
                <w:lang w:val="en-GB" w:eastAsia="en-GB"/>
              </w:rPr>
            </w:pPr>
            <w:r w:rsidRPr="00591F1F">
              <w:rPr>
                <w:lang w:val="en-GB" w:eastAsia="en-GB"/>
              </w:rPr>
              <w:t xml:space="preserve">The calibration slope. </w:t>
            </w:r>
            <w:r w:rsidRPr="00591F1F">
              <w:rPr>
                <w:b w:val="0"/>
                <w:bCs w:val="0"/>
                <w:lang w:val="en-GB" w:eastAsia="en-GB"/>
              </w:rPr>
              <w:t xml:space="preserve">In contrast with the CITL, the calibration slope does not evaluate the average predicted, or original, risk. Rather, it quantifies the extent by which the predicted risks </w:t>
            </w:r>
            <w:r w:rsidR="00927A62">
              <w:rPr>
                <w:b w:val="0"/>
                <w:bCs w:val="0"/>
                <w:lang w:val="en-GB" w:eastAsia="en-GB"/>
              </w:rPr>
              <w:t>vary too much</w:t>
            </w:r>
            <w:r>
              <w:rPr>
                <w:b w:val="0"/>
                <w:bCs w:val="0"/>
                <w:lang w:val="en-GB" w:eastAsia="en-GB"/>
              </w:rPr>
              <w:t xml:space="preserve"> (i.e.,</w:t>
            </w:r>
            <w:r w:rsidR="00927A62">
              <w:rPr>
                <w:b w:val="0"/>
                <w:bCs w:val="0"/>
                <w:lang w:val="en-GB" w:eastAsia="en-GB"/>
              </w:rPr>
              <w:t xml:space="preserve"> slope</w:t>
            </w:r>
            <w:r>
              <w:rPr>
                <w:b w:val="0"/>
                <w:bCs w:val="0"/>
                <w:lang w:val="en-GB" w:eastAsia="en-GB"/>
              </w:rPr>
              <w:t xml:space="preserve"> &lt;1) or too </w:t>
            </w:r>
            <w:r w:rsidR="00927A62">
              <w:rPr>
                <w:b w:val="0"/>
                <w:bCs w:val="0"/>
                <w:lang w:val="en-GB" w:eastAsia="en-GB"/>
              </w:rPr>
              <w:t>little</w:t>
            </w:r>
            <w:r>
              <w:rPr>
                <w:b w:val="0"/>
                <w:bCs w:val="0"/>
                <w:lang w:val="en-GB" w:eastAsia="en-GB"/>
              </w:rPr>
              <w:t xml:space="preserve"> (i.e.,</w:t>
            </w:r>
            <w:r w:rsidR="00927A62">
              <w:rPr>
                <w:b w:val="0"/>
                <w:bCs w:val="0"/>
                <w:lang w:val="en-GB" w:eastAsia="en-GB"/>
              </w:rPr>
              <w:t xml:space="preserve"> slope </w:t>
            </w:r>
            <w:r>
              <w:rPr>
                <w:b w:val="0"/>
                <w:bCs w:val="0"/>
                <w:lang w:val="en-GB" w:eastAsia="en-GB"/>
              </w:rPr>
              <w:t>&gt;1)</w:t>
            </w:r>
            <w:r w:rsidRPr="00591F1F">
              <w:rPr>
                <w:b w:val="0"/>
                <w:bCs w:val="0"/>
                <w:lang w:val="en-GB" w:eastAsia="en-GB"/>
              </w:rPr>
              <w:t xml:space="preserve">. </w:t>
            </w:r>
            <w:r>
              <w:rPr>
                <w:b w:val="0"/>
                <w:bCs w:val="0"/>
                <w:lang w:val="en-GB" w:eastAsia="en-GB"/>
              </w:rPr>
              <w:t>Ideally</w:t>
            </w:r>
            <w:r w:rsidR="000D4D88">
              <w:rPr>
                <w:b w:val="0"/>
                <w:bCs w:val="0"/>
                <w:lang w:val="en-GB" w:eastAsia="en-GB"/>
              </w:rPr>
              <w:t>,</w:t>
            </w:r>
            <w:r>
              <w:rPr>
                <w:b w:val="0"/>
                <w:bCs w:val="0"/>
                <w:lang w:val="en-GB" w:eastAsia="en-GB"/>
              </w:rPr>
              <w:t xml:space="preserve"> the slope is 1.</w:t>
            </w:r>
          </w:p>
        </w:tc>
      </w:tr>
    </w:tbl>
    <w:p w14:paraId="4D718A4F" w14:textId="6E47250C" w:rsidR="00AB5DC5" w:rsidRPr="00AB5DC5" w:rsidRDefault="00AB5DC5">
      <w:pPr>
        <w:spacing w:after="160" w:line="259" w:lineRule="auto"/>
        <w:rPr>
          <w:sz w:val="24"/>
          <w:szCs w:val="24"/>
          <w:shd w:val="clear" w:color="auto" w:fill="FFFFFF"/>
          <w:lang w:val="en-GB" w:eastAsia="en-GB"/>
        </w:rPr>
      </w:pPr>
      <w:r w:rsidRPr="00AB5DC5">
        <w:rPr>
          <w:sz w:val="24"/>
          <w:szCs w:val="24"/>
          <w:shd w:val="clear" w:color="auto" w:fill="FFFFFF"/>
          <w:lang w:val="en-GB" w:eastAsia="en-GB"/>
        </w:rPr>
        <w:br w:type="page"/>
      </w:r>
    </w:p>
    <w:p w14:paraId="1C82FF1F" w14:textId="6F63C03A" w:rsidR="003943BE" w:rsidRDefault="003943BE" w:rsidP="003943BE">
      <w:pPr>
        <w:spacing w:after="160" w:line="259" w:lineRule="auto"/>
        <w:rPr>
          <w:rStyle w:val="Heading1Char"/>
        </w:rPr>
      </w:pPr>
      <w:r w:rsidRPr="33C8D749">
        <w:rPr>
          <w:rStyle w:val="Heading1Char"/>
        </w:rPr>
        <w:lastRenderedPageBreak/>
        <w:t>Results</w:t>
      </w:r>
    </w:p>
    <w:p w14:paraId="0DE9D358" w14:textId="421F1A8F" w:rsidR="005C37B4" w:rsidRDefault="005C37B4" w:rsidP="005C37B4">
      <w:pPr>
        <w:rPr>
          <w:lang w:val="en-GB"/>
        </w:rPr>
      </w:pPr>
      <w:del w:id="55" w:author="Oberman, H.I. (Hanne)" w:date="2021-11-23T17:40:00Z">
        <w:r w:rsidDel="00087285">
          <w:rPr>
            <w:lang w:val="en-GB"/>
          </w:rPr>
          <w:delText xml:space="preserve">All </w:delText>
        </w:r>
      </w:del>
      <w:del w:id="56" w:author="Oberman, H.I. (Hanne)" w:date="2021-11-23T17:41:00Z">
        <w:r w:rsidDel="00087285">
          <w:rPr>
            <w:lang w:val="en-GB"/>
          </w:rPr>
          <w:delText>r</w:delText>
        </w:r>
        <w:r w:rsidRPr="33C8D749" w:rsidDel="00087285">
          <w:rPr>
            <w:lang w:val="en-GB"/>
          </w:rPr>
          <w:delText xml:space="preserve">esults of the simulation study are visualized in </w:delText>
        </w:r>
      </w:del>
      <w:r w:rsidRPr="007273C7">
        <w:rPr>
          <w:color w:val="FF0000"/>
          <w:lang w:val="en-GB"/>
        </w:rPr>
        <w:t>Figure x</w:t>
      </w:r>
      <w:ins w:id="57" w:author="Oberman, H.I. (Hanne)" w:date="2021-11-23T17:40:00Z">
        <w:r w:rsidR="00087285">
          <w:rPr>
            <w:color w:val="FF0000"/>
            <w:lang w:val="en-GB"/>
          </w:rPr>
          <w:t xml:space="preserve"> displays the </w:t>
        </w:r>
      </w:ins>
      <w:ins w:id="58" w:author="Oberman, H.I. (Hanne)" w:date="2021-11-23T17:41:00Z">
        <w:r w:rsidR="00087285">
          <w:rPr>
            <w:color w:val="FF0000"/>
            <w:lang w:val="en-GB"/>
          </w:rPr>
          <w:t xml:space="preserve">performance of </w:t>
        </w:r>
      </w:ins>
      <w:ins w:id="59" w:author="Oberman, H.I. (Hanne)" w:date="2021-11-23T17:43:00Z">
        <w:r w:rsidR="00087285">
          <w:rPr>
            <w:color w:val="FF0000"/>
            <w:lang w:val="en-GB"/>
          </w:rPr>
          <w:t>the</w:t>
        </w:r>
      </w:ins>
      <w:ins w:id="60" w:author="Oberman, H.I. (Hanne)" w:date="2021-11-23T17:41:00Z">
        <w:r w:rsidR="00087285">
          <w:rPr>
            <w:color w:val="FF0000"/>
            <w:lang w:val="en-GB"/>
          </w:rPr>
          <w:t xml:space="preserve"> real-time missing data approach</w:t>
        </w:r>
      </w:ins>
      <w:ins w:id="61" w:author="Oberman, H.I. (Hanne)" w:date="2021-11-23T17:43:00Z">
        <w:r w:rsidR="00087285">
          <w:rPr>
            <w:color w:val="FF0000"/>
            <w:lang w:val="en-GB"/>
          </w:rPr>
          <w:t>es</w:t>
        </w:r>
      </w:ins>
      <w:ins w:id="62" w:author="Oberman, H.I. (Hanne)" w:date="2021-11-23T17:42:00Z">
        <w:r w:rsidR="00087285">
          <w:rPr>
            <w:color w:val="FF0000"/>
            <w:lang w:val="en-GB"/>
          </w:rPr>
          <w:t xml:space="preserve"> across simulations</w:t>
        </w:r>
      </w:ins>
      <w:r w:rsidRPr="33C8D749">
        <w:rPr>
          <w:lang w:val="en-GB"/>
        </w:rPr>
        <w:t>.</w:t>
      </w:r>
      <w:ins w:id="63" w:author="Oberman, H.I. (Hanne)" w:date="2021-11-23T17:44:00Z">
        <w:r w:rsidR="00087285">
          <w:rPr>
            <w:lang w:val="en-GB"/>
          </w:rPr>
          <w:t xml:space="preserve"> The </w:t>
        </w:r>
      </w:ins>
      <w:ins w:id="64" w:author="Oberman, H.I. (Hanne)" w:date="2021-11-23T17:46:00Z">
        <w:r w:rsidR="00AD1B10">
          <w:rPr>
            <w:lang w:val="en-GB"/>
          </w:rPr>
          <w:t xml:space="preserve">facets </w:t>
        </w:r>
      </w:ins>
      <w:ins w:id="65" w:author="Oberman, H.I. (Hanne)" w:date="2021-11-23T17:44:00Z">
        <w:r w:rsidR="00087285">
          <w:rPr>
            <w:lang w:val="en-GB"/>
          </w:rPr>
          <w:t xml:space="preserve">in this figure represent </w:t>
        </w:r>
      </w:ins>
      <w:ins w:id="66" w:author="Oberman, H.I. (Hanne)" w:date="2021-11-23T17:52:00Z">
        <w:r w:rsidR="00D54BF5">
          <w:rPr>
            <w:lang w:val="en-GB"/>
          </w:rPr>
          <w:t xml:space="preserve">the different </w:t>
        </w:r>
      </w:ins>
      <w:ins w:id="67" w:author="Oberman, H.I. (Hanne)" w:date="2021-11-23T17:44:00Z">
        <w:r w:rsidR="00087285">
          <w:rPr>
            <w:lang w:val="en-GB"/>
          </w:rPr>
          <w:t>performance measures</w:t>
        </w:r>
      </w:ins>
      <w:ins w:id="68" w:author="Oberman, H.I. (Hanne)" w:date="2021-11-23T17:45:00Z">
        <w:r w:rsidR="00087285">
          <w:rPr>
            <w:lang w:val="en-GB"/>
          </w:rPr>
          <w:t xml:space="preserve"> (row</w:t>
        </w:r>
      </w:ins>
      <w:ins w:id="69" w:author="Oberman, H.I. (Hanne)" w:date="2021-11-23T17:46:00Z">
        <w:r w:rsidR="00AD1B10">
          <w:rPr>
            <w:lang w:val="en-GB"/>
          </w:rPr>
          <w:t xml:space="preserve"> panels</w:t>
        </w:r>
      </w:ins>
      <w:ins w:id="70" w:author="Oberman, H.I. (Hanne)" w:date="2021-11-23T17:45:00Z">
        <w:r w:rsidR="00087285">
          <w:rPr>
            <w:lang w:val="en-GB"/>
          </w:rPr>
          <w:t xml:space="preserve">) </w:t>
        </w:r>
      </w:ins>
      <w:ins w:id="71" w:author="Oberman, H.I. (Hanne)" w:date="2021-11-23T17:44:00Z">
        <w:r w:rsidR="00087285">
          <w:rPr>
            <w:lang w:val="en-GB"/>
          </w:rPr>
          <w:t>and pred</w:t>
        </w:r>
      </w:ins>
      <w:ins w:id="72" w:author="Oberman, H.I. (Hanne)" w:date="2021-11-23T17:45:00Z">
        <w:r w:rsidR="00087285">
          <w:rPr>
            <w:lang w:val="en-GB"/>
          </w:rPr>
          <w:t>iction models (column</w:t>
        </w:r>
      </w:ins>
      <w:ins w:id="73" w:author="Oberman, H.I. (Hanne)" w:date="2021-11-23T17:46:00Z">
        <w:r w:rsidR="00AD1B10">
          <w:rPr>
            <w:lang w:val="en-GB"/>
          </w:rPr>
          <w:t xml:space="preserve"> panels</w:t>
        </w:r>
      </w:ins>
      <w:ins w:id="74" w:author="Oberman, H.I. (Hanne)" w:date="2021-11-23T17:51:00Z">
        <w:r w:rsidR="00D54BF5">
          <w:rPr>
            <w:lang w:val="en-GB"/>
          </w:rPr>
          <w:t>)</w:t>
        </w:r>
      </w:ins>
      <w:ins w:id="75" w:author="Oberman, H.I. (Hanne)" w:date="2021-11-23T17:45:00Z">
        <w:r w:rsidR="00087285">
          <w:rPr>
            <w:lang w:val="en-GB"/>
          </w:rPr>
          <w:t>.</w:t>
        </w:r>
      </w:ins>
      <w:r w:rsidRPr="33C8D749">
        <w:rPr>
          <w:lang w:val="en-GB"/>
        </w:rPr>
        <w:t xml:space="preserve"> </w:t>
      </w:r>
      <w:commentRangeStart w:id="76"/>
      <w:r w:rsidRPr="007273C7">
        <w:rPr>
          <w:color w:val="FF0000"/>
          <w:lang w:val="en-GB"/>
        </w:rPr>
        <w:t xml:space="preserve">Table XYZ </w:t>
      </w:r>
      <w:r w:rsidRPr="33C8D749">
        <w:rPr>
          <w:lang w:val="en-GB"/>
        </w:rPr>
        <w:t>presents average performances across simulations.</w:t>
      </w:r>
      <w:r>
        <w:rPr>
          <w:lang w:val="en-GB"/>
        </w:rPr>
        <w:t xml:space="preserve"> </w:t>
      </w:r>
      <w:commentRangeEnd w:id="76"/>
      <w:r w:rsidR="00087285">
        <w:rPr>
          <w:rStyle w:val="CommentReference"/>
          <w:rFonts w:eastAsiaTheme="minorHAnsi"/>
        </w:rPr>
        <w:commentReference w:id="76"/>
      </w:r>
      <w:ins w:id="77" w:author="Oberman, H.I. (Hanne)" w:date="2021-11-23T17:47:00Z">
        <w:r w:rsidR="009139C1">
          <w:rPr>
            <w:lang w:val="en-GB"/>
          </w:rPr>
          <w:t xml:space="preserve">The </w:t>
        </w:r>
      </w:ins>
      <w:ins w:id="78" w:author="Oberman, H.I. (Hanne)" w:date="2021-11-23T17:48:00Z">
        <w:r w:rsidR="009139C1">
          <w:rPr>
            <w:lang w:val="en-GB"/>
          </w:rPr>
          <w:t xml:space="preserve">additional </w:t>
        </w:r>
      </w:ins>
      <w:ins w:id="79" w:author="Oberman, H.I. (Hanne)" w:date="2021-11-23T17:47:00Z">
        <w:r w:rsidR="009139C1">
          <w:rPr>
            <w:lang w:val="en-GB"/>
          </w:rPr>
          <w:t xml:space="preserve">simulation under </w:t>
        </w:r>
      </w:ins>
      <w:ins w:id="80" w:author="Oberman, H.I. (Hanne)" w:date="2021-11-23T17:49:00Z">
        <w:r w:rsidR="009139C1">
          <w:rPr>
            <w:lang w:val="en-GB"/>
          </w:rPr>
          <w:t xml:space="preserve">a </w:t>
        </w:r>
      </w:ins>
      <w:ins w:id="81" w:author="Oberman, H.I. (Hanne)" w:date="2021-11-23T17:47:00Z">
        <w:r w:rsidR="009139C1">
          <w:rPr>
            <w:lang w:val="en-GB"/>
          </w:rPr>
          <w:t xml:space="preserve">MNAR missingness </w:t>
        </w:r>
      </w:ins>
      <w:ins w:id="82" w:author="Oberman, H.I. (Hanne)" w:date="2021-11-23T17:49:00Z">
        <w:r w:rsidR="009139C1">
          <w:rPr>
            <w:lang w:val="en-GB"/>
          </w:rPr>
          <w:t xml:space="preserve">mechanism </w:t>
        </w:r>
      </w:ins>
      <w:ins w:id="83" w:author="Oberman, H.I. (Hanne)" w:date="2021-11-23T17:48:00Z">
        <w:r w:rsidR="009139C1">
          <w:rPr>
            <w:lang w:val="en-GB"/>
          </w:rPr>
          <w:t>show</w:t>
        </w:r>
      </w:ins>
      <w:ins w:id="84" w:author="Oberman, H.I. (Hanne)" w:date="2021-11-23T17:49:00Z">
        <w:r w:rsidR="009139C1">
          <w:rPr>
            <w:lang w:val="en-GB"/>
          </w:rPr>
          <w:t xml:space="preserve">ed </w:t>
        </w:r>
      </w:ins>
      <w:ins w:id="85" w:author="Oberman, H.I. (Hanne)" w:date="2021-11-23T17:48:00Z">
        <w:r w:rsidR="009139C1">
          <w:rPr>
            <w:lang w:val="en-GB"/>
          </w:rPr>
          <w:t xml:space="preserve">equivalent </w:t>
        </w:r>
      </w:ins>
      <w:ins w:id="86" w:author="Oberman, H.I. (Hanne)" w:date="2021-11-23T17:49:00Z">
        <w:r w:rsidR="009139C1">
          <w:rPr>
            <w:lang w:val="en-GB"/>
          </w:rPr>
          <w:t xml:space="preserve">results, </w:t>
        </w:r>
      </w:ins>
      <w:ins w:id="87" w:author="Oberman, H.I. (Hanne)" w:date="2021-11-23T17:52:00Z">
        <w:r w:rsidR="008F318A">
          <w:rPr>
            <w:lang w:val="en-GB"/>
          </w:rPr>
          <w:t>and</w:t>
        </w:r>
      </w:ins>
      <w:ins w:id="88" w:author="Oberman, H.I. (Hanne)" w:date="2021-11-23T17:49:00Z">
        <w:r w:rsidR="009139C1">
          <w:rPr>
            <w:lang w:val="en-GB"/>
          </w:rPr>
          <w:t xml:space="preserve"> </w:t>
        </w:r>
      </w:ins>
      <w:ins w:id="89" w:author="Oberman, H.I. (Hanne)" w:date="2021-11-23T17:47:00Z">
        <w:r w:rsidR="009139C1">
          <w:rPr>
            <w:lang w:val="en-GB"/>
          </w:rPr>
          <w:t>can be found i</w:t>
        </w:r>
      </w:ins>
      <w:ins w:id="90" w:author="Oberman, H.I. (Hanne)" w:date="2021-11-23T17:48:00Z">
        <w:r w:rsidR="009139C1">
          <w:rPr>
            <w:lang w:val="en-GB"/>
          </w:rPr>
          <w:t xml:space="preserve">n Supplement X. </w:t>
        </w:r>
      </w:ins>
      <w:ins w:id="91" w:author="Oberman, H.I. (Hanne)" w:date="2021-11-23T17:35:00Z">
        <w:r w:rsidR="00087285">
          <w:rPr>
            <w:lang w:val="en-GB"/>
          </w:rPr>
          <w:t xml:space="preserve">For reasons of brevity, we </w:t>
        </w:r>
      </w:ins>
      <w:ins w:id="92" w:author="Oberman, H.I. (Hanne)" w:date="2021-11-23T17:36:00Z">
        <w:r w:rsidR="00087285">
          <w:rPr>
            <w:lang w:val="en-GB"/>
          </w:rPr>
          <w:t xml:space="preserve">exclude the </w:t>
        </w:r>
      </w:ins>
      <w:ins w:id="93" w:author="Oberman, H.I. (Hanne)" w:date="2021-11-23T17:37:00Z">
        <w:r w:rsidR="00087285">
          <w:rPr>
            <w:lang w:val="en-GB"/>
          </w:rPr>
          <w:t xml:space="preserve">severely under-performing </w:t>
        </w:r>
      </w:ins>
      <w:ins w:id="94" w:author="Oberman, H.I. (Hanne)" w:date="2021-11-23T17:36:00Z">
        <w:r w:rsidR="00087285">
          <w:rPr>
            <w:lang w:val="en-GB"/>
          </w:rPr>
          <w:t xml:space="preserve">missing data approach </w:t>
        </w:r>
      </w:ins>
      <w:ins w:id="95" w:author="Oberman, H.I. (Hanne)" w:date="2021-11-23T17:37:00Z">
        <w:r w:rsidR="00087285">
          <w:rPr>
            <w:lang w:val="en-GB"/>
          </w:rPr>
          <w:t xml:space="preserve">JMI-SD from </w:t>
        </w:r>
      </w:ins>
      <w:ins w:id="96" w:author="Oberman, H.I. (Hanne)" w:date="2021-11-23T17:38:00Z">
        <w:r w:rsidR="00087285">
          <w:rPr>
            <w:lang w:val="en-GB"/>
          </w:rPr>
          <w:t xml:space="preserve">any further </w:t>
        </w:r>
      </w:ins>
      <w:ins w:id="97" w:author="Oberman, H.I. (Hanne)" w:date="2021-11-23T17:55:00Z">
        <w:r w:rsidR="00130335">
          <w:rPr>
            <w:lang w:val="en-GB"/>
          </w:rPr>
          <w:t xml:space="preserve">reported </w:t>
        </w:r>
      </w:ins>
      <w:ins w:id="98" w:author="Oberman, H.I. (Hanne)" w:date="2021-11-23T17:37:00Z">
        <w:r w:rsidR="00087285">
          <w:rPr>
            <w:lang w:val="en-GB"/>
          </w:rPr>
          <w:t>results</w:t>
        </w:r>
      </w:ins>
      <w:ins w:id="99" w:author="Oberman, H.I. (Hanne)" w:date="2021-11-23T17:38:00Z">
        <w:r w:rsidR="00087285">
          <w:rPr>
            <w:lang w:val="en-GB"/>
          </w:rPr>
          <w:t>.</w:t>
        </w:r>
      </w:ins>
      <w:ins w:id="100" w:author="Oberman, H.I. (Hanne)" w:date="2021-11-23T17:37:00Z">
        <w:r w:rsidR="00087285">
          <w:rPr>
            <w:lang w:val="en-GB"/>
          </w:rPr>
          <w:t xml:space="preserve"> </w:t>
        </w:r>
      </w:ins>
      <w:del w:id="101" w:author="Oberman, H.I. (Hanne)" w:date="2021-11-23T17:38:00Z">
        <w:r w:rsidDel="00087285">
          <w:rPr>
            <w:lang w:val="en-GB"/>
          </w:rPr>
          <w:delText xml:space="preserve">The poor performance of JMI-SD fell outside the scope of this article and were not considered. </w:delText>
        </w:r>
      </w:del>
      <w:del w:id="102" w:author="Oberman, H.I. (Hanne)" w:date="2021-11-23T17:49:00Z">
        <w:r w:rsidDel="009139C1">
          <w:rPr>
            <w:lang w:val="en-GB"/>
          </w:rPr>
          <w:delText xml:space="preserve">Overall, </w:delText>
        </w:r>
        <w:r w:rsidR="008E18DB" w:rsidDel="009139C1">
          <w:rPr>
            <w:lang w:val="en-GB"/>
          </w:rPr>
          <w:delText xml:space="preserve">evaluation of </w:delText>
        </w:r>
        <w:r w:rsidDel="009139C1">
          <w:rPr>
            <w:lang w:val="en-GB"/>
          </w:rPr>
          <w:delText>MNAR did not much alter the results under MAR.</w:delText>
        </w:r>
      </w:del>
    </w:p>
    <w:p w14:paraId="5DDFB09D" w14:textId="04B5260E" w:rsidR="003943BE" w:rsidRDefault="003943BE" w:rsidP="00471100">
      <w:pPr>
        <w:pStyle w:val="Heading2"/>
      </w:pPr>
      <w:r w:rsidRPr="33C8D749">
        <w:t>Root mean squared error</w:t>
      </w:r>
    </w:p>
    <w:p w14:paraId="762058F9" w14:textId="4C3DC3F8" w:rsidR="4AC477AE" w:rsidRDefault="00927A62" w:rsidP="00B64920">
      <w:pPr>
        <w:rPr>
          <w:lang w:val="en-GB"/>
        </w:rPr>
      </w:pPr>
      <w:r>
        <w:rPr>
          <w:lang w:val="en-GB"/>
        </w:rPr>
        <w:t>The</w:t>
      </w:r>
      <w:r w:rsidR="4AC477AE" w:rsidRPr="33C8D749">
        <w:rPr>
          <w:lang w:val="en-GB"/>
        </w:rPr>
        <w:t xml:space="preserve"> pattern submodel</w:t>
      </w:r>
      <w:r>
        <w:rPr>
          <w:lang w:val="en-GB"/>
        </w:rPr>
        <w:t xml:space="preserve"> approach</w:t>
      </w:r>
      <w:r w:rsidR="08501371" w:rsidRPr="33C8D749">
        <w:rPr>
          <w:lang w:val="en-GB"/>
        </w:rPr>
        <w:t xml:space="preserve"> </w:t>
      </w:r>
      <w:r w:rsidR="4AC477AE" w:rsidRPr="33C8D749">
        <w:rPr>
          <w:lang w:val="en-GB"/>
        </w:rPr>
        <w:t xml:space="preserve">(PS) </w:t>
      </w:r>
      <w:r>
        <w:rPr>
          <w:lang w:val="en-GB"/>
        </w:rPr>
        <w:t>was best able to</w:t>
      </w:r>
      <w:r w:rsidR="4AC477AE" w:rsidRPr="33C8D749">
        <w:rPr>
          <w:lang w:val="en-GB"/>
        </w:rPr>
        <w:t xml:space="preserve"> recover the original probability of the outcome</w:t>
      </w:r>
      <w:ins w:id="103" w:author="Oberman, H.I. (Hanne)" w:date="2021-11-23T18:11:00Z">
        <w:r w:rsidR="00B64C7E">
          <w:rPr>
            <w:lang w:val="en-GB"/>
          </w:rPr>
          <w:t xml:space="preserve">, </w:t>
        </w:r>
      </w:ins>
      <w:del w:id="104" w:author="Oberman, H.I. (Hanne)" w:date="2021-11-23T18:11:00Z">
        <w:r w:rsidR="6E9E33BA" w:rsidRPr="33C8D749" w:rsidDel="00B64C7E">
          <w:rPr>
            <w:lang w:val="en-GB"/>
          </w:rPr>
          <w:delText xml:space="preserve">, </w:delText>
        </w:r>
        <w:r w:rsidDel="00B64C7E">
          <w:rPr>
            <w:lang w:val="en-GB"/>
          </w:rPr>
          <w:delText xml:space="preserve">especially </w:delText>
        </w:r>
      </w:del>
      <w:r>
        <w:rPr>
          <w:lang w:val="en-GB"/>
        </w:rPr>
        <w:t xml:space="preserve">when implemented with a </w:t>
      </w:r>
      <w:ins w:id="105" w:author="Oberman, H.I. (Hanne)" w:date="2021-11-23T17:56:00Z">
        <w:r w:rsidR="000112A8">
          <w:rPr>
            <w:lang w:val="en-GB"/>
          </w:rPr>
          <w:t xml:space="preserve">flexible </w:t>
        </w:r>
      </w:ins>
      <w:r>
        <w:rPr>
          <w:lang w:val="en-GB"/>
        </w:rPr>
        <w:t xml:space="preserve">logistic regression model (rather than a random forest). Similar performance was obtained when adopting </w:t>
      </w:r>
      <w:ins w:id="106" w:author="Oberman, H.I. (Hanne)" w:date="2021-11-23T17:58:00Z">
        <w:r w:rsidR="000112A8">
          <w:rPr>
            <w:lang w:val="en-GB"/>
          </w:rPr>
          <w:t>a FLR model</w:t>
        </w:r>
        <w:r w:rsidR="000112A8" w:rsidRPr="33C8D749">
          <w:rPr>
            <w:lang w:val="en-GB"/>
          </w:rPr>
          <w:t xml:space="preserve"> </w:t>
        </w:r>
      </w:ins>
      <w:ins w:id="107" w:author="Oberman, H.I. (Hanne)" w:date="2021-11-23T18:01:00Z">
        <w:r w:rsidR="000112A8">
          <w:rPr>
            <w:lang w:val="en-GB"/>
          </w:rPr>
          <w:t xml:space="preserve">after imputation </w:t>
        </w:r>
      </w:ins>
      <w:ins w:id="108" w:author="Oberman, H.I. (Hanne)" w:date="2021-11-23T18:10:00Z">
        <w:r w:rsidR="00B64C7E">
          <w:rPr>
            <w:lang w:val="en-GB"/>
          </w:rPr>
          <w:t>with</w:t>
        </w:r>
      </w:ins>
      <w:ins w:id="109" w:author="Oberman, H.I. (Hanne)" w:date="2021-11-23T18:00:00Z">
        <w:r w:rsidR="000112A8">
          <w:rPr>
            <w:lang w:val="en-GB"/>
          </w:rPr>
          <w:t xml:space="preserve"> </w:t>
        </w:r>
      </w:ins>
      <w:r w:rsidR="4AC477AE" w:rsidRPr="33C8D749">
        <w:rPr>
          <w:lang w:val="en-GB"/>
        </w:rPr>
        <w:t xml:space="preserve">JMI-CM </w:t>
      </w:r>
      <w:r>
        <w:rPr>
          <w:lang w:val="en-GB"/>
        </w:rPr>
        <w:t>or</w:t>
      </w:r>
      <w:r w:rsidRPr="33C8D749">
        <w:rPr>
          <w:lang w:val="en-GB"/>
        </w:rPr>
        <w:t xml:space="preserve"> </w:t>
      </w:r>
      <w:r w:rsidR="4AC477AE" w:rsidRPr="33C8D749">
        <w:rPr>
          <w:lang w:val="en-GB"/>
        </w:rPr>
        <w:t>JMI-MD</w:t>
      </w:r>
      <w:del w:id="110" w:author="Oberman, H.I. (Hanne)" w:date="2021-11-23T17:58:00Z">
        <w:r w:rsidDel="000112A8">
          <w:rPr>
            <w:lang w:val="en-GB"/>
          </w:rPr>
          <w:delText xml:space="preserve"> </w:delText>
        </w:r>
      </w:del>
      <w:del w:id="111" w:author="Oberman, H.I. (Hanne)" w:date="2021-11-23T17:57:00Z">
        <w:r w:rsidDel="000112A8">
          <w:rPr>
            <w:lang w:val="en-GB"/>
          </w:rPr>
          <w:delText xml:space="preserve">(again </w:delText>
        </w:r>
      </w:del>
      <w:del w:id="112" w:author="Oberman, H.I. (Hanne)" w:date="2021-11-23T17:58:00Z">
        <w:r w:rsidDel="000112A8">
          <w:rPr>
            <w:lang w:val="en-GB"/>
          </w:rPr>
          <w:delText>in combination with a LR model</w:delText>
        </w:r>
      </w:del>
      <w:del w:id="113" w:author="Oberman, H.I. (Hanne)" w:date="2021-11-23T17:57:00Z">
        <w:r w:rsidDel="000112A8">
          <w:rPr>
            <w:lang w:val="en-GB"/>
          </w:rPr>
          <w:delText>)</w:delText>
        </w:r>
      </w:del>
      <w:r w:rsidR="4AC477AE" w:rsidRPr="33C8D749">
        <w:rPr>
          <w:lang w:val="en-GB"/>
        </w:rPr>
        <w:t>.</w:t>
      </w:r>
      <w:r w:rsidR="2999E883" w:rsidRPr="33C8D749">
        <w:rPr>
          <w:lang w:val="en-GB"/>
        </w:rPr>
        <w:t xml:space="preserve"> </w:t>
      </w:r>
      <w:r w:rsidR="4AC477AE" w:rsidRPr="33C8D749">
        <w:rPr>
          <w:lang w:val="en-GB"/>
        </w:rPr>
        <w:t xml:space="preserve">For </w:t>
      </w:r>
      <w:ins w:id="114" w:author="Oberman, H.I. (Hanne)" w:date="2021-11-23T17:59:00Z">
        <w:r w:rsidR="000112A8">
          <w:rPr>
            <w:lang w:val="en-GB"/>
          </w:rPr>
          <w:t>the</w:t>
        </w:r>
      </w:ins>
      <w:del w:id="115" w:author="Oberman, H.I. (Hanne)" w:date="2021-11-23T17:59:00Z">
        <w:r w:rsidR="62C26CAA" w:rsidRPr="33C8D749" w:rsidDel="000112A8">
          <w:rPr>
            <w:lang w:val="en-GB"/>
          </w:rPr>
          <w:delText>a</w:delText>
        </w:r>
      </w:del>
      <w:r w:rsidR="62C26CAA" w:rsidRPr="33C8D749">
        <w:rPr>
          <w:lang w:val="en-GB"/>
        </w:rPr>
        <w:t xml:space="preserve"> random forest prediction model</w:t>
      </w:r>
      <w:r w:rsidR="4AC477AE" w:rsidRPr="33C8D749">
        <w:rPr>
          <w:lang w:val="en-GB"/>
        </w:rPr>
        <w:t>,</w:t>
      </w:r>
      <w:r w:rsidR="08B887B2" w:rsidRPr="33C8D749">
        <w:rPr>
          <w:lang w:val="en-GB"/>
        </w:rPr>
        <w:t xml:space="preserve"> </w:t>
      </w:r>
      <w:r w:rsidR="4AC477AE" w:rsidRPr="33C8D749">
        <w:rPr>
          <w:lang w:val="en-GB"/>
        </w:rPr>
        <w:t>JMI-MD outperform</w:t>
      </w:r>
      <w:ins w:id="116" w:author="Oberman, H.I. (Hanne)" w:date="2021-11-23T17:59:00Z">
        <w:r w:rsidR="000112A8">
          <w:rPr>
            <w:lang w:val="en-GB"/>
          </w:rPr>
          <w:t>ed</w:t>
        </w:r>
      </w:ins>
      <w:del w:id="117" w:author="Oberman, H.I. (Hanne)" w:date="2021-11-23T17:59:00Z">
        <w:r w:rsidR="4AC477AE" w:rsidRPr="33C8D749" w:rsidDel="000112A8">
          <w:rPr>
            <w:lang w:val="en-GB"/>
          </w:rPr>
          <w:delText>s</w:delText>
        </w:r>
      </w:del>
      <w:r w:rsidR="4AC477AE" w:rsidRPr="33C8D749">
        <w:rPr>
          <w:lang w:val="en-GB"/>
        </w:rPr>
        <w:t xml:space="preserve"> </w:t>
      </w:r>
      <w:r w:rsidR="7830F8C3" w:rsidRPr="33C8D749">
        <w:rPr>
          <w:lang w:val="en-GB"/>
        </w:rPr>
        <w:t xml:space="preserve">all other </w:t>
      </w:r>
      <w:ins w:id="118" w:author="Oberman, H.I. (Hanne)" w:date="2021-11-23T18:08:00Z">
        <w:r w:rsidR="00B64C7E">
          <w:rPr>
            <w:lang w:val="en-GB"/>
          </w:rPr>
          <w:t xml:space="preserve">missing data </w:t>
        </w:r>
      </w:ins>
      <w:r w:rsidR="7830F8C3" w:rsidRPr="33C8D749">
        <w:rPr>
          <w:lang w:val="en-GB"/>
        </w:rPr>
        <w:t>approaches</w:t>
      </w:r>
      <w:del w:id="119" w:author="Oberman, H.I. (Hanne)" w:date="2021-11-23T17:57:00Z">
        <w:r w:rsidR="7830F8C3" w:rsidRPr="33C8D749" w:rsidDel="000112A8">
          <w:rPr>
            <w:lang w:val="en-GB"/>
          </w:rPr>
          <w:delText>, including JMI-CM</w:delText>
        </w:r>
      </w:del>
      <w:r w:rsidR="5DEF7A86" w:rsidRPr="33C8D749">
        <w:rPr>
          <w:lang w:val="en-GB"/>
        </w:rPr>
        <w:t xml:space="preserve">. </w:t>
      </w:r>
      <w:ins w:id="120" w:author="Oberman, H.I. (Hanne)" w:date="2021-11-23T18:13:00Z">
        <w:r w:rsidR="008B2060">
          <w:rPr>
            <w:lang w:val="en-GB"/>
          </w:rPr>
          <w:t xml:space="preserve">RF with </w:t>
        </w:r>
      </w:ins>
      <w:del w:id="121" w:author="Oberman, H.I. (Hanne)" w:date="2021-11-23T17:59:00Z">
        <w:r w:rsidR="3CB84237" w:rsidRPr="33C8D749" w:rsidDel="000112A8">
          <w:rPr>
            <w:lang w:val="en-GB"/>
          </w:rPr>
          <w:delText>E</w:delText>
        </w:r>
      </w:del>
      <w:del w:id="122" w:author="Oberman, H.I. (Hanne)" w:date="2021-11-23T18:13:00Z">
        <w:r w:rsidR="000112A8" w:rsidDel="008B2060">
          <w:rPr>
            <w:lang w:val="en-GB"/>
          </w:rPr>
          <w:delText>E</w:delText>
        </w:r>
        <w:r w:rsidR="3CB84237" w:rsidRPr="33C8D749" w:rsidDel="008B2060">
          <w:rPr>
            <w:lang w:val="en-GB"/>
          </w:rPr>
          <w:delText>specially</w:delText>
        </w:r>
      </w:del>
      <w:r w:rsidR="3CB84237" w:rsidRPr="33C8D749">
        <w:rPr>
          <w:lang w:val="en-GB"/>
        </w:rPr>
        <w:t xml:space="preserve"> s</w:t>
      </w:r>
      <w:r w:rsidR="4AC477AE" w:rsidRPr="33C8D749">
        <w:rPr>
          <w:lang w:val="en-GB"/>
        </w:rPr>
        <w:t xml:space="preserve">urrogate splits </w:t>
      </w:r>
      <w:r w:rsidR="17F91FF0" w:rsidRPr="33C8D749">
        <w:rPr>
          <w:lang w:val="en-GB"/>
        </w:rPr>
        <w:t xml:space="preserve">and PS </w:t>
      </w:r>
      <w:r w:rsidR="4AC477AE" w:rsidRPr="33C8D749">
        <w:rPr>
          <w:lang w:val="en-GB"/>
        </w:rPr>
        <w:t>show</w:t>
      </w:r>
      <w:ins w:id="123" w:author="Oberman, H.I. (Hanne)" w:date="2021-11-23T18:00:00Z">
        <w:r w:rsidR="000112A8">
          <w:rPr>
            <w:lang w:val="en-GB"/>
          </w:rPr>
          <w:t>ed</w:t>
        </w:r>
      </w:ins>
      <w:r w:rsidR="4AC477AE" w:rsidRPr="33C8D749">
        <w:rPr>
          <w:lang w:val="en-GB"/>
        </w:rPr>
        <w:t xml:space="preserve"> relatively low accuracy</w:t>
      </w:r>
      <w:ins w:id="124" w:author="Oberman, H.I. (Hanne)" w:date="2021-11-23T17:59:00Z">
        <w:r w:rsidR="000112A8">
          <w:rPr>
            <w:lang w:val="en-GB"/>
          </w:rPr>
          <w:t>.</w:t>
        </w:r>
      </w:ins>
      <w:r w:rsidR="53DA3AF3" w:rsidRPr="33C8D749">
        <w:rPr>
          <w:lang w:val="en-GB"/>
        </w:rPr>
        <w:t xml:space="preserve"> </w:t>
      </w:r>
      <w:del w:id="125" w:author="Oberman, H.I. (Hanne)" w:date="2021-11-23T17:59:00Z">
        <w:r w:rsidR="53DA3AF3" w:rsidRPr="33C8D749" w:rsidDel="000112A8">
          <w:rPr>
            <w:lang w:val="en-GB"/>
          </w:rPr>
          <w:delText>(in addition to the overall worst performing technique JMI</w:delText>
        </w:r>
        <w:r w:rsidR="67FAFE64" w:rsidRPr="33C8D749" w:rsidDel="000112A8">
          <w:rPr>
            <w:lang w:val="en-GB"/>
          </w:rPr>
          <w:delText>-</w:delText>
        </w:r>
        <w:r w:rsidR="53DA3AF3" w:rsidRPr="33C8D749" w:rsidDel="000112A8">
          <w:rPr>
            <w:lang w:val="en-GB"/>
          </w:rPr>
          <w:delText>SD)</w:delText>
        </w:r>
        <w:r w:rsidR="4AC477AE" w:rsidRPr="33C8D749" w:rsidDel="000112A8">
          <w:rPr>
            <w:lang w:val="en-GB"/>
          </w:rPr>
          <w:delText>.</w:delText>
        </w:r>
      </w:del>
    </w:p>
    <w:p w14:paraId="69876CF8" w14:textId="6518A518" w:rsidR="003943BE" w:rsidRDefault="332CAD8C" w:rsidP="00471100">
      <w:pPr>
        <w:pStyle w:val="Heading2"/>
      </w:pPr>
      <w:r w:rsidRPr="33C8D749">
        <w:t>B</w:t>
      </w:r>
      <w:r w:rsidR="003943BE" w:rsidRPr="33C8D749">
        <w:t>rier score</w:t>
      </w:r>
    </w:p>
    <w:p w14:paraId="1360952C" w14:textId="5018D1A5" w:rsidR="005D0316" w:rsidRPr="00704BC3" w:rsidRDefault="1C21A80C" w:rsidP="00B64920">
      <w:pPr>
        <w:rPr>
          <w:lang w:val="en-GB"/>
        </w:rPr>
      </w:pPr>
      <w:r w:rsidRPr="33C8D749">
        <w:rPr>
          <w:lang w:val="en-GB"/>
        </w:rPr>
        <w:t>PS</w:t>
      </w:r>
      <w:del w:id="126" w:author="Oberman, H.I. (Hanne)" w:date="2021-11-23T18:02:00Z">
        <w:r w:rsidR="2759ABEE" w:rsidRPr="33C8D749" w:rsidDel="00B64C7E">
          <w:rPr>
            <w:lang w:val="en-GB"/>
          </w:rPr>
          <w:delText xml:space="preserve">, </w:delText>
        </w:r>
        <w:r w:rsidR="006F3981" w:rsidRPr="33C8D749" w:rsidDel="00B64C7E">
          <w:rPr>
            <w:lang w:val="en-GB"/>
          </w:rPr>
          <w:delText>like</w:delText>
        </w:r>
        <w:r w:rsidR="2759ABEE" w:rsidRPr="33C8D749" w:rsidDel="00B64C7E">
          <w:rPr>
            <w:lang w:val="en-GB"/>
          </w:rPr>
          <w:delText xml:space="preserve"> the RMSE,</w:delText>
        </w:r>
      </w:del>
      <w:ins w:id="127" w:author="Oberman, H.I. (Hanne)" w:date="2021-11-23T18:02:00Z">
        <w:r w:rsidR="00B64C7E">
          <w:rPr>
            <w:lang w:val="en-GB"/>
          </w:rPr>
          <w:t xml:space="preserve"> </w:t>
        </w:r>
      </w:ins>
      <w:ins w:id="128" w:author="Oberman, H.I. (Hanne)" w:date="2021-11-23T18:06:00Z">
        <w:r w:rsidR="00B64C7E">
          <w:rPr>
            <w:lang w:val="en-GB"/>
          </w:rPr>
          <w:t>p</w:t>
        </w:r>
        <w:r w:rsidR="00B64C7E" w:rsidRPr="33C8D749">
          <w:rPr>
            <w:lang w:val="en-GB"/>
          </w:rPr>
          <w:t>aired with a flexible logistic regression model</w:t>
        </w:r>
        <w:r w:rsidR="00B64C7E">
          <w:rPr>
            <w:lang w:val="en-GB"/>
          </w:rPr>
          <w:t xml:space="preserve"> </w:t>
        </w:r>
      </w:ins>
      <w:del w:id="129" w:author="Oberman, H.I. (Hanne)" w:date="2021-11-23T18:03:00Z">
        <w:r w:rsidR="2759ABEE" w:rsidRPr="33C8D749" w:rsidDel="00B64C7E">
          <w:rPr>
            <w:lang w:val="en-GB"/>
          </w:rPr>
          <w:delText xml:space="preserve"> </w:delText>
        </w:r>
      </w:del>
      <w:r w:rsidR="51D02DF1" w:rsidRPr="33C8D749">
        <w:rPr>
          <w:lang w:val="en-GB"/>
        </w:rPr>
        <w:t>c</w:t>
      </w:r>
      <w:ins w:id="130" w:author="Oberman, H.I. (Hanne)" w:date="2021-11-23T18:02:00Z">
        <w:r w:rsidR="00B64C7E">
          <w:rPr>
            <w:lang w:val="en-GB"/>
          </w:rPr>
          <w:t>ould</w:t>
        </w:r>
      </w:ins>
      <w:del w:id="131" w:author="Oberman, H.I. (Hanne)" w:date="2021-11-23T18:02:00Z">
        <w:r w:rsidR="51D02DF1" w:rsidRPr="33C8D749" w:rsidDel="00B64C7E">
          <w:rPr>
            <w:lang w:val="en-GB"/>
          </w:rPr>
          <w:delText>an</w:delText>
        </w:r>
      </w:del>
      <w:r w:rsidR="51D02DF1" w:rsidRPr="33C8D749">
        <w:rPr>
          <w:lang w:val="en-GB"/>
        </w:rPr>
        <w:t xml:space="preserve"> </w:t>
      </w:r>
      <w:r w:rsidR="2759ABEE" w:rsidRPr="33C8D749">
        <w:rPr>
          <w:lang w:val="en-GB"/>
        </w:rPr>
        <w:t>best approximate the binary realization of the outcome</w:t>
      </w:r>
      <w:del w:id="132" w:author="Oberman, H.I. (Hanne)" w:date="2021-11-23T18:03:00Z">
        <w:r w:rsidR="2759ABEE" w:rsidRPr="33C8D749" w:rsidDel="00B64C7E">
          <w:rPr>
            <w:lang w:val="en-GB"/>
          </w:rPr>
          <w:delText xml:space="preserve"> </w:delText>
        </w:r>
        <w:r w:rsidR="06AC1E87" w:rsidRPr="33C8D749" w:rsidDel="00B64C7E">
          <w:rPr>
            <w:lang w:val="en-GB"/>
          </w:rPr>
          <w:delText xml:space="preserve">when paired with </w:delText>
        </w:r>
        <w:r w:rsidR="2759ABEE" w:rsidRPr="33C8D749" w:rsidDel="00B64C7E">
          <w:rPr>
            <w:lang w:val="en-GB"/>
          </w:rPr>
          <w:delText>a</w:delText>
        </w:r>
        <w:r w:rsidR="3AE4442C" w:rsidRPr="33C8D749" w:rsidDel="00B64C7E">
          <w:rPr>
            <w:lang w:val="en-GB"/>
          </w:rPr>
          <w:delText xml:space="preserve"> flexible</w:delText>
        </w:r>
        <w:r w:rsidR="2759ABEE" w:rsidRPr="33C8D749" w:rsidDel="00B64C7E">
          <w:rPr>
            <w:lang w:val="en-GB"/>
          </w:rPr>
          <w:delText xml:space="preserve"> logistic regression model</w:delText>
        </w:r>
      </w:del>
      <w:r w:rsidR="2759ABEE" w:rsidRPr="33C8D749">
        <w:rPr>
          <w:lang w:val="en-GB"/>
        </w:rPr>
        <w:t xml:space="preserve">. </w:t>
      </w:r>
      <w:r w:rsidR="339B7636" w:rsidRPr="33C8D749">
        <w:rPr>
          <w:lang w:val="en-GB"/>
        </w:rPr>
        <w:t>Again, JMI-CM and JMI-MD closely</w:t>
      </w:r>
      <w:r w:rsidR="002A60F9" w:rsidRPr="33C8D749">
        <w:rPr>
          <w:lang w:val="en-GB"/>
        </w:rPr>
        <w:t xml:space="preserve"> match</w:t>
      </w:r>
      <w:ins w:id="133" w:author="Oberman, H.I. (Hanne)" w:date="2021-11-23T18:05:00Z">
        <w:r w:rsidR="00B64C7E">
          <w:rPr>
            <w:lang w:val="en-GB"/>
          </w:rPr>
          <w:t>ed</w:t>
        </w:r>
      </w:ins>
      <w:r w:rsidR="002A60F9" w:rsidRPr="33C8D749">
        <w:rPr>
          <w:lang w:val="en-GB"/>
        </w:rPr>
        <w:t xml:space="preserve"> </w:t>
      </w:r>
      <w:r w:rsidR="7019F1C9" w:rsidRPr="33C8D749">
        <w:rPr>
          <w:lang w:val="en-GB"/>
        </w:rPr>
        <w:t xml:space="preserve">the </w:t>
      </w:r>
      <w:r w:rsidR="002A60F9" w:rsidRPr="33C8D749">
        <w:rPr>
          <w:lang w:val="en-GB"/>
        </w:rPr>
        <w:t>performance</w:t>
      </w:r>
      <w:r w:rsidR="4A36F250" w:rsidRPr="33C8D749">
        <w:rPr>
          <w:lang w:val="en-GB"/>
        </w:rPr>
        <w:t xml:space="preserve"> of PS</w:t>
      </w:r>
      <w:ins w:id="134" w:author="Oberman, H.I. (Hanne)" w:date="2021-11-23T18:04:00Z">
        <w:r w:rsidR="00B64C7E">
          <w:rPr>
            <w:lang w:val="en-GB"/>
          </w:rPr>
          <w:t xml:space="preserve"> in combination with FLR</w:t>
        </w:r>
      </w:ins>
      <w:r w:rsidR="339B7636" w:rsidRPr="33C8D749">
        <w:rPr>
          <w:lang w:val="en-GB"/>
        </w:rPr>
        <w:t xml:space="preserve">. </w:t>
      </w:r>
      <w:r w:rsidR="770C4431" w:rsidRPr="33C8D749">
        <w:rPr>
          <w:lang w:val="en-GB"/>
        </w:rPr>
        <w:t>When a</w:t>
      </w:r>
      <w:r w:rsidR="339B7636" w:rsidRPr="33C8D749">
        <w:rPr>
          <w:lang w:val="en-GB"/>
        </w:rPr>
        <w:t xml:space="preserve"> random forest prediction model</w:t>
      </w:r>
      <w:r w:rsidR="6A22CEBF" w:rsidRPr="33C8D749">
        <w:rPr>
          <w:lang w:val="en-GB"/>
        </w:rPr>
        <w:t xml:space="preserve"> </w:t>
      </w:r>
      <w:ins w:id="135" w:author="Oberman, H.I. (Hanne)" w:date="2021-11-23T18:04:00Z">
        <w:r w:rsidR="00B64C7E">
          <w:rPr>
            <w:lang w:val="en-GB"/>
          </w:rPr>
          <w:t>wa</w:t>
        </w:r>
      </w:ins>
      <w:del w:id="136" w:author="Oberman, H.I. (Hanne)" w:date="2021-11-23T18:04:00Z">
        <w:r w:rsidR="6A22CEBF" w:rsidRPr="33C8D749" w:rsidDel="00B64C7E">
          <w:rPr>
            <w:lang w:val="en-GB"/>
          </w:rPr>
          <w:delText>i</w:delText>
        </w:r>
      </w:del>
      <w:r w:rsidR="6A22CEBF" w:rsidRPr="33C8D749">
        <w:rPr>
          <w:lang w:val="en-GB"/>
        </w:rPr>
        <w:t>s used</w:t>
      </w:r>
      <w:r w:rsidR="339B7636" w:rsidRPr="33C8D749">
        <w:rPr>
          <w:lang w:val="en-GB"/>
        </w:rPr>
        <w:t xml:space="preserve">, </w:t>
      </w:r>
      <w:r w:rsidR="634F643E" w:rsidRPr="33C8D749">
        <w:rPr>
          <w:lang w:val="en-GB"/>
        </w:rPr>
        <w:t xml:space="preserve">JMI-MD </w:t>
      </w:r>
      <w:del w:id="137" w:author="Oberman, H.I. (Hanne)" w:date="2021-11-23T18:06:00Z">
        <w:r w:rsidR="634F643E" w:rsidRPr="33C8D749" w:rsidDel="00B64C7E">
          <w:rPr>
            <w:lang w:val="en-GB"/>
          </w:rPr>
          <w:delText xml:space="preserve">is </w:delText>
        </w:r>
      </w:del>
      <w:ins w:id="138" w:author="Oberman, H.I. (Hanne)" w:date="2021-11-23T18:06:00Z">
        <w:r w:rsidR="00B64C7E">
          <w:rPr>
            <w:lang w:val="en-GB"/>
          </w:rPr>
          <w:t>appeared</w:t>
        </w:r>
        <w:r w:rsidR="00B64C7E" w:rsidRPr="33C8D749">
          <w:rPr>
            <w:lang w:val="en-GB"/>
          </w:rPr>
          <w:t xml:space="preserve"> </w:t>
        </w:r>
      </w:ins>
      <w:r w:rsidR="634F643E" w:rsidRPr="33C8D749">
        <w:rPr>
          <w:lang w:val="en-GB"/>
        </w:rPr>
        <w:t xml:space="preserve">superior to </w:t>
      </w:r>
      <w:del w:id="139" w:author="Oberman, H.I. (Hanne)" w:date="2021-11-23T18:08:00Z">
        <w:r w:rsidR="634F643E" w:rsidRPr="33C8D749" w:rsidDel="00B64C7E">
          <w:rPr>
            <w:lang w:val="en-GB"/>
          </w:rPr>
          <w:delText xml:space="preserve">all </w:delText>
        </w:r>
      </w:del>
      <w:ins w:id="140" w:author="Oberman, H.I. (Hanne)" w:date="2021-11-23T18:08:00Z">
        <w:r w:rsidR="00B64C7E">
          <w:rPr>
            <w:lang w:val="en-GB"/>
          </w:rPr>
          <w:t>the</w:t>
        </w:r>
        <w:r w:rsidR="00B64C7E" w:rsidRPr="33C8D749">
          <w:rPr>
            <w:lang w:val="en-GB"/>
          </w:rPr>
          <w:t xml:space="preserve"> </w:t>
        </w:r>
      </w:ins>
      <w:r w:rsidR="634F643E" w:rsidRPr="33C8D749">
        <w:rPr>
          <w:lang w:val="en-GB"/>
        </w:rPr>
        <w:t>other approaches</w:t>
      </w:r>
      <w:ins w:id="141" w:author="Oberman, H.I. (Hanne)" w:date="2021-11-23T18:14:00Z">
        <w:r w:rsidR="008B2060">
          <w:rPr>
            <w:lang w:val="en-GB"/>
          </w:rPr>
          <w:t xml:space="preserve">, </w:t>
        </w:r>
      </w:ins>
      <w:ins w:id="142" w:author="Oberman, H.I. (Hanne)" w:date="2021-11-23T18:15:00Z">
        <w:r w:rsidR="008B2060">
          <w:rPr>
            <w:lang w:val="en-GB"/>
          </w:rPr>
          <w:t>with</w:t>
        </w:r>
      </w:ins>
      <w:ins w:id="143" w:author="Oberman, H.I. (Hanne)" w:date="2021-11-23T18:14:00Z">
        <w:r w:rsidR="008B2060">
          <w:rPr>
            <w:lang w:val="en-GB"/>
          </w:rPr>
          <w:t xml:space="preserve"> </w:t>
        </w:r>
      </w:ins>
      <w:del w:id="144" w:author="Oberman, H.I. (Hanne)" w:date="2021-11-23T18:14:00Z">
        <w:r w:rsidR="72068242" w:rsidRPr="33C8D749" w:rsidDel="008B2060">
          <w:rPr>
            <w:lang w:val="en-GB"/>
          </w:rPr>
          <w:delText xml:space="preserve">. Once more, </w:delText>
        </w:r>
      </w:del>
      <w:r w:rsidR="72068242" w:rsidRPr="33C8D749">
        <w:rPr>
          <w:lang w:val="en-GB"/>
        </w:rPr>
        <w:t>s</w:t>
      </w:r>
      <w:r w:rsidR="634F643E" w:rsidRPr="33C8D749">
        <w:rPr>
          <w:lang w:val="en-GB"/>
        </w:rPr>
        <w:t xml:space="preserve">urrogate splits and PS </w:t>
      </w:r>
      <w:del w:id="145" w:author="Oberman, H.I. (Hanne)" w:date="2021-11-23T18:14:00Z">
        <w:r w:rsidR="634F643E" w:rsidRPr="33C8D749" w:rsidDel="008B2060">
          <w:rPr>
            <w:lang w:val="en-GB"/>
          </w:rPr>
          <w:delText xml:space="preserve">have </w:delText>
        </w:r>
      </w:del>
      <w:ins w:id="146" w:author="Oberman, H.I. (Hanne)" w:date="2021-11-23T18:15:00Z">
        <w:r w:rsidR="008B2060">
          <w:rPr>
            <w:lang w:val="en-GB"/>
          </w:rPr>
          <w:t>showing</w:t>
        </w:r>
      </w:ins>
      <w:ins w:id="147" w:author="Oberman, H.I. (Hanne)" w:date="2021-11-23T18:14:00Z">
        <w:r w:rsidR="008B2060" w:rsidRPr="33C8D749">
          <w:rPr>
            <w:lang w:val="en-GB"/>
          </w:rPr>
          <w:t xml:space="preserve"> </w:t>
        </w:r>
      </w:ins>
      <w:del w:id="148" w:author="Oberman, H.I. (Hanne)" w:date="2021-11-23T18:15:00Z">
        <w:r w:rsidR="634F643E" w:rsidRPr="33C8D749" w:rsidDel="008B2060">
          <w:rPr>
            <w:lang w:val="en-GB"/>
          </w:rPr>
          <w:delText xml:space="preserve">relatively </w:delText>
        </w:r>
      </w:del>
      <w:ins w:id="149" w:author="Oberman, H.I. (Hanne)" w:date="2021-11-23T18:15:00Z">
        <w:r w:rsidR="008B2060">
          <w:rPr>
            <w:lang w:val="en-GB"/>
          </w:rPr>
          <w:t>especially</w:t>
        </w:r>
        <w:r w:rsidR="008B2060" w:rsidRPr="33C8D749">
          <w:rPr>
            <w:lang w:val="en-GB"/>
          </w:rPr>
          <w:t xml:space="preserve"> </w:t>
        </w:r>
      </w:ins>
      <w:r w:rsidR="634F643E" w:rsidRPr="33C8D749">
        <w:rPr>
          <w:lang w:val="en-GB"/>
        </w:rPr>
        <w:t>poor performance.</w:t>
      </w:r>
    </w:p>
    <w:p w14:paraId="76B81F22" w14:textId="4C859C79" w:rsidR="00CB005A" w:rsidRDefault="00CB005A" w:rsidP="00471100">
      <w:pPr>
        <w:pStyle w:val="Heading2"/>
      </w:pPr>
      <w:commentRangeStart w:id="150"/>
      <w:r w:rsidRPr="33C8D749">
        <w:t>C-index</w:t>
      </w:r>
      <w:commentRangeEnd w:id="150"/>
      <w:r w:rsidR="0049181F">
        <w:rPr>
          <w:rStyle w:val="CommentReference"/>
          <w:rFonts w:eastAsiaTheme="minorHAnsi"/>
          <w:b w:val="0"/>
          <w:bCs w:val="0"/>
          <w:shd w:val="clear" w:color="auto" w:fill="auto"/>
          <w:lang w:val="en-US" w:eastAsia="en-US"/>
        </w:rPr>
        <w:commentReference w:id="150"/>
      </w:r>
    </w:p>
    <w:p w14:paraId="4FFD004D" w14:textId="4B7B02D1" w:rsidR="63EDCE90" w:rsidRDefault="63EDCE90" w:rsidP="00B64920">
      <w:pPr>
        <w:rPr>
          <w:lang w:val="en-GB"/>
        </w:rPr>
      </w:pPr>
      <w:del w:id="151" w:author="Oberman, H.I. (Hanne)" w:date="2021-11-23T18:16:00Z">
        <w:r w:rsidRPr="33C8D749" w:rsidDel="008B2060">
          <w:rPr>
            <w:lang w:val="en-GB"/>
          </w:rPr>
          <w:lastRenderedPageBreak/>
          <w:delText>Again</w:delText>
        </w:r>
      </w:del>
      <w:ins w:id="152" w:author="Oberman, H.I. (Hanne)" w:date="2021-11-23T18:16:00Z">
        <w:r w:rsidR="008B2060">
          <w:rPr>
            <w:lang w:val="en-GB"/>
          </w:rPr>
          <w:t xml:space="preserve">Once more, </w:t>
        </w:r>
      </w:ins>
      <w:del w:id="153" w:author="Oberman, H.I. (Hanne)" w:date="2021-11-23T18:16:00Z">
        <w:r w:rsidRPr="33C8D749" w:rsidDel="008B2060">
          <w:rPr>
            <w:lang w:val="en-GB"/>
          </w:rPr>
          <w:delText xml:space="preserve">, when </w:delText>
        </w:r>
      </w:del>
      <w:ins w:id="154" w:author="Oberman, H.I. (Hanne)" w:date="2021-11-23T18:16:00Z">
        <w:r w:rsidR="008B2060">
          <w:rPr>
            <w:lang w:val="en-GB"/>
          </w:rPr>
          <w:t xml:space="preserve">the </w:t>
        </w:r>
      </w:ins>
      <w:ins w:id="155" w:author="Oberman, H.I. (Hanne)" w:date="2021-11-23T18:17:00Z">
        <w:r w:rsidR="008B2060">
          <w:rPr>
            <w:lang w:val="en-GB"/>
          </w:rPr>
          <w:t xml:space="preserve">FLR </w:t>
        </w:r>
      </w:ins>
      <w:ins w:id="156" w:author="Oberman, H.I. (Hanne)" w:date="2021-11-23T18:16:00Z">
        <w:r w:rsidR="008B2060">
          <w:rPr>
            <w:lang w:val="en-GB"/>
          </w:rPr>
          <w:t xml:space="preserve">pattern submodel approach </w:t>
        </w:r>
      </w:ins>
      <w:del w:id="157" w:author="Oberman, H.I. (Hanne)" w:date="2021-11-23T18:16:00Z">
        <w:r w:rsidRPr="33C8D749" w:rsidDel="008B2060">
          <w:rPr>
            <w:lang w:val="en-GB"/>
          </w:rPr>
          <w:delText xml:space="preserve">utilized for a flexible logistic regression model, PS </w:delText>
        </w:r>
      </w:del>
      <w:r w:rsidRPr="33C8D749">
        <w:rPr>
          <w:lang w:val="en-GB"/>
        </w:rPr>
        <w:t>exceed</w:t>
      </w:r>
      <w:ins w:id="158" w:author="Oberman, H.I. (Hanne)" w:date="2021-11-23T18:16:00Z">
        <w:r w:rsidR="008B2060">
          <w:rPr>
            <w:lang w:val="en-GB"/>
          </w:rPr>
          <w:t>e</w:t>
        </w:r>
      </w:ins>
      <w:ins w:id="159" w:author="Oberman, H.I. (Hanne)" w:date="2021-11-23T18:17:00Z">
        <w:r w:rsidR="008B2060">
          <w:rPr>
            <w:lang w:val="en-GB"/>
          </w:rPr>
          <w:t>d</w:t>
        </w:r>
      </w:ins>
      <w:r w:rsidRPr="33C8D749">
        <w:rPr>
          <w:lang w:val="en-GB"/>
        </w:rPr>
        <w:t xml:space="preserve"> the performance of other techniq</w:t>
      </w:r>
      <w:r w:rsidR="6F76FDC9" w:rsidRPr="33C8D749">
        <w:rPr>
          <w:lang w:val="en-GB"/>
        </w:rPr>
        <w:t>ues</w:t>
      </w:r>
      <w:r w:rsidR="38CD9612" w:rsidRPr="33C8D749">
        <w:rPr>
          <w:lang w:val="en-GB"/>
        </w:rPr>
        <w:t xml:space="preserve">, now in terms of </w:t>
      </w:r>
      <w:r w:rsidR="6F76FDC9" w:rsidRPr="33C8D749">
        <w:rPr>
          <w:lang w:val="en-GB"/>
        </w:rPr>
        <w:t>discriminating betwe</w:t>
      </w:r>
      <w:r w:rsidRPr="33C8D749">
        <w:rPr>
          <w:lang w:val="en-GB"/>
        </w:rPr>
        <w:t>en cases and non-cases.</w:t>
      </w:r>
      <w:r w:rsidR="6DC1FC12" w:rsidRPr="33C8D749">
        <w:rPr>
          <w:lang w:val="en-GB"/>
        </w:rPr>
        <w:t xml:space="preserve"> </w:t>
      </w:r>
      <w:commentRangeStart w:id="160"/>
      <w:r w:rsidR="6DC1FC12" w:rsidRPr="33C8D749">
        <w:rPr>
          <w:lang w:val="en-GB"/>
        </w:rPr>
        <w:t xml:space="preserve">The discriminatory ability of JMI-CM and JMI-MD </w:t>
      </w:r>
      <w:ins w:id="161" w:author="Oberman, H.I. (Hanne)" w:date="2021-11-23T18:18:00Z">
        <w:r w:rsidR="00F403D4">
          <w:rPr>
            <w:lang w:val="en-GB"/>
          </w:rPr>
          <w:t xml:space="preserve">with FLR, and </w:t>
        </w:r>
      </w:ins>
      <w:ins w:id="162" w:author="Oberman, H.I. (Hanne)" w:date="2021-11-23T18:19:00Z">
        <w:r w:rsidR="00F403D4">
          <w:rPr>
            <w:lang w:val="en-GB"/>
          </w:rPr>
          <w:t xml:space="preserve">that of JMI-MD with FLR </w:t>
        </w:r>
      </w:ins>
      <w:r w:rsidR="0D6E5594" w:rsidRPr="33C8D749">
        <w:rPr>
          <w:lang w:val="en-GB"/>
        </w:rPr>
        <w:t xml:space="preserve">are </w:t>
      </w:r>
      <w:ins w:id="163" w:author="Oberman, H.I. (Hanne)" w:date="2021-11-23T18:20:00Z">
        <w:r w:rsidR="00F403D4">
          <w:rPr>
            <w:lang w:val="en-GB"/>
          </w:rPr>
          <w:t xml:space="preserve">more or less </w:t>
        </w:r>
      </w:ins>
      <w:r w:rsidR="230BE178" w:rsidRPr="33C8D749">
        <w:rPr>
          <w:lang w:val="en-GB"/>
        </w:rPr>
        <w:t>equivalent</w:t>
      </w:r>
      <w:del w:id="164" w:author="Oberman, H.I. (Hanne)" w:date="2021-11-23T18:19:00Z">
        <w:r w:rsidR="0D6E5594" w:rsidRPr="33C8D749" w:rsidDel="00F403D4">
          <w:rPr>
            <w:lang w:val="en-GB"/>
          </w:rPr>
          <w:delText xml:space="preserve"> </w:delText>
        </w:r>
        <w:r w:rsidR="6DC1FC12" w:rsidRPr="33C8D749" w:rsidDel="00F403D4">
          <w:rPr>
            <w:lang w:val="en-GB"/>
          </w:rPr>
          <w:delText>to PS</w:delText>
        </w:r>
      </w:del>
      <w:r w:rsidR="6DC1FC12" w:rsidRPr="33C8D749">
        <w:rPr>
          <w:lang w:val="en-GB"/>
        </w:rPr>
        <w:t>.</w:t>
      </w:r>
      <w:r w:rsidR="4EFB4BE8" w:rsidRPr="33C8D749">
        <w:rPr>
          <w:lang w:val="en-GB"/>
        </w:rPr>
        <w:t xml:space="preserve"> </w:t>
      </w:r>
      <w:r w:rsidR="364D3110" w:rsidRPr="33C8D749">
        <w:rPr>
          <w:lang w:val="en-GB"/>
        </w:rPr>
        <w:t>The performances of JMI-CM and PS are</w:t>
      </w:r>
      <w:del w:id="165" w:author="Oberman, H.I. (Hanne)" w:date="2021-11-23T18:21:00Z">
        <w:r w:rsidR="364D3110" w:rsidRPr="33C8D749" w:rsidDel="00F403D4">
          <w:rPr>
            <w:lang w:val="en-GB"/>
          </w:rPr>
          <w:delText>, once more,</w:delText>
        </w:r>
      </w:del>
      <w:r w:rsidR="364D3110" w:rsidRPr="33C8D749">
        <w:rPr>
          <w:lang w:val="en-GB"/>
        </w:rPr>
        <w:t xml:space="preserve"> </w:t>
      </w:r>
      <w:r w:rsidR="3D37F996" w:rsidRPr="33C8D749">
        <w:rPr>
          <w:lang w:val="en-GB"/>
        </w:rPr>
        <w:t xml:space="preserve">diminished </w:t>
      </w:r>
      <w:r w:rsidR="364D3110" w:rsidRPr="33C8D749">
        <w:rPr>
          <w:lang w:val="en-GB"/>
        </w:rPr>
        <w:t xml:space="preserve">when </w:t>
      </w:r>
      <w:ins w:id="166" w:author="Oberman, H.I. (Hanne)" w:date="2021-11-23T18:22:00Z">
        <w:r w:rsidR="00F403D4">
          <w:rPr>
            <w:lang w:val="en-GB"/>
          </w:rPr>
          <w:t xml:space="preserve">comparing the </w:t>
        </w:r>
      </w:ins>
      <w:del w:id="167" w:author="Oberman, H.I. (Hanne)" w:date="2021-11-23T18:22:00Z">
        <w:r w:rsidR="364D3110" w:rsidRPr="33C8D749" w:rsidDel="00F403D4">
          <w:rPr>
            <w:lang w:val="en-GB"/>
          </w:rPr>
          <w:delText xml:space="preserve">a </w:delText>
        </w:r>
      </w:del>
      <w:r w:rsidR="071D752A" w:rsidRPr="33C8D749">
        <w:rPr>
          <w:lang w:val="en-GB"/>
        </w:rPr>
        <w:t xml:space="preserve">random forest prediction model </w:t>
      </w:r>
      <w:del w:id="168" w:author="Oberman, H.I. (Hanne)" w:date="2021-11-23T18:22:00Z">
        <w:r w:rsidR="071D752A" w:rsidRPr="33C8D749" w:rsidDel="00F403D4">
          <w:rPr>
            <w:lang w:val="en-GB"/>
          </w:rPr>
          <w:delText>is used</w:delText>
        </w:r>
        <w:r w:rsidR="142862BB" w:rsidRPr="33C8D749" w:rsidDel="00F403D4">
          <w:rPr>
            <w:lang w:val="en-GB"/>
          </w:rPr>
          <w:delText xml:space="preserve"> instead</w:delText>
        </w:r>
      </w:del>
      <w:ins w:id="169" w:author="Oberman, H.I. (Hanne)" w:date="2021-11-23T18:22:00Z">
        <w:r w:rsidR="00F403D4">
          <w:rPr>
            <w:lang w:val="en-GB"/>
          </w:rPr>
          <w:t>to</w:t>
        </w:r>
      </w:ins>
      <w:del w:id="170" w:author="Oberman, H.I. (Hanne)" w:date="2021-11-23T18:22:00Z">
        <w:r w:rsidR="142862BB" w:rsidRPr="33C8D749" w:rsidDel="00F403D4">
          <w:rPr>
            <w:lang w:val="en-GB"/>
          </w:rPr>
          <w:delText xml:space="preserve"> of</w:delText>
        </w:r>
      </w:del>
      <w:r w:rsidR="142862BB" w:rsidRPr="33C8D749">
        <w:rPr>
          <w:lang w:val="en-GB"/>
        </w:rPr>
        <w:t xml:space="preserve"> FLR</w:t>
      </w:r>
      <w:r w:rsidR="071D752A" w:rsidRPr="33C8D749">
        <w:rPr>
          <w:lang w:val="en-GB"/>
        </w:rPr>
        <w:t xml:space="preserve">. </w:t>
      </w:r>
      <w:r w:rsidR="20BFD2E8" w:rsidRPr="33C8D749">
        <w:rPr>
          <w:lang w:val="en-GB"/>
        </w:rPr>
        <w:t>And</w:t>
      </w:r>
      <w:r w:rsidR="071D752A" w:rsidRPr="33C8D749">
        <w:rPr>
          <w:lang w:val="en-GB"/>
        </w:rPr>
        <w:t xml:space="preserve">, </w:t>
      </w:r>
      <w:r w:rsidR="416D604F" w:rsidRPr="33C8D749">
        <w:rPr>
          <w:lang w:val="en-GB"/>
        </w:rPr>
        <w:t>al</w:t>
      </w:r>
      <w:r w:rsidR="071D752A" w:rsidRPr="33C8D749">
        <w:rPr>
          <w:lang w:val="en-GB"/>
        </w:rPr>
        <w:t>though slightly better than PS, the performance of surrogate splits is below par.</w:t>
      </w:r>
      <w:commentRangeEnd w:id="160"/>
      <w:r w:rsidR="002F0630">
        <w:rPr>
          <w:rStyle w:val="CommentReference"/>
          <w:rFonts w:eastAsiaTheme="minorHAnsi"/>
        </w:rPr>
        <w:commentReference w:id="160"/>
      </w:r>
    </w:p>
    <w:p w14:paraId="1A6A4C04" w14:textId="4C8B049F" w:rsidR="003943BE" w:rsidRDefault="003943BE" w:rsidP="00471100">
      <w:pPr>
        <w:pStyle w:val="Heading2"/>
      </w:pPr>
      <w:r w:rsidRPr="33C8D749">
        <w:t>Calibration-in-the-large</w:t>
      </w:r>
    </w:p>
    <w:p w14:paraId="0C3D3203" w14:textId="3CBA17DF" w:rsidR="00794831" w:rsidRPr="00794831" w:rsidRDefault="10417189" w:rsidP="00B64920">
      <w:pPr>
        <w:rPr>
          <w:lang w:val="en-GB"/>
        </w:rPr>
      </w:pPr>
      <w:r w:rsidRPr="33C8D749">
        <w:rPr>
          <w:lang w:val="en-GB"/>
        </w:rPr>
        <w:t xml:space="preserve">In terms of CITL, PS </w:t>
      </w:r>
      <w:r w:rsidR="35BFF355" w:rsidRPr="33C8D749">
        <w:rPr>
          <w:lang w:val="en-GB"/>
        </w:rPr>
        <w:t>only slightly outperform</w:t>
      </w:r>
      <w:ins w:id="171" w:author="Oberman, H.I. (Hanne)" w:date="2021-11-23T18:28:00Z">
        <w:r w:rsidR="0049181F">
          <w:rPr>
            <w:lang w:val="en-GB"/>
          </w:rPr>
          <w:t>ed</w:t>
        </w:r>
      </w:ins>
      <w:del w:id="172" w:author="Oberman, H.I. (Hanne)" w:date="2021-11-23T18:28:00Z">
        <w:r w:rsidR="35BFF355" w:rsidRPr="33C8D749" w:rsidDel="0049181F">
          <w:rPr>
            <w:lang w:val="en-GB"/>
          </w:rPr>
          <w:delText>s</w:delText>
        </w:r>
      </w:del>
      <w:r w:rsidR="35BFF355" w:rsidRPr="33C8D749">
        <w:rPr>
          <w:lang w:val="en-GB"/>
        </w:rPr>
        <w:t xml:space="preserve"> JMI-CM and JMI-MD </w:t>
      </w:r>
      <w:ins w:id="173" w:author="Oberman, H.I. (Hanne)" w:date="2021-11-23T18:28:00Z">
        <w:r w:rsidR="0049181F" w:rsidRPr="33C8D749">
          <w:rPr>
            <w:lang w:val="en-GB"/>
          </w:rPr>
          <w:t>when paired with a flexible logistic regression model</w:t>
        </w:r>
        <w:r w:rsidR="0049181F">
          <w:rPr>
            <w:lang w:val="en-GB"/>
          </w:rPr>
          <w:t xml:space="preserve">, </w:t>
        </w:r>
      </w:ins>
      <w:del w:id="174" w:author="Oberman, H.I. (Hanne)" w:date="2021-11-23T18:28:00Z">
        <w:r w:rsidR="35BFF355" w:rsidRPr="33C8D749" w:rsidDel="0049181F">
          <w:rPr>
            <w:lang w:val="en-GB"/>
          </w:rPr>
          <w:delText xml:space="preserve">with </w:delText>
        </w:r>
      </w:del>
      <w:r w:rsidR="35BFF355" w:rsidRPr="33C8D749">
        <w:rPr>
          <w:lang w:val="en-GB"/>
        </w:rPr>
        <w:t xml:space="preserve">all showing </w:t>
      </w:r>
      <w:r w:rsidRPr="33C8D749">
        <w:rPr>
          <w:lang w:val="en-GB"/>
        </w:rPr>
        <w:t>near perfect overall calibration</w:t>
      </w:r>
      <w:del w:id="175" w:author="Oberman, H.I. (Hanne)" w:date="2021-11-23T18:28:00Z">
        <w:r w:rsidR="7BA5AAFE" w:rsidRPr="33C8D749" w:rsidDel="0049181F">
          <w:rPr>
            <w:lang w:val="en-GB"/>
          </w:rPr>
          <w:delText xml:space="preserve"> when paired with a flexible logistic regression model</w:delText>
        </w:r>
      </w:del>
      <w:r w:rsidRPr="33C8D749">
        <w:rPr>
          <w:lang w:val="en-GB"/>
        </w:rPr>
        <w:t>.</w:t>
      </w:r>
      <w:r w:rsidR="0F299F47" w:rsidRPr="33C8D749">
        <w:rPr>
          <w:lang w:val="en-GB"/>
        </w:rPr>
        <w:t xml:space="preserve"> </w:t>
      </w:r>
      <w:r w:rsidR="7FFC9912" w:rsidRPr="33C8D749">
        <w:rPr>
          <w:lang w:val="en-GB"/>
        </w:rPr>
        <w:t xml:space="preserve">All </w:t>
      </w:r>
      <w:r w:rsidR="26E28E0C" w:rsidRPr="33C8D749">
        <w:rPr>
          <w:lang w:val="en-GB"/>
        </w:rPr>
        <w:t>missing data handling techniques</w:t>
      </w:r>
      <w:r w:rsidR="03FF5005" w:rsidRPr="33C8D749">
        <w:rPr>
          <w:lang w:val="en-GB"/>
        </w:rPr>
        <w:t xml:space="preserve"> show</w:t>
      </w:r>
      <w:ins w:id="176" w:author="Oberman, H.I. (Hanne)" w:date="2021-11-23T18:28:00Z">
        <w:r w:rsidR="0049181F">
          <w:rPr>
            <w:lang w:val="en-GB"/>
          </w:rPr>
          <w:t>ed</w:t>
        </w:r>
      </w:ins>
      <w:r w:rsidR="03FF5005" w:rsidRPr="33C8D749">
        <w:rPr>
          <w:lang w:val="en-GB"/>
        </w:rPr>
        <w:t xml:space="preserve"> s</w:t>
      </w:r>
      <w:r w:rsidR="3B8361C5" w:rsidRPr="33C8D749">
        <w:rPr>
          <w:lang w:val="en-GB"/>
        </w:rPr>
        <w:t xml:space="preserve">imilar </w:t>
      </w:r>
      <w:r w:rsidR="03FF5005" w:rsidRPr="33C8D749">
        <w:rPr>
          <w:lang w:val="en-GB"/>
        </w:rPr>
        <w:t xml:space="preserve">calibration when paired with a random forest prediction model. The clear favourite </w:t>
      </w:r>
      <w:del w:id="177" w:author="Oberman, H.I. (Hanne)" w:date="2021-11-23T18:29:00Z">
        <w:r w:rsidR="0282999E" w:rsidRPr="33C8D749" w:rsidDel="0049181F">
          <w:rPr>
            <w:lang w:val="en-GB"/>
          </w:rPr>
          <w:delText>i</w:delText>
        </w:r>
      </w:del>
      <w:ins w:id="178" w:author="Oberman, H.I. (Hanne)" w:date="2021-11-23T18:29:00Z">
        <w:r w:rsidR="0049181F">
          <w:rPr>
            <w:lang w:val="en-GB"/>
          </w:rPr>
          <w:t>wa</w:t>
        </w:r>
      </w:ins>
      <w:r w:rsidR="0282999E" w:rsidRPr="33C8D749">
        <w:rPr>
          <w:lang w:val="en-GB"/>
        </w:rPr>
        <w:t xml:space="preserve">s </w:t>
      </w:r>
      <w:r w:rsidR="03FF5005" w:rsidRPr="33C8D749">
        <w:rPr>
          <w:lang w:val="en-GB"/>
        </w:rPr>
        <w:t xml:space="preserve">JMI-MD with near perfect </w:t>
      </w:r>
      <w:r w:rsidR="5AC8E4DD" w:rsidRPr="33C8D749">
        <w:rPr>
          <w:lang w:val="en-GB"/>
        </w:rPr>
        <w:t>CITL</w:t>
      </w:r>
      <w:r w:rsidR="03FF5005" w:rsidRPr="33C8D749">
        <w:rPr>
          <w:lang w:val="en-GB"/>
        </w:rPr>
        <w:t>.</w:t>
      </w:r>
    </w:p>
    <w:p w14:paraId="7AF2F0F1" w14:textId="77777777" w:rsidR="003943BE" w:rsidRDefault="003943BE" w:rsidP="00471100">
      <w:pPr>
        <w:pStyle w:val="Heading2"/>
      </w:pPr>
      <w:r w:rsidRPr="33C8D749">
        <w:t>Calibration slope</w:t>
      </w:r>
    </w:p>
    <w:p w14:paraId="5FA49267" w14:textId="2146058E" w:rsidR="34190EBB" w:rsidRDefault="34190EBB" w:rsidP="00B64920">
      <w:pPr>
        <w:rPr>
          <w:lang w:val="en-GB" w:eastAsia="en-GB"/>
        </w:rPr>
      </w:pPr>
      <w:r w:rsidRPr="33C8D749">
        <w:rPr>
          <w:lang w:val="en-GB"/>
        </w:rPr>
        <w:t xml:space="preserve">In contrast with other performance metrics, the </w:t>
      </w:r>
      <w:ins w:id="179" w:author="Oberman, H.I. (Hanne)" w:date="2021-11-23T18:27:00Z">
        <w:r w:rsidR="0049181F">
          <w:rPr>
            <w:lang w:val="en-GB"/>
          </w:rPr>
          <w:t xml:space="preserve">best performance is observed with </w:t>
        </w:r>
      </w:ins>
      <w:del w:id="180" w:author="Oberman, H.I. (Hanne)" w:date="2021-11-23T18:27:00Z">
        <w:r w:rsidRPr="33C8D749" w:rsidDel="0049181F">
          <w:rPr>
            <w:lang w:val="en-GB"/>
          </w:rPr>
          <w:delText xml:space="preserve">use of </w:delText>
        </w:r>
      </w:del>
      <w:r w:rsidRPr="33C8D749">
        <w:rPr>
          <w:lang w:val="en-GB"/>
        </w:rPr>
        <w:t xml:space="preserve">JMI-CM </w:t>
      </w:r>
      <w:del w:id="181" w:author="Oberman, H.I. (Hanne)" w:date="2021-11-23T18:27:00Z">
        <w:r w:rsidR="617682E6" w:rsidRPr="33C8D749" w:rsidDel="0049181F">
          <w:rPr>
            <w:lang w:val="en-GB"/>
          </w:rPr>
          <w:delText>in a</w:delText>
        </w:r>
      </w:del>
      <w:ins w:id="182" w:author="Oberman, H.I. (Hanne)" w:date="2021-11-23T18:27:00Z">
        <w:r w:rsidR="0049181F">
          <w:rPr>
            <w:lang w:val="en-GB"/>
          </w:rPr>
          <w:t>and</w:t>
        </w:r>
      </w:ins>
      <w:r w:rsidR="617682E6" w:rsidRPr="33C8D749">
        <w:rPr>
          <w:lang w:val="en-GB"/>
        </w:rPr>
        <w:t xml:space="preserve"> flexible logistic regression</w:t>
      </w:r>
      <w:ins w:id="183" w:author="Oberman, H.I. (Hanne)" w:date="2021-11-23T18:27:00Z">
        <w:r w:rsidR="0049181F">
          <w:rPr>
            <w:lang w:val="en-GB"/>
          </w:rPr>
          <w:t>, which</w:t>
        </w:r>
      </w:ins>
      <w:r w:rsidR="617682E6" w:rsidRPr="33C8D749">
        <w:rPr>
          <w:lang w:val="en-GB"/>
        </w:rPr>
        <w:t xml:space="preserve"> c</w:t>
      </w:r>
      <w:ins w:id="184" w:author="Oberman, H.I. (Hanne)" w:date="2021-11-23T18:27:00Z">
        <w:r w:rsidR="0049181F">
          <w:rPr>
            <w:lang w:val="en-GB"/>
          </w:rPr>
          <w:t>ould</w:t>
        </w:r>
      </w:ins>
      <w:del w:id="185" w:author="Oberman, H.I. (Hanne)" w:date="2021-11-23T18:27:00Z">
        <w:r w:rsidR="617682E6" w:rsidRPr="33C8D749" w:rsidDel="0049181F">
          <w:rPr>
            <w:lang w:val="en-GB"/>
          </w:rPr>
          <w:delText>an</w:delText>
        </w:r>
      </w:del>
      <w:r w:rsidR="617682E6" w:rsidRPr="33C8D749">
        <w:rPr>
          <w:lang w:val="en-GB"/>
        </w:rPr>
        <w:t xml:space="preserve"> best </w:t>
      </w:r>
      <w:r w:rsidRPr="33C8D749">
        <w:rPr>
          <w:lang w:val="en-GB" w:eastAsia="en-GB"/>
        </w:rPr>
        <w:t>quan</w:t>
      </w:r>
      <w:r w:rsidR="144F9860" w:rsidRPr="33C8D749">
        <w:rPr>
          <w:lang w:val="en-GB" w:eastAsia="en-GB"/>
        </w:rPr>
        <w:t xml:space="preserve">tify </w:t>
      </w:r>
      <w:r w:rsidRPr="33C8D749">
        <w:rPr>
          <w:lang w:val="en-GB" w:eastAsia="en-GB"/>
        </w:rPr>
        <w:t xml:space="preserve">the </w:t>
      </w:r>
      <w:r w:rsidR="1BEE058D" w:rsidRPr="33C8D749">
        <w:rPr>
          <w:lang w:val="en-GB" w:eastAsia="en-GB"/>
        </w:rPr>
        <w:t xml:space="preserve">extremeness of predicted risks </w:t>
      </w:r>
      <w:r w:rsidRPr="33C8D749">
        <w:rPr>
          <w:lang w:val="en-GB" w:eastAsia="en-GB"/>
        </w:rPr>
        <w:t>across the whole range</w:t>
      </w:r>
      <w:r w:rsidR="5D26C8D3" w:rsidRPr="33C8D749">
        <w:rPr>
          <w:lang w:val="en-GB" w:eastAsia="en-GB"/>
        </w:rPr>
        <w:t>.</w:t>
      </w:r>
      <w:r w:rsidR="36EC18F1" w:rsidRPr="33C8D749">
        <w:rPr>
          <w:lang w:val="en-GB" w:eastAsia="en-GB"/>
        </w:rPr>
        <w:t xml:space="preserve"> </w:t>
      </w:r>
      <w:r w:rsidR="096F76FE" w:rsidRPr="33C8D749">
        <w:rPr>
          <w:lang w:val="en-GB" w:eastAsia="en-GB"/>
        </w:rPr>
        <w:t>Both JMI-MD and PS ha</w:t>
      </w:r>
      <w:ins w:id="186" w:author="Oberman, H.I. (Hanne)" w:date="2021-11-23T18:29:00Z">
        <w:r w:rsidR="0049181F">
          <w:rPr>
            <w:lang w:val="en-GB" w:eastAsia="en-GB"/>
          </w:rPr>
          <w:t>d</w:t>
        </w:r>
      </w:ins>
      <w:del w:id="187" w:author="Oberman, H.I. (Hanne)" w:date="2021-11-23T18:29:00Z">
        <w:r w:rsidR="096F76FE" w:rsidRPr="33C8D749" w:rsidDel="0049181F">
          <w:rPr>
            <w:lang w:val="en-GB" w:eastAsia="en-GB"/>
          </w:rPr>
          <w:delText>ve</w:delText>
        </w:r>
      </w:del>
      <w:r w:rsidR="096F76FE" w:rsidRPr="33C8D749">
        <w:rPr>
          <w:lang w:val="en-GB" w:eastAsia="en-GB"/>
        </w:rPr>
        <w:t xml:space="preserve"> very similar performance. </w:t>
      </w:r>
      <w:del w:id="188" w:author="Oberman, H.I. (Hanne)" w:date="2021-11-23T18:29:00Z">
        <w:r w:rsidR="7417E970" w:rsidRPr="33C8D749" w:rsidDel="0049181F">
          <w:rPr>
            <w:lang w:val="en-GB" w:eastAsia="en-GB"/>
          </w:rPr>
          <w:delText xml:space="preserve">Both </w:delText>
        </w:r>
      </w:del>
      <w:r w:rsidR="36EC18F1" w:rsidRPr="33C8D749">
        <w:rPr>
          <w:lang w:val="en-GB" w:eastAsia="en-GB"/>
        </w:rPr>
        <w:t>With the exception of JMI-MD, all missing data handling techniques show</w:t>
      </w:r>
      <w:ins w:id="189" w:author="Oberman, H.I. (Hanne)" w:date="2021-11-23T18:29:00Z">
        <w:r w:rsidR="0049181F">
          <w:rPr>
            <w:lang w:val="en-GB" w:eastAsia="en-GB"/>
          </w:rPr>
          <w:t>ed</w:t>
        </w:r>
      </w:ins>
      <w:r w:rsidR="36EC18F1" w:rsidRPr="33C8D749">
        <w:rPr>
          <w:lang w:val="en-GB" w:eastAsia="en-GB"/>
        </w:rPr>
        <w:t xml:space="preserve"> miscalibration when a random</w:t>
      </w:r>
      <w:r w:rsidR="4E0E11AD" w:rsidRPr="33C8D749">
        <w:rPr>
          <w:lang w:val="en-GB" w:eastAsia="en-GB"/>
        </w:rPr>
        <w:t xml:space="preserve"> forest prediction model is used.</w:t>
      </w:r>
    </w:p>
    <w:p w14:paraId="3C86A65C" w14:textId="018518C8" w:rsidR="005955B7" w:rsidRDefault="00793EC3" w:rsidP="00471100">
      <w:pPr>
        <w:pStyle w:val="Heading2"/>
      </w:pPr>
      <w:r>
        <w:t>Calibration plots</w:t>
      </w:r>
      <w:r w:rsidR="005955B7">
        <w:t xml:space="preserve"> </w:t>
      </w:r>
      <w:r w:rsidR="005955B7" w:rsidRPr="00C81DCB">
        <w:rPr>
          <w:color w:val="FF0000"/>
        </w:rPr>
        <w:t>[TODO: interpret figures</w:t>
      </w:r>
      <w:r w:rsidR="00C52B81" w:rsidRPr="00C81DCB">
        <w:rPr>
          <w:color w:val="FF0000"/>
        </w:rPr>
        <w:t xml:space="preserve"> or move to supplement</w:t>
      </w:r>
      <w:r w:rsidR="005955B7" w:rsidRPr="00C81DCB">
        <w:rPr>
          <w:color w:val="FF0000"/>
        </w:rPr>
        <w:t>]</w:t>
      </w:r>
    </w:p>
    <w:p w14:paraId="098320D0" w14:textId="09C5BF09" w:rsidR="00357FA6" w:rsidRDefault="006F6193" w:rsidP="00E2635C">
      <w:pPr>
        <w:rPr>
          <w:color w:val="FF0000"/>
        </w:rPr>
      </w:pPr>
      <w:del w:id="190" w:author="Oberman, H.I. (Hanne)" w:date="2021-11-23T18:31:00Z">
        <w:r w:rsidDel="0049181F">
          <w:rPr>
            <w:lang w:val="en-GB"/>
          </w:rPr>
          <w:delText>The next f</w:delText>
        </w:r>
      </w:del>
      <w:ins w:id="191" w:author="Oberman, H.I. (Hanne)" w:date="2021-11-23T18:31:00Z">
        <w:r w:rsidR="0049181F">
          <w:rPr>
            <w:lang w:val="en-GB"/>
          </w:rPr>
          <w:t>F</w:t>
        </w:r>
      </w:ins>
      <w:r>
        <w:rPr>
          <w:lang w:val="en-GB"/>
        </w:rPr>
        <w:t>igure</w:t>
      </w:r>
      <w:ins w:id="192" w:author="Oberman, H.I. (Hanne)" w:date="2021-11-23T18:31:00Z">
        <w:r w:rsidR="0049181F">
          <w:rPr>
            <w:lang w:val="en-GB"/>
          </w:rPr>
          <w:t xml:space="preserve"> X</w:t>
        </w:r>
      </w:ins>
      <w:del w:id="193" w:author="Oberman, H.I. (Hanne)" w:date="2021-11-23T18:31:00Z">
        <w:r w:rsidDel="0049181F">
          <w:rPr>
            <w:lang w:val="en-GB"/>
          </w:rPr>
          <w:delText>s</w:delText>
        </w:r>
      </w:del>
      <w:r>
        <w:rPr>
          <w:lang w:val="en-GB"/>
        </w:rPr>
        <w:t xml:space="preserve"> </w:t>
      </w:r>
      <w:del w:id="194" w:author="Oberman, H.I. (Hanne)" w:date="2021-11-23T18:33:00Z">
        <w:r w:rsidDel="00710472">
          <w:rPr>
            <w:lang w:val="en-GB"/>
          </w:rPr>
          <w:delText xml:space="preserve">show </w:delText>
        </w:r>
      </w:del>
      <w:ins w:id="195" w:author="Oberman, H.I. (Hanne)" w:date="2021-11-23T18:33:00Z">
        <w:r w:rsidR="00710472">
          <w:rPr>
            <w:lang w:val="en-GB"/>
          </w:rPr>
          <w:t>presents</w:t>
        </w:r>
        <w:r w:rsidR="00710472">
          <w:rPr>
            <w:lang w:val="en-GB"/>
          </w:rPr>
          <w:t xml:space="preserve"> </w:t>
        </w:r>
      </w:ins>
      <w:del w:id="196" w:author="Oberman, H.I. (Hanne)" w:date="2021-11-23T18:36:00Z">
        <w:r w:rsidDel="00710472">
          <w:rPr>
            <w:lang w:val="en-GB"/>
          </w:rPr>
          <w:delText xml:space="preserve">the </w:delText>
        </w:r>
      </w:del>
      <w:r>
        <w:rPr>
          <w:lang w:val="en-GB"/>
        </w:rPr>
        <w:t>calibration plot</w:t>
      </w:r>
      <w:ins w:id="197" w:author="Oberman, H.I. (Hanne)" w:date="2021-11-23T18:36:00Z">
        <w:r w:rsidR="00710472">
          <w:rPr>
            <w:lang w:val="en-GB"/>
          </w:rPr>
          <w:t>s</w:t>
        </w:r>
      </w:ins>
      <w:ins w:id="198" w:author="Oberman, H.I. (Hanne)" w:date="2021-11-23T18:31:00Z">
        <w:r w:rsidR="0049181F">
          <w:rPr>
            <w:lang w:val="en-GB"/>
          </w:rPr>
          <w:t xml:space="preserve"> </w:t>
        </w:r>
      </w:ins>
      <w:ins w:id="199" w:author="Oberman, H.I. (Hanne)" w:date="2021-11-23T18:36:00Z">
        <w:r w:rsidR="00710472">
          <w:rPr>
            <w:lang w:val="en-GB"/>
          </w:rPr>
          <w:t>for</w:t>
        </w:r>
      </w:ins>
      <w:ins w:id="200" w:author="Oberman, H.I. (Hanne)" w:date="2021-11-23T18:31:00Z">
        <w:r w:rsidR="0049181F">
          <w:rPr>
            <w:lang w:val="en-GB"/>
          </w:rPr>
          <w:t xml:space="preserve"> </w:t>
        </w:r>
      </w:ins>
      <w:ins w:id="201" w:author="Oberman, H.I. (Hanne)" w:date="2021-11-23T18:38:00Z">
        <w:r w:rsidR="00710472">
          <w:rPr>
            <w:lang w:val="en-GB"/>
          </w:rPr>
          <w:t>the</w:t>
        </w:r>
      </w:ins>
      <w:ins w:id="202" w:author="Oberman, H.I. (Hanne)" w:date="2021-11-23T18:31:00Z">
        <w:r w:rsidR="0049181F">
          <w:rPr>
            <w:lang w:val="en-GB"/>
          </w:rPr>
          <w:t xml:space="preserve"> method</w:t>
        </w:r>
      </w:ins>
      <w:ins w:id="203" w:author="Oberman, H.I. (Hanne)" w:date="2021-11-23T18:36:00Z">
        <w:r w:rsidR="00710472">
          <w:rPr>
            <w:lang w:val="en-GB"/>
          </w:rPr>
          <w:t>s</w:t>
        </w:r>
      </w:ins>
      <w:ins w:id="204" w:author="Oberman, H.I. (Hanne)" w:date="2021-11-23T18:38:00Z">
        <w:r w:rsidR="00710472">
          <w:rPr>
            <w:lang w:val="en-GB"/>
          </w:rPr>
          <w:t xml:space="preserve"> of interest</w:t>
        </w:r>
      </w:ins>
      <w:r>
        <w:rPr>
          <w:lang w:val="en-GB"/>
        </w:rPr>
        <w:t xml:space="preserve">. </w:t>
      </w:r>
      <w:ins w:id="205" w:author="Oberman, H.I. (Hanne)" w:date="2021-11-23T18:38:00Z">
        <w:r w:rsidR="00710472">
          <w:rPr>
            <w:lang w:val="en-GB"/>
          </w:rPr>
          <w:t>T</w:t>
        </w:r>
      </w:ins>
      <w:ins w:id="206" w:author="Oberman, H.I. (Hanne)" w:date="2021-11-23T18:37:00Z">
        <w:r w:rsidR="00710472">
          <w:rPr>
            <w:lang w:val="en-GB"/>
          </w:rPr>
          <w:t xml:space="preserve">he </w:t>
        </w:r>
      </w:ins>
      <w:ins w:id="207" w:author="Oberman, H.I. (Hanne)" w:date="2021-11-23T18:35:00Z">
        <w:r w:rsidR="00710472">
          <w:rPr>
            <w:lang w:val="en-GB"/>
          </w:rPr>
          <w:t>m</w:t>
        </w:r>
      </w:ins>
      <w:ins w:id="208" w:author="Oberman, H.I. (Hanne)" w:date="2021-11-23T18:34:00Z">
        <w:r w:rsidR="00710472">
          <w:rPr>
            <w:lang w:val="en-GB"/>
          </w:rPr>
          <w:t>issing data approaches</w:t>
        </w:r>
      </w:ins>
      <w:ins w:id="209" w:author="Oberman, H.I. (Hanne)" w:date="2021-11-23T18:37:00Z">
        <w:r w:rsidR="00710472">
          <w:rPr>
            <w:lang w:val="en-GB"/>
          </w:rPr>
          <w:t xml:space="preserve"> </w:t>
        </w:r>
      </w:ins>
      <w:ins w:id="210" w:author="Oberman, H.I. (Hanne)" w:date="2021-11-23T18:38:00Z">
        <w:r w:rsidR="00710472">
          <w:rPr>
            <w:lang w:val="en-GB"/>
          </w:rPr>
          <w:t xml:space="preserve">can be found in </w:t>
        </w:r>
      </w:ins>
      <w:ins w:id="211" w:author="Oberman, H.I. (Hanne)" w:date="2021-11-23T18:39:00Z">
        <w:r w:rsidR="00710472">
          <w:rPr>
            <w:lang w:val="en-GB"/>
          </w:rPr>
          <w:t xml:space="preserve">the </w:t>
        </w:r>
      </w:ins>
      <w:ins w:id="212" w:author="Oberman, H.I. (Hanne)" w:date="2021-11-23T18:38:00Z">
        <w:r w:rsidR="00710472">
          <w:rPr>
            <w:lang w:val="en-GB"/>
          </w:rPr>
          <w:t>row-wise panels</w:t>
        </w:r>
      </w:ins>
      <w:ins w:id="213" w:author="Oberman, H.I. (Hanne)" w:date="2021-11-23T18:39:00Z">
        <w:r w:rsidR="00710472">
          <w:rPr>
            <w:lang w:val="en-GB"/>
          </w:rPr>
          <w:t>;</w:t>
        </w:r>
      </w:ins>
      <w:ins w:id="214" w:author="Oberman, H.I. (Hanne)" w:date="2021-11-23T18:38:00Z">
        <w:r w:rsidR="00710472">
          <w:rPr>
            <w:lang w:val="en-GB"/>
          </w:rPr>
          <w:t xml:space="preserve"> the prediction models </w:t>
        </w:r>
      </w:ins>
      <w:ins w:id="215" w:author="Oberman, H.I. (Hanne)" w:date="2021-11-23T18:39:00Z">
        <w:r w:rsidR="00710472">
          <w:rPr>
            <w:lang w:val="en-GB"/>
          </w:rPr>
          <w:t>in the columns</w:t>
        </w:r>
      </w:ins>
      <w:ins w:id="216" w:author="Oberman, H.I. (Hanne)" w:date="2021-11-23T18:40:00Z">
        <w:r w:rsidR="00710472">
          <w:rPr>
            <w:lang w:val="en-GB"/>
          </w:rPr>
          <w:t xml:space="preserve"> (left = FLR, right = RF)</w:t>
        </w:r>
      </w:ins>
      <w:ins w:id="217" w:author="Oberman, H.I. (Hanne)" w:date="2021-11-23T18:39:00Z">
        <w:r w:rsidR="00710472">
          <w:rPr>
            <w:lang w:val="en-GB"/>
          </w:rPr>
          <w:t xml:space="preserve">. Within each plot, </w:t>
        </w:r>
      </w:ins>
      <w:del w:id="218" w:author="Oberman, H.I. (Hanne)" w:date="2021-11-23T18:32:00Z">
        <w:r w:rsidDel="0049181F">
          <w:rPr>
            <w:lang w:val="en-GB"/>
          </w:rPr>
          <w:delText xml:space="preserve">Grey </w:delText>
        </w:r>
      </w:del>
      <w:ins w:id="219" w:author="Oberman, H.I. (Hanne)" w:date="2021-11-23T18:39:00Z">
        <w:r w:rsidR="00710472">
          <w:rPr>
            <w:lang w:val="en-GB"/>
          </w:rPr>
          <w:t>d</w:t>
        </w:r>
      </w:ins>
      <w:ins w:id="220" w:author="Oberman, H.I. (Hanne)" w:date="2021-11-23T18:32:00Z">
        <w:r w:rsidR="0049181F">
          <w:rPr>
            <w:lang w:val="en-GB"/>
          </w:rPr>
          <w:t>ashed</w:t>
        </w:r>
        <w:r w:rsidR="0049181F">
          <w:rPr>
            <w:lang w:val="en-GB"/>
          </w:rPr>
          <w:t xml:space="preserve"> </w:t>
        </w:r>
      </w:ins>
      <w:r>
        <w:rPr>
          <w:lang w:val="en-GB"/>
        </w:rPr>
        <w:t xml:space="preserve">lines </w:t>
      </w:r>
      <w:del w:id="221" w:author="Oberman, H.I. (Hanne)" w:date="2021-11-23T18:33:00Z">
        <w:r w:rsidDel="00710472">
          <w:rPr>
            <w:lang w:val="en-GB"/>
          </w:rPr>
          <w:delText xml:space="preserve">are </w:delText>
        </w:r>
      </w:del>
      <w:ins w:id="222" w:author="Oberman, H.I. (Hanne)" w:date="2021-11-23T18:33:00Z">
        <w:r w:rsidR="00710472">
          <w:rPr>
            <w:lang w:val="en-GB"/>
          </w:rPr>
          <w:t>show</w:t>
        </w:r>
        <w:r w:rsidR="00710472">
          <w:rPr>
            <w:lang w:val="en-GB"/>
          </w:rPr>
          <w:t xml:space="preserve"> </w:t>
        </w:r>
      </w:ins>
      <w:r>
        <w:rPr>
          <w:lang w:val="en-GB"/>
        </w:rPr>
        <w:t>optimal calibration</w:t>
      </w:r>
      <w:ins w:id="223" w:author="Oberman, H.I. (Hanne)" w:date="2021-11-23T18:41:00Z">
        <w:r w:rsidR="00710472">
          <w:rPr>
            <w:lang w:val="en-GB"/>
          </w:rPr>
          <w:t xml:space="preserve"> (i.e., perfect match between predicted and actual probabilities)</w:t>
        </w:r>
      </w:ins>
      <w:r>
        <w:rPr>
          <w:lang w:val="en-GB"/>
        </w:rPr>
        <w:t xml:space="preserve">, </w:t>
      </w:r>
      <w:ins w:id="224" w:author="Oberman, H.I. (Hanne)" w:date="2021-11-23T18:41:00Z">
        <w:r w:rsidR="00710472">
          <w:rPr>
            <w:lang w:val="en-GB"/>
          </w:rPr>
          <w:t xml:space="preserve">the </w:t>
        </w:r>
      </w:ins>
      <w:r w:rsidR="0049181F">
        <w:rPr>
          <w:lang w:val="en-GB"/>
        </w:rPr>
        <w:t>points</w:t>
      </w:r>
      <w:r>
        <w:rPr>
          <w:lang w:val="en-GB"/>
        </w:rPr>
        <w:t xml:space="preserve"> </w:t>
      </w:r>
      <w:ins w:id="225" w:author="Oberman, H.I. (Hanne)" w:date="2021-11-23T18:41:00Z">
        <w:r w:rsidR="00710472">
          <w:rPr>
            <w:lang w:val="en-GB"/>
          </w:rPr>
          <w:t xml:space="preserve">and whiskers </w:t>
        </w:r>
      </w:ins>
      <w:r>
        <w:rPr>
          <w:lang w:val="en-GB"/>
        </w:rPr>
        <w:t xml:space="preserve">show </w:t>
      </w:r>
      <w:ins w:id="226" w:author="Oberman, H.I. (Hanne)" w:date="2021-11-23T18:42:00Z">
        <w:r w:rsidR="00710472">
          <w:rPr>
            <w:lang w:val="en-GB"/>
          </w:rPr>
          <w:t xml:space="preserve">the </w:t>
        </w:r>
      </w:ins>
      <w:r>
        <w:rPr>
          <w:lang w:val="en-GB"/>
        </w:rPr>
        <w:t xml:space="preserve">average performance </w:t>
      </w:r>
      <w:del w:id="227" w:author="Oberman, H.I. (Hanne)" w:date="2021-11-23T18:42:00Z">
        <w:r w:rsidDel="00710472">
          <w:rPr>
            <w:lang w:val="en-GB"/>
          </w:rPr>
          <w:delText>for the</w:delText>
        </w:r>
      </w:del>
      <w:ins w:id="228" w:author="Oberman, H.I. (Hanne)" w:date="2021-11-23T18:42:00Z">
        <w:r w:rsidR="00710472">
          <w:rPr>
            <w:lang w:val="en-GB"/>
          </w:rPr>
          <w:t>within each</w:t>
        </w:r>
      </w:ins>
      <w:r>
        <w:rPr>
          <w:lang w:val="en-GB"/>
        </w:rPr>
        <w:t xml:space="preserve"> decile</w:t>
      </w:r>
      <w:del w:id="229" w:author="Oberman, H.I. (Hanne)" w:date="2021-11-23T18:42:00Z">
        <w:r w:rsidDel="00710472">
          <w:rPr>
            <w:lang w:val="en-GB"/>
          </w:rPr>
          <w:delText>s,</w:delText>
        </w:r>
      </w:del>
      <w:r>
        <w:rPr>
          <w:lang w:val="en-GB"/>
        </w:rPr>
        <w:t xml:space="preserve"> with </w:t>
      </w:r>
      <w:ins w:id="230" w:author="Oberman, H.I. (Hanne)" w:date="2021-11-23T18:42:00Z">
        <w:r w:rsidR="00710472">
          <w:rPr>
            <w:lang w:val="en-GB"/>
          </w:rPr>
          <w:t xml:space="preserve">a </w:t>
        </w:r>
      </w:ins>
      <w:r>
        <w:rPr>
          <w:lang w:val="en-GB"/>
        </w:rPr>
        <w:t>95% CI</w:t>
      </w:r>
      <w:del w:id="231" w:author="Oberman, H.I. (Hanne)" w:date="2021-11-23T18:42:00Z">
        <w:r w:rsidDel="00710472">
          <w:rPr>
            <w:lang w:val="en-GB"/>
          </w:rPr>
          <w:delText xml:space="preserve"> as error bar</w:delText>
        </w:r>
      </w:del>
      <w:r>
        <w:rPr>
          <w:lang w:val="en-GB"/>
        </w:rPr>
        <w:t xml:space="preserve">. Colored lines (blue for FLR, green for RF) are Loess lines through </w:t>
      </w:r>
      <w:r>
        <w:rPr>
          <w:lang w:val="en-GB"/>
        </w:rPr>
        <w:lastRenderedPageBreak/>
        <w:t>the calibration.</w:t>
      </w:r>
      <w:r w:rsidRPr="006F6193">
        <w:t xml:space="preserve"> </w:t>
      </w:r>
      <w:ins w:id="232" w:author="Oberman, H.I. (Hanne)" w:date="2021-11-23T18:43:00Z">
        <w:r w:rsidR="00430F9E">
          <w:t>And the shaded grey area represents the density of the predicted prob</w:t>
        </w:r>
      </w:ins>
      <w:ins w:id="233" w:author="Oberman, H.I. (Hanne)" w:date="2021-11-23T18:44:00Z">
        <w:r w:rsidR="00430F9E">
          <w:t>a</w:t>
        </w:r>
      </w:ins>
      <w:ins w:id="234" w:author="Oberman, H.I. (Hanne)" w:date="2021-11-23T18:43:00Z">
        <w:r w:rsidR="00430F9E">
          <w:t>bilitie</w:t>
        </w:r>
      </w:ins>
      <w:ins w:id="235" w:author="Oberman, H.I. (Hanne)" w:date="2021-11-23T18:44:00Z">
        <w:r w:rsidR="00430F9E">
          <w:t>s.</w:t>
        </w:r>
      </w:ins>
      <w:r w:rsidR="00777E33">
        <w:t xml:space="preserve"> </w:t>
      </w:r>
      <w:r w:rsidR="00777E33" w:rsidRPr="00777E33">
        <w:rPr>
          <w:color w:val="FF0000"/>
        </w:rPr>
        <w:t>[TODO: Interpret calibration plots!]</w:t>
      </w:r>
    </w:p>
    <w:p w14:paraId="023E6842" w14:textId="77777777" w:rsidR="00357FA6" w:rsidRDefault="00357FA6" w:rsidP="00E2635C">
      <w:pPr>
        <w:rPr>
          <w:color w:val="FF0000"/>
        </w:rPr>
      </w:pPr>
    </w:p>
    <w:p w14:paraId="7C03ED94" w14:textId="77777777" w:rsidR="00357FA6" w:rsidRDefault="00357FA6" w:rsidP="00357FA6">
      <w:pPr>
        <w:spacing w:after="160" w:line="259" w:lineRule="auto"/>
        <w:rPr>
          <w:sz w:val="18"/>
          <w:szCs w:val="18"/>
          <w:lang w:eastAsia="en-GB"/>
        </w:rPr>
      </w:pPr>
      <w:r>
        <w:rPr>
          <w:sz w:val="18"/>
          <w:szCs w:val="18"/>
          <w:lang w:eastAsia="en-GB"/>
        </w:rPr>
        <w:t>Table X. Average performance across simulations.</w:t>
      </w:r>
    </w:p>
    <w:tbl>
      <w:tblPr>
        <w:tblW w:w="6723" w:type="dxa"/>
        <w:tblCellMar>
          <w:left w:w="70" w:type="dxa"/>
          <w:right w:w="70" w:type="dxa"/>
        </w:tblCellMar>
        <w:tblLook w:val="04A0" w:firstRow="1" w:lastRow="0" w:firstColumn="1" w:lastColumn="0" w:noHBand="0" w:noVBand="1"/>
      </w:tblPr>
      <w:tblGrid>
        <w:gridCol w:w="960"/>
        <w:gridCol w:w="960"/>
        <w:gridCol w:w="960"/>
        <w:gridCol w:w="960"/>
        <w:gridCol w:w="960"/>
        <w:gridCol w:w="963"/>
        <w:gridCol w:w="960"/>
      </w:tblGrid>
      <w:tr w:rsidR="00357FA6" w:rsidRPr="00357FA6" w14:paraId="161E8772" w14:textId="77777777" w:rsidTr="005901A6">
        <w:trPr>
          <w:trHeight w:val="300"/>
        </w:trPr>
        <w:tc>
          <w:tcPr>
            <w:tcW w:w="960" w:type="dxa"/>
            <w:tcBorders>
              <w:top w:val="single" w:sz="4" w:space="0" w:color="auto"/>
              <w:left w:val="nil"/>
              <w:bottom w:val="single" w:sz="4" w:space="0" w:color="auto"/>
              <w:right w:val="nil"/>
            </w:tcBorders>
          </w:tcPr>
          <w:p w14:paraId="3DBE42B3" w14:textId="77777777" w:rsidR="00357FA6" w:rsidRPr="00357FA6" w:rsidRDefault="00357FA6" w:rsidP="005901A6">
            <w:pPr>
              <w:spacing w:after="0" w:line="240" w:lineRule="auto"/>
              <w:rPr>
                <w:rFonts w:ascii="Calibri" w:eastAsia="Times New Roman" w:hAnsi="Calibri" w:cs="Calibri"/>
                <w:color w:val="000000"/>
                <w:lang w:eastAsia="nl-NL"/>
              </w:rPr>
            </w:pPr>
          </w:p>
        </w:tc>
        <w:tc>
          <w:tcPr>
            <w:tcW w:w="960" w:type="dxa"/>
            <w:tcBorders>
              <w:top w:val="single" w:sz="4" w:space="0" w:color="auto"/>
              <w:left w:val="nil"/>
              <w:bottom w:val="single" w:sz="4" w:space="0" w:color="auto"/>
              <w:right w:val="nil"/>
            </w:tcBorders>
            <w:shd w:val="clear" w:color="auto" w:fill="auto"/>
            <w:noWrap/>
            <w:vAlign w:val="bottom"/>
            <w:hideMark/>
          </w:tcPr>
          <w:p w14:paraId="47119149" w14:textId="77777777" w:rsidR="00357FA6" w:rsidRPr="00357FA6" w:rsidRDefault="00357FA6" w:rsidP="005901A6">
            <w:pPr>
              <w:spacing w:after="0" w:line="240" w:lineRule="auto"/>
              <w:rPr>
                <w:rFonts w:ascii="Calibri" w:eastAsia="Times New Roman" w:hAnsi="Calibri" w:cs="Calibri"/>
                <w:color w:val="000000"/>
                <w:lang w:eastAsia="nl-NL"/>
              </w:rPr>
            </w:pPr>
          </w:p>
        </w:tc>
        <w:tc>
          <w:tcPr>
            <w:tcW w:w="960" w:type="dxa"/>
            <w:tcBorders>
              <w:top w:val="single" w:sz="4" w:space="0" w:color="auto"/>
              <w:left w:val="nil"/>
              <w:bottom w:val="single" w:sz="4" w:space="0" w:color="auto"/>
              <w:right w:val="nil"/>
            </w:tcBorders>
            <w:shd w:val="clear" w:color="auto" w:fill="auto"/>
            <w:noWrap/>
            <w:vAlign w:val="bottom"/>
            <w:hideMark/>
          </w:tcPr>
          <w:p w14:paraId="07FF8992" w14:textId="77777777"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RMSE</w:t>
            </w:r>
          </w:p>
        </w:tc>
        <w:tc>
          <w:tcPr>
            <w:tcW w:w="960" w:type="dxa"/>
            <w:tcBorders>
              <w:top w:val="single" w:sz="4" w:space="0" w:color="auto"/>
              <w:left w:val="nil"/>
              <w:bottom w:val="single" w:sz="4" w:space="0" w:color="auto"/>
              <w:right w:val="nil"/>
            </w:tcBorders>
            <w:shd w:val="clear" w:color="auto" w:fill="auto"/>
            <w:noWrap/>
            <w:vAlign w:val="bottom"/>
            <w:hideMark/>
          </w:tcPr>
          <w:p w14:paraId="714D56AA" w14:textId="77777777"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Brier</w:t>
            </w:r>
          </w:p>
        </w:tc>
        <w:tc>
          <w:tcPr>
            <w:tcW w:w="960" w:type="dxa"/>
            <w:tcBorders>
              <w:top w:val="single" w:sz="4" w:space="0" w:color="auto"/>
              <w:left w:val="nil"/>
              <w:bottom w:val="single" w:sz="4" w:space="0" w:color="auto"/>
              <w:right w:val="nil"/>
            </w:tcBorders>
            <w:shd w:val="clear" w:color="auto" w:fill="auto"/>
            <w:noWrap/>
            <w:vAlign w:val="bottom"/>
            <w:hideMark/>
          </w:tcPr>
          <w:p w14:paraId="3F02B38A" w14:textId="77777777"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C</w:t>
            </w:r>
            <w:r>
              <w:rPr>
                <w:rFonts w:ascii="Calibri" w:eastAsia="Times New Roman" w:hAnsi="Calibri" w:cs="Calibri"/>
                <w:color w:val="000000"/>
                <w:lang w:val="nl-NL" w:eastAsia="nl-NL"/>
              </w:rPr>
              <w:t>-index</w:t>
            </w:r>
          </w:p>
        </w:tc>
        <w:tc>
          <w:tcPr>
            <w:tcW w:w="963" w:type="dxa"/>
            <w:tcBorders>
              <w:top w:val="single" w:sz="4" w:space="0" w:color="auto"/>
              <w:left w:val="nil"/>
              <w:bottom w:val="single" w:sz="4" w:space="0" w:color="auto"/>
              <w:right w:val="nil"/>
            </w:tcBorders>
            <w:shd w:val="clear" w:color="auto" w:fill="auto"/>
            <w:noWrap/>
            <w:vAlign w:val="bottom"/>
            <w:hideMark/>
          </w:tcPr>
          <w:p w14:paraId="65AE91AB" w14:textId="77777777" w:rsidR="00357FA6" w:rsidRPr="00357FA6" w:rsidRDefault="00357FA6" w:rsidP="005901A6">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CITL</w:t>
            </w:r>
          </w:p>
        </w:tc>
        <w:tc>
          <w:tcPr>
            <w:tcW w:w="960" w:type="dxa"/>
            <w:tcBorders>
              <w:top w:val="single" w:sz="4" w:space="0" w:color="auto"/>
              <w:left w:val="nil"/>
              <w:bottom w:val="single" w:sz="4" w:space="0" w:color="auto"/>
              <w:right w:val="nil"/>
            </w:tcBorders>
            <w:shd w:val="clear" w:color="auto" w:fill="auto"/>
            <w:noWrap/>
            <w:vAlign w:val="bottom"/>
            <w:hideMark/>
          </w:tcPr>
          <w:p w14:paraId="75173378" w14:textId="77777777"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Slope</w:t>
            </w:r>
          </w:p>
        </w:tc>
      </w:tr>
      <w:tr w:rsidR="00357FA6" w:rsidRPr="00357FA6" w14:paraId="53BE4813" w14:textId="77777777" w:rsidTr="005901A6">
        <w:trPr>
          <w:trHeight w:val="300"/>
        </w:trPr>
        <w:tc>
          <w:tcPr>
            <w:tcW w:w="960" w:type="dxa"/>
            <w:vMerge w:val="restart"/>
            <w:tcBorders>
              <w:top w:val="single" w:sz="4" w:space="0" w:color="auto"/>
              <w:left w:val="nil"/>
              <w:right w:val="nil"/>
            </w:tcBorders>
            <w:vAlign w:val="center"/>
          </w:tcPr>
          <w:p w14:paraId="2C3ED5D7" w14:textId="77777777" w:rsidR="00357FA6" w:rsidRPr="00357FA6" w:rsidRDefault="00357FA6" w:rsidP="005901A6">
            <w:pPr>
              <w:spacing w:after="0" w:line="240" w:lineRule="auto"/>
              <w:jc w:val="center"/>
              <w:rPr>
                <w:rFonts w:ascii="Calibri" w:eastAsia="Times New Roman" w:hAnsi="Calibri" w:cs="Calibri"/>
                <w:color w:val="000000"/>
                <w:lang w:val="nl-NL" w:eastAsia="nl-NL"/>
              </w:rPr>
            </w:pPr>
            <w:r>
              <w:rPr>
                <w:rFonts w:ascii="Calibri" w:eastAsia="Times New Roman" w:hAnsi="Calibri" w:cs="Calibri"/>
                <w:color w:val="000000"/>
                <w:lang w:val="nl-NL" w:eastAsia="nl-NL"/>
              </w:rPr>
              <w:t>FLR</w:t>
            </w:r>
          </w:p>
        </w:tc>
        <w:tc>
          <w:tcPr>
            <w:tcW w:w="960" w:type="dxa"/>
            <w:tcBorders>
              <w:top w:val="single" w:sz="4" w:space="0" w:color="auto"/>
              <w:left w:val="nil"/>
              <w:bottom w:val="nil"/>
              <w:right w:val="nil"/>
            </w:tcBorders>
            <w:shd w:val="clear" w:color="auto" w:fill="auto"/>
            <w:noWrap/>
            <w:vAlign w:val="bottom"/>
            <w:hideMark/>
          </w:tcPr>
          <w:p w14:paraId="019E6024" w14:textId="77777777" w:rsidR="00357FA6" w:rsidRPr="00357FA6" w:rsidRDefault="00357FA6" w:rsidP="005901A6">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CM</w:t>
            </w:r>
          </w:p>
        </w:tc>
        <w:tc>
          <w:tcPr>
            <w:tcW w:w="960" w:type="dxa"/>
            <w:tcBorders>
              <w:top w:val="single" w:sz="4" w:space="0" w:color="auto"/>
              <w:left w:val="nil"/>
              <w:bottom w:val="nil"/>
              <w:right w:val="nil"/>
            </w:tcBorders>
            <w:shd w:val="clear" w:color="auto" w:fill="auto"/>
            <w:noWrap/>
            <w:vAlign w:val="bottom"/>
            <w:hideMark/>
          </w:tcPr>
          <w:p w14:paraId="33DB000C" w14:textId="77777777"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0.223</w:t>
            </w:r>
          </w:p>
        </w:tc>
        <w:tc>
          <w:tcPr>
            <w:tcW w:w="960" w:type="dxa"/>
            <w:tcBorders>
              <w:top w:val="single" w:sz="4" w:space="0" w:color="auto"/>
              <w:left w:val="nil"/>
              <w:bottom w:val="nil"/>
              <w:right w:val="nil"/>
            </w:tcBorders>
            <w:shd w:val="clear" w:color="auto" w:fill="auto"/>
            <w:noWrap/>
            <w:vAlign w:val="bottom"/>
            <w:hideMark/>
          </w:tcPr>
          <w:p w14:paraId="739DA453" w14:textId="77777777"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0.123</w:t>
            </w:r>
          </w:p>
        </w:tc>
        <w:tc>
          <w:tcPr>
            <w:tcW w:w="960" w:type="dxa"/>
            <w:tcBorders>
              <w:top w:val="single" w:sz="4" w:space="0" w:color="auto"/>
              <w:left w:val="nil"/>
              <w:bottom w:val="nil"/>
              <w:right w:val="nil"/>
            </w:tcBorders>
            <w:shd w:val="clear" w:color="auto" w:fill="auto"/>
            <w:noWrap/>
            <w:vAlign w:val="bottom"/>
            <w:hideMark/>
          </w:tcPr>
          <w:p w14:paraId="01B5F2F0" w14:textId="77777777"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0.634</w:t>
            </w:r>
          </w:p>
        </w:tc>
        <w:tc>
          <w:tcPr>
            <w:tcW w:w="963" w:type="dxa"/>
            <w:tcBorders>
              <w:top w:val="single" w:sz="4" w:space="0" w:color="auto"/>
              <w:left w:val="nil"/>
              <w:bottom w:val="nil"/>
              <w:right w:val="nil"/>
            </w:tcBorders>
            <w:shd w:val="clear" w:color="auto" w:fill="auto"/>
            <w:noWrap/>
            <w:vAlign w:val="bottom"/>
            <w:hideMark/>
          </w:tcPr>
          <w:p w14:paraId="3C3596E9" w14:textId="77777777"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0.027</w:t>
            </w:r>
          </w:p>
        </w:tc>
        <w:tc>
          <w:tcPr>
            <w:tcW w:w="960" w:type="dxa"/>
            <w:tcBorders>
              <w:top w:val="single" w:sz="4" w:space="0" w:color="auto"/>
              <w:left w:val="nil"/>
              <w:bottom w:val="nil"/>
              <w:right w:val="nil"/>
            </w:tcBorders>
            <w:shd w:val="clear" w:color="auto" w:fill="auto"/>
            <w:noWrap/>
            <w:vAlign w:val="bottom"/>
            <w:hideMark/>
          </w:tcPr>
          <w:p w14:paraId="6EEB4B8D" w14:textId="77777777"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0.985</w:t>
            </w:r>
          </w:p>
        </w:tc>
      </w:tr>
      <w:tr w:rsidR="00357FA6" w:rsidRPr="00357FA6" w14:paraId="1B35FE88" w14:textId="77777777" w:rsidTr="005901A6">
        <w:trPr>
          <w:trHeight w:val="300"/>
        </w:trPr>
        <w:tc>
          <w:tcPr>
            <w:tcW w:w="960" w:type="dxa"/>
            <w:vMerge/>
            <w:tcBorders>
              <w:left w:val="nil"/>
              <w:right w:val="nil"/>
            </w:tcBorders>
          </w:tcPr>
          <w:p w14:paraId="45DFD173" w14:textId="77777777" w:rsidR="00357FA6" w:rsidRPr="00357FA6" w:rsidRDefault="00357FA6" w:rsidP="005901A6">
            <w:pPr>
              <w:spacing w:after="0" w:line="240" w:lineRule="auto"/>
              <w:rPr>
                <w:rFonts w:ascii="Calibri" w:eastAsia="Times New Roman" w:hAnsi="Calibri" w:cs="Calibri"/>
                <w:color w:val="000000"/>
                <w:lang w:val="nl-NL" w:eastAsia="nl-NL"/>
              </w:rPr>
            </w:pPr>
          </w:p>
        </w:tc>
        <w:tc>
          <w:tcPr>
            <w:tcW w:w="960" w:type="dxa"/>
            <w:tcBorders>
              <w:top w:val="nil"/>
              <w:left w:val="nil"/>
              <w:bottom w:val="nil"/>
              <w:right w:val="nil"/>
            </w:tcBorders>
            <w:shd w:val="clear" w:color="auto" w:fill="auto"/>
            <w:noWrap/>
            <w:vAlign w:val="bottom"/>
            <w:hideMark/>
          </w:tcPr>
          <w:p w14:paraId="36730CBC" w14:textId="77777777" w:rsidR="00357FA6" w:rsidRPr="00357FA6" w:rsidRDefault="00357FA6" w:rsidP="005901A6">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SD</w:t>
            </w:r>
          </w:p>
        </w:tc>
        <w:tc>
          <w:tcPr>
            <w:tcW w:w="960" w:type="dxa"/>
            <w:tcBorders>
              <w:top w:val="nil"/>
              <w:left w:val="nil"/>
              <w:bottom w:val="nil"/>
              <w:right w:val="nil"/>
            </w:tcBorders>
            <w:shd w:val="clear" w:color="auto" w:fill="auto"/>
            <w:noWrap/>
            <w:vAlign w:val="bottom"/>
            <w:hideMark/>
          </w:tcPr>
          <w:p w14:paraId="76BC479C" w14:textId="77777777"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0.244</w:t>
            </w:r>
          </w:p>
        </w:tc>
        <w:tc>
          <w:tcPr>
            <w:tcW w:w="960" w:type="dxa"/>
            <w:tcBorders>
              <w:top w:val="nil"/>
              <w:left w:val="nil"/>
              <w:bottom w:val="nil"/>
              <w:right w:val="nil"/>
            </w:tcBorders>
            <w:shd w:val="clear" w:color="auto" w:fill="auto"/>
            <w:noWrap/>
            <w:vAlign w:val="bottom"/>
            <w:hideMark/>
          </w:tcPr>
          <w:p w14:paraId="3014182B" w14:textId="77777777"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0.133</w:t>
            </w:r>
          </w:p>
        </w:tc>
        <w:tc>
          <w:tcPr>
            <w:tcW w:w="960" w:type="dxa"/>
            <w:tcBorders>
              <w:top w:val="nil"/>
              <w:left w:val="nil"/>
              <w:bottom w:val="nil"/>
              <w:right w:val="nil"/>
            </w:tcBorders>
            <w:shd w:val="clear" w:color="auto" w:fill="auto"/>
            <w:noWrap/>
            <w:vAlign w:val="bottom"/>
            <w:hideMark/>
          </w:tcPr>
          <w:p w14:paraId="0DF00410" w14:textId="77777777"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0.581</w:t>
            </w:r>
          </w:p>
        </w:tc>
        <w:tc>
          <w:tcPr>
            <w:tcW w:w="963" w:type="dxa"/>
            <w:tcBorders>
              <w:top w:val="nil"/>
              <w:left w:val="nil"/>
              <w:bottom w:val="nil"/>
              <w:right w:val="nil"/>
            </w:tcBorders>
            <w:shd w:val="clear" w:color="auto" w:fill="auto"/>
            <w:noWrap/>
            <w:vAlign w:val="bottom"/>
            <w:hideMark/>
          </w:tcPr>
          <w:p w14:paraId="4BD89681" w14:textId="77777777"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0.105</w:t>
            </w:r>
          </w:p>
        </w:tc>
        <w:tc>
          <w:tcPr>
            <w:tcW w:w="960" w:type="dxa"/>
            <w:tcBorders>
              <w:top w:val="nil"/>
              <w:left w:val="nil"/>
              <w:bottom w:val="nil"/>
              <w:right w:val="nil"/>
            </w:tcBorders>
            <w:shd w:val="clear" w:color="auto" w:fill="auto"/>
            <w:noWrap/>
            <w:vAlign w:val="bottom"/>
            <w:hideMark/>
          </w:tcPr>
          <w:p w14:paraId="4F12B1A6" w14:textId="77777777"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0.297</w:t>
            </w:r>
          </w:p>
        </w:tc>
      </w:tr>
      <w:tr w:rsidR="00357FA6" w:rsidRPr="00357FA6" w14:paraId="5DFC1ADA" w14:textId="77777777" w:rsidTr="005901A6">
        <w:trPr>
          <w:trHeight w:val="300"/>
        </w:trPr>
        <w:tc>
          <w:tcPr>
            <w:tcW w:w="960" w:type="dxa"/>
            <w:vMerge/>
            <w:tcBorders>
              <w:left w:val="nil"/>
              <w:right w:val="nil"/>
            </w:tcBorders>
          </w:tcPr>
          <w:p w14:paraId="017256FD" w14:textId="77777777" w:rsidR="00357FA6" w:rsidRPr="00357FA6" w:rsidRDefault="00357FA6" w:rsidP="005901A6">
            <w:pPr>
              <w:spacing w:after="0" w:line="240" w:lineRule="auto"/>
              <w:rPr>
                <w:rFonts w:ascii="Calibri" w:eastAsia="Times New Roman" w:hAnsi="Calibri" w:cs="Calibri"/>
                <w:color w:val="000000"/>
                <w:lang w:val="nl-NL" w:eastAsia="nl-NL"/>
              </w:rPr>
            </w:pPr>
          </w:p>
        </w:tc>
        <w:tc>
          <w:tcPr>
            <w:tcW w:w="960" w:type="dxa"/>
            <w:tcBorders>
              <w:top w:val="nil"/>
              <w:left w:val="nil"/>
              <w:bottom w:val="nil"/>
              <w:right w:val="nil"/>
            </w:tcBorders>
            <w:shd w:val="clear" w:color="auto" w:fill="auto"/>
            <w:noWrap/>
            <w:vAlign w:val="bottom"/>
            <w:hideMark/>
          </w:tcPr>
          <w:p w14:paraId="1A7FE880" w14:textId="77777777" w:rsidR="00357FA6" w:rsidRPr="00357FA6" w:rsidRDefault="00357FA6" w:rsidP="005901A6">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MD</w:t>
            </w:r>
          </w:p>
        </w:tc>
        <w:tc>
          <w:tcPr>
            <w:tcW w:w="960" w:type="dxa"/>
            <w:tcBorders>
              <w:top w:val="nil"/>
              <w:left w:val="nil"/>
              <w:bottom w:val="nil"/>
              <w:right w:val="nil"/>
            </w:tcBorders>
            <w:shd w:val="clear" w:color="auto" w:fill="auto"/>
            <w:noWrap/>
            <w:vAlign w:val="bottom"/>
            <w:hideMark/>
          </w:tcPr>
          <w:p w14:paraId="38074002" w14:textId="77777777"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0.222</w:t>
            </w:r>
          </w:p>
        </w:tc>
        <w:tc>
          <w:tcPr>
            <w:tcW w:w="960" w:type="dxa"/>
            <w:tcBorders>
              <w:top w:val="nil"/>
              <w:left w:val="nil"/>
              <w:bottom w:val="nil"/>
              <w:right w:val="nil"/>
            </w:tcBorders>
            <w:shd w:val="clear" w:color="auto" w:fill="auto"/>
            <w:noWrap/>
            <w:vAlign w:val="bottom"/>
            <w:hideMark/>
          </w:tcPr>
          <w:p w14:paraId="092F52FA" w14:textId="77777777"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0.123</w:t>
            </w:r>
          </w:p>
        </w:tc>
        <w:tc>
          <w:tcPr>
            <w:tcW w:w="960" w:type="dxa"/>
            <w:tcBorders>
              <w:top w:val="nil"/>
              <w:left w:val="nil"/>
              <w:bottom w:val="nil"/>
              <w:right w:val="nil"/>
            </w:tcBorders>
            <w:shd w:val="clear" w:color="auto" w:fill="auto"/>
            <w:noWrap/>
            <w:vAlign w:val="bottom"/>
            <w:hideMark/>
          </w:tcPr>
          <w:p w14:paraId="778EEC20" w14:textId="77777777"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0.631</w:t>
            </w:r>
          </w:p>
        </w:tc>
        <w:tc>
          <w:tcPr>
            <w:tcW w:w="963" w:type="dxa"/>
            <w:tcBorders>
              <w:top w:val="nil"/>
              <w:left w:val="nil"/>
              <w:bottom w:val="nil"/>
              <w:right w:val="nil"/>
            </w:tcBorders>
            <w:shd w:val="clear" w:color="auto" w:fill="auto"/>
            <w:noWrap/>
            <w:vAlign w:val="bottom"/>
            <w:hideMark/>
          </w:tcPr>
          <w:p w14:paraId="41058761" w14:textId="77777777"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0.009</w:t>
            </w:r>
          </w:p>
        </w:tc>
        <w:tc>
          <w:tcPr>
            <w:tcW w:w="960" w:type="dxa"/>
            <w:tcBorders>
              <w:top w:val="nil"/>
              <w:left w:val="nil"/>
              <w:bottom w:val="nil"/>
              <w:right w:val="nil"/>
            </w:tcBorders>
            <w:shd w:val="clear" w:color="auto" w:fill="auto"/>
            <w:noWrap/>
            <w:vAlign w:val="bottom"/>
            <w:hideMark/>
          </w:tcPr>
          <w:p w14:paraId="0C27628B" w14:textId="77777777"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0.941</w:t>
            </w:r>
          </w:p>
        </w:tc>
      </w:tr>
      <w:tr w:rsidR="00357FA6" w:rsidRPr="00357FA6" w14:paraId="20A73CFE" w14:textId="77777777" w:rsidTr="005901A6">
        <w:trPr>
          <w:trHeight w:val="300"/>
        </w:trPr>
        <w:tc>
          <w:tcPr>
            <w:tcW w:w="960" w:type="dxa"/>
            <w:vMerge/>
            <w:tcBorders>
              <w:left w:val="nil"/>
              <w:bottom w:val="single" w:sz="4" w:space="0" w:color="auto"/>
              <w:right w:val="nil"/>
            </w:tcBorders>
          </w:tcPr>
          <w:p w14:paraId="2B9F0B6B" w14:textId="77777777" w:rsidR="00357FA6" w:rsidRDefault="00357FA6" w:rsidP="005901A6">
            <w:pPr>
              <w:spacing w:after="0" w:line="240" w:lineRule="auto"/>
              <w:rPr>
                <w:rFonts w:ascii="Calibri" w:eastAsia="Times New Roman" w:hAnsi="Calibri" w:cs="Calibri"/>
                <w:color w:val="000000"/>
                <w:lang w:val="nl-NL" w:eastAsia="nl-NL"/>
              </w:rPr>
            </w:pPr>
          </w:p>
        </w:tc>
        <w:tc>
          <w:tcPr>
            <w:tcW w:w="960" w:type="dxa"/>
            <w:tcBorders>
              <w:top w:val="nil"/>
              <w:left w:val="nil"/>
              <w:bottom w:val="single" w:sz="4" w:space="0" w:color="auto"/>
              <w:right w:val="nil"/>
            </w:tcBorders>
            <w:shd w:val="clear" w:color="auto" w:fill="auto"/>
            <w:noWrap/>
            <w:vAlign w:val="bottom"/>
            <w:hideMark/>
          </w:tcPr>
          <w:p w14:paraId="0F85C2C5" w14:textId="77777777" w:rsidR="00357FA6" w:rsidRPr="00357FA6" w:rsidRDefault="00357FA6" w:rsidP="005901A6">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P</w:t>
            </w:r>
            <w:r w:rsidRPr="00357FA6">
              <w:rPr>
                <w:rFonts w:ascii="Calibri" w:eastAsia="Times New Roman" w:hAnsi="Calibri" w:cs="Calibri"/>
                <w:color w:val="000000"/>
                <w:lang w:val="nl-NL" w:eastAsia="nl-NL"/>
              </w:rPr>
              <w:t>S</w:t>
            </w:r>
          </w:p>
        </w:tc>
        <w:tc>
          <w:tcPr>
            <w:tcW w:w="960" w:type="dxa"/>
            <w:tcBorders>
              <w:top w:val="nil"/>
              <w:left w:val="nil"/>
              <w:bottom w:val="single" w:sz="4" w:space="0" w:color="auto"/>
              <w:right w:val="nil"/>
            </w:tcBorders>
            <w:shd w:val="clear" w:color="auto" w:fill="auto"/>
            <w:noWrap/>
            <w:vAlign w:val="bottom"/>
            <w:hideMark/>
          </w:tcPr>
          <w:p w14:paraId="198DAA34" w14:textId="77777777"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0.221</w:t>
            </w:r>
          </w:p>
        </w:tc>
        <w:tc>
          <w:tcPr>
            <w:tcW w:w="960" w:type="dxa"/>
            <w:tcBorders>
              <w:top w:val="nil"/>
              <w:left w:val="nil"/>
              <w:bottom w:val="single" w:sz="4" w:space="0" w:color="auto"/>
              <w:right w:val="nil"/>
            </w:tcBorders>
            <w:shd w:val="clear" w:color="auto" w:fill="auto"/>
            <w:noWrap/>
            <w:vAlign w:val="bottom"/>
            <w:hideMark/>
          </w:tcPr>
          <w:p w14:paraId="6AC74DED" w14:textId="77777777"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0.123</w:t>
            </w:r>
          </w:p>
        </w:tc>
        <w:tc>
          <w:tcPr>
            <w:tcW w:w="960" w:type="dxa"/>
            <w:tcBorders>
              <w:top w:val="nil"/>
              <w:left w:val="nil"/>
              <w:bottom w:val="single" w:sz="4" w:space="0" w:color="auto"/>
              <w:right w:val="nil"/>
            </w:tcBorders>
            <w:shd w:val="clear" w:color="auto" w:fill="auto"/>
            <w:noWrap/>
            <w:vAlign w:val="bottom"/>
            <w:hideMark/>
          </w:tcPr>
          <w:p w14:paraId="7B057069" w14:textId="77777777"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0.635</w:t>
            </w:r>
          </w:p>
        </w:tc>
        <w:tc>
          <w:tcPr>
            <w:tcW w:w="963" w:type="dxa"/>
            <w:tcBorders>
              <w:top w:val="nil"/>
              <w:left w:val="nil"/>
              <w:bottom w:val="single" w:sz="4" w:space="0" w:color="auto"/>
              <w:right w:val="nil"/>
            </w:tcBorders>
            <w:shd w:val="clear" w:color="auto" w:fill="auto"/>
            <w:noWrap/>
            <w:vAlign w:val="bottom"/>
            <w:hideMark/>
          </w:tcPr>
          <w:p w14:paraId="1AB65AF7" w14:textId="77777777"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0.003</w:t>
            </w:r>
          </w:p>
        </w:tc>
        <w:tc>
          <w:tcPr>
            <w:tcW w:w="960" w:type="dxa"/>
            <w:tcBorders>
              <w:top w:val="nil"/>
              <w:left w:val="nil"/>
              <w:bottom w:val="single" w:sz="4" w:space="0" w:color="auto"/>
              <w:right w:val="nil"/>
            </w:tcBorders>
            <w:shd w:val="clear" w:color="auto" w:fill="auto"/>
            <w:noWrap/>
            <w:vAlign w:val="bottom"/>
            <w:hideMark/>
          </w:tcPr>
          <w:p w14:paraId="60CC8215" w14:textId="77777777"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0.981</w:t>
            </w:r>
          </w:p>
        </w:tc>
      </w:tr>
      <w:tr w:rsidR="00357FA6" w:rsidRPr="00357FA6" w14:paraId="79BFC347" w14:textId="77777777" w:rsidTr="005901A6">
        <w:trPr>
          <w:trHeight w:val="300"/>
        </w:trPr>
        <w:tc>
          <w:tcPr>
            <w:tcW w:w="960" w:type="dxa"/>
            <w:vMerge w:val="restart"/>
            <w:tcBorders>
              <w:top w:val="single" w:sz="4" w:space="0" w:color="auto"/>
              <w:left w:val="nil"/>
              <w:right w:val="nil"/>
            </w:tcBorders>
            <w:vAlign w:val="center"/>
          </w:tcPr>
          <w:p w14:paraId="4ADB9C30" w14:textId="77777777" w:rsidR="00357FA6" w:rsidRPr="00357FA6" w:rsidRDefault="00357FA6" w:rsidP="005901A6">
            <w:pPr>
              <w:spacing w:after="0" w:line="240" w:lineRule="auto"/>
              <w:jc w:val="center"/>
              <w:rPr>
                <w:rFonts w:ascii="Calibri" w:eastAsia="Times New Roman" w:hAnsi="Calibri" w:cs="Calibri"/>
                <w:color w:val="000000"/>
                <w:lang w:val="nl-NL" w:eastAsia="nl-NL"/>
              </w:rPr>
            </w:pPr>
            <w:r>
              <w:rPr>
                <w:rFonts w:ascii="Calibri" w:eastAsia="Times New Roman" w:hAnsi="Calibri" w:cs="Calibri"/>
                <w:color w:val="000000"/>
                <w:lang w:val="nl-NL" w:eastAsia="nl-NL"/>
              </w:rPr>
              <w:t>RF</w:t>
            </w:r>
          </w:p>
        </w:tc>
        <w:tc>
          <w:tcPr>
            <w:tcW w:w="960" w:type="dxa"/>
            <w:tcBorders>
              <w:top w:val="single" w:sz="4" w:space="0" w:color="auto"/>
              <w:left w:val="nil"/>
              <w:bottom w:val="nil"/>
              <w:right w:val="nil"/>
            </w:tcBorders>
            <w:shd w:val="clear" w:color="auto" w:fill="auto"/>
            <w:noWrap/>
            <w:vAlign w:val="bottom"/>
            <w:hideMark/>
          </w:tcPr>
          <w:p w14:paraId="6603B4F4" w14:textId="77777777" w:rsidR="00357FA6" w:rsidRPr="00357FA6" w:rsidRDefault="00357FA6" w:rsidP="005901A6">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CM</w:t>
            </w:r>
          </w:p>
        </w:tc>
        <w:tc>
          <w:tcPr>
            <w:tcW w:w="960" w:type="dxa"/>
            <w:tcBorders>
              <w:top w:val="single" w:sz="4" w:space="0" w:color="auto"/>
              <w:left w:val="nil"/>
              <w:bottom w:val="nil"/>
              <w:right w:val="nil"/>
            </w:tcBorders>
            <w:shd w:val="clear" w:color="auto" w:fill="auto"/>
            <w:noWrap/>
            <w:vAlign w:val="bottom"/>
            <w:hideMark/>
          </w:tcPr>
          <w:p w14:paraId="3741D47A" w14:textId="77777777"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0.227</w:t>
            </w:r>
          </w:p>
        </w:tc>
        <w:tc>
          <w:tcPr>
            <w:tcW w:w="960" w:type="dxa"/>
            <w:tcBorders>
              <w:top w:val="single" w:sz="4" w:space="0" w:color="auto"/>
              <w:left w:val="nil"/>
              <w:bottom w:val="nil"/>
              <w:right w:val="nil"/>
            </w:tcBorders>
            <w:shd w:val="clear" w:color="auto" w:fill="auto"/>
            <w:noWrap/>
            <w:vAlign w:val="bottom"/>
            <w:hideMark/>
          </w:tcPr>
          <w:p w14:paraId="73810C02" w14:textId="77777777"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0.125</w:t>
            </w:r>
          </w:p>
        </w:tc>
        <w:tc>
          <w:tcPr>
            <w:tcW w:w="960" w:type="dxa"/>
            <w:tcBorders>
              <w:top w:val="single" w:sz="4" w:space="0" w:color="auto"/>
              <w:left w:val="nil"/>
              <w:bottom w:val="nil"/>
              <w:right w:val="nil"/>
            </w:tcBorders>
            <w:shd w:val="clear" w:color="auto" w:fill="auto"/>
            <w:noWrap/>
            <w:vAlign w:val="bottom"/>
            <w:hideMark/>
          </w:tcPr>
          <w:p w14:paraId="38B691B4" w14:textId="77777777"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0.627</w:t>
            </w:r>
          </w:p>
        </w:tc>
        <w:tc>
          <w:tcPr>
            <w:tcW w:w="963" w:type="dxa"/>
            <w:tcBorders>
              <w:top w:val="single" w:sz="4" w:space="0" w:color="auto"/>
              <w:left w:val="nil"/>
              <w:bottom w:val="nil"/>
              <w:right w:val="nil"/>
            </w:tcBorders>
            <w:shd w:val="clear" w:color="auto" w:fill="auto"/>
            <w:noWrap/>
            <w:vAlign w:val="bottom"/>
            <w:hideMark/>
          </w:tcPr>
          <w:p w14:paraId="4F006C4C" w14:textId="77777777"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0.064</w:t>
            </w:r>
          </w:p>
        </w:tc>
        <w:tc>
          <w:tcPr>
            <w:tcW w:w="960" w:type="dxa"/>
            <w:tcBorders>
              <w:top w:val="single" w:sz="4" w:space="0" w:color="auto"/>
              <w:left w:val="nil"/>
              <w:bottom w:val="nil"/>
              <w:right w:val="nil"/>
            </w:tcBorders>
            <w:shd w:val="clear" w:color="auto" w:fill="auto"/>
            <w:noWrap/>
            <w:vAlign w:val="bottom"/>
            <w:hideMark/>
          </w:tcPr>
          <w:p w14:paraId="5E478B81" w14:textId="77777777"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0.789</w:t>
            </w:r>
          </w:p>
        </w:tc>
      </w:tr>
      <w:tr w:rsidR="00357FA6" w:rsidRPr="00357FA6" w14:paraId="4866E8DC" w14:textId="77777777" w:rsidTr="005901A6">
        <w:trPr>
          <w:trHeight w:val="300"/>
        </w:trPr>
        <w:tc>
          <w:tcPr>
            <w:tcW w:w="960" w:type="dxa"/>
            <w:vMerge/>
            <w:tcBorders>
              <w:left w:val="nil"/>
              <w:right w:val="nil"/>
            </w:tcBorders>
          </w:tcPr>
          <w:p w14:paraId="4CB37ED1" w14:textId="77777777" w:rsidR="00357FA6" w:rsidRPr="00357FA6" w:rsidRDefault="00357FA6" w:rsidP="005901A6">
            <w:pPr>
              <w:spacing w:after="0" w:line="240" w:lineRule="auto"/>
              <w:rPr>
                <w:rFonts w:ascii="Calibri" w:eastAsia="Times New Roman" w:hAnsi="Calibri" w:cs="Calibri"/>
                <w:color w:val="000000"/>
                <w:lang w:val="nl-NL" w:eastAsia="nl-NL"/>
              </w:rPr>
            </w:pPr>
          </w:p>
        </w:tc>
        <w:tc>
          <w:tcPr>
            <w:tcW w:w="960" w:type="dxa"/>
            <w:tcBorders>
              <w:top w:val="nil"/>
              <w:left w:val="nil"/>
              <w:bottom w:val="nil"/>
              <w:right w:val="nil"/>
            </w:tcBorders>
            <w:shd w:val="clear" w:color="auto" w:fill="auto"/>
            <w:noWrap/>
            <w:vAlign w:val="bottom"/>
            <w:hideMark/>
          </w:tcPr>
          <w:p w14:paraId="1D14F3DE" w14:textId="77777777" w:rsidR="00357FA6" w:rsidRPr="00357FA6" w:rsidRDefault="00357FA6" w:rsidP="005901A6">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SD</w:t>
            </w:r>
          </w:p>
        </w:tc>
        <w:tc>
          <w:tcPr>
            <w:tcW w:w="960" w:type="dxa"/>
            <w:tcBorders>
              <w:top w:val="nil"/>
              <w:left w:val="nil"/>
              <w:bottom w:val="nil"/>
              <w:right w:val="nil"/>
            </w:tcBorders>
            <w:shd w:val="clear" w:color="auto" w:fill="auto"/>
            <w:noWrap/>
            <w:vAlign w:val="bottom"/>
            <w:hideMark/>
          </w:tcPr>
          <w:p w14:paraId="47DC3A41" w14:textId="121CEBEF"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0.24</w:t>
            </w:r>
            <w:r w:rsidR="003F0198">
              <w:rPr>
                <w:rFonts w:ascii="Calibri" w:eastAsia="Times New Roman" w:hAnsi="Calibri" w:cs="Calibri"/>
                <w:color w:val="000000"/>
                <w:lang w:val="nl-NL" w:eastAsia="nl-NL"/>
              </w:rPr>
              <w:t>0</w:t>
            </w:r>
          </w:p>
        </w:tc>
        <w:tc>
          <w:tcPr>
            <w:tcW w:w="960" w:type="dxa"/>
            <w:tcBorders>
              <w:top w:val="nil"/>
              <w:left w:val="nil"/>
              <w:bottom w:val="nil"/>
              <w:right w:val="nil"/>
            </w:tcBorders>
            <w:shd w:val="clear" w:color="auto" w:fill="auto"/>
            <w:noWrap/>
            <w:vAlign w:val="bottom"/>
            <w:hideMark/>
          </w:tcPr>
          <w:p w14:paraId="66B3A8B3" w14:textId="77777777"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0.131</w:t>
            </w:r>
          </w:p>
        </w:tc>
        <w:tc>
          <w:tcPr>
            <w:tcW w:w="960" w:type="dxa"/>
            <w:tcBorders>
              <w:top w:val="nil"/>
              <w:left w:val="nil"/>
              <w:bottom w:val="nil"/>
              <w:right w:val="nil"/>
            </w:tcBorders>
            <w:shd w:val="clear" w:color="auto" w:fill="auto"/>
            <w:noWrap/>
            <w:vAlign w:val="bottom"/>
            <w:hideMark/>
          </w:tcPr>
          <w:p w14:paraId="155BDA1C" w14:textId="77777777"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0.592</w:t>
            </w:r>
          </w:p>
        </w:tc>
        <w:tc>
          <w:tcPr>
            <w:tcW w:w="963" w:type="dxa"/>
            <w:tcBorders>
              <w:top w:val="nil"/>
              <w:left w:val="nil"/>
              <w:bottom w:val="nil"/>
              <w:right w:val="nil"/>
            </w:tcBorders>
            <w:shd w:val="clear" w:color="auto" w:fill="auto"/>
            <w:noWrap/>
            <w:vAlign w:val="bottom"/>
            <w:hideMark/>
          </w:tcPr>
          <w:p w14:paraId="7FCB1A0B" w14:textId="77777777"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0.093</w:t>
            </w:r>
          </w:p>
        </w:tc>
        <w:tc>
          <w:tcPr>
            <w:tcW w:w="960" w:type="dxa"/>
            <w:tcBorders>
              <w:top w:val="nil"/>
              <w:left w:val="nil"/>
              <w:bottom w:val="nil"/>
              <w:right w:val="nil"/>
            </w:tcBorders>
            <w:shd w:val="clear" w:color="auto" w:fill="auto"/>
            <w:noWrap/>
            <w:vAlign w:val="bottom"/>
            <w:hideMark/>
          </w:tcPr>
          <w:p w14:paraId="2DB308D7" w14:textId="77777777"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0.355</w:t>
            </w:r>
          </w:p>
        </w:tc>
      </w:tr>
      <w:tr w:rsidR="00357FA6" w:rsidRPr="00357FA6" w14:paraId="5A177BB7" w14:textId="77777777" w:rsidTr="005901A6">
        <w:trPr>
          <w:trHeight w:val="300"/>
        </w:trPr>
        <w:tc>
          <w:tcPr>
            <w:tcW w:w="960" w:type="dxa"/>
            <w:vMerge/>
            <w:tcBorders>
              <w:left w:val="nil"/>
              <w:right w:val="nil"/>
            </w:tcBorders>
          </w:tcPr>
          <w:p w14:paraId="2F002813" w14:textId="77777777" w:rsidR="00357FA6" w:rsidRPr="00357FA6" w:rsidRDefault="00357FA6" w:rsidP="005901A6">
            <w:pPr>
              <w:spacing w:after="0" w:line="240" w:lineRule="auto"/>
              <w:rPr>
                <w:rFonts w:ascii="Calibri" w:eastAsia="Times New Roman" w:hAnsi="Calibri" w:cs="Calibri"/>
                <w:color w:val="000000"/>
                <w:lang w:val="nl-NL" w:eastAsia="nl-NL"/>
              </w:rPr>
            </w:pPr>
          </w:p>
        </w:tc>
        <w:tc>
          <w:tcPr>
            <w:tcW w:w="960" w:type="dxa"/>
            <w:tcBorders>
              <w:top w:val="nil"/>
              <w:left w:val="nil"/>
              <w:bottom w:val="nil"/>
              <w:right w:val="nil"/>
            </w:tcBorders>
            <w:shd w:val="clear" w:color="auto" w:fill="auto"/>
            <w:noWrap/>
            <w:vAlign w:val="bottom"/>
            <w:hideMark/>
          </w:tcPr>
          <w:p w14:paraId="340E26D0" w14:textId="77777777" w:rsidR="00357FA6" w:rsidRPr="00357FA6" w:rsidRDefault="00357FA6" w:rsidP="005901A6">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MD</w:t>
            </w:r>
          </w:p>
        </w:tc>
        <w:tc>
          <w:tcPr>
            <w:tcW w:w="960" w:type="dxa"/>
            <w:tcBorders>
              <w:top w:val="nil"/>
              <w:left w:val="nil"/>
              <w:bottom w:val="nil"/>
              <w:right w:val="nil"/>
            </w:tcBorders>
            <w:shd w:val="clear" w:color="auto" w:fill="auto"/>
            <w:noWrap/>
            <w:vAlign w:val="bottom"/>
            <w:hideMark/>
          </w:tcPr>
          <w:p w14:paraId="1DF3BF19" w14:textId="77777777"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0.221</w:t>
            </w:r>
          </w:p>
        </w:tc>
        <w:tc>
          <w:tcPr>
            <w:tcW w:w="960" w:type="dxa"/>
            <w:tcBorders>
              <w:top w:val="nil"/>
              <w:left w:val="nil"/>
              <w:bottom w:val="nil"/>
              <w:right w:val="nil"/>
            </w:tcBorders>
            <w:shd w:val="clear" w:color="auto" w:fill="auto"/>
            <w:noWrap/>
            <w:vAlign w:val="bottom"/>
            <w:hideMark/>
          </w:tcPr>
          <w:p w14:paraId="2AF6EB24" w14:textId="77777777"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0.122</w:t>
            </w:r>
          </w:p>
        </w:tc>
        <w:tc>
          <w:tcPr>
            <w:tcW w:w="960" w:type="dxa"/>
            <w:tcBorders>
              <w:top w:val="nil"/>
              <w:left w:val="nil"/>
              <w:bottom w:val="nil"/>
              <w:right w:val="nil"/>
            </w:tcBorders>
            <w:shd w:val="clear" w:color="auto" w:fill="auto"/>
            <w:noWrap/>
            <w:vAlign w:val="bottom"/>
            <w:hideMark/>
          </w:tcPr>
          <w:p w14:paraId="5DA77B60" w14:textId="77777777"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0.643</w:t>
            </w:r>
          </w:p>
        </w:tc>
        <w:tc>
          <w:tcPr>
            <w:tcW w:w="963" w:type="dxa"/>
            <w:tcBorders>
              <w:top w:val="nil"/>
              <w:left w:val="nil"/>
              <w:bottom w:val="nil"/>
              <w:right w:val="nil"/>
            </w:tcBorders>
            <w:shd w:val="clear" w:color="auto" w:fill="auto"/>
            <w:noWrap/>
            <w:vAlign w:val="bottom"/>
            <w:hideMark/>
          </w:tcPr>
          <w:p w14:paraId="7D34EDA9" w14:textId="77777777"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-0.003</w:t>
            </w:r>
          </w:p>
        </w:tc>
        <w:tc>
          <w:tcPr>
            <w:tcW w:w="960" w:type="dxa"/>
            <w:tcBorders>
              <w:top w:val="nil"/>
              <w:left w:val="nil"/>
              <w:bottom w:val="nil"/>
              <w:right w:val="nil"/>
            </w:tcBorders>
            <w:shd w:val="clear" w:color="auto" w:fill="auto"/>
            <w:noWrap/>
            <w:vAlign w:val="bottom"/>
            <w:hideMark/>
          </w:tcPr>
          <w:p w14:paraId="728E59C9" w14:textId="77777777"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0.952</w:t>
            </w:r>
          </w:p>
        </w:tc>
      </w:tr>
      <w:tr w:rsidR="00357FA6" w:rsidRPr="00357FA6" w14:paraId="7F0564F9" w14:textId="77777777" w:rsidTr="005901A6">
        <w:trPr>
          <w:trHeight w:val="300"/>
        </w:trPr>
        <w:tc>
          <w:tcPr>
            <w:tcW w:w="960" w:type="dxa"/>
            <w:vMerge/>
            <w:tcBorders>
              <w:left w:val="nil"/>
              <w:right w:val="nil"/>
            </w:tcBorders>
          </w:tcPr>
          <w:p w14:paraId="51F1F385" w14:textId="77777777" w:rsidR="00357FA6" w:rsidRDefault="00357FA6" w:rsidP="005901A6">
            <w:pPr>
              <w:spacing w:after="0" w:line="240" w:lineRule="auto"/>
              <w:rPr>
                <w:rFonts w:ascii="Calibri" w:eastAsia="Times New Roman" w:hAnsi="Calibri" w:cs="Calibri"/>
                <w:color w:val="000000"/>
                <w:lang w:val="nl-NL" w:eastAsia="nl-NL"/>
              </w:rPr>
            </w:pPr>
          </w:p>
        </w:tc>
        <w:tc>
          <w:tcPr>
            <w:tcW w:w="960" w:type="dxa"/>
            <w:tcBorders>
              <w:top w:val="nil"/>
              <w:left w:val="nil"/>
              <w:right w:val="nil"/>
            </w:tcBorders>
            <w:shd w:val="clear" w:color="auto" w:fill="auto"/>
            <w:noWrap/>
            <w:vAlign w:val="bottom"/>
            <w:hideMark/>
          </w:tcPr>
          <w:p w14:paraId="4A181F90" w14:textId="77777777" w:rsidR="00357FA6" w:rsidRPr="00357FA6" w:rsidRDefault="00357FA6" w:rsidP="005901A6">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PS</w:t>
            </w:r>
          </w:p>
        </w:tc>
        <w:tc>
          <w:tcPr>
            <w:tcW w:w="960" w:type="dxa"/>
            <w:tcBorders>
              <w:top w:val="nil"/>
              <w:left w:val="nil"/>
              <w:right w:val="nil"/>
            </w:tcBorders>
            <w:shd w:val="clear" w:color="auto" w:fill="auto"/>
            <w:noWrap/>
            <w:vAlign w:val="bottom"/>
            <w:hideMark/>
          </w:tcPr>
          <w:p w14:paraId="1A7FC6E2" w14:textId="77777777"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0.237</w:t>
            </w:r>
          </w:p>
        </w:tc>
        <w:tc>
          <w:tcPr>
            <w:tcW w:w="960" w:type="dxa"/>
            <w:tcBorders>
              <w:top w:val="nil"/>
              <w:left w:val="nil"/>
              <w:right w:val="nil"/>
            </w:tcBorders>
            <w:shd w:val="clear" w:color="auto" w:fill="auto"/>
            <w:noWrap/>
            <w:vAlign w:val="bottom"/>
            <w:hideMark/>
          </w:tcPr>
          <w:p w14:paraId="32FD9156" w14:textId="18176153"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0.13</w:t>
            </w:r>
            <w:r w:rsidR="003F0198">
              <w:rPr>
                <w:rFonts w:ascii="Calibri" w:eastAsia="Times New Roman" w:hAnsi="Calibri" w:cs="Calibri"/>
                <w:color w:val="000000"/>
                <w:lang w:val="nl-NL" w:eastAsia="nl-NL"/>
              </w:rPr>
              <w:t>0</w:t>
            </w:r>
          </w:p>
        </w:tc>
        <w:tc>
          <w:tcPr>
            <w:tcW w:w="960" w:type="dxa"/>
            <w:tcBorders>
              <w:top w:val="nil"/>
              <w:left w:val="nil"/>
              <w:right w:val="nil"/>
            </w:tcBorders>
            <w:shd w:val="clear" w:color="auto" w:fill="auto"/>
            <w:noWrap/>
            <w:vAlign w:val="bottom"/>
            <w:hideMark/>
          </w:tcPr>
          <w:p w14:paraId="44BD63CA" w14:textId="77777777"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0.607</w:t>
            </w:r>
          </w:p>
        </w:tc>
        <w:tc>
          <w:tcPr>
            <w:tcW w:w="963" w:type="dxa"/>
            <w:tcBorders>
              <w:top w:val="nil"/>
              <w:left w:val="nil"/>
              <w:right w:val="nil"/>
            </w:tcBorders>
            <w:shd w:val="clear" w:color="auto" w:fill="auto"/>
            <w:noWrap/>
            <w:vAlign w:val="bottom"/>
            <w:hideMark/>
          </w:tcPr>
          <w:p w14:paraId="30AA042A" w14:textId="77777777"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0.085</w:t>
            </w:r>
          </w:p>
        </w:tc>
        <w:tc>
          <w:tcPr>
            <w:tcW w:w="960" w:type="dxa"/>
            <w:tcBorders>
              <w:top w:val="nil"/>
              <w:left w:val="nil"/>
              <w:right w:val="nil"/>
            </w:tcBorders>
            <w:shd w:val="clear" w:color="auto" w:fill="auto"/>
            <w:noWrap/>
            <w:vAlign w:val="bottom"/>
            <w:hideMark/>
          </w:tcPr>
          <w:p w14:paraId="056E998D" w14:textId="2B928EDF"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0.41</w:t>
            </w:r>
            <w:r w:rsidR="003F0198">
              <w:rPr>
                <w:rFonts w:ascii="Calibri" w:eastAsia="Times New Roman" w:hAnsi="Calibri" w:cs="Calibri"/>
                <w:color w:val="000000"/>
                <w:lang w:val="nl-NL" w:eastAsia="nl-NL"/>
              </w:rPr>
              <w:t>0</w:t>
            </w:r>
          </w:p>
        </w:tc>
      </w:tr>
      <w:tr w:rsidR="00357FA6" w:rsidRPr="00357FA6" w14:paraId="4A1758C3" w14:textId="77777777" w:rsidTr="005901A6">
        <w:trPr>
          <w:trHeight w:val="300"/>
        </w:trPr>
        <w:tc>
          <w:tcPr>
            <w:tcW w:w="960" w:type="dxa"/>
            <w:vMerge/>
            <w:tcBorders>
              <w:left w:val="nil"/>
              <w:bottom w:val="single" w:sz="4" w:space="0" w:color="auto"/>
              <w:right w:val="nil"/>
            </w:tcBorders>
          </w:tcPr>
          <w:p w14:paraId="0CFFB1DA" w14:textId="77777777" w:rsidR="00357FA6" w:rsidRPr="00357FA6" w:rsidRDefault="00357FA6" w:rsidP="005901A6">
            <w:pPr>
              <w:spacing w:after="0" w:line="240" w:lineRule="auto"/>
              <w:rPr>
                <w:rFonts w:ascii="Calibri" w:eastAsia="Times New Roman" w:hAnsi="Calibri" w:cs="Calibri"/>
                <w:color w:val="000000"/>
                <w:lang w:val="nl-NL" w:eastAsia="nl-NL"/>
              </w:rPr>
            </w:pPr>
          </w:p>
        </w:tc>
        <w:tc>
          <w:tcPr>
            <w:tcW w:w="960" w:type="dxa"/>
            <w:tcBorders>
              <w:top w:val="nil"/>
              <w:left w:val="nil"/>
              <w:bottom w:val="single" w:sz="4" w:space="0" w:color="auto"/>
              <w:right w:val="nil"/>
            </w:tcBorders>
            <w:shd w:val="clear" w:color="auto" w:fill="auto"/>
            <w:noWrap/>
            <w:vAlign w:val="bottom"/>
            <w:hideMark/>
          </w:tcPr>
          <w:p w14:paraId="4856A261" w14:textId="77777777"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SS</w:t>
            </w:r>
          </w:p>
        </w:tc>
        <w:tc>
          <w:tcPr>
            <w:tcW w:w="960" w:type="dxa"/>
            <w:tcBorders>
              <w:top w:val="nil"/>
              <w:left w:val="nil"/>
              <w:bottom w:val="single" w:sz="4" w:space="0" w:color="auto"/>
              <w:right w:val="nil"/>
            </w:tcBorders>
            <w:shd w:val="clear" w:color="auto" w:fill="auto"/>
            <w:noWrap/>
            <w:vAlign w:val="bottom"/>
            <w:hideMark/>
          </w:tcPr>
          <w:p w14:paraId="3EA04731" w14:textId="77777777"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0.238</w:t>
            </w:r>
          </w:p>
        </w:tc>
        <w:tc>
          <w:tcPr>
            <w:tcW w:w="960" w:type="dxa"/>
            <w:tcBorders>
              <w:top w:val="nil"/>
              <w:left w:val="nil"/>
              <w:bottom w:val="single" w:sz="4" w:space="0" w:color="auto"/>
              <w:right w:val="nil"/>
            </w:tcBorders>
            <w:shd w:val="clear" w:color="auto" w:fill="auto"/>
            <w:noWrap/>
            <w:vAlign w:val="bottom"/>
            <w:hideMark/>
          </w:tcPr>
          <w:p w14:paraId="25D8087B" w14:textId="6F09316F"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0.13</w:t>
            </w:r>
            <w:r w:rsidR="003F0198">
              <w:rPr>
                <w:rFonts w:ascii="Calibri" w:eastAsia="Times New Roman" w:hAnsi="Calibri" w:cs="Calibri"/>
                <w:color w:val="000000"/>
                <w:lang w:val="nl-NL" w:eastAsia="nl-NL"/>
              </w:rPr>
              <w:t>0</w:t>
            </w:r>
          </w:p>
        </w:tc>
        <w:tc>
          <w:tcPr>
            <w:tcW w:w="960" w:type="dxa"/>
            <w:tcBorders>
              <w:top w:val="nil"/>
              <w:left w:val="nil"/>
              <w:bottom w:val="single" w:sz="4" w:space="0" w:color="auto"/>
              <w:right w:val="nil"/>
            </w:tcBorders>
            <w:shd w:val="clear" w:color="auto" w:fill="auto"/>
            <w:noWrap/>
            <w:vAlign w:val="bottom"/>
            <w:hideMark/>
          </w:tcPr>
          <w:p w14:paraId="6BCA1CD0" w14:textId="77777777"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0.617</w:t>
            </w:r>
          </w:p>
        </w:tc>
        <w:tc>
          <w:tcPr>
            <w:tcW w:w="963" w:type="dxa"/>
            <w:tcBorders>
              <w:top w:val="nil"/>
              <w:left w:val="nil"/>
              <w:bottom w:val="single" w:sz="4" w:space="0" w:color="auto"/>
              <w:right w:val="nil"/>
            </w:tcBorders>
            <w:shd w:val="clear" w:color="auto" w:fill="auto"/>
            <w:noWrap/>
            <w:vAlign w:val="bottom"/>
            <w:hideMark/>
          </w:tcPr>
          <w:p w14:paraId="43C0585D" w14:textId="77777777"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0.091</w:t>
            </w:r>
          </w:p>
        </w:tc>
        <w:tc>
          <w:tcPr>
            <w:tcW w:w="960" w:type="dxa"/>
            <w:tcBorders>
              <w:top w:val="nil"/>
              <w:left w:val="nil"/>
              <w:bottom w:val="single" w:sz="4" w:space="0" w:color="auto"/>
              <w:right w:val="nil"/>
            </w:tcBorders>
            <w:shd w:val="clear" w:color="auto" w:fill="auto"/>
            <w:noWrap/>
            <w:vAlign w:val="bottom"/>
            <w:hideMark/>
          </w:tcPr>
          <w:p w14:paraId="450ACAEA" w14:textId="77777777" w:rsidR="00357FA6" w:rsidRPr="00357FA6" w:rsidRDefault="00357FA6" w:rsidP="005901A6">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0.851</w:t>
            </w:r>
          </w:p>
        </w:tc>
      </w:tr>
    </w:tbl>
    <w:p w14:paraId="6EEE32C8" w14:textId="2B26C5E8" w:rsidR="00E2635C" w:rsidRPr="00E2635C" w:rsidRDefault="00E2635C" w:rsidP="00E2635C">
      <w:r>
        <w:rPr>
          <w:b/>
          <w:bCs/>
          <w:sz w:val="24"/>
          <w:szCs w:val="24"/>
          <w:lang w:val="en-GB"/>
        </w:rPr>
        <w:br w:type="page"/>
      </w:r>
    </w:p>
    <w:p w14:paraId="6644B3DD" w14:textId="77777777" w:rsidR="003C4F88" w:rsidRDefault="00E2635C" w:rsidP="00FF2EEA">
      <w:r w:rsidRPr="33C8D749">
        <w:rPr>
          <w:b/>
          <w:bCs/>
          <w:lang w:val="en-GB"/>
        </w:rPr>
        <w:lastRenderedPageBreak/>
        <w:t xml:space="preserve">Figure x. </w:t>
      </w:r>
      <w:r w:rsidRPr="33C8D749">
        <w:rPr>
          <w:lang w:val="en-GB"/>
        </w:rPr>
        <w:t>Performance measures per method</w:t>
      </w:r>
      <w:r w:rsidR="002D233F" w:rsidRPr="002D233F">
        <w:rPr>
          <w:noProof/>
        </w:rPr>
        <w:t xml:space="preserve"> </w:t>
      </w:r>
    </w:p>
    <w:p w14:paraId="66FB9F0A" w14:textId="74B9C3A8" w:rsidR="00DA2496" w:rsidRPr="003D5530" w:rsidRDefault="002D233F" w:rsidP="00FF2EEA">
      <w:r w:rsidRPr="002D233F">
        <w:drawing>
          <wp:inline distT="0" distB="0" distL="0" distR="0" wp14:anchorId="511EB4CE" wp14:editId="5644D72C">
            <wp:extent cx="5283835" cy="6262576"/>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1091" b="4564"/>
                    <a:stretch/>
                  </pic:blipFill>
                  <pic:spPr bwMode="auto">
                    <a:xfrm>
                      <a:off x="0" y="0"/>
                      <a:ext cx="5284381" cy="6263223"/>
                    </a:xfrm>
                    <a:prstGeom prst="rect">
                      <a:avLst/>
                    </a:prstGeom>
                    <a:ln>
                      <a:noFill/>
                    </a:ln>
                    <a:extLst>
                      <a:ext uri="{53640926-AAD7-44D8-BBD7-CCE9431645EC}">
                        <a14:shadowObscured xmlns:a14="http://schemas.microsoft.com/office/drawing/2010/main"/>
                      </a:ext>
                    </a:extLst>
                  </pic:spPr>
                </pic:pic>
              </a:graphicData>
            </a:graphic>
          </wp:inline>
        </w:drawing>
      </w:r>
      <w:r w:rsidRPr="002D233F">
        <w:rPr>
          <w:noProof/>
        </w:rPr>
        <w:t xml:space="preserve"> </w:t>
      </w:r>
      <w:r w:rsidR="003C4F88" w:rsidRPr="003C4F88">
        <w:drawing>
          <wp:inline distT="0" distB="0" distL="0" distR="0" wp14:anchorId="534E6BF5" wp14:editId="2F975222">
            <wp:extent cx="5471545" cy="37432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7877" t="94292"/>
                    <a:stretch/>
                  </pic:blipFill>
                  <pic:spPr bwMode="auto">
                    <a:xfrm>
                      <a:off x="0" y="0"/>
                      <a:ext cx="5475435" cy="374591"/>
                    </a:xfrm>
                    <a:prstGeom prst="rect">
                      <a:avLst/>
                    </a:prstGeom>
                    <a:ln>
                      <a:noFill/>
                    </a:ln>
                    <a:extLst>
                      <a:ext uri="{53640926-AAD7-44D8-BBD7-CCE9431645EC}">
                        <a14:shadowObscured xmlns:a14="http://schemas.microsoft.com/office/drawing/2010/main"/>
                      </a:ext>
                    </a:extLst>
                  </pic:spPr>
                </pic:pic>
              </a:graphicData>
            </a:graphic>
          </wp:inline>
        </w:drawing>
      </w:r>
    </w:p>
    <w:p w14:paraId="553967EA" w14:textId="5E01AB48" w:rsidR="00E2635C" w:rsidRPr="00852288" w:rsidRDefault="002E7E9B" w:rsidP="002E7E9B">
      <w:pPr>
        <w:spacing w:after="160" w:line="259" w:lineRule="auto"/>
        <w:rPr>
          <w:sz w:val="18"/>
          <w:szCs w:val="18"/>
          <w:lang w:eastAsia="en-GB"/>
          <w:rPrChange w:id="236" w:author="Oberman, H.I. (Hanne)" w:date="2021-11-23T16:52:00Z">
            <w:rPr>
              <w:sz w:val="18"/>
              <w:szCs w:val="18"/>
              <w:lang w:val="en-GB" w:eastAsia="en-GB"/>
            </w:rPr>
          </w:rPrChange>
        </w:rPr>
      </w:pPr>
      <w:r w:rsidRPr="00852288">
        <w:rPr>
          <w:sz w:val="18"/>
          <w:szCs w:val="18"/>
          <w:lang/>
          <w:rPrChange w:id="237" w:author="Oberman, H.I. (Hanne)" w:date="2021-11-23T16:52:00Z">
            <w:rPr>
              <w:sz w:val="18"/>
              <w:szCs w:val="18"/>
              <w:lang w:val="en-GB"/>
            </w:rPr>
          </w:rPrChange>
        </w:rPr>
        <w:t xml:space="preserve">Note. </w:t>
      </w:r>
      <w:r w:rsidRPr="00852288">
        <w:rPr>
          <w:sz w:val="18"/>
          <w:szCs w:val="18"/>
          <w:lang w:eastAsia="en-GB"/>
          <w:rPrChange w:id="238" w:author="Oberman, H.I. (Hanne)" w:date="2021-11-23T16:52:00Z">
            <w:rPr>
              <w:sz w:val="18"/>
              <w:szCs w:val="18"/>
              <w:lang w:val="en-GB" w:eastAsia="en-GB"/>
            </w:rPr>
          </w:rPrChange>
        </w:rPr>
        <w:t>JMI-CM: conditional mean imputation; JMI-SD: single draw imputation; JMI-MD: multiple draw imputation; PS: pattern submodels; SS: surrogate splits; AUC: area under the curve; RMSE: root mean squared error; FLR: flexible logistic regression; RF: random forest</w:t>
      </w:r>
    </w:p>
    <w:p w14:paraId="2BF0DD3C" w14:textId="0718D12F" w:rsidR="00AA59D2" w:rsidRPr="00357FA6" w:rsidRDefault="00E2635C" w:rsidP="00357FA6">
      <w:pPr>
        <w:spacing w:after="160" w:line="259" w:lineRule="auto"/>
        <w:rPr>
          <w:rFonts w:ascii="Times New Roman" w:eastAsia="Times New Roman" w:hAnsi="Times New Roman" w:cs="Times New Roman"/>
          <w:sz w:val="24"/>
          <w:szCs w:val="24"/>
          <w:lang w:eastAsia="en-GB"/>
        </w:rPr>
      </w:pPr>
      <w:r w:rsidRPr="00852288">
        <w:rPr>
          <w:sz w:val="18"/>
          <w:szCs w:val="18"/>
          <w:lang w:eastAsia="en-GB"/>
          <w:rPrChange w:id="239" w:author="Oberman, H.I. (Hanne)" w:date="2021-11-23T16:52:00Z">
            <w:rPr>
              <w:sz w:val="18"/>
              <w:szCs w:val="18"/>
              <w:lang w:val="en-GB" w:eastAsia="en-GB"/>
            </w:rPr>
          </w:rPrChange>
        </w:rPr>
        <w:br w:type="page"/>
      </w:r>
      <w:r w:rsidR="00357FA6" w:rsidRPr="002B5A4E">
        <w:rPr>
          <w:b/>
          <w:bCs/>
          <w:lang/>
        </w:rPr>
        <w:lastRenderedPageBreak/>
        <w:t xml:space="preserve"> </w:t>
      </w:r>
      <w:r w:rsidRPr="002B5A4E">
        <w:rPr>
          <w:b/>
          <w:bCs/>
          <w:lang/>
        </w:rPr>
        <w:t xml:space="preserve">Figure x. </w:t>
      </w:r>
      <w:r w:rsidRPr="002B5A4E">
        <w:rPr>
          <w:lang/>
        </w:rPr>
        <w:t>Calibration plots</w:t>
      </w:r>
      <w:r w:rsidR="00357FA6" w:rsidRPr="00357FA6">
        <w:drawing>
          <wp:inline distT="0" distB="0" distL="0" distR="0" wp14:anchorId="502BD1A5" wp14:editId="4807494B">
            <wp:extent cx="5943600" cy="58845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884545"/>
                    </a:xfrm>
                    <a:prstGeom prst="rect">
                      <a:avLst/>
                    </a:prstGeom>
                  </pic:spPr>
                </pic:pic>
              </a:graphicData>
            </a:graphic>
          </wp:inline>
        </w:drawing>
      </w:r>
      <w:r w:rsidR="00AA59D2" w:rsidRPr="002B5A4E">
        <w:rPr>
          <w:sz w:val="18"/>
          <w:szCs w:val="18"/>
          <w:lang/>
        </w:rPr>
        <w:t xml:space="preserve">Note. </w:t>
      </w:r>
      <w:r w:rsidR="002B5A4E" w:rsidRPr="00852288">
        <w:rPr>
          <w:sz w:val="18"/>
          <w:szCs w:val="18"/>
          <w:lang w:eastAsia="en-GB"/>
          <w:rPrChange w:id="240" w:author="Oberman, H.I. (Hanne)" w:date="2021-11-23T16:52:00Z">
            <w:rPr>
              <w:sz w:val="18"/>
              <w:szCs w:val="18"/>
              <w:lang w:val="en-GB" w:eastAsia="en-GB"/>
            </w:rPr>
          </w:rPrChange>
        </w:rPr>
        <w:t>FLR: flexible logistic regression; RF: random forest</w:t>
      </w:r>
      <w:r w:rsidR="002B5A4E" w:rsidRPr="005922C5">
        <w:rPr>
          <w:sz w:val="18"/>
          <w:szCs w:val="18"/>
          <w:lang w:eastAsia="en-GB"/>
        </w:rPr>
        <w:t>;</w:t>
      </w:r>
      <w:r w:rsidR="00AA59D2" w:rsidRPr="002B5A4E">
        <w:rPr>
          <w:sz w:val="18"/>
          <w:szCs w:val="18"/>
          <w:lang/>
        </w:rPr>
        <w:t xml:space="preserve"> </w:t>
      </w:r>
      <w:r w:rsidR="00AA59D2" w:rsidRPr="002B5A4E">
        <w:rPr>
          <w:sz w:val="18"/>
          <w:szCs w:val="18"/>
          <w:lang w:eastAsia="en-GB"/>
        </w:rPr>
        <w:t>JMI-CM: conditional mean imputation; JMI-MD: multiple draw imputation; PS: pattern submodels; SS: surrogate splits.</w:t>
      </w:r>
    </w:p>
    <w:p w14:paraId="49CA8EA1" w14:textId="77777777" w:rsidR="00357FA6" w:rsidRPr="002B5A4E" w:rsidRDefault="00357FA6">
      <w:pPr>
        <w:spacing w:after="160" w:line="259" w:lineRule="auto"/>
        <w:rPr>
          <w:rFonts w:cstheme="majorBidi"/>
          <w:b/>
          <w:sz w:val="28"/>
          <w:szCs w:val="28"/>
          <w:lang/>
        </w:rPr>
      </w:pPr>
      <w:r w:rsidRPr="002B5A4E">
        <w:rPr>
          <w:lang/>
        </w:rPr>
        <w:br w:type="page"/>
      </w:r>
    </w:p>
    <w:p w14:paraId="4C411B30" w14:textId="3FA576C7" w:rsidR="00E07F7A" w:rsidRPr="00E07F7A" w:rsidRDefault="003943BE" w:rsidP="00E07F7A">
      <w:pPr>
        <w:pStyle w:val="Heading1"/>
        <w:rPr>
          <w:lang w:val="en-GB"/>
        </w:rPr>
      </w:pPr>
      <w:r w:rsidRPr="33C8D749">
        <w:rPr>
          <w:lang w:val="en-GB"/>
        </w:rPr>
        <w:lastRenderedPageBreak/>
        <w:t>Discussion</w:t>
      </w:r>
    </w:p>
    <w:p w14:paraId="67DC84B9" w14:textId="77777777" w:rsidR="0072312D" w:rsidRDefault="00D239AD" w:rsidP="00B64920">
      <w:pPr>
        <w:rPr>
          <w:shd w:val="clear" w:color="auto" w:fill="FFFFFF"/>
          <w:lang w:val="en-GB" w:eastAsia="en-GB"/>
        </w:rPr>
      </w:pPr>
      <w:r>
        <w:rPr>
          <w:shd w:val="clear" w:color="auto" w:fill="FFFFFF"/>
          <w:lang w:val="en-GB" w:eastAsia="en-GB"/>
        </w:rPr>
        <w:t>This simulation study aimed to evaluate the effectivity of using real-time missing data handling strategies to handle missing predictor values in individual patients. We considered</w:t>
      </w:r>
      <w:r w:rsidR="00A3746E">
        <w:rPr>
          <w:shd w:val="clear" w:color="auto" w:fill="FFFFFF"/>
          <w:lang w:val="en-GB" w:eastAsia="en-GB"/>
        </w:rPr>
        <w:t xml:space="preserve"> JMI</w:t>
      </w:r>
      <w:r>
        <w:rPr>
          <w:shd w:val="clear" w:color="auto" w:fill="FFFFFF"/>
          <w:lang w:val="en-GB" w:eastAsia="en-GB"/>
        </w:rPr>
        <w:t xml:space="preserve">, </w:t>
      </w:r>
      <w:r w:rsidR="00C81DCB">
        <w:rPr>
          <w:shd w:val="clear" w:color="auto" w:fill="FFFFFF"/>
          <w:lang w:val="en-GB" w:eastAsia="en-GB"/>
        </w:rPr>
        <w:t>PS</w:t>
      </w:r>
      <w:r>
        <w:rPr>
          <w:shd w:val="clear" w:color="auto" w:fill="FFFFFF"/>
          <w:lang w:val="en-GB" w:eastAsia="en-GB"/>
        </w:rPr>
        <w:t xml:space="preserve"> </w:t>
      </w:r>
      <w:r w:rsidR="00725093">
        <w:rPr>
          <w:shd w:val="clear" w:color="auto" w:fill="FFFFFF"/>
          <w:lang w:val="en-GB" w:eastAsia="en-GB"/>
        </w:rPr>
        <w:t>and</w:t>
      </w:r>
      <w:r>
        <w:rPr>
          <w:shd w:val="clear" w:color="auto" w:fill="FFFFFF"/>
          <w:lang w:val="en-GB" w:eastAsia="en-GB"/>
        </w:rPr>
        <w:t xml:space="preserve"> surrogate splits for the real-time handling of missing data when using either a flexible logistic regression or random forest model. </w:t>
      </w:r>
      <w:r w:rsidR="009B3713">
        <w:rPr>
          <w:shd w:val="clear" w:color="auto" w:fill="FFFFFF"/>
          <w:lang w:val="en-GB" w:eastAsia="en-GB"/>
        </w:rPr>
        <w:t xml:space="preserve">Our simulation study showed that the optimal choice of missing data handling technique may be dependent on the preferred prediction </w:t>
      </w:r>
      <w:r w:rsidR="00927A62">
        <w:rPr>
          <w:shd w:val="clear" w:color="auto" w:fill="FFFFFF"/>
          <w:lang w:val="en-GB" w:eastAsia="en-GB"/>
        </w:rPr>
        <w:t>modeling approach</w:t>
      </w:r>
      <w:r w:rsidR="009B3713">
        <w:rPr>
          <w:shd w:val="clear" w:color="auto" w:fill="FFFFFF"/>
          <w:lang w:val="en-GB" w:eastAsia="en-GB"/>
        </w:rPr>
        <w:t xml:space="preserve">. </w:t>
      </w:r>
    </w:p>
    <w:p w14:paraId="4939B8DE" w14:textId="0B76CE7F" w:rsidR="0072312D" w:rsidRPr="0072312D" w:rsidRDefault="00646498" w:rsidP="00B64920">
      <w:pPr>
        <w:rPr>
          <w:shd w:val="clear" w:color="auto" w:fill="FFFFFF"/>
          <w:lang w:val="en-GB" w:eastAsia="en-GB"/>
        </w:rPr>
      </w:pPr>
      <w:r>
        <w:rPr>
          <w:lang w:val="en-GB" w:eastAsia="en-GB"/>
        </w:rPr>
        <w:t xml:space="preserve">Generally, we found that missing data handling techniques yielded better performance when paired with FLR </w:t>
      </w:r>
      <w:r w:rsidR="0060260D">
        <w:rPr>
          <w:lang w:val="en-GB" w:eastAsia="en-GB"/>
        </w:rPr>
        <w:t>rather than</w:t>
      </w:r>
      <w:r>
        <w:rPr>
          <w:lang w:val="en-GB" w:eastAsia="en-GB"/>
        </w:rPr>
        <w:t xml:space="preserve"> RF. Possibly, this is because our dataset included mostly continuous predictors, and did not have very high dimensions. RF are known to perform particularly well when dealing with a very large number of discrete variables (especially in the presence of interactions), since it naturally allows for partitioning and variable selection.</w:t>
      </w:r>
      <w:r w:rsidR="001827DB" w:rsidRPr="001827DB">
        <w:rPr>
          <w:shd w:val="clear" w:color="auto" w:fill="FFFFFF"/>
          <w:lang w:val="en-GB" w:eastAsia="en-GB"/>
        </w:rPr>
        <w:t xml:space="preserve"> </w:t>
      </w:r>
      <w:r w:rsidR="001827DB">
        <w:rPr>
          <w:shd w:val="clear" w:color="auto" w:fill="FFFFFF"/>
          <w:lang w:val="en-GB" w:eastAsia="en-GB"/>
        </w:rPr>
        <w:t>Similarly, RF are more prone to overfitting when estimated in smaller (sub)samples as compared to FLR.</w:t>
      </w:r>
      <w:r w:rsidR="00502C19">
        <w:rPr>
          <w:lang w:val="en-GB" w:eastAsia="en-GB"/>
        </w:rPr>
        <w:t xml:space="preserve"> </w:t>
      </w:r>
      <w:r w:rsidR="00605AA4">
        <w:rPr>
          <w:lang w:val="en-GB" w:eastAsia="en-GB"/>
        </w:rPr>
        <w:t xml:space="preserve">When compared with FLR, RF can best model any non-parametric relations with the outcome; hence, a further </w:t>
      </w:r>
      <w:r w:rsidR="004F3D51">
        <w:rPr>
          <w:lang w:val="en-GB" w:eastAsia="en-GB"/>
        </w:rPr>
        <w:t>explanation for the deficient performance of RF in our simulation</w:t>
      </w:r>
      <w:r w:rsidR="007F69A6">
        <w:rPr>
          <w:lang w:val="en-GB" w:eastAsia="en-GB"/>
        </w:rPr>
        <w:t xml:space="preserve"> may be that the terms </w:t>
      </w:r>
      <m:oMath>
        <m:sSub>
          <m:sSubPr>
            <m:ctrlPr>
              <w:rPr>
                <w:rFonts w:ascii="Cambria Math" w:hAnsi="Cambria Math"/>
                <w:i/>
                <w:lang w:val="en-GB" w:eastAsia="en-GB"/>
              </w:rPr>
            </m:ctrlPr>
          </m:sSubPr>
          <m:e>
            <m:r>
              <w:rPr>
                <w:rFonts w:ascii="Cambria Math" w:hAnsi="Cambria Math"/>
                <w:lang w:val="en-GB" w:eastAsia="en-GB"/>
              </w:rPr>
              <m:t>x</m:t>
            </m:r>
          </m:e>
          <m:sub>
            <m:r>
              <w:rPr>
                <w:rFonts w:ascii="Cambria Math" w:hAnsi="Cambria Math"/>
                <w:lang w:val="en-GB" w:eastAsia="en-GB"/>
              </w:rPr>
              <m:t>1</m:t>
            </m:r>
          </m:sub>
        </m:sSub>
      </m:oMath>
      <w:r w:rsidR="00605AA4">
        <w:rPr>
          <w:lang w:val="en-GB" w:eastAsia="en-GB"/>
        </w:rPr>
        <w:t xml:space="preserve"> and </w:t>
      </w:r>
      <m:oMath>
        <m:sSub>
          <m:sSubPr>
            <m:ctrlPr>
              <w:rPr>
                <w:rFonts w:ascii="Cambria Math" w:hAnsi="Cambria Math"/>
                <w:i/>
                <w:lang w:val="en-GB" w:eastAsia="en-GB"/>
              </w:rPr>
            </m:ctrlPr>
          </m:sSubPr>
          <m:e>
            <m:r>
              <w:rPr>
                <w:rFonts w:ascii="Cambria Math" w:hAnsi="Cambria Math"/>
                <w:lang w:val="en-GB" w:eastAsia="en-GB"/>
              </w:rPr>
              <m:t>x</m:t>
            </m:r>
          </m:e>
          <m:sub>
            <m:r>
              <w:rPr>
                <w:rFonts w:ascii="Cambria Math" w:hAnsi="Cambria Math"/>
                <w:lang w:val="en-GB" w:eastAsia="en-GB"/>
              </w:rPr>
              <m:t>2</m:t>
            </m:r>
          </m:sub>
        </m:sSub>
      </m:oMath>
      <w:r w:rsidR="00605AA4">
        <w:rPr>
          <w:lang w:val="en-GB" w:eastAsia="en-GB"/>
        </w:rPr>
        <w:t xml:space="preserve">, which have non-parametric relations with </w:t>
      </w:r>
      <m:oMath>
        <m:r>
          <w:rPr>
            <w:rFonts w:ascii="Cambria Math" w:hAnsi="Cambria Math"/>
            <w:lang w:val="en-GB" w:eastAsia="en-GB"/>
          </w:rPr>
          <m:t>y</m:t>
        </m:r>
      </m:oMath>
      <w:r w:rsidR="00605AA4">
        <w:rPr>
          <w:lang w:val="en-GB" w:eastAsia="en-GB"/>
        </w:rPr>
        <w:t xml:space="preserve">, </w:t>
      </w:r>
      <w:r w:rsidR="007F69A6">
        <w:rPr>
          <w:lang w:val="en-GB" w:eastAsia="en-GB"/>
        </w:rPr>
        <w:t>are always observed.</w:t>
      </w:r>
      <w:r w:rsidR="00605AA4">
        <w:rPr>
          <w:lang w:val="en-GB" w:eastAsia="en-GB"/>
        </w:rPr>
        <w:t xml:space="preserve"> </w:t>
      </w:r>
      <w:r w:rsidR="00502C19">
        <w:rPr>
          <w:lang w:val="en-GB" w:eastAsia="en-GB"/>
        </w:rPr>
        <w:t xml:space="preserve">The difference between FLR and RF is particularly apparent for PS and JMI-CM. </w:t>
      </w:r>
    </w:p>
    <w:p w14:paraId="6D319BBC" w14:textId="18C20468" w:rsidR="0072312D" w:rsidRDefault="00F333C9" w:rsidP="00B64920">
      <w:pPr>
        <w:rPr>
          <w:lang w:val="en-GB" w:eastAsia="en-GB"/>
        </w:rPr>
      </w:pPr>
      <w:r w:rsidRPr="33C8D749">
        <w:rPr>
          <w:rFonts w:ascii="Calibri Light" w:hAnsi="Calibri Light"/>
          <w:lang w:val="en-GB" w:eastAsia="en-GB"/>
        </w:rPr>
        <w:t xml:space="preserve">An important limitation to our simulation study is the choice of DGM. </w:t>
      </w:r>
      <w:r>
        <w:rPr>
          <w:lang w:val="en-GB" w:eastAsia="en-GB"/>
        </w:rPr>
        <w:t xml:space="preserve">Previously, </w:t>
      </w:r>
      <w:r w:rsidRPr="33C8D749">
        <w:rPr>
          <w:lang w:val="en-GB" w:eastAsia="en-GB"/>
        </w:rPr>
        <w:t xml:space="preserve">low correlations have been associated with limited performance of JMI </w:t>
      </w:r>
      <w:r w:rsidRPr="33C8D749">
        <w:rPr>
          <w:lang w:val="en-GB" w:eastAsia="en-GB"/>
        </w:rPr>
        <w:fldChar w:fldCharType="begin"/>
      </w:r>
      <w:r>
        <w:rPr>
          <w:lang w:val="en-GB" w:eastAsia="en-GB"/>
        </w:rPr>
        <w:instrText xml:space="preserve"> ADDIN ZOTERO_ITEM CSL_CITATION {"citationID":"yXX2hrhc","properties":{"formattedCitation":"(13)","plainCitation":"(13)","noteIndex":0},"citationItems":[{"id":801,"uris":["http://zotero.org/groups/2505537/items/ZSX8JPKY"],"uri":["http://zotero.org/groups/2505537/items/ZSX8JPKY"],"itemData":{"id":801,"type":"article-journal","abstract":"Objectives: In clinical practice, many prediction models cannot be used when predictor values are missing. We, therefore, propose and evaluate methods for real-time imputation. Study Design and Setting: We describe (i) mean imputation (where missing values are replaced by the sample mean), (ii) joint modeling imputation (JMI, where we use a multivariate normal approximation to generate patient-speciﬁc imputations), and (iii) conditional modeling imputation (CMI, where a multivariable imputation model is derived for each predictor from a population). We compared these methods in a case study evaluating the root mean squared error (RMSE) and coverage of the 95% conﬁdence intervals (i.e., the proportion of conﬁdence intervals that contain the true predictor value) of imputed predictor values.\nResults: eRMSE was lowest when adopting JMI or CMI, although imputation of individual predictors did not always lead to substantial improvements as compared to mean imputation. JMI and CMI appeared particularly useful when the values of multiple predictors of the model were missing. Coverage reached the nominal level (i.e., 95%) for both CMI and JMI.\nConclusion: Multiple imputations using either CMI or JMI is recommended when dealing with missing predictor values in real-time settings. Ó 2021 The Authors. Published by Elsevier Inc. This is an open access article under the CC BY license (http://creativecommons. org/licenses/by/4.0/).","container-title":"Journal of Clinical Epidemiology","DOI":"10.1016/j.jclinepi.2021.01.003","ISSN":"08954356","journalAbbreviation":"Journal of Clinical Epidemiology","language":"en","page":"22-34","source":"DOI.org (Crossref)","title":"Real-time imputation of missing predictor values improved the application of prediction models in daily practice","volume":"134","author":[{"family":"Nijman","given":"Steven Willem Joost"},{"family":"Groenhof","given":"T. Katrien J."},{"family":"Hoogland","given":"Jeroen"},{"family":"Bots","given":"Michiel L."},{"family":"Brandjes","given":"Menno"},{"family":"Jacobs","given":"John J.L."},{"family":"Asselbergs","given":"Folkert W."},{"family":"Moons","given":"Karel G.M."},{"family":"Debray","given":"Thomas P.A."}],"issued":{"date-parts":[["2021",6]]}}}],"schema":"https://github.com/citation-style-language/schema/raw/master/csl-citation.json"} </w:instrText>
      </w:r>
      <w:r w:rsidRPr="33C8D749">
        <w:rPr>
          <w:lang w:val="en-GB" w:eastAsia="en-GB"/>
        </w:rPr>
        <w:fldChar w:fldCharType="separate"/>
      </w:r>
      <w:r>
        <w:rPr>
          <w:noProof/>
          <w:lang w:val="en-GB" w:eastAsia="en-GB"/>
        </w:rPr>
        <w:t>(13)</w:t>
      </w:r>
      <w:r w:rsidRPr="33C8D749">
        <w:rPr>
          <w:lang w:val="en-GB" w:eastAsia="en-GB"/>
        </w:rPr>
        <w:fldChar w:fldCharType="end"/>
      </w:r>
      <w:r>
        <w:rPr>
          <w:lang w:val="en-GB" w:eastAsia="en-GB"/>
        </w:rPr>
        <w:t>. Consequently,</w:t>
      </w:r>
      <w:r w:rsidRPr="33C8D749">
        <w:rPr>
          <w:rFonts w:ascii="Calibri Light" w:hAnsi="Calibri Light"/>
          <w:lang w:val="en-GB" w:eastAsia="en-GB"/>
        </w:rPr>
        <w:t xml:space="preserve"> moderate correlations between predictor variables were imposed on the predictor space</w:t>
      </w:r>
      <w:r w:rsidRPr="00C6512C">
        <w:rPr>
          <w:rFonts w:ascii="Calibri Light" w:hAnsi="Calibri Light"/>
          <w:lang w:val="en-GB" w:eastAsia="en-GB"/>
        </w:rPr>
        <w:t>.</w:t>
      </w:r>
      <w:r w:rsidRPr="00C6512C">
        <w:rPr>
          <w:lang w:val="en-GB" w:eastAsia="en-GB"/>
        </w:rPr>
        <w:t xml:space="preserve"> This limits the potential usefulness of imputation methods, as their implementation relies on the presence of </w:t>
      </w:r>
      <w:r>
        <w:rPr>
          <w:lang w:val="en-GB" w:eastAsia="en-GB"/>
        </w:rPr>
        <w:t xml:space="preserve">(high) </w:t>
      </w:r>
      <w:r w:rsidRPr="00C6512C">
        <w:rPr>
          <w:lang w:val="en-GB" w:eastAsia="en-GB"/>
        </w:rPr>
        <w:t xml:space="preserve">correlations in the observed </w:t>
      </w:r>
      <w:r>
        <w:rPr>
          <w:lang w:val="en-GB" w:eastAsia="en-GB"/>
        </w:rPr>
        <w:t xml:space="preserve">clinical </w:t>
      </w:r>
      <w:r w:rsidRPr="00C6512C">
        <w:rPr>
          <w:lang w:val="en-GB" w:eastAsia="en-GB"/>
        </w:rPr>
        <w:t>data.</w:t>
      </w:r>
      <w:r>
        <w:rPr>
          <w:lang w:val="en-GB" w:eastAsia="en-GB"/>
        </w:rPr>
        <w:t xml:space="preserve"> As only one surrogate is used per missing predictor variable, surrogate splits are essentially a </w:t>
      </w:r>
      <w:r w:rsidR="00DA2496">
        <w:rPr>
          <w:lang w:val="en-GB" w:eastAsia="en-GB"/>
        </w:rPr>
        <w:t>univariable</w:t>
      </w:r>
      <w:r>
        <w:rPr>
          <w:lang w:val="en-GB" w:eastAsia="en-GB"/>
        </w:rPr>
        <w:t xml:space="preserve"> missing data handling approach and also very heavily rely upon the correlation between the missing predictor value and the surrogate replacement value </w:t>
      </w:r>
      <w:r w:rsidRPr="33C8D749">
        <w:rPr>
          <w:lang w:val="en-GB" w:eastAsia="en-GB"/>
        </w:rPr>
        <w:fldChar w:fldCharType="begin"/>
      </w:r>
      <w:r w:rsidR="003610A0">
        <w:rPr>
          <w:lang w:val="en-GB" w:eastAsia="en-GB"/>
        </w:rPr>
        <w:instrText xml:space="preserve"> ADDIN ZOTERO_ITEM CSL_CITATION {"citationID":"vVitGnHN","properties":{"formattedCitation":"(25)","plainCitation":"(25)","noteIndex":0},"citationItems":[{"id":853,"uris":["http://zotero.org/users/6411374/items/P2H7GERY"],"uri":["http://zotero.org/users/6411374/items/P2H7GERY"],"itemData":{"id":853,"type":"article-journal","container-title":"Applied Artificial Intelligence","DOI":"10.1080/08839510902872223","ISSN":"0883-9514, 1087-6545","issue":"5","journalAbbreviation":"Applied Artificial Intelligence","language":"en","page":"373-405","source":"DOI.org (Crossref)","title":"AN EMPIRICAL COMPARISON OF TECHNIQUES FOR HANDLING INCOMPLETE DATA USING DECISION TREES","volume":"23","author":[{"family":"Twala","given":"Bhekisipho"}],"issued":{"date-parts":[["2009",5,4]]}}}],"schema":"https://github.com/citation-style-language/schema/raw/master/csl-citation.json"} </w:instrText>
      </w:r>
      <w:r w:rsidRPr="33C8D749">
        <w:rPr>
          <w:lang w:val="en-GB" w:eastAsia="en-GB"/>
        </w:rPr>
        <w:fldChar w:fldCharType="separate"/>
      </w:r>
      <w:r w:rsidR="003610A0">
        <w:rPr>
          <w:noProof/>
          <w:lang w:val="en-GB" w:eastAsia="en-GB"/>
        </w:rPr>
        <w:t>(25)</w:t>
      </w:r>
      <w:r w:rsidRPr="33C8D749">
        <w:rPr>
          <w:lang w:val="en-GB" w:eastAsia="en-GB"/>
        </w:rPr>
        <w:fldChar w:fldCharType="end"/>
      </w:r>
      <w:r>
        <w:rPr>
          <w:lang w:val="en-GB" w:eastAsia="en-GB"/>
        </w:rPr>
        <w:t>. In contrast, PS are</w:t>
      </w:r>
      <w:r w:rsidRPr="33C8D749">
        <w:rPr>
          <w:lang w:val="en-GB" w:eastAsia="en-GB"/>
        </w:rPr>
        <w:t xml:space="preserve"> not susceptible to performance loss when predictor variables have low correlations. </w:t>
      </w:r>
      <w:r>
        <w:rPr>
          <w:lang w:val="en-GB" w:eastAsia="en-GB"/>
        </w:rPr>
        <w:t xml:space="preserve">It may be expected that </w:t>
      </w:r>
      <w:r>
        <w:rPr>
          <w:lang w:val="en-GB" w:eastAsia="en-GB"/>
        </w:rPr>
        <w:lastRenderedPageBreak/>
        <w:t>multivariable approaches such as JMI perform better when compared with surrogate splits, especially when multiple variables are related to each other.</w:t>
      </w:r>
      <w:commentRangeStart w:id="241"/>
      <w:r>
        <w:rPr>
          <w:lang w:val="en-GB" w:eastAsia="en-GB"/>
        </w:rPr>
        <w:t xml:space="preserve"> Still</w:t>
      </w:r>
      <w:r w:rsidRPr="33C8D749">
        <w:rPr>
          <w:lang w:val="en-GB" w:eastAsia="en-GB"/>
        </w:rPr>
        <w:t>, the choice of DGM may</w:t>
      </w:r>
      <w:r>
        <w:rPr>
          <w:lang w:val="en-GB" w:eastAsia="en-GB"/>
        </w:rPr>
        <w:t xml:space="preserve"> have influenced the performance of both JMI and surrogate splits</w:t>
      </w:r>
      <w:r w:rsidRPr="33C8D749">
        <w:rPr>
          <w:lang w:val="en-GB" w:eastAsia="en-GB"/>
        </w:rPr>
        <w:t>.</w:t>
      </w:r>
      <w:r>
        <w:rPr>
          <w:lang w:val="en-GB" w:eastAsia="en-GB"/>
        </w:rPr>
        <w:t xml:space="preserve"> </w:t>
      </w:r>
      <w:commentRangeEnd w:id="241"/>
      <w:r>
        <w:rPr>
          <w:rStyle w:val="CommentReference"/>
          <w:rFonts w:eastAsiaTheme="minorHAnsi"/>
        </w:rPr>
        <w:commentReference w:id="241"/>
      </w:r>
    </w:p>
    <w:p w14:paraId="4D523157" w14:textId="438C01E6" w:rsidR="0072312D" w:rsidRPr="0072312D" w:rsidRDefault="00F333C9" w:rsidP="00B64920">
      <w:pPr>
        <w:rPr>
          <w:lang w:val="en-GB" w:eastAsia="en-GB"/>
        </w:rPr>
      </w:pPr>
      <w:r>
        <w:rPr>
          <w:lang w:val="en-GB" w:eastAsia="en-GB"/>
        </w:rPr>
        <w:t xml:space="preserve">Additionally, to avoid overfitting, prediction models are typically designed as simple as possible, and predictors that are strongly correlated to one another are often omitted. Likewise, in our simulation study, we only generated 10 covariates, all of which were used for development of the prediction model and imputation strategies. In practice, however, many more additional variables may be available. It is therefore possible that some variables, if not for prediction, may be helpful for generating more accurate imputations. For example, previous studies have shown that these auxiliary variables (i.e., not part of the prediction model) improve JMI performance </w:t>
      </w:r>
      <w:r>
        <w:rPr>
          <w:lang w:val="en-GB" w:eastAsia="en-GB"/>
        </w:rPr>
        <w:fldChar w:fldCharType="begin"/>
      </w:r>
      <w:r>
        <w:rPr>
          <w:lang w:val="en-GB" w:eastAsia="en-GB"/>
        </w:rPr>
        <w:instrText xml:space="preserve"> ADDIN ZOTERO_ITEM CSL_CITATION {"citationID":"Fj2QSbIa","properties":{"formattedCitation":"(12)","plainCitation":"(12)","noteIndex":0},"citationItems":[{"id":799,"uris":["http://zotero.org/groups/2505537/items/WF8M4IKU"],"uri":["http://zotero.org/groups/2505537/items/WF8M4IKU"],"itemData":{"id":799,"type":"article-journal","abstract":"Abstract\n            \n              Aims\n              Use of prediction models is widely recommended by clinical guidelines, but usually requires complete information on all predictors, which is not always available in daily practice. We aim to describe two methods for real-time handling of missing predictor values when using prediction models in practice.\n            \n            \n              Methods and results\n              We compare the widely used method of mean imputation (M-imp) to a method that personalizes the imputations by taking advantage of the observed patient characteristics. These characteristics may include both prediction model variables and other characteristics (auxiliary variables). The method was implemented using imputation from a joint multivariate normal model of the patient characteristics (joint modelling imputation; JMI). Data from two different cardiovascular cohorts with cardiovascular predictors and outcome were used to evaluate the real-time imputation methods. We quantified the prediction model’s overall performance [mean squared error (MSE) of linear predictor], discrimination (c-index), calibration (intercept and slope), and net benefit (decision curve analysis). When compared with mean imputation, JMI substantially improved the MSE (0.10 vs. 0.13), c-index (0.70 vs. 0.68), and calibration (calibration-in-the-large: 0.04 vs. 0.06; calibration slope: 1.01 vs. 0.92), especially when incorporating auxiliary variables. When the imputation method was based on an external cohort, calibration deteriorated, but discrimination remained similar.\n            \n            \n              Conclusions\n              We recommend JMI with auxiliary variables for real-time imputation of missing values, and to update imputation models when implementing them in new settings or (sub)populations.","container-title":"European Heart Journal - Digital Health","DOI":"10.1093/ehjdh/ztaa016","ISSN":"2634-3916","issue":"1","language":"en","page":"154-164","source":"DOI.org (Crossref)","title":"Real-time imputation of missing predictor values in clinical practice","volume":"2","author":[{"family":"Nijman","given":"Steven W J"},{"family":"Hoogland","given":"Jeroen"},{"family":"Groenhof","given":"T Katrien J"},{"family":"Brandjes","given":"Menno"},{"family":"Jacobs","given":"John J L"},{"family":"Bots","given":"Michiel L"},{"family":"Asselbergs","given":"Folkert W"},{"family":"Moons","given":"Karel G M"},{"family":"Debray","given":"Thomas P A"}],"issued":{"date-parts":[["2021",5,4]]}}}],"schema":"https://github.com/citation-style-language/schema/raw/master/csl-citation.json"} </w:instrText>
      </w:r>
      <w:r>
        <w:rPr>
          <w:lang w:val="en-GB" w:eastAsia="en-GB"/>
        </w:rPr>
        <w:fldChar w:fldCharType="separate"/>
      </w:r>
      <w:r>
        <w:rPr>
          <w:noProof/>
          <w:lang w:val="en-GB" w:eastAsia="en-GB"/>
        </w:rPr>
        <w:t>(12)</w:t>
      </w:r>
      <w:r>
        <w:rPr>
          <w:lang w:val="en-GB" w:eastAsia="en-GB"/>
        </w:rPr>
        <w:fldChar w:fldCharType="end"/>
      </w:r>
      <w:r>
        <w:rPr>
          <w:lang w:val="en-GB" w:eastAsia="en-GB"/>
        </w:rPr>
        <w:t xml:space="preserve">. Thus, data handling strategies which rely on correlations between variables should have access to all relevant variables, even if they are not used for generating risk predictions. </w:t>
      </w:r>
    </w:p>
    <w:p w14:paraId="26C59E0E" w14:textId="6FEA044C" w:rsidR="0072312D" w:rsidRDefault="00F333C9" w:rsidP="00B64920">
      <w:pPr>
        <w:rPr>
          <w:lang w:val="en-GB" w:eastAsia="en-GB"/>
        </w:rPr>
      </w:pPr>
      <w:r>
        <w:rPr>
          <w:shd w:val="clear" w:color="auto" w:fill="FFFFFF"/>
          <w:lang w:val="en-GB" w:eastAsia="en-GB"/>
        </w:rPr>
        <w:t xml:space="preserve">Generally, </w:t>
      </w:r>
      <w:r w:rsidR="00C81DCB">
        <w:rPr>
          <w:shd w:val="clear" w:color="auto" w:fill="FFFFFF"/>
          <w:lang w:val="en-GB" w:eastAsia="en-GB"/>
        </w:rPr>
        <w:t>PS</w:t>
      </w:r>
      <w:r w:rsidR="00927A62">
        <w:rPr>
          <w:shd w:val="clear" w:color="auto" w:fill="FFFFFF"/>
          <w:lang w:val="en-GB" w:eastAsia="en-GB"/>
        </w:rPr>
        <w:t xml:space="preserve"> </w:t>
      </w:r>
      <w:r>
        <w:rPr>
          <w:shd w:val="clear" w:color="auto" w:fill="FFFFFF"/>
          <w:lang w:val="en-GB" w:eastAsia="en-GB"/>
        </w:rPr>
        <w:t xml:space="preserve">has </w:t>
      </w:r>
      <w:r w:rsidR="00AA4830">
        <w:rPr>
          <w:shd w:val="clear" w:color="auto" w:fill="FFFFFF"/>
          <w:lang w:val="en-GB" w:eastAsia="en-GB"/>
        </w:rPr>
        <w:t xml:space="preserve">adequate </w:t>
      </w:r>
      <w:r w:rsidR="00EF5EEC">
        <w:rPr>
          <w:shd w:val="clear" w:color="auto" w:fill="FFFFFF"/>
          <w:lang w:val="en-GB" w:eastAsia="en-GB"/>
        </w:rPr>
        <w:t>prediction model performance in the presence of missing data.</w:t>
      </w:r>
      <w:r w:rsidR="009F2AD8">
        <w:rPr>
          <w:shd w:val="clear" w:color="auto" w:fill="FFFFFF"/>
          <w:lang w:val="en-GB" w:eastAsia="en-GB"/>
        </w:rPr>
        <w:t xml:space="preserve"> A major advantage </w:t>
      </w:r>
      <w:r w:rsidR="00CB176F">
        <w:rPr>
          <w:shd w:val="clear" w:color="auto" w:fill="FFFFFF"/>
          <w:lang w:val="en-GB" w:eastAsia="en-GB"/>
        </w:rPr>
        <w:t xml:space="preserve">for </w:t>
      </w:r>
      <w:r w:rsidR="009F2AD8">
        <w:rPr>
          <w:shd w:val="clear" w:color="auto" w:fill="FFFFFF"/>
          <w:lang w:val="en-GB" w:eastAsia="en-GB"/>
        </w:rPr>
        <w:t>PS</w:t>
      </w:r>
      <w:r w:rsidR="00CB176F">
        <w:rPr>
          <w:shd w:val="clear" w:color="auto" w:fill="FFFFFF"/>
          <w:lang w:val="en-GB" w:eastAsia="en-GB"/>
        </w:rPr>
        <w:t>, in addition to its resistance to low correlations,</w:t>
      </w:r>
      <w:r w:rsidR="009F2AD8">
        <w:rPr>
          <w:shd w:val="clear" w:color="auto" w:fill="FFFFFF"/>
          <w:lang w:val="en-GB" w:eastAsia="en-GB"/>
        </w:rPr>
        <w:t xml:space="preserve"> </w:t>
      </w:r>
      <w:r w:rsidR="00CB176F">
        <w:rPr>
          <w:shd w:val="clear" w:color="auto" w:fill="FFFFFF"/>
          <w:lang w:val="en-GB" w:eastAsia="en-GB"/>
        </w:rPr>
        <w:t xml:space="preserve">is that it </w:t>
      </w:r>
      <w:r w:rsidR="009F2AD8">
        <w:rPr>
          <w:shd w:val="clear" w:color="auto" w:fill="FFFFFF"/>
          <w:lang w:val="en-GB" w:eastAsia="en-GB"/>
        </w:rPr>
        <w:t>do</w:t>
      </w:r>
      <w:r w:rsidR="00CB176F">
        <w:rPr>
          <w:shd w:val="clear" w:color="auto" w:fill="FFFFFF"/>
          <w:lang w:val="en-GB" w:eastAsia="en-GB"/>
        </w:rPr>
        <w:t>es</w:t>
      </w:r>
      <w:r w:rsidR="009F2AD8">
        <w:rPr>
          <w:shd w:val="clear" w:color="auto" w:fill="FFFFFF"/>
          <w:lang w:val="en-GB" w:eastAsia="en-GB"/>
        </w:rPr>
        <w:t xml:space="preserve"> not require MAR assumptions</w:t>
      </w:r>
      <w:r w:rsidR="00CB176F">
        <w:rPr>
          <w:shd w:val="clear" w:color="auto" w:fill="FFFFFF"/>
          <w:lang w:val="en-GB" w:eastAsia="en-GB"/>
        </w:rPr>
        <w:t>.</w:t>
      </w:r>
      <w:r w:rsidR="009F2AD8">
        <w:rPr>
          <w:shd w:val="clear" w:color="auto" w:fill="FFFFFF"/>
          <w:lang w:val="en-GB" w:eastAsia="en-GB"/>
        </w:rPr>
        <w:t xml:space="preserve"> </w:t>
      </w:r>
      <w:r w:rsidR="00CB176F">
        <w:rPr>
          <w:shd w:val="clear" w:color="auto" w:fill="FFFFFF"/>
          <w:lang w:val="en-GB" w:eastAsia="en-GB"/>
        </w:rPr>
        <w:t>In real-world datasets PS, therefore, offer an appealing solution.</w:t>
      </w:r>
      <w:r w:rsidR="009F2AD8">
        <w:rPr>
          <w:shd w:val="clear" w:color="auto" w:fill="FFFFFF"/>
          <w:lang w:val="en-GB" w:eastAsia="en-GB"/>
        </w:rPr>
        <w:t xml:space="preserve"> </w:t>
      </w:r>
      <w:r w:rsidR="00CB176F">
        <w:rPr>
          <w:shd w:val="clear" w:color="auto" w:fill="FFFFFF"/>
          <w:lang w:val="en-GB" w:eastAsia="en-GB"/>
        </w:rPr>
        <w:t>W</w:t>
      </w:r>
      <w:r w:rsidR="00EF5EEC">
        <w:rPr>
          <w:shd w:val="clear" w:color="auto" w:fill="FFFFFF"/>
          <w:lang w:val="en-GB" w:eastAsia="en-GB"/>
        </w:rPr>
        <w:t xml:space="preserve">hen PS </w:t>
      </w:r>
      <w:r w:rsidR="00502C19">
        <w:rPr>
          <w:shd w:val="clear" w:color="auto" w:fill="FFFFFF"/>
          <w:lang w:val="en-GB" w:eastAsia="en-GB"/>
        </w:rPr>
        <w:t>is</w:t>
      </w:r>
      <w:r w:rsidR="00EF5EEC">
        <w:rPr>
          <w:shd w:val="clear" w:color="auto" w:fill="FFFFFF"/>
          <w:lang w:val="en-GB" w:eastAsia="en-GB"/>
        </w:rPr>
        <w:t xml:space="preserve"> </w:t>
      </w:r>
      <w:r w:rsidR="00502C19">
        <w:rPr>
          <w:shd w:val="clear" w:color="auto" w:fill="FFFFFF"/>
          <w:lang w:val="en-GB" w:eastAsia="en-GB"/>
        </w:rPr>
        <w:t xml:space="preserve">paired with </w:t>
      </w:r>
      <w:r w:rsidR="00EF5EEC">
        <w:rPr>
          <w:shd w:val="clear" w:color="auto" w:fill="FFFFFF"/>
          <w:lang w:val="en-GB" w:eastAsia="en-GB"/>
        </w:rPr>
        <w:t xml:space="preserve">RF, </w:t>
      </w:r>
      <w:r w:rsidR="00CB176F">
        <w:rPr>
          <w:shd w:val="clear" w:color="auto" w:fill="FFFFFF"/>
          <w:lang w:val="en-GB" w:eastAsia="en-GB"/>
        </w:rPr>
        <w:t xml:space="preserve">however, </w:t>
      </w:r>
      <w:r w:rsidR="00EF5EEC">
        <w:rPr>
          <w:shd w:val="clear" w:color="auto" w:fill="FFFFFF"/>
          <w:lang w:val="en-GB" w:eastAsia="en-GB"/>
        </w:rPr>
        <w:t>problems arise</w:t>
      </w:r>
      <w:r w:rsidR="00C81DCB">
        <w:rPr>
          <w:shd w:val="clear" w:color="auto" w:fill="FFFFFF"/>
          <w:lang w:val="en-GB" w:eastAsia="en-GB"/>
        </w:rPr>
        <w:t>.</w:t>
      </w:r>
      <w:r w:rsidR="00502C19">
        <w:rPr>
          <w:shd w:val="clear" w:color="auto" w:fill="FFFFFF"/>
          <w:lang w:val="en-GB" w:eastAsia="en-GB"/>
        </w:rPr>
        <w:t xml:space="preserve"> </w:t>
      </w:r>
      <w:commentRangeStart w:id="242"/>
      <w:r w:rsidR="00502C19">
        <w:rPr>
          <w:lang w:val="en-GB" w:eastAsia="en-GB"/>
        </w:rPr>
        <w:t>These problems</w:t>
      </w:r>
      <w:r w:rsidR="00502C19" w:rsidRPr="33C8D749">
        <w:rPr>
          <w:lang w:val="en-GB" w:eastAsia="en-GB"/>
        </w:rPr>
        <w:t xml:space="preserve"> may be explained by the fact that less predictors ultimately restrict how much a random forest may vary between each tree </w:t>
      </w:r>
      <w:r w:rsidR="00502C19" w:rsidRPr="33C8D749">
        <w:rPr>
          <w:lang w:val="en-GB" w:eastAsia="en-GB"/>
        </w:rPr>
        <w:fldChar w:fldCharType="begin"/>
      </w:r>
      <w:r w:rsidR="003610A0">
        <w:rPr>
          <w:lang w:val="en-GB" w:eastAsia="en-GB"/>
        </w:rPr>
        <w:instrText xml:space="preserve"> ADDIN ZOTERO_ITEM CSL_CITATION {"citationID":"39YkaqjT","properties":{"formattedCitation":"(26)","plainCitation":"(26)","noteIndex":0},"citationItems":[{"id":883,"uris":["http://zotero.org/users/6411374/items/PQPE35BD"],"uri":["http://zotero.org/users/6411374/items/PQPE35BD"],"itemData":{"id":883,"type":"article-journal","abstract":"Background: Supervised machine learning algorithms have been a dominant method in the data mining field. Disease prediction using health data has recently shown a potential application area for these methods. This study ai7ms to identify the key trends among different types of supervised machine learning algorithms, and their performance and usage for disease risk prediction.\nMethods: In this study, extensive research efforts were made to identify those studies that applied more than one supervised machine learning algorithm on single disease prediction. Two databases (i.e., Scopus and PubMed) were searched for different types of search items. Thus, we selected 48 articles in total for the comparison among variants supervised machine learning algorithms for disease prediction.\nResults: We found that the Support Vector Machine (SVM) algorithm is applied most frequently (in 29 studies) followed by the Naïve Bayes algorithm (in 23 studies). However, the Random Forest (RF) algorithm showed superior accuracy comparatively. Of the 17 studies where it was applied, RF showed the highest accuracy in 9 of them, i.e., 53%. This was followed by SVM which topped in 41% of the studies it was considered.\nConclusion: This study provides a wide overview of the relative performance of different variants of supervised machine learning algorithms for disease prediction. This important information of relative performance can be used to aid researchers in the selection of an appropriate supervised machine learning algorithm for their studies.","container-title":"BMC Medical Informatics and Decision Making","DOI":"10.1186/s12911-019-1004-8","ISSN":"1472-6947","issue":"1","journalAbbreviation":"BMC Med Inform Decis Mak","language":"en","page":"281","source":"DOI.org (Crossref)","title":"Comparing different supervised machine learning algorithms for disease prediction","volume":"19","author":[{"family":"Uddin","given":"Shahadat"},{"family":"Khan","given":"Arif"},{"family":"Hossain","given":"Md Ekramul"},{"family":"Moni","given":"Mohammad Ali"}],"issued":{"date-parts":[["2019",12]]}}}],"schema":"https://github.com/citation-style-language/schema/raw/master/csl-citation.json"} </w:instrText>
      </w:r>
      <w:r w:rsidR="00502C19" w:rsidRPr="33C8D749">
        <w:rPr>
          <w:lang w:val="en-GB" w:eastAsia="en-GB"/>
        </w:rPr>
        <w:fldChar w:fldCharType="separate"/>
      </w:r>
      <w:r w:rsidR="003610A0">
        <w:rPr>
          <w:noProof/>
          <w:lang w:val="en-GB" w:eastAsia="en-GB"/>
        </w:rPr>
        <w:t>(26)</w:t>
      </w:r>
      <w:r w:rsidR="00502C19" w:rsidRPr="33C8D749">
        <w:rPr>
          <w:lang w:val="en-GB" w:eastAsia="en-GB"/>
        </w:rPr>
        <w:fldChar w:fldCharType="end"/>
      </w:r>
      <w:r w:rsidR="00502C19" w:rsidRPr="33C8D749">
        <w:rPr>
          <w:lang w:val="en-GB" w:eastAsia="en-GB"/>
        </w:rPr>
        <w:t xml:space="preserve">. In other words, if there are less features available, as is the case </w:t>
      </w:r>
      <w:r w:rsidR="003E78FA">
        <w:rPr>
          <w:lang w:val="en-GB" w:eastAsia="en-GB"/>
        </w:rPr>
        <w:t>for</w:t>
      </w:r>
      <w:r w:rsidR="00502C19" w:rsidRPr="33C8D749">
        <w:rPr>
          <w:lang w:val="en-GB" w:eastAsia="en-GB"/>
        </w:rPr>
        <w:t xml:space="preserve"> </w:t>
      </w:r>
      <w:r w:rsidR="003E78FA">
        <w:rPr>
          <w:lang w:val="en-GB" w:eastAsia="en-GB"/>
        </w:rPr>
        <w:t>PS</w:t>
      </w:r>
      <w:r w:rsidR="00502C19" w:rsidRPr="33C8D749">
        <w:rPr>
          <w:lang w:val="en-GB" w:eastAsia="en-GB"/>
        </w:rPr>
        <w:t xml:space="preserve">, </w:t>
      </w:r>
      <w:r w:rsidR="0098009E">
        <w:rPr>
          <w:lang w:val="en-GB" w:eastAsia="en-GB"/>
        </w:rPr>
        <w:t xml:space="preserve">the </w:t>
      </w:r>
      <w:r w:rsidR="00B73EE5">
        <w:rPr>
          <w:lang w:val="en-GB" w:eastAsia="en-GB"/>
        </w:rPr>
        <w:t>variability</w:t>
      </w:r>
      <w:r w:rsidR="0098009E">
        <w:rPr>
          <w:lang w:val="en-GB" w:eastAsia="en-GB"/>
        </w:rPr>
        <w:t xml:space="preserve"> between trees is</w:t>
      </w:r>
      <w:r w:rsidR="00502C19" w:rsidRPr="33C8D749">
        <w:rPr>
          <w:lang w:val="en-GB" w:eastAsia="en-GB"/>
        </w:rPr>
        <w:t xml:space="preserve"> limited. </w:t>
      </w:r>
      <w:r w:rsidR="00C81DCB">
        <w:rPr>
          <w:shd w:val="clear" w:color="auto" w:fill="FFFFFF"/>
          <w:lang w:val="en-GB" w:eastAsia="en-GB"/>
        </w:rPr>
        <w:t xml:space="preserve"> </w:t>
      </w:r>
      <w:commentRangeEnd w:id="242"/>
      <w:r w:rsidR="00502C19">
        <w:rPr>
          <w:rStyle w:val="CommentReference"/>
          <w:rFonts w:eastAsiaTheme="minorHAnsi"/>
        </w:rPr>
        <w:commentReference w:id="242"/>
      </w:r>
      <w:r w:rsidR="00AA4830">
        <w:rPr>
          <w:shd w:val="clear" w:color="auto" w:fill="FFFFFF"/>
          <w:lang w:val="en-GB" w:eastAsia="en-GB"/>
        </w:rPr>
        <w:t xml:space="preserve"> </w:t>
      </w:r>
      <w:r w:rsidR="00E07F7A">
        <w:rPr>
          <w:shd w:val="clear" w:color="auto" w:fill="FFFFFF"/>
          <w:lang w:val="en-GB" w:eastAsia="en-GB"/>
        </w:rPr>
        <w:t>Similarly, surrogate splits perform relatively poor</w:t>
      </w:r>
      <w:r w:rsidR="00DA2496">
        <w:rPr>
          <w:shd w:val="clear" w:color="auto" w:fill="FFFFFF"/>
          <w:lang w:val="en-GB" w:eastAsia="en-GB"/>
        </w:rPr>
        <w:t xml:space="preserve">, which can be explained by the strong dependence on high correlations and the univariable approach. For example, in </w:t>
      </w:r>
      <w:r w:rsidR="00094DDF">
        <w:rPr>
          <w:shd w:val="clear" w:color="auto" w:fill="FFFFFF"/>
          <w:lang w:val="en-GB" w:eastAsia="en-GB"/>
        </w:rPr>
        <w:t xml:space="preserve">the </w:t>
      </w:r>
      <w:r w:rsidR="00DA2496">
        <w:rPr>
          <w:shd w:val="clear" w:color="auto" w:fill="FFFFFF"/>
          <w:lang w:val="en-GB" w:eastAsia="en-GB"/>
        </w:rPr>
        <w:t>worst-case scenario</w:t>
      </w:r>
      <w:r w:rsidR="00094DDF">
        <w:rPr>
          <w:shd w:val="clear" w:color="auto" w:fill="FFFFFF"/>
          <w:lang w:val="en-GB" w:eastAsia="en-GB"/>
        </w:rPr>
        <w:t xml:space="preserve"> </w:t>
      </w:r>
      <w:r w:rsidR="00DA2496">
        <w:rPr>
          <w:shd w:val="clear" w:color="auto" w:fill="FFFFFF"/>
          <w:lang w:val="en-GB" w:eastAsia="en-GB"/>
        </w:rPr>
        <w:t xml:space="preserve">only </w:t>
      </w:r>
      <m:oMath>
        <m:sSub>
          <m:sSubPr>
            <m:ctrlPr>
              <w:rPr>
                <w:rFonts w:ascii="Cambria Math" w:hAnsi="Cambria Math"/>
                <w:i/>
                <w:lang w:val="en-GB" w:eastAsia="en-GB"/>
              </w:rPr>
            </m:ctrlPr>
          </m:sSubPr>
          <m:e>
            <m:r>
              <w:rPr>
                <w:rFonts w:ascii="Cambria Math" w:hAnsi="Cambria Math"/>
                <w:lang w:val="en-GB" w:eastAsia="en-GB"/>
              </w:rPr>
              <m:t>x</m:t>
            </m:r>
          </m:e>
          <m:sub>
            <m:r>
              <w:rPr>
                <w:rFonts w:ascii="Cambria Math" w:hAnsi="Cambria Math"/>
                <w:lang w:val="en-GB" w:eastAsia="en-GB"/>
              </w:rPr>
              <m:t>1</m:t>
            </m:r>
          </m:sub>
        </m:sSub>
      </m:oMath>
      <w:r w:rsidR="00DA2496">
        <w:rPr>
          <w:lang w:val="en-GB" w:eastAsia="en-GB"/>
        </w:rPr>
        <w:t xml:space="preserve"> and </w:t>
      </w:r>
      <m:oMath>
        <m:sSub>
          <m:sSubPr>
            <m:ctrlPr>
              <w:rPr>
                <w:rFonts w:ascii="Cambria Math" w:hAnsi="Cambria Math"/>
                <w:i/>
                <w:lang w:val="en-GB" w:eastAsia="en-GB"/>
              </w:rPr>
            </m:ctrlPr>
          </m:sSubPr>
          <m:e>
            <m:r>
              <w:rPr>
                <w:rFonts w:ascii="Cambria Math" w:hAnsi="Cambria Math"/>
                <w:lang w:val="en-GB" w:eastAsia="en-GB"/>
              </w:rPr>
              <m:t>x</m:t>
            </m:r>
          </m:e>
          <m:sub>
            <m:r>
              <w:rPr>
                <w:rFonts w:ascii="Cambria Math" w:hAnsi="Cambria Math"/>
                <w:lang w:val="en-GB" w:eastAsia="en-GB"/>
              </w:rPr>
              <m:t>2</m:t>
            </m:r>
          </m:sub>
        </m:sSub>
      </m:oMath>
      <w:r w:rsidR="00DA2496">
        <w:rPr>
          <w:lang w:val="en-GB" w:eastAsia="en-GB"/>
        </w:rPr>
        <w:t xml:space="preserve"> are available as surrogate variables for any missing predictors. The correlation between these two terms and the other missing predictor </w:t>
      </w:r>
      <w:r w:rsidR="00BD7886">
        <w:rPr>
          <w:lang w:val="en-GB" w:eastAsia="en-GB"/>
        </w:rPr>
        <w:t xml:space="preserve">simply </w:t>
      </w:r>
      <w:r w:rsidR="00DA2496">
        <w:rPr>
          <w:lang w:val="en-GB" w:eastAsia="en-GB"/>
        </w:rPr>
        <w:t>may not be high enough to guarantee a good surrogate variable.</w:t>
      </w:r>
      <w:r w:rsidR="0072312D">
        <w:rPr>
          <w:lang w:val="en-GB" w:eastAsia="en-GB"/>
        </w:rPr>
        <w:t xml:space="preserve"> </w:t>
      </w:r>
    </w:p>
    <w:p w14:paraId="4DD42CD9" w14:textId="76153600" w:rsidR="00803EF8" w:rsidRPr="0072312D" w:rsidRDefault="0072312D" w:rsidP="00B64920">
      <w:pPr>
        <w:rPr>
          <w:shd w:val="clear" w:color="auto" w:fill="FFFFFF"/>
          <w:lang w:val="en-GB" w:eastAsia="en-GB"/>
        </w:rPr>
      </w:pPr>
      <w:r>
        <w:rPr>
          <w:lang w:val="en-GB" w:eastAsia="en-GB"/>
        </w:rPr>
        <w:lastRenderedPageBreak/>
        <w:t>W</w:t>
      </w:r>
      <w:r w:rsidR="00AA4830">
        <w:rPr>
          <w:shd w:val="clear" w:color="auto" w:fill="FFFFFF"/>
          <w:lang w:val="en-GB" w:eastAsia="en-GB"/>
        </w:rPr>
        <w:t xml:space="preserve">hen adopting imputation methods to accompany </w:t>
      </w:r>
      <w:r w:rsidR="000A158E">
        <w:rPr>
          <w:shd w:val="clear" w:color="auto" w:fill="FFFFFF"/>
          <w:lang w:val="en-GB" w:eastAsia="en-GB"/>
        </w:rPr>
        <w:t>either</w:t>
      </w:r>
      <w:r w:rsidR="00C6512C">
        <w:rPr>
          <w:shd w:val="clear" w:color="auto" w:fill="FFFFFF"/>
          <w:lang w:val="en-GB" w:eastAsia="en-GB"/>
        </w:rPr>
        <w:t xml:space="preserve"> prediction</w:t>
      </w:r>
      <w:r w:rsidR="00AA4830">
        <w:rPr>
          <w:shd w:val="clear" w:color="auto" w:fill="FFFFFF"/>
          <w:lang w:val="en-GB" w:eastAsia="en-GB"/>
        </w:rPr>
        <w:t xml:space="preserve"> model, simulation results indicate that JM works reasonably well, provided that multiple imputations are generated for each missing value. </w:t>
      </w:r>
      <w:r w:rsidR="00C6512C">
        <w:rPr>
          <w:shd w:val="clear" w:color="auto" w:fill="FFFFFF"/>
          <w:lang w:val="en-GB" w:eastAsia="en-GB"/>
        </w:rPr>
        <w:t>M</w:t>
      </w:r>
      <w:r w:rsidR="4A36DF86" w:rsidRPr="33C8D749">
        <w:rPr>
          <w:lang w:val="en-GB" w:eastAsia="en-GB"/>
        </w:rPr>
        <w:t>ultiple imputation performed more consistently than imputing the conditional mean</w:t>
      </w:r>
      <w:r w:rsidR="42710CB6" w:rsidRPr="33C8D749">
        <w:rPr>
          <w:lang w:val="en-GB" w:eastAsia="en-GB"/>
        </w:rPr>
        <w:t xml:space="preserve"> and single draws</w:t>
      </w:r>
      <w:r w:rsidR="393B264C" w:rsidRPr="33C8D749">
        <w:rPr>
          <w:lang w:val="en-GB" w:eastAsia="en-GB"/>
        </w:rPr>
        <w:t xml:space="preserve"> </w:t>
      </w:r>
      <w:r w:rsidR="59658EA7" w:rsidRPr="33C8D749">
        <w:rPr>
          <w:lang w:val="en-GB" w:eastAsia="en-GB"/>
        </w:rPr>
        <w:t xml:space="preserve">severely </w:t>
      </w:r>
      <w:r w:rsidR="393B264C">
        <w:rPr>
          <w:shd w:val="clear" w:color="auto" w:fill="FFFFFF"/>
          <w:lang w:val="en-GB" w:eastAsia="en-GB"/>
        </w:rPr>
        <w:t>underperformed on all metrics.</w:t>
      </w:r>
      <w:r w:rsidR="009B3713">
        <w:rPr>
          <w:shd w:val="clear" w:color="auto" w:fill="FFFFFF"/>
          <w:lang w:val="en-GB" w:eastAsia="en-GB"/>
        </w:rPr>
        <w:t xml:space="preserve"> </w:t>
      </w:r>
    </w:p>
    <w:p w14:paraId="6D4E17FE" w14:textId="368B4A6B" w:rsidR="002230FA" w:rsidRPr="00E87B71" w:rsidRDefault="000A158E" w:rsidP="00E87B71">
      <w:pPr>
        <w:rPr>
          <w:lang w:eastAsia="en-GB"/>
        </w:rPr>
      </w:pPr>
      <w:r>
        <w:rPr>
          <w:lang w:val="en-GB" w:eastAsia="en-GB"/>
        </w:rPr>
        <w:t xml:space="preserve">In summary, </w:t>
      </w:r>
      <w:r w:rsidR="00B73EE5">
        <w:rPr>
          <w:lang w:val="en-GB" w:eastAsia="en-GB"/>
        </w:rPr>
        <w:t>the best missing data handling technique depends on the prediction modeling technique. JMI-MD is considered the safest choice for handling missing data as it yielded good performance for both FLR and RF, whilst PS only obtained good performance when paired with FLR. The use of JMI-CM and surrogate splits are not recommended when using RF.</w:t>
      </w:r>
      <w:r w:rsidR="00B73EE5" w:rsidRPr="00B73EE5">
        <w:rPr>
          <w:lang w:eastAsia="en-GB"/>
        </w:rPr>
        <w:t xml:space="preserve"> </w:t>
      </w:r>
      <w:r w:rsidR="00E60C12">
        <w:rPr>
          <w:lang w:eastAsia="en-GB"/>
        </w:rPr>
        <w:t>Similarly, JMI-SD should be avoided.</w:t>
      </w:r>
    </w:p>
    <w:p w14:paraId="388A3240" w14:textId="77777777" w:rsidR="00E87B71" w:rsidRDefault="00E87B71">
      <w:pPr>
        <w:spacing w:after="160" w:line="259" w:lineRule="auto"/>
        <w:rPr>
          <w:rFonts w:cstheme="majorBidi"/>
          <w:b/>
          <w:sz w:val="28"/>
          <w:szCs w:val="28"/>
        </w:rPr>
      </w:pPr>
      <w:r>
        <w:br w:type="page"/>
      </w:r>
    </w:p>
    <w:p w14:paraId="7F4B6C57" w14:textId="480D1277" w:rsidR="00E333E5" w:rsidRPr="00A04872" w:rsidRDefault="00E333E5" w:rsidP="00797D43">
      <w:pPr>
        <w:pStyle w:val="Heading1"/>
      </w:pPr>
      <w:r w:rsidRPr="00A04872">
        <w:lastRenderedPageBreak/>
        <w:t>References</w:t>
      </w:r>
    </w:p>
    <w:p w14:paraId="026CDEA0" w14:textId="77777777" w:rsidR="003610A0" w:rsidRPr="003610A0" w:rsidRDefault="002214DA" w:rsidP="003610A0">
      <w:pPr>
        <w:pStyle w:val="Bibliography"/>
        <w:rPr>
          <w:rFonts w:ascii="Calibri Light" w:hAnsi="Calibri Light" w:cs="Calibri Light"/>
          <w:lang w:val="nl-NL"/>
        </w:rPr>
      </w:pPr>
      <w:r w:rsidRPr="00043D69">
        <w:rPr>
          <w:lang w:val="en-GB"/>
        </w:rPr>
        <w:fldChar w:fldCharType="begin"/>
      </w:r>
      <w:r w:rsidR="008C2737" w:rsidRPr="00852288">
        <w:rPr>
          <w:rPrChange w:id="243" w:author="Oberman, H.I. (Hanne)" w:date="2021-11-23T16:52:00Z">
            <w:rPr>
              <w:lang w:val="nl-NL"/>
            </w:rPr>
          </w:rPrChange>
        </w:rPr>
        <w:instrText xml:space="preserve"> ADDIN ZOTERO_BIBL {"uncited":[],"omitted":[],"custom":[]} CSL_BIBLIOGRAPHY </w:instrText>
      </w:r>
      <w:r w:rsidRPr="00043D69">
        <w:rPr>
          <w:lang w:val="en-GB"/>
        </w:rPr>
        <w:fldChar w:fldCharType="separate"/>
      </w:r>
      <w:bookmarkStart w:id="244" w:name="Bookmark6"/>
      <w:r w:rsidR="003610A0" w:rsidRPr="00852288">
        <w:rPr>
          <w:rFonts w:ascii="Calibri Light" w:hAnsi="Calibri Light" w:cs="Calibri Light"/>
          <w:rPrChange w:id="245" w:author="Oberman, H.I. (Hanne)" w:date="2021-11-23T16:52:00Z">
            <w:rPr>
              <w:rFonts w:ascii="Calibri Light" w:hAnsi="Calibri Light" w:cs="Calibri Light"/>
              <w:lang w:val="nl-NL"/>
            </w:rPr>
          </w:rPrChange>
        </w:rPr>
        <w:t xml:space="preserve">1. </w:t>
      </w:r>
      <w:r w:rsidR="003610A0" w:rsidRPr="00852288">
        <w:rPr>
          <w:rFonts w:ascii="Calibri Light" w:hAnsi="Calibri Light" w:cs="Calibri Light"/>
          <w:rPrChange w:id="246" w:author="Oberman, H.I. (Hanne)" w:date="2021-11-23T16:52:00Z">
            <w:rPr>
              <w:rFonts w:ascii="Calibri Light" w:hAnsi="Calibri Light" w:cs="Calibri Light"/>
              <w:lang w:val="nl-NL"/>
            </w:rPr>
          </w:rPrChange>
        </w:rPr>
        <w:tab/>
        <w:t xml:space="preserve">Donders ART, van der Heijden GJMG, Stijnen T, Moons KGM. </w:t>
      </w:r>
      <w:r w:rsidR="003610A0" w:rsidRPr="003610A0">
        <w:rPr>
          <w:rFonts w:ascii="Calibri Light" w:hAnsi="Calibri Light" w:cs="Calibri Light"/>
          <w:lang w:val="en-GB"/>
        </w:rPr>
        <w:t xml:space="preserve">Review: A gentle introduction to imputation of missing values. Journal of Clinical Epidemiology. </w:t>
      </w:r>
      <w:r w:rsidR="003610A0" w:rsidRPr="003610A0">
        <w:rPr>
          <w:rFonts w:ascii="Calibri Light" w:hAnsi="Calibri Light" w:cs="Calibri Light"/>
          <w:lang w:val="nl-NL"/>
        </w:rPr>
        <w:t xml:space="preserve">2006 Oct;59(10):1087–91. </w:t>
      </w:r>
    </w:p>
    <w:p w14:paraId="25A54F68"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nl-NL"/>
        </w:rPr>
        <w:t xml:space="preserve">2. </w:t>
      </w:r>
      <w:r w:rsidRPr="003610A0">
        <w:rPr>
          <w:rFonts w:ascii="Calibri Light" w:hAnsi="Calibri Light" w:cs="Calibri Light"/>
          <w:lang w:val="nl-NL"/>
        </w:rPr>
        <w:tab/>
        <w:t xml:space="preserve">Janssen KJM, Vergouwe Y, Donders ART, Harrell FE, Chen Q, Grobbee DE, et al. </w:t>
      </w:r>
      <w:r w:rsidRPr="003610A0">
        <w:rPr>
          <w:rFonts w:ascii="Calibri Light" w:hAnsi="Calibri Light" w:cs="Calibri Light"/>
          <w:lang w:val="en-GB"/>
        </w:rPr>
        <w:t xml:space="preserve">Dealing with Missing Predictor Values When Applying Clinical Prediction Models. Clinical Chemistry. 2009 May 1;55(5):994–1001. </w:t>
      </w:r>
    </w:p>
    <w:p w14:paraId="51E413DC" w14:textId="77777777" w:rsidR="003610A0" w:rsidRPr="00852288" w:rsidRDefault="003610A0" w:rsidP="003610A0">
      <w:pPr>
        <w:pStyle w:val="Bibliography"/>
        <w:rPr>
          <w:rFonts w:ascii="Calibri Light" w:hAnsi="Calibri Light" w:cs="Calibri Light"/>
          <w:lang w:val="en-GB"/>
          <w:rPrChange w:id="247" w:author="Oberman, H.I. (Hanne)" w:date="2021-11-23T16:52:00Z">
            <w:rPr>
              <w:rFonts w:ascii="Calibri Light" w:hAnsi="Calibri Light" w:cs="Calibri Light"/>
              <w:lang w:val="nl-NL"/>
            </w:rPr>
          </w:rPrChange>
        </w:rPr>
      </w:pPr>
      <w:r w:rsidRPr="003610A0">
        <w:rPr>
          <w:rFonts w:ascii="Calibri Light" w:hAnsi="Calibri Light" w:cs="Calibri Light"/>
          <w:lang w:val="en-GB"/>
        </w:rPr>
        <w:t xml:space="preserve">3. </w:t>
      </w:r>
      <w:r w:rsidRPr="003610A0">
        <w:rPr>
          <w:rFonts w:ascii="Calibri Light" w:hAnsi="Calibri Light" w:cs="Calibri Light"/>
          <w:lang w:val="en-GB"/>
        </w:rPr>
        <w:tab/>
        <w:t xml:space="preserve">D’Agostino RB, Vasan RS, Pencina MJ, Wolf PA, Cobain M, Massaro JM, et al. General Cardiovascular Risk Profile for Use in Primary Care: The Framingham Heart Study. </w:t>
      </w:r>
      <w:r w:rsidRPr="00852288">
        <w:rPr>
          <w:rFonts w:ascii="Calibri Light" w:hAnsi="Calibri Light" w:cs="Calibri Light"/>
          <w:lang w:val="en-GB"/>
          <w:rPrChange w:id="248" w:author="Oberman, H.I. (Hanne)" w:date="2021-11-23T16:52:00Z">
            <w:rPr>
              <w:rFonts w:ascii="Calibri Light" w:hAnsi="Calibri Light" w:cs="Calibri Light"/>
              <w:lang w:val="nl-NL"/>
            </w:rPr>
          </w:rPrChange>
        </w:rPr>
        <w:t xml:space="preserve">Circulation. 2008 Feb 12;117(6):743–53. </w:t>
      </w:r>
    </w:p>
    <w:p w14:paraId="35DACFEA" w14:textId="77777777" w:rsidR="003610A0" w:rsidRPr="003610A0" w:rsidRDefault="003610A0" w:rsidP="003610A0">
      <w:pPr>
        <w:pStyle w:val="Bibliography"/>
        <w:rPr>
          <w:rFonts w:ascii="Calibri Light" w:hAnsi="Calibri Light" w:cs="Calibri Light"/>
          <w:lang w:val="en-GB"/>
        </w:rPr>
      </w:pPr>
      <w:r w:rsidRPr="00852288">
        <w:rPr>
          <w:rFonts w:ascii="Calibri Light" w:hAnsi="Calibri Light" w:cs="Calibri Light"/>
          <w:lang w:val="en-GB"/>
          <w:rPrChange w:id="249" w:author="Oberman, H.I. (Hanne)" w:date="2021-11-23T16:52:00Z">
            <w:rPr>
              <w:rFonts w:ascii="Calibri Light" w:hAnsi="Calibri Light" w:cs="Calibri Light"/>
              <w:lang w:val="nl-NL"/>
            </w:rPr>
          </w:rPrChange>
        </w:rPr>
        <w:t xml:space="preserve">4. </w:t>
      </w:r>
      <w:r w:rsidRPr="00852288">
        <w:rPr>
          <w:rFonts w:ascii="Calibri Light" w:hAnsi="Calibri Light" w:cs="Calibri Light"/>
          <w:lang w:val="en-GB"/>
          <w:rPrChange w:id="250" w:author="Oberman, H.I. (Hanne)" w:date="2021-11-23T16:52:00Z">
            <w:rPr>
              <w:rFonts w:ascii="Calibri Light" w:hAnsi="Calibri Light" w:cs="Calibri Light"/>
              <w:lang w:val="nl-NL"/>
            </w:rPr>
          </w:rPrChange>
        </w:rPr>
        <w:tab/>
        <w:t xml:space="preserve">Dorresteijn JAN, Visseren FLJ, Wassink AMJ, Gondrie MJA, Steyerberg EW, Ridker PM, et al. </w:t>
      </w:r>
      <w:r w:rsidRPr="003610A0">
        <w:rPr>
          <w:rFonts w:ascii="Calibri Light" w:hAnsi="Calibri Light" w:cs="Calibri Light"/>
          <w:lang w:val="en-GB"/>
        </w:rPr>
        <w:t xml:space="preserve">Development and validation of a prediction rule for recurrent vascular events based on a cohort study of patients with arterial disease: the SMART risk score. Heart. 2013 Jun 15;99(12):866–72. </w:t>
      </w:r>
    </w:p>
    <w:p w14:paraId="26671A8D" w14:textId="77777777" w:rsidR="003610A0" w:rsidRPr="003610A0" w:rsidRDefault="003610A0" w:rsidP="003610A0">
      <w:pPr>
        <w:pStyle w:val="Bibliography"/>
        <w:rPr>
          <w:rFonts w:ascii="Calibri Light" w:hAnsi="Calibri Light" w:cs="Calibri Light"/>
          <w:lang w:val="nl-NL"/>
        </w:rPr>
      </w:pPr>
      <w:r w:rsidRPr="003610A0">
        <w:rPr>
          <w:rFonts w:ascii="Calibri Light" w:hAnsi="Calibri Light" w:cs="Calibri Light"/>
          <w:lang w:val="en-GB"/>
        </w:rPr>
        <w:t xml:space="preserve">5. </w:t>
      </w:r>
      <w:r w:rsidRPr="003610A0">
        <w:rPr>
          <w:rFonts w:ascii="Calibri Light" w:hAnsi="Calibri Light" w:cs="Calibri Light"/>
          <w:lang w:val="en-GB"/>
        </w:rPr>
        <w:tab/>
        <w:t xml:space="preserve">Piepoli MF, Hoes AW, Agewall S, Albus C, Brotons C, Catapano AL, et al. 2016 European Guidelines on cardiovascular disease prevention in clinical practice: The Sixth Joint Task Force of the European Society of Cardiology and Other Societies on Cardiovascular Disease Prevention in Clinical Practice (constituted by representatives of 10 societies and by invited experts)Developed with the special contribution of the European Association for Cardiovascular Prevention &amp; Rehabilitation (EACPR). </w:t>
      </w:r>
      <w:r w:rsidRPr="003610A0">
        <w:rPr>
          <w:rFonts w:ascii="Calibri Light" w:hAnsi="Calibri Light" w:cs="Calibri Light"/>
          <w:lang w:val="nl-NL"/>
        </w:rPr>
        <w:t xml:space="preserve">Eur Heart J. 2016 Aug 1;37(29):2315–81. </w:t>
      </w:r>
    </w:p>
    <w:p w14:paraId="5C726531" w14:textId="77777777" w:rsidR="003610A0" w:rsidRPr="003610A0" w:rsidRDefault="003610A0" w:rsidP="003610A0">
      <w:pPr>
        <w:pStyle w:val="Bibliography"/>
        <w:rPr>
          <w:rFonts w:ascii="Calibri Light" w:hAnsi="Calibri Light" w:cs="Calibri Light"/>
          <w:lang w:val="nl-NL"/>
        </w:rPr>
      </w:pPr>
      <w:r w:rsidRPr="003610A0">
        <w:rPr>
          <w:rFonts w:ascii="Calibri Light" w:hAnsi="Calibri Light" w:cs="Calibri Light"/>
          <w:lang w:val="nl-NL"/>
        </w:rPr>
        <w:t xml:space="preserve">6. </w:t>
      </w:r>
      <w:r w:rsidRPr="003610A0">
        <w:rPr>
          <w:rFonts w:ascii="Calibri Light" w:hAnsi="Calibri Light" w:cs="Calibri Light"/>
          <w:lang w:val="nl-NL"/>
        </w:rPr>
        <w:tab/>
        <w:t xml:space="preserve">Groenhof TKJ, Bots ML, Brandjes M, Jacobs JJL, Grobbee DE, van Solinge WW, et al. </w:t>
      </w:r>
      <w:r w:rsidRPr="003610A0">
        <w:rPr>
          <w:rFonts w:ascii="Calibri Light" w:hAnsi="Calibri Light" w:cs="Calibri Light"/>
          <w:lang w:val="en-GB"/>
        </w:rPr>
        <w:t xml:space="preserve">A computerised decision support system for cardiovascular risk management ‘live’ in the electronic health record environment: development, validation and implementation—the Utrecht Cardiovascular Cohort Initiative. </w:t>
      </w:r>
      <w:r w:rsidRPr="003610A0">
        <w:rPr>
          <w:rFonts w:ascii="Calibri Light" w:hAnsi="Calibri Light" w:cs="Calibri Light"/>
          <w:lang w:val="nl-NL"/>
        </w:rPr>
        <w:t xml:space="preserve">Neth Heart J. 2019 Sep;27(9):435–42. </w:t>
      </w:r>
    </w:p>
    <w:p w14:paraId="2BA0FE11"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nl-NL"/>
        </w:rPr>
        <w:t xml:space="preserve">7. </w:t>
      </w:r>
      <w:r w:rsidRPr="003610A0">
        <w:rPr>
          <w:rFonts w:ascii="Calibri Light" w:hAnsi="Calibri Light" w:cs="Calibri Light"/>
          <w:lang w:val="nl-NL"/>
        </w:rPr>
        <w:tab/>
        <w:t xml:space="preserve">Bezemer T, de Groot MC, Blasse E, ten Berg MJ, Kappen TH, Bredenoord AL, et al. </w:t>
      </w:r>
      <w:r w:rsidRPr="003610A0">
        <w:rPr>
          <w:rFonts w:ascii="Calibri Light" w:hAnsi="Calibri Light" w:cs="Calibri Light"/>
          <w:lang w:val="en-GB"/>
        </w:rPr>
        <w:t xml:space="preserve">A Human(e) Factor in Clinical Decision Support Systems. J Med Internet Res. 2019 Mar 19;21(3):e11732. </w:t>
      </w:r>
    </w:p>
    <w:p w14:paraId="5A3F8FEA"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8. </w:t>
      </w:r>
      <w:r w:rsidRPr="003610A0">
        <w:rPr>
          <w:rFonts w:ascii="Calibri Light" w:hAnsi="Calibri Light" w:cs="Calibri Light"/>
          <w:lang w:val="en-GB"/>
        </w:rPr>
        <w:tab/>
        <w:t xml:space="preserve">Van Buuren S. Flexible Imputation of Missing Data. 2nd ed. CRC Press; 2018. </w:t>
      </w:r>
    </w:p>
    <w:p w14:paraId="5380F79F"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9. </w:t>
      </w:r>
      <w:r w:rsidRPr="003610A0">
        <w:rPr>
          <w:rFonts w:ascii="Calibri Light" w:hAnsi="Calibri Light" w:cs="Calibri Light"/>
          <w:lang w:val="en-GB"/>
        </w:rPr>
        <w:tab/>
        <w:t xml:space="preserve">Fletcher Mercaldo S, Blume JD. Missing data and prediction: the pattern submodel. Biostatistics. 2020 Apr 1;21(2):236–52. </w:t>
      </w:r>
    </w:p>
    <w:p w14:paraId="15A87305"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10. </w:t>
      </w:r>
      <w:r w:rsidRPr="003610A0">
        <w:rPr>
          <w:rFonts w:ascii="Calibri Light" w:hAnsi="Calibri Light" w:cs="Calibri Light"/>
          <w:lang w:val="en-GB"/>
        </w:rPr>
        <w:tab/>
        <w:t>Feelders A. Handling Missing Data in Trees: Surrogate Splits or Statistical Imputation? In: Żytkow JM, Rauch J, editors. Principles of Data Mining and Knowledge Discovery [Internet]. Berlin, Heidelberg: Springer Berlin Heidelberg; 1999 [cited 2019 Oct 2]. p. 329–34. Available from: http://link.springer.com/10.1007/978-3-540-48247-5_38</w:t>
      </w:r>
    </w:p>
    <w:p w14:paraId="7A513BA3"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11. </w:t>
      </w:r>
      <w:r w:rsidRPr="003610A0">
        <w:rPr>
          <w:rFonts w:ascii="Calibri Light" w:hAnsi="Calibri Light" w:cs="Calibri Light"/>
          <w:lang w:val="en-GB"/>
        </w:rPr>
        <w:tab/>
        <w:t xml:space="preserve">Cevallos Valdiviezo H, Van Aelst S. Tree-based prediction on incomplete data using imputation or surrogate decisions. Information Sciences. 2015 Aug;311:163–81. </w:t>
      </w:r>
    </w:p>
    <w:p w14:paraId="1969DE98"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12. </w:t>
      </w:r>
      <w:r w:rsidRPr="003610A0">
        <w:rPr>
          <w:rFonts w:ascii="Calibri Light" w:hAnsi="Calibri Light" w:cs="Calibri Light"/>
          <w:lang w:val="en-GB"/>
        </w:rPr>
        <w:tab/>
        <w:t xml:space="preserve">Nijman SWJ, Hoogland J, Groenhof TKJ, Brandjes M, Jacobs JJL, Bots ML, et al. Real-time imputation of missing predictor values in clinical practice. European Heart Journal - Digital Health. 2021 May 4;2(1):154–64. </w:t>
      </w:r>
    </w:p>
    <w:p w14:paraId="0D8D22CC"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lastRenderedPageBreak/>
        <w:t xml:space="preserve">13. </w:t>
      </w:r>
      <w:r w:rsidRPr="003610A0">
        <w:rPr>
          <w:rFonts w:ascii="Calibri Light" w:hAnsi="Calibri Light" w:cs="Calibri Light"/>
          <w:lang w:val="en-GB"/>
        </w:rPr>
        <w:tab/>
        <w:t xml:space="preserve">Nijman SWJ, Groenhof TKJ, Hoogland J, Bots ML, Brandjes M, Jacobs JJL, et al. Real-time imputation of missing predictor values improved the application of prediction models in daily practice. Journal of Clinical Epidemiology. 2021 Jun;134:22–34. </w:t>
      </w:r>
    </w:p>
    <w:p w14:paraId="7A7C9AB6" w14:textId="77777777" w:rsidR="003610A0" w:rsidRPr="00852288" w:rsidRDefault="003610A0" w:rsidP="003610A0">
      <w:pPr>
        <w:pStyle w:val="Bibliography"/>
        <w:rPr>
          <w:rFonts w:ascii="Calibri Light" w:hAnsi="Calibri Light" w:cs="Calibri Light"/>
          <w:lang w:val="en-GB"/>
          <w:rPrChange w:id="251" w:author="Oberman, H.I. (Hanne)" w:date="2021-11-23T16:52:00Z">
            <w:rPr>
              <w:rFonts w:ascii="Calibri Light" w:hAnsi="Calibri Light" w:cs="Calibri Light"/>
              <w:lang w:val="nl-NL"/>
            </w:rPr>
          </w:rPrChange>
        </w:rPr>
      </w:pPr>
      <w:r w:rsidRPr="003610A0">
        <w:rPr>
          <w:rFonts w:ascii="Calibri Light" w:hAnsi="Calibri Light" w:cs="Calibri Light"/>
          <w:lang w:val="en-GB"/>
        </w:rPr>
        <w:t xml:space="preserve">14. </w:t>
      </w:r>
      <w:r w:rsidRPr="003610A0">
        <w:rPr>
          <w:rFonts w:ascii="Calibri Light" w:hAnsi="Calibri Light" w:cs="Calibri Light"/>
          <w:lang w:val="en-GB"/>
        </w:rPr>
        <w:tab/>
        <w:t xml:space="preserve">Nijman S, Groenhof T, Hoogland J, Bots M, Brandjes M, Jacobs J, et al. Real-time handling of missing predictor values when implementing and using prediction models in daily practice. </w:t>
      </w:r>
      <w:r w:rsidRPr="00852288">
        <w:rPr>
          <w:rFonts w:ascii="Calibri Light" w:hAnsi="Calibri Light" w:cs="Calibri Light"/>
          <w:lang w:val="en-GB"/>
          <w:rPrChange w:id="252" w:author="Oberman, H.I. (Hanne)" w:date="2021-11-23T16:52:00Z">
            <w:rPr>
              <w:rFonts w:ascii="Calibri Light" w:hAnsi="Calibri Light" w:cs="Calibri Light"/>
              <w:lang w:val="nl-NL"/>
            </w:rPr>
          </w:rPrChange>
        </w:rPr>
        <w:t xml:space="preserve">JCE. 2021;Article in press. </w:t>
      </w:r>
    </w:p>
    <w:p w14:paraId="19483793" w14:textId="77777777" w:rsidR="003610A0" w:rsidRPr="003610A0" w:rsidRDefault="003610A0" w:rsidP="003610A0">
      <w:pPr>
        <w:pStyle w:val="Bibliography"/>
        <w:rPr>
          <w:rFonts w:ascii="Calibri Light" w:hAnsi="Calibri Light" w:cs="Calibri Light"/>
          <w:lang w:val="en-GB"/>
        </w:rPr>
      </w:pPr>
      <w:r w:rsidRPr="00852288">
        <w:rPr>
          <w:rFonts w:ascii="Calibri Light" w:hAnsi="Calibri Light" w:cs="Calibri Light"/>
          <w:lang w:val="en-GB"/>
          <w:rPrChange w:id="253" w:author="Oberman, H.I. (Hanne)" w:date="2021-11-23T16:52:00Z">
            <w:rPr>
              <w:rFonts w:ascii="Calibri Light" w:hAnsi="Calibri Light" w:cs="Calibri Light"/>
              <w:lang w:val="nl-NL"/>
            </w:rPr>
          </w:rPrChange>
        </w:rPr>
        <w:t xml:space="preserve">15. </w:t>
      </w:r>
      <w:r w:rsidRPr="00852288">
        <w:rPr>
          <w:rFonts w:ascii="Calibri Light" w:hAnsi="Calibri Light" w:cs="Calibri Light"/>
          <w:lang w:val="en-GB"/>
          <w:rPrChange w:id="254" w:author="Oberman, H.I. (Hanne)" w:date="2021-11-23T16:52:00Z">
            <w:rPr>
              <w:rFonts w:ascii="Calibri Light" w:hAnsi="Calibri Light" w:cs="Calibri Light"/>
              <w:lang w:val="nl-NL"/>
            </w:rPr>
          </w:rPrChange>
        </w:rPr>
        <w:tab/>
        <w:t xml:space="preserve">Hoogland J, Barreveld M, Debray TPA, Reitsma JB, Verstraelen TE, Dijkgraaf MGW, et al. </w:t>
      </w:r>
      <w:r w:rsidRPr="003610A0">
        <w:rPr>
          <w:rFonts w:ascii="Calibri Light" w:hAnsi="Calibri Light" w:cs="Calibri Light"/>
          <w:lang w:val="en-GB"/>
        </w:rPr>
        <w:t xml:space="preserve">Handling missing predictor values when validating and applying a prediction model to new patients. Statistics in Medicine. 2020 Jul 20;sim.8682. </w:t>
      </w:r>
    </w:p>
    <w:p w14:paraId="0288B4D5"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16. </w:t>
      </w:r>
      <w:r w:rsidRPr="003610A0">
        <w:rPr>
          <w:rFonts w:ascii="Calibri Light" w:hAnsi="Calibri Light" w:cs="Calibri Light"/>
          <w:lang w:val="en-GB"/>
        </w:rPr>
        <w:tab/>
        <w:t>Glynn RJ, Laird NM, Rubin DB. Selection Modeling Versus Mixture Modeling with Nonignorable Nonresponse. In: Wainer H, editor. Drawing Inferences from Self-Selected Samples [Internet]. New York, NY: Springer New York; 1986. p. 115–42. Available from: https://doi.org/10.1007/978-1-4612-4976-4_10</w:t>
      </w:r>
    </w:p>
    <w:p w14:paraId="518E0C38"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17. </w:t>
      </w:r>
      <w:r w:rsidRPr="003610A0">
        <w:rPr>
          <w:rFonts w:ascii="Calibri Light" w:hAnsi="Calibri Light" w:cs="Calibri Light"/>
          <w:lang w:val="en-GB"/>
        </w:rPr>
        <w:tab/>
        <w:t xml:space="preserve">Pattern-Mixture Models for Multivariate Incomplete Data. 2021;11. </w:t>
      </w:r>
    </w:p>
    <w:p w14:paraId="5177AD11" w14:textId="77777777" w:rsidR="003610A0" w:rsidRPr="00852288" w:rsidRDefault="003610A0" w:rsidP="003610A0">
      <w:pPr>
        <w:pStyle w:val="Bibliography"/>
        <w:rPr>
          <w:rFonts w:ascii="Calibri Light" w:hAnsi="Calibri Light" w:cs="Calibri Light"/>
          <w:lang w:val="es-ES"/>
          <w:rPrChange w:id="255" w:author="Oberman, H.I. (Hanne)" w:date="2021-11-23T16:52:00Z">
            <w:rPr>
              <w:rFonts w:ascii="Calibri Light" w:hAnsi="Calibri Light" w:cs="Calibri Light"/>
              <w:lang w:val="en-GB"/>
            </w:rPr>
          </w:rPrChange>
        </w:rPr>
      </w:pPr>
      <w:r w:rsidRPr="00852288">
        <w:rPr>
          <w:rFonts w:ascii="Calibri Light" w:hAnsi="Calibri Light" w:cs="Calibri Light"/>
          <w:lang w:val="es-ES"/>
          <w:rPrChange w:id="256" w:author="Oberman, H.I. (Hanne)" w:date="2021-11-23T16:52:00Z">
            <w:rPr>
              <w:rFonts w:ascii="Calibri Light" w:hAnsi="Calibri Light" w:cs="Calibri Light"/>
              <w:lang w:val="en-GB"/>
            </w:rPr>
          </w:rPrChange>
        </w:rPr>
        <w:t xml:space="preserve">18. </w:t>
      </w:r>
      <w:r w:rsidRPr="00852288">
        <w:rPr>
          <w:rFonts w:ascii="Calibri Light" w:hAnsi="Calibri Light" w:cs="Calibri Light"/>
          <w:lang w:val="es-ES"/>
          <w:rPrChange w:id="257" w:author="Oberman, H.I. (Hanne)" w:date="2021-11-23T16:52:00Z">
            <w:rPr>
              <w:rFonts w:ascii="Calibri Light" w:hAnsi="Calibri Light" w:cs="Calibri Light"/>
              <w:lang w:val="en-GB"/>
            </w:rPr>
          </w:rPrChange>
        </w:rPr>
        <w:tab/>
        <w:t xml:space="preserve">Dorado-Díaz PI, Sampedro-Gómez J, Vicente-Palacios V, Sánchez PL. </w:t>
      </w:r>
      <w:r w:rsidRPr="003610A0">
        <w:rPr>
          <w:rFonts w:ascii="Calibri Light" w:hAnsi="Calibri Light" w:cs="Calibri Light"/>
          <w:lang w:val="en-GB"/>
        </w:rPr>
        <w:t xml:space="preserve">Applications of Artificial Intelligence in Cardiology. The Future is Already Here. </w:t>
      </w:r>
      <w:r w:rsidRPr="00852288">
        <w:rPr>
          <w:rFonts w:ascii="Calibri Light" w:hAnsi="Calibri Light" w:cs="Calibri Light"/>
          <w:lang w:val="es-ES"/>
          <w:rPrChange w:id="258" w:author="Oberman, H.I. (Hanne)" w:date="2021-11-23T16:52:00Z">
            <w:rPr>
              <w:rFonts w:ascii="Calibri Light" w:hAnsi="Calibri Light" w:cs="Calibri Light"/>
              <w:lang w:val="en-GB"/>
            </w:rPr>
          </w:rPrChange>
        </w:rPr>
        <w:t xml:space="preserve">Revista Española de Cardiología (English Edition). 2019 Dec;72(12):1065–75. </w:t>
      </w:r>
    </w:p>
    <w:p w14:paraId="77374528" w14:textId="77777777" w:rsidR="003610A0" w:rsidRPr="003610A0" w:rsidRDefault="003610A0" w:rsidP="003610A0">
      <w:pPr>
        <w:pStyle w:val="Bibliography"/>
        <w:rPr>
          <w:rFonts w:ascii="Calibri Light" w:hAnsi="Calibri Light" w:cs="Calibri Light"/>
          <w:lang w:val="en-GB"/>
        </w:rPr>
      </w:pPr>
      <w:r w:rsidRPr="00852288">
        <w:rPr>
          <w:rFonts w:ascii="Calibri Light" w:hAnsi="Calibri Light" w:cs="Calibri Light"/>
          <w:lang w:val="es-ES"/>
          <w:rPrChange w:id="259" w:author="Oberman, H.I. (Hanne)" w:date="2021-11-23T16:52:00Z">
            <w:rPr>
              <w:rFonts w:ascii="Calibri Light" w:hAnsi="Calibri Light" w:cs="Calibri Light"/>
              <w:lang w:val="en-GB"/>
            </w:rPr>
          </w:rPrChange>
        </w:rPr>
        <w:t xml:space="preserve">19. </w:t>
      </w:r>
      <w:r w:rsidRPr="00852288">
        <w:rPr>
          <w:rFonts w:ascii="Calibri Light" w:hAnsi="Calibri Light" w:cs="Calibri Light"/>
          <w:lang w:val="es-ES"/>
          <w:rPrChange w:id="260" w:author="Oberman, H.I. (Hanne)" w:date="2021-11-23T16:52:00Z">
            <w:rPr>
              <w:rFonts w:ascii="Calibri Light" w:hAnsi="Calibri Light" w:cs="Calibri Light"/>
              <w:lang w:val="en-GB"/>
            </w:rPr>
          </w:rPrChange>
        </w:rPr>
        <w:tab/>
        <w:t xml:space="preserve">Breiman L, Friedman J, Stone CJ, Olshen RA. </w:t>
      </w:r>
      <w:r w:rsidRPr="003610A0">
        <w:rPr>
          <w:rFonts w:ascii="Calibri Light" w:hAnsi="Calibri Light" w:cs="Calibri Light"/>
          <w:lang w:val="en-GB"/>
        </w:rPr>
        <w:t>Classification and Regression Trees [Internet]. Taylor &amp; Francis; 1984. Available from: https://books.google.nl/books?id=JwQx-WOmSyQC</w:t>
      </w:r>
    </w:p>
    <w:p w14:paraId="1E650386"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20. </w:t>
      </w:r>
      <w:r w:rsidRPr="003610A0">
        <w:rPr>
          <w:rFonts w:ascii="Calibri Light" w:hAnsi="Calibri Light" w:cs="Calibri Light"/>
          <w:lang w:val="en-GB"/>
        </w:rPr>
        <w:tab/>
        <w:t>Hapfelmeier A. Analysis of Missing Data with Random Forests [Internet]. 2012 [cited 2019 Sep 4]. 6–7 p. Available from: https://edoc.ub.uni-muenchen.de/15058/1/Hapfelmeier_Alexander.pdf</w:t>
      </w:r>
    </w:p>
    <w:p w14:paraId="2444E60D"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21. </w:t>
      </w:r>
      <w:r w:rsidRPr="003610A0">
        <w:rPr>
          <w:rFonts w:ascii="Calibri Light" w:hAnsi="Calibri Light" w:cs="Calibri Light"/>
          <w:lang w:val="en-GB"/>
        </w:rPr>
        <w:tab/>
        <w:t xml:space="preserve">Rubin DB. Inference and Missing Data. Biometrika. 1976;63(3):581–92. </w:t>
      </w:r>
    </w:p>
    <w:p w14:paraId="023A474F"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22. </w:t>
      </w:r>
      <w:r w:rsidRPr="003610A0">
        <w:rPr>
          <w:rFonts w:ascii="Calibri Light" w:hAnsi="Calibri Light" w:cs="Calibri Light"/>
          <w:lang w:val="en-GB"/>
        </w:rPr>
        <w:tab/>
        <w:t xml:space="preserve">Schouten RM, Lugtig P, Vink G. Generating missing values for simulation purposes: a multivariate amputation procedure. Journal of Statistical Computation and Simulation. 2018 Oct 13;88(15):2909–30. </w:t>
      </w:r>
    </w:p>
    <w:p w14:paraId="10CE5939"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23. </w:t>
      </w:r>
      <w:r w:rsidRPr="003610A0">
        <w:rPr>
          <w:rFonts w:ascii="Calibri Light" w:hAnsi="Calibri Light" w:cs="Calibri Light"/>
          <w:lang w:val="en-GB"/>
        </w:rPr>
        <w:tab/>
        <w:t xml:space="preserve">Steyerberg EW. Clinical prediction models: a practical approach to development, validation, and updating. Berlin: Springer; 2009. 497 p. (Statistics for biology and health). </w:t>
      </w:r>
    </w:p>
    <w:p w14:paraId="5741AA0A"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24. </w:t>
      </w:r>
      <w:r w:rsidRPr="003610A0">
        <w:rPr>
          <w:rFonts w:ascii="Calibri Light" w:hAnsi="Calibri Light" w:cs="Calibri Light"/>
          <w:lang w:val="en-GB"/>
        </w:rPr>
        <w:tab/>
        <w:t xml:space="preserve">Steyerberg EW, Vergouwe Y. Towards better clinical prediction models: seven steps for development and an ABCD for validation. European Heart Journal. 2014 Aug 1;35(29):1925–31. </w:t>
      </w:r>
    </w:p>
    <w:p w14:paraId="0D25134F"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25. </w:t>
      </w:r>
      <w:r w:rsidRPr="003610A0">
        <w:rPr>
          <w:rFonts w:ascii="Calibri Light" w:hAnsi="Calibri Light" w:cs="Calibri Light"/>
          <w:lang w:val="en-GB"/>
        </w:rPr>
        <w:tab/>
        <w:t xml:space="preserve">Twala B. AN EMPIRICAL COMPARISON OF TECHNIQUES FOR HANDLING INCOMPLETE DATA USING DECISION TREES. Applied Artificial Intelligence. 2009 May 4;23(5):373–405. </w:t>
      </w:r>
    </w:p>
    <w:p w14:paraId="626270B9"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26. </w:t>
      </w:r>
      <w:r w:rsidRPr="003610A0">
        <w:rPr>
          <w:rFonts w:ascii="Calibri Light" w:hAnsi="Calibri Light" w:cs="Calibri Light"/>
          <w:lang w:val="en-GB"/>
        </w:rPr>
        <w:tab/>
        <w:t xml:space="preserve">Uddin S, Khan A, Hossain ME, Moni MA. Comparing different supervised machine learning algorithms for disease prediction. BMC Med Inform Decis Mak. 2019 Dec;19(1):281. </w:t>
      </w:r>
    </w:p>
    <w:p w14:paraId="6061FF67" w14:textId="3E42493C" w:rsidR="00305272" w:rsidRDefault="002214DA" w:rsidP="00E60C12">
      <w:pPr>
        <w:pStyle w:val="Bibliography"/>
        <w:spacing w:line="360" w:lineRule="auto"/>
        <w:rPr>
          <w:lang w:val="en-GB"/>
        </w:rPr>
      </w:pPr>
      <w:r w:rsidRPr="00043D69">
        <w:rPr>
          <w:lang w:val="en-GB"/>
        </w:rPr>
        <w:fldChar w:fldCharType="end"/>
      </w:r>
      <w:bookmarkEnd w:id="244"/>
    </w:p>
    <w:p w14:paraId="76374473" w14:textId="77777777" w:rsidR="00305272" w:rsidRDefault="00305272">
      <w:pPr>
        <w:spacing w:after="160" w:line="259" w:lineRule="auto"/>
        <w:rPr>
          <w:lang w:val="en-GB"/>
        </w:rPr>
      </w:pPr>
      <w:r>
        <w:rPr>
          <w:lang w:val="en-GB"/>
        </w:rPr>
        <w:lastRenderedPageBreak/>
        <w:br w:type="page"/>
      </w:r>
    </w:p>
    <w:p w14:paraId="3CFBC3C3" w14:textId="0E0237D2" w:rsidR="0023499B" w:rsidRDefault="00305272" w:rsidP="00163BD3">
      <w:pPr>
        <w:pStyle w:val="Bibliography"/>
        <w:rPr>
          <w:b/>
          <w:bCs/>
          <w:lang w:val="en-GB"/>
        </w:rPr>
      </w:pPr>
      <w:r w:rsidRPr="00BC6E6B">
        <w:rPr>
          <w:b/>
          <w:bCs/>
          <w:lang w:val="en-GB"/>
        </w:rPr>
        <w:lastRenderedPageBreak/>
        <w:t>Supplementary Materials</w:t>
      </w:r>
    </w:p>
    <w:p w14:paraId="5E64E2CB" w14:textId="5A2FCC5C" w:rsidR="00800CEE" w:rsidRPr="00800CEE" w:rsidRDefault="00800CEE" w:rsidP="00800CEE">
      <w:pPr>
        <w:pStyle w:val="ListParagraph"/>
        <w:numPr>
          <w:ilvl w:val="0"/>
          <w:numId w:val="29"/>
        </w:numPr>
        <w:rPr>
          <w:ins w:id="261" w:author="Oberman, H.I. (Hanne)" w:date="2021-11-23T17:20:00Z"/>
          <w:shd w:val="clear" w:color="auto" w:fill="FFFFFF"/>
          <w:lang w:val="en-GB" w:eastAsia="en-GB"/>
        </w:rPr>
        <w:pPrChange w:id="262" w:author="Oberman, H.I. (Hanne)" w:date="2021-11-23T17:20:00Z">
          <w:pPr/>
        </w:pPrChange>
      </w:pPr>
      <w:ins w:id="263" w:author="Oberman, H.I. (Hanne)" w:date="2021-11-23T17:20:00Z">
        <w:r w:rsidRPr="00800CEE">
          <w:rPr>
            <w:shd w:val="clear" w:color="auto" w:fill="FFFFFF"/>
            <w:lang w:val="en-GB" w:eastAsia="en-GB"/>
          </w:rPr>
          <w:t>DGM</w:t>
        </w:r>
      </w:ins>
    </w:p>
    <w:p w14:paraId="2BA3FE69" w14:textId="1241063E" w:rsidR="00800CEE" w:rsidRDefault="00800CEE" w:rsidP="00800CEE">
      <w:pPr>
        <w:rPr>
          <w:moveTo w:id="264" w:author="Oberman, H.I. (Hanne)" w:date="2021-11-23T17:21:00Z"/>
          <w:shd w:val="clear" w:color="auto" w:fill="FFFFFF"/>
          <w:lang w:val="en-GB" w:eastAsia="en-GB"/>
        </w:rPr>
      </w:pPr>
      <w:ins w:id="265" w:author="Oberman, H.I. (Hanne)" w:date="2021-11-23T17:20:00Z">
        <w:r>
          <w:rPr>
            <w:shd w:val="clear" w:color="auto" w:fill="FFFFFF"/>
            <w:lang w:val="en-GB" w:eastAsia="en-GB"/>
          </w:rPr>
          <w:t>Means vector</w:t>
        </w:r>
      </w:ins>
      <w:ins w:id="266" w:author="Oberman, H.I. (Hanne)" w:date="2021-11-23T17:21:00Z">
        <w:r>
          <w:rPr>
            <w:shd w:val="clear" w:color="auto" w:fill="FFFFFF"/>
            <w:lang w:val="en-GB" w:eastAsia="en-GB"/>
          </w:rPr>
          <w:t xml:space="preserve">: </w:t>
        </w:r>
      </w:ins>
      <w:moveToRangeStart w:id="267" w:author="Oberman, H.I. (Hanne)" w:date="2021-11-23T17:21:00Z" w:name="move88580483"/>
      <w:moveTo w:id="268" w:author="Oberman, H.I. (Hanne)" w:date="2021-11-23T17:21:00Z">
        <w:r>
          <w:rPr>
            <w:shd w:val="clear" w:color="auto" w:fill="FFFFFF"/>
            <w:lang w:val="en-GB" w:eastAsia="en-GB"/>
          </w:rPr>
          <w:t xml:space="preserve">All 10 predictors have a mean of zero, </w:t>
        </w:r>
        <m:oMath>
          <m:r>
            <m:rPr>
              <m:sty m:val="p"/>
            </m:rPr>
            <w:rPr>
              <w:rFonts w:ascii="Cambria Math" w:hAnsi="Cambria Math"/>
              <w:shd w:val="clear" w:color="auto" w:fill="FFFFFF"/>
              <w:lang w:val="en-GB" w:eastAsia="en-GB"/>
            </w:rPr>
            <m:t>μ</m:t>
          </m:r>
          <m:r>
            <w:rPr>
              <w:rFonts w:ascii="Cambria Math" w:hAnsi="Cambria Math"/>
              <w:shd w:val="clear" w:color="auto" w:fill="FFFFFF"/>
              <w:lang w:val="en-GB" w:eastAsia="en-GB"/>
            </w:rPr>
            <m:t>=</m:t>
          </m:r>
          <m:d>
            <m:dPr>
              <m:begChr m:val="["/>
              <m:endChr m:val="]"/>
              <m:ctrlPr>
                <w:rPr>
                  <w:rFonts w:ascii="Cambria Math" w:hAnsi="Cambria Math"/>
                  <w:shd w:val="clear" w:color="auto" w:fill="FFFFFF"/>
                  <w:lang w:val="en-GB" w:eastAsia="en-GB"/>
                </w:rPr>
              </m:ctrlPr>
            </m:dPr>
            <m:e>
              <m:r>
                <m:rPr>
                  <m:nor/>
                </m:rPr>
                <w:rPr>
                  <w:rFonts w:ascii="Cambria Math" w:hAnsi="Cambria Math"/>
                  <w:shd w:val="clear" w:color="auto" w:fill="FFFFFF"/>
                  <w:lang w:val="en-GB" w:eastAsia="en-GB"/>
                </w:rPr>
                <m:t>0,0,…,0</m:t>
              </m:r>
            </m:e>
          </m:d>
        </m:oMath>
        <w:moveTo w:id="269" w:author="Oberman, H.I. (Hanne)" w:date="2021-11-23T17:21:00Z">
          <w:r>
            <w:rPr>
              <w:shd w:val="clear" w:color="auto" w:fill="FFFFFF"/>
              <w:lang w:val="en-GB" w:eastAsia="en-GB"/>
            </w:rPr>
            <w:t>.</w:t>
          </w:r>
        </w:moveTo>
      </w:moveTo>
    </w:p>
    <w:moveToRangeEnd w:id="267"/>
    <w:p w14:paraId="44D2B4E9" w14:textId="5CC97F96" w:rsidR="00800CEE" w:rsidRDefault="00800CEE" w:rsidP="009434A1">
      <w:pPr>
        <w:rPr>
          <w:ins w:id="270" w:author="Oberman, H.I. (Hanne)" w:date="2021-11-23T17:21:00Z"/>
          <w:shd w:val="clear" w:color="auto" w:fill="FFFFFF"/>
          <w:lang w:val="en-GB" w:eastAsia="en-GB"/>
        </w:rPr>
      </w:pPr>
      <w:ins w:id="271" w:author="Oberman, H.I. (Hanne)" w:date="2021-11-23T17:20:00Z">
        <w:r>
          <w:rPr>
            <w:shd w:val="clear" w:color="auto" w:fill="FFFFFF"/>
            <w:lang w:val="en-GB" w:eastAsia="en-GB"/>
          </w:rPr>
          <w:t>Covariance matrix</w:t>
        </w:r>
      </w:ins>
      <w:ins w:id="272" w:author="Oberman, H.I. (Hanne)" w:date="2021-11-23T17:21:00Z">
        <w:r>
          <w:rPr>
            <w:shd w:val="clear" w:color="auto" w:fill="FFFFFF"/>
            <w:lang w:val="en-GB" w:eastAsia="en-GB"/>
          </w:rPr>
          <w:t xml:space="preserve">: </w:t>
        </w:r>
      </w:ins>
    </w:p>
    <w:p w14:paraId="7A8BF5B0" w14:textId="77777777" w:rsidR="00800CEE" w:rsidRPr="00BC6E6B" w:rsidRDefault="00800CEE" w:rsidP="00800CEE">
      <w:pPr>
        <w:rPr>
          <w:moveTo w:id="273" w:author="Oberman, H.I. (Hanne)" w:date="2021-11-23T17:21:00Z"/>
          <w:lang w:val="en-GB"/>
        </w:rPr>
      </w:pPr>
      <w:moveToRangeStart w:id="274" w:author="Oberman, H.I. (Hanne)" w:date="2021-11-23T17:21:00Z" w:name="move88580501"/>
    </w:p>
    <w:p w14:paraId="665D5CA5" w14:textId="77777777" w:rsidR="00800CEE" w:rsidRPr="00305272" w:rsidRDefault="00800CEE" w:rsidP="00800CEE">
      <w:pPr>
        <w:rPr>
          <w:moveTo w:id="275" w:author="Oberman, H.I. (Hanne)" w:date="2021-11-23T17:21:00Z"/>
        </w:rPr>
      </w:pPr>
      <m:oMathPara>
        <m:oMath>
          <m:r>
            <w:rPr>
              <w:rFonts w:ascii="Cambria Math" w:hAnsi="Cambria Math"/>
            </w:rPr>
            <m:t>Σ</m:t>
          </m:r>
          <m:r>
            <m:rPr>
              <m:sty m:val="p"/>
            </m:rPr>
            <w:rPr>
              <w:rFonts w:ascii="Cambria Math" w:hAnsi="Cambria Math"/>
            </w:rPr>
            <m:t>=</m:t>
          </m:r>
          <m:d>
            <m:dPr>
              <m:begChr m:val="["/>
              <m:endChr m:val="]"/>
              <m:ctrlPr>
                <w:rPr>
                  <w:rFonts w:ascii="Cambria Math" w:hAnsi="Cambria Math"/>
                </w:rPr>
              </m:ctrlPr>
            </m:dPr>
            <m:e>
              <m:m>
                <m:mPr>
                  <m:plcHide m:val="1"/>
                  <m:mcs>
                    <m:mc>
                      <m:mcPr>
                        <m:count m:val="10"/>
                        <m:mcJc m:val="center"/>
                      </m:mcPr>
                    </m:mc>
                  </m:mcs>
                  <m:ctrlPr>
                    <w:rPr>
                      <w:rFonts w:ascii="Cambria Math" w:hAnsi="Cambria Math"/>
                    </w:rPr>
                  </m:ctrlPr>
                </m:mPr>
                <m:mr>
                  <m:e>
                    <m:r>
                      <w:rPr>
                        <w:rFonts w:ascii="Cambria Math" w:hAnsi="Cambria Math"/>
                      </w:rPr>
                      <m:t xml:space="preserve">   1.05</m:t>
                    </m:r>
                  </m:e>
                  <m:e>
                    <m:r>
                      <m:rPr>
                        <m:sty m:val="p"/>
                      </m:rPr>
                      <w:rPr>
                        <w:rFonts w:ascii="Cambria Math" w:hAnsi="Cambria Math"/>
                      </w:rPr>
                      <m:t>-</m:t>
                    </m:r>
                    <m:r>
                      <w:rPr>
                        <w:rFonts w:ascii="Cambria Math" w:hAnsi="Cambria Math"/>
                      </w:rPr>
                      <m:t>0.12</m:t>
                    </m:r>
                  </m:e>
                  <m:e>
                    <m:r>
                      <w:rPr>
                        <w:rFonts w:ascii="Cambria Math" w:hAnsi="Cambria Math"/>
                      </w:rPr>
                      <m:t xml:space="preserve">   0.04</m:t>
                    </m:r>
                  </m:e>
                  <m:e>
                    <m:r>
                      <m:rPr>
                        <m:sty m:val="p"/>
                      </m:rPr>
                      <w:rPr>
                        <w:rFonts w:ascii="Cambria Math" w:hAnsi="Cambria Math"/>
                      </w:rPr>
                      <m:t>-</m:t>
                    </m:r>
                    <m:r>
                      <w:rPr>
                        <w:rFonts w:ascii="Cambria Math" w:hAnsi="Cambria Math"/>
                      </w:rPr>
                      <m:t>0.29</m:t>
                    </m:r>
                  </m:e>
                  <m:e>
                    <m:r>
                      <w:rPr>
                        <w:rFonts w:ascii="Cambria Math" w:hAnsi="Cambria Math"/>
                      </w:rPr>
                      <m:t xml:space="preserve">   0.29</m:t>
                    </m:r>
                  </m:e>
                  <m:e>
                    <m:r>
                      <m:rPr>
                        <m:sty m:val="p"/>
                      </m:rPr>
                      <w:rPr>
                        <w:rFonts w:ascii="Cambria Math" w:hAnsi="Cambria Math"/>
                      </w:rPr>
                      <m:t>-</m:t>
                    </m:r>
                    <m:r>
                      <w:rPr>
                        <w:rFonts w:ascii="Cambria Math" w:hAnsi="Cambria Math"/>
                      </w:rPr>
                      <m:t>0.17</m:t>
                    </m:r>
                  </m:e>
                  <m:e>
                    <m:r>
                      <w:rPr>
                        <w:rFonts w:ascii="Cambria Math" w:hAnsi="Cambria Math"/>
                      </w:rPr>
                      <m:t xml:space="preserve">   0.01</m:t>
                    </m:r>
                  </m:e>
                  <m:e>
                    <m:r>
                      <w:rPr>
                        <w:rFonts w:ascii="Cambria Math" w:hAnsi="Cambria Math"/>
                      </w:rPr>
                      <m:t xml:space="preserve">   0.00</m:t>
                    </m:r>
                  </m:e>
                  <m:e>
                    <m:r>
                      <m:rPr>
                        <m:sty m:val="p"/>
                      </m:rPr>
                      <w:rPr>
                        <w:rFonts w:ascii="Cambria Math" w:hAnsi="Cambria Math"/>
                      </w:rPr>
                      <m:t>-</m:t>
                    </m:r>
                    <m:r>
                      <w:rPr>
                        <w:rFonts w:ascii="Cambria Math" w:hAnsi="Cambria Math"/>
                      </w:rPr>
                      <m:t>0.01</m:t>
                    </m:r>
                  </m:e>
                  <m:e>
                    <m:r>
                      <m:rPr>
                        <m:sty m:val="p"/>
                      </m:rPr>
                      <w:rPr>
                        <w:rFonts w:ascii="Cambria Math" w:hAnsi="Cambria Math"/>
                      </w:rPr>
                      <m:t>-</m:t>
                    </m:r>
                    <m:r>
                      <w:rPr>
                        <w:rFonts w:ascii="Cambria Math" w:hAnsi="Cambria Math"/>
                      </w:rPr>
                      <m:t>0.07</m:t>
                    </m:r>
                  </m:e>
                </m:mr>
                <m:mr>
                  <m:e>
                    <m:r>
                      <m:rPr>
                        <m:sty m:val="p"/>
                      </m:rPr>
                      <w:rPr>
                        <w:rFonts w:ascii="Cambria Math" w:hAnsi="Cambria Math"/>
                      </w:rPr>
                      <m:t>-</m:t>
                    </m:r>
                    <m:r>
                      <w:rPr>
                        <w:rFonts w:ascii="Cambria Math" w:hAnsi="Cambria Math"/>
                      </w:rPr>
                      <m:t>0.12</m:t>
                    </m:r>
                  </m:e>
                  <m:e>
                    <m:r>
                      <w:rPr>
                        <w:rFonts w:ascii="Cambria Math" w:hAnsi="Cambria Math"/>
                      </w:rPr>
                      <m:t xml:space="preserve">   1.08</m:t>
                    </m:r>
                  </m:e>
                  <m:e>
                    <m:r>
                      <m:rPr>
                        <m:sty m:val="p"/>
                      </m:rPr>
                      <w:rPr>
                        <w:rFonts w:ascii="Cambria Math" w:hAnsi="Cambria Math"/>
                      </w:rPr>
                      <m:t>-</m:t>
                    </m:r>
                    <m:r>
                      <w:rPr>
                        <w:rFonts w:ascii="Cambria Math" w:hAnsi="Cambria Math"/>
                      </w:rPr>
                      <m:t>0.31</m:t>
                    </m:r>
                  </m:e>
                  <m:e>
                    <m:r>
                      <w:rPr>
                        <w:rFonts w:ascii="Cambria Math" w:hAnsi="Cambria Math"/>
                      </w:rPr>
                      <m:t xml:space="preserve">   0.26</m:t>
                    </m:r>
                  </m:e>
                  <m:e>
                    <m:r>
                      <w:rPr>
                        <w:rFonts w:ascii="Cambria Math" w:hAnsi="Cambria Math"/>
                      </w:rPr>
                      <m:t xml:space="preserve">   0.08</m:t>
                    </m:r>
                  </m:e>
                  <m:e>
                    <m:r>
                      <m:rPr>
                        <m:sty m:val="p"/>
                      </m:rPr>
                      <w:rPr>
                        <w:rFonts w:ascii="Cambria Math" w:hAnsi="Cambria Math"/>
                      </w:rPr>
                      <m:t>-</m:t>
                    </m:r>
                    <m:r>
                      <w:rPr>
                        <w:rFonts w:ascii="Cambria Math" w:hAnsi="Cambria Math"/>
                      </w:rPr>
                      <m:t>0.03</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0.11</m:t>
                    </m:r>
                  </m:e>
                  <m:e>
                    <m:r>
                      <m:rPr>
                        <m:sty m:val="p"/>
                      </m:rPr>
                      <w:rPr>
                        <w:rFonts w:ascii="Cambria Math" w:hAnsi="Cambria Math"/>
                      </w:rPr>
                      <m:t>-</m:t>
                    </m:r>
                    <m:r>
                      <w:rPr>
                        <w:rFonts w:ascii="Cambria Math" w:hAnsi="Cambria Math"/>
                      </w:rPr>
                      <m:t>0.17</m:t>
                    </m:r>
                  </m:e>
                  <m:e>
                    <m:r>
                      <w:rPr>
                        <w:rFonts w:ascii="Cambria Math" w:hAnsi="Cambria Math"/>
                      </w:rPr>
                      <m:t xml:space="preserve">   0.30</m:t>
                    </m:r>
                  </m:e>
                </m:mr>
                <m:mr>
                  <m:e>
                    <m:r>
                      <w:rPr>
                        <w:rFonts w:ascii="Cambria Math" w:hAnsi="Cambria Math"/>
                      </w:rPr>
                      <m:t xml:space="preserve">   0.04</m:t>
                    </m:r>
                  </m:e>
                  <m:e>
                    <m:r>
                      <m:rPr>
                        <m:sty m:val="p"/>
                      </m:rPr>
                      <w:rPr>
                        <w:rFonts w:ascii="Cambria Math" w:hAnsi="Cambria Math"/>
                      </w:rPr>
                      <m:t>-</m:t>
                    </m:r>
                    <m:r>
                      <w:rPr>
                        <w:rFonts w:ascii="Cambria Math" w:hAnsi="Cambria Math"/>
                      </w:rPr>
                      <m:t>0.31</m:t>
                    </m:r>
                  </m:e>
                  <m:e>
                    <m:r>
                      <w:rPr>
                        <w:rFonts w:ascii="Cambria Math" w:hAnsi="Cambria Math"/>
                      </w:rPr>
                      <m:t xml:space="preserve">   1.08</m:t>
                    </m:r>
                  </m:e>
                  <m:e>
                    <m:r>
                      <m:rPr>
                        <m:sty m:val="p"/>
                      </m:rPr>
                      <w:rPr>
                        <w:rFonts w:ascii="Cambria Math" w:hAnsi="Cambria Math"/>
                      </w:rPr>
                      <m:t>-</m:t>
                    </m:r>
                    <m:r>
                      <w:rPr>
                        <w:rFonts w:ascii="Cambria Math" w:hAnsi="Cambria Math"/>
                      </w:rPr>
                      <m:t>0.19</m:t>
                    </m:r>
                  </m:e>
                  <m:e>
                    <m:r>
                      <w:rPr>
                        <w:rFonts w:ascii="Cambria Math" w:hAnsi="Cambria Math"/>
                      </w:rPr>
                      <m:t xml:space="preserve">   0.01</m:t>
                    </m:r>
                  </m:e>
                  <m:e>
                    <m:r>
                      <m:rPr>
                        <m:sty m:val="p"/>
                      </m:rPr>
                      <w:rPr>
                        <w:rFonts w:ascii="Cambria Math" w:hAnsi="Cambria Math"/>
                      </w:rPr>
                      <m:t>-</m:t>
                    </m:r>
                    <m:r>
                      <w:rPr>
                        <w:rFonts w:ascii="Cambria Math" w:hAnsi="Cambria Math"/>
                      </w:rPr>
                      <m:t>0.29</m:t>
                    </m:r>
                  </m:e>
                  <m:e>
                    <m:r>
                      <w:rPr>
                        <w:rFonts w:ascii="Cambria Math" w:hAnsi="Cambria Math"/>
                      </w:rPr>
                      <m:t xml:space="preserve">   0.20</m:t>
                    </m:r>
                  </m:e>
                  <m:e>
                    <m:r>
                      <w:rPr>
                        <w:rFonts w:ascii="Cambria Math" w:hAnsi="Cambria Math"/>
                      </w:rPr>
                      <m:t xml:space="preserve">   0.07</m:t>
                    </m:r>
                  </m:e>
                  <m:e>
                    <m:r>
                      <m:rPr>
                        <m:sty m:val="p"/>
                      </m:rPr>
                      <w:rPr>
                        <w:rFonts w:ascii="Cambria Math" w:hAnsi="Cambria Math"/>
                      </w:rPr>
                      <m:t>-</m:t>
                    </m:r>
                    <m:r>
                      <w:rPr>
                        <w:rFonts w:ascii="Cambria Math" w:hAnsi="Cambria Math"/>
                      </w:rPr>
                      <m:t>0.18</m:t>
                    </m:r>
                  </m:e>
                  <m:e>
                    <m:r>
                      <m:rPr>
                        <m:sty m:val="p"/>
                      </m:rPr>
                      <w:rPr>
                        <w:rFonts w:ascii="Cambria Math" w:hAnsi="Cambria Math"/>
                      </w:rPr>
                      <m:t>-</m:t>
                    </m:r>
                    <m:r>
                      <w:rPr>
                        <w:rFonts w:ascii="Cambria Math" w:hAnsi="Cambria Math"/>
                      </w:rPr>
                      <m:t>0.15</m:t>
                    </m:r>
                  </m:e>
                </m:mr>
                <m:mr>
                  <m:e>
                    <m:r>
                      <m:rPr>
                        <m:sty m:val="p"/>
                      </m:rPr>
                      <w:rPr>
                        <w:rFonts w:ascii="Cambria Math" w:hAnsi="Cambria Math"/>
                      </w:rPr>
                      <m:t>-</m:t>
                    </m:r>
                    <m:r>
                      <w:rPr>
                        <w:rFonts w:ascii="Cambria Math" w:hAnsi="Cambria Math"/>
                      </w:rPr>
                      <m:t>0.29</m:t>
                    </m:r>
                  </m:e>
                  <m:e>
                    <m:r>
                      <w:rPr>
                        <w:rFonts w:ascii="Cambria Math" w:hAnsi="Cambria Math"/>
                      </w:rPr>
                      <m:t xml:space="preserve">   0.26</m:t>
                    </m:r>
                  </m:e>
                  <m:e>
                    <m:r>
                      <m:rPr>
                        <m:sty m:val="p"/>
                      </m:rPr>
                      <w:rPr>
                        <w:rFonts w:ascii="Cambria Math" w:hAnsi="Cambria Math"/>
                      </w:rPr>
                      <m:t>-</m:t>
                    </m:r>
                    <m:r>
                      <w:rPr>
                        <w:rFonts w:ascii="Cambria Math" w:hAnsi="Cambria Math"/>
                      </w:rPr>
                      <m:t>0.19</m:t>
                    </m:r>
                  </m:e>
                  <m:e>
                    <m:r>
                      <w:rPr>
                        <w:rFonts w:ascii="Cambria Math" w:hAnsi="Cambria Math"/>
                      </w:rPr>
                      <m:t xml:space="preserve">   1.07</m:t>
                    </m:r>
                  </m:e>
                  <m:e>
                    <m:r>
                      <m:rPr>
                        <m:sty m:val="p"/>
                      </m:rPr>
                      <w:rPr>
                        <w:rFonts w:ascii="Cambria Math" w:hAnsi="Cambria Math"/>
                      </w:rPr>
                      <m:t>-</m:t>
                    </m:r>
                    <m:r>
                      <w:rPr>
                        <w:rFonts w:ascii="Cambria Math" w:hAnsi="Cambria Math"/>
                      </w:rPr>
                      <m:t>0.20</m:t>
                    </m:r>
                  </m:e>
                  <m:e>
                    <m:r>
                      <w:rPr>
                        <w:rFonts w:ascii="Cambria Math" w:hAnsi="Cambria Math"/>
                      </w:rPr>
                      <m:t xml:space="preserve">   0.00</m:t>
                    </m:r>
                  </m:e>
                  <m:e>
                    <m:r>
                      <m:rPr>
                        <m:sty m:val="p"/>
                      </m:rPr>
                      <w:rPr>
                        <w:rFonts w:ascii="Cambria Math" w:hAnsi="Cambria Math"/>
                      </w:rPr>
                      <m:t>-</m:t>
                    </m:r>
                    <m:r>
                      <w:rPr>
                        <w:rFonts w:ascii="Cambria Math" w:hAnsi="Cambria Math"/>
                      </w:rPr>
                      <m:t>0.12</m:t>
                    </m:r>
                  </m:e>
                  <m:e>
                    <m:r>
                      <w:rPr>
                        <w:rFonts w:ascii="Cambria Math" w:hAnsi="Cambria Math"/>
                      </w:rPr>
                      <m:t xml:space="preserve">   0.01</m:t>
                    </m:r>
                  </m:e>
                  <m:e>
                    <m:r>
                      <m:rPr>
                        <m:sty m:val="p"/>
                      </m:rPr>
                      <w:rPr>
                        <w:rFonts w:ascii="Cambria Math" w:hAnsi="Cambria Math"/>
                      </w:rPr>
                      <m:t>-</m:t>
                    </m:r>
                    <m:r>
                      <w:rPr>
                        <w:rFonts w:ascii="Cambria Math" w:hAnsi="Cambria Math"/>
                      </w:rPr>
                      <m:t>0.19</m:t>
                    </m:r>
                  </m:e>
                  <m:e>
                    <m:r>
                      <m:rPr>
                        <m:sty m:val="p"/>
                      </m:rPr>
                      <w:rPr>
                        <w:rFonts w:ascii="Cambria Math" w:hAnsi="Cambria Math"/>
                      </w:rPr>
                      <m:t>-</m:t>
                    </m:r>
                    <m:r>
                      <w:rPr>
                        <w:rFonts w:ascii="Cambria Math" w:hAnsi="Cambria Math"/>
                      </w:rPr>
                      <m:t>0.04</m:t>
                    </m:r>
                  </m:e>
                </m:mr>
                <m:mr>
                  <m:e>
                    <m:r>
                      <w:rPr>
                        <w:rFonts w:ascii="Cambria Math" w:hAnsi="Cambria Math"/>
                      </w:rPr>
                      <m:t xml:space="preserve">   0.29</m:t>
                    </m:r>
                  </m:e>
                  <m:e>
                    <m:r>
                      <w:rPr>
                        <w:rFonts w:ascii="Cambria Math" w:hAnsi="Cambria Math"/>
                      </w:rPr>
                      <m:t xml:space="preserve">   0.08</m:t>
                    </m:r>
                  </m:e>
                  <m:e>
                    <m:r>
                      <w:rPr>
                        <w:rFonts w:ascii="Cambria Math" w:hAnsi="Cambria Math"/>
                      </w:rPr>
                      <m:t xml:space="preserve">   0.01</m:t>
                    </m:r>
                  </m:e>
                  <m:e>
                    <m:r>
                      <m:rPr>
                        <m:sty m:val="p"/>
                      </m:rPr>
                      <w:rPr>
                        <w:rFonts w:ascii="Cambria Math" w:hAnsi="Cambria Math"/>
                      </w:rPr>
                      <m:t>-</m:t>
                    </m:r>
                    <m:r>
                      <w:rPr>
                        <w:rFonts w:ascii="Cambria Math" w:hAnsi="Cambria Math"/>
                      </w:rPr>
                      <m:t>0.20</m:t>
                    </m:r>
                  </m:e>
                  <m:e>
                    <m:r>
                      <w:rPr>
                        <w:rFonts w:ascii="Cambria Math" w:hAnsi="Cambria Math"/>
                      </w:rPr>
                      <m:t xml:space="preserve">   1.08</m:t>
                    </m:r>
                  </m:e>
                  <m:e>
                    <m:r>
                      <m:rPr>
                        <m:sty m:val="p"/>
                      </m:rPr>
                      <w:rPr>
                        <w:rFonts w:ascii="Cambria Math" w:hAnsi="Cambria Math"/>
                      </w:rPr>
                      <m:t>-</m:t>
                    </m:r>
                    <m:r>
                      <w:rPr>
                        <w:rFonts w:ascii="Cambria Math" w:hAnsi="Cambria Math"/>
                      </w:rPr>
                      <m:t>0.25</m:t>
                    </m:r>
                  </m:e>
                  <m:e>
                    <m:r>
                      <m:rPr>
                        <m:sty m:val="p"/>
                      </m:rPr>
                      <w:rPr>
                        <w:rFonts w:ascii="Cambria Math" w:hAnsi="Cambria Math"/>
                      </w:rPr>
                      <m:t>-</m:t>
                    </m:r>
                    <m:r>
                      <w:rPr>
                        <w:rFonts w:ascii="Cambria Math" w:hAnsi="Cambria Math"/>
                      </w:rPr>
                      <m:t>0.14</m:t>
                    </m:r>
                  </m:e>
                  <m:e>
                    <m:r>
                      <w:rPr>
                        <w:rFonts w:ascii="Cambria Math" w:hAnsi="Cambria Math"/>
                      </w:rPr>
                      <m:t xml:space="preserve">   0.02</m:t>
                    </m:r>
                  </m:e>
                  <m:e>
                    <m:r>
                      <w:rPr>
                        <w:rFonts w:ascii="Cambria Math" w:hAnsi="Cambria Math"/>
                      </w:rPr>
                      <m:t xml:space="preserve">   0.15</m:t>
                    </m:r>
                  </m:e>
                  <m:e>
                    <m:r>
                      <m:rPr>
                        <m:sty m:val="p"/>
                      </m:rPr>
                      <w:rPr>
                        <w:rFonts w:ascii="Cambria Math" w:hAnsi="Cambria Math"/>
                      </w:rPr>
                      <m:t>-</m:t>
                    </m:r>
                    <m:r>
                      <w:rPr>
                        <w:rFonts w:ascii="Cambria Math" w:hAnsi="Cambria Math"/>
                      </w:rPr>
                      <m:t>0.32</m:t>
                    </m:r>
                  </m:e>
                </m:mr>
                <m:mr>
                  <m:e>
                    <m:r>
                      <m:rPr>
                        <m:sty m:val="p"/>
                      </m:rPr>
                      <w:rPr>
                        <w:rFonts w:ascii="Cambria Math" w:hAnsi="Cambria Math"/>
                      </w:rPr>
                      <m:t>-</m:t>
                    </m:r>
                    <m:r>
                      <w:rPr>
                        <w:rFonts w:ascii="Cambria Math" w:hAnsi="Cambria Math"/>
                      </w:rPr>
                      <m:t>0.17</m:t>
                    </m:r>
                  </m:e>
                  <m:e>
                    <m:r>
                      <m:rPr>
                        <m:sty m:val="p"/>
                      </m:rPr>
                      <w:rPr>
                        <w:rFonts w:ascii="Cambria Math" w:hAnsi="Cambria Math"/>
                      </w:rPr>
                      <m:t>-</m:t>
                    </m:r>
                    <m:r>
                      <w:rPr>
                        <w:rFonts w:ascii="Cambria Math" w:hAnsi="Cambria Math"/>
                      </w:rPr>
                      <m:t>0.03</m:t>
                    </m:r>
                  </m:e>
                  <m:e>
                    <m:r>
                      <m:rPr>
                        <m:sty m:val="p"/>
                      </m:rPr>
                      <w:rPr>
                        <w:rFonts w:ascii="Cambria Math" w:hAnsi="Cambria Math"/>
                      </w:rPr>
                      <m:t>-</m:t>
                    </m:r>
                    <m:r>
                      <w:rPr>
                        <w:rFonts w:ascii="Cambria Math" w:hAnsi="Cambria Math"/>
                      </w:rPr>
                      <m:t>0.29</m:t>
                    </m:r>
                  </m:e>
                  <m:e>
                    <m:r>
                      <w:rPr>
                        <w:rFonts w:ascii="Cambria Math" w:hAnsi="Cambria Math"/>
                      </w:rPr>
                      <m:t xml:space="preserve">   0.00</m:t>
                    </m:r>
                  </m:e>
                  <m:e>
                    <m:r>
                      <m:rPr>
                        <m:sty m:val="p"/>
                      </m:rPr>
                      <w:rPr>
                        <w:rFonts w:ascii="Cambria Math" w:hAnsi="Cambria Math"/>
                      </w:rPr>
                      <m:t>-</m:t>
                    </m:r>
                    <m:r>
                      <w:rPr>
                        <w:rFonts w:ascii="Cambria Math" w:hAnsi="Cambria Math"/>
                      </w:rPr>
                      <m:t>0.25</m:t>
                    </m:r>
                  </m:e>
                  <m:e>
                    <m:r>
                      <w:rPr>
                        <w:rFonts w:ascii="Cambria Math" w:hAnsi="Cambria Math"/>
                      </w:rPr>
                      <m:t xml:space="preserve">   1.08</m:t>
                    </m:r>
                  </m:e>
                  <m:e>
                    <m:r>
                      <m:rPr>
                        <m:sty m:val="p"/>
                      </m:rPr>
                      <w:rPr>
                        <w:rFonts w:ascii="Cambria Math" w:hAnsi="Cambria Math"/>
                      </w:rPr>
                      <m:t>-</m:t>
                    </m:r>
                    <m:r>
                      <w:rPr>
                        <w:rFonts w:ascii="Cambria Math" w:hAnsi="Cambria Math"/>
                      </w:rPr>
                      <m:t>0.13</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0.29</m:t>
                    </m:r>
                  </m:e>
                  <m:e>
                    <m:r>
                      <w:rPr>
                        <w:rFonts w:ascii="Cambria Math" w:hAnsi="Cambria Math"/>
                      </w:rPr>
                      <m:t xml:space="preserve">   0.01</m:t>
                    </m:r>
                  </m:e>
                </m:mr>
                <m:mr>
                  <m:e>
                    <m:r>
                      <w:rPr>
                        <w:rFonts w:ascii="Cambria Math" w:hAnsi="Cambria Math"/>
                      </w:rPr>
                      <m:t xml:space="preserve">   0.01</m:t>
                    </m:r>
                  </m:e>
                  <m:e>
                    <m:r>
                      <m:rPr>
                        <m:sty m:val="p"/>
                      </m:rPr>
                      <w:rPr>
                        <w:rFonts w:ascii="Cambria Math" w:hAnsi="Cambria Math"/>
                      </w:rPr>
                      <m:t>-</m:t>
                    </m:r>
                    <m:r>
                      <w:rPr>
                        <w:rFonts w:ascii="Cambria Math" w:hAnsi="Cambria Math"/>
                      </w:rPr>
                      <m:t>0.04</m:t>
                    </m:r>
                  </m:e>
                  <m:e>
                    <m:r>
                      <w:rPr>
                        <w:rFonts w:ascii="Cambria Math" w:hAnsi="Cambria Math"/>
                      </w:rPr>
                      <m:t xml:space="preserve">   0.20</m:t>
                    </m:r>
                  </m:e>
                  <m:e>
                    <m:r>
                      <m:rPr>
                        <m:sty m:val="p"/>
                      </m:rPr>
                      <w:rPr>
                        <w:rFonts w:ascii="Cambria Math" w:hAnsi="Cambria Math"/>
                      </w:rPr>
                      <m:t>-</m:t>
                    </m:r>
                    <m:r>
                      <w:rPr>
                        <w:rFonts w:ascii="Cambria Math" w:hAnsi="Cambria Math"/>
                      </w:rPr>
                      <m:t>0.12</m:t>
                    </m:r>
                  </m:e>
                  <m:e>
                    <m:r>
                      <m:rPr>
                        <m:sty m:val="p"/>
                      </m:rPr>
                      <w:rPr>
                        <w:rFonts w:ascii="Cambria Math" w:hAnsi="Cambria Math"/>
                      </w:rPr>
                      <m:t>-</m:t>
                    </m:r>
                    <m:r>
                      <w:rPr>
                        <w:rFonts w:ascii="Cambria Math" w:hAnsi="Cambria Math"/>
                      </w:rPr>
                      <m:t>0.14</m:t>
                    </m:r>
                  </m:e>
                  <m:e>
                    <m:r>
                      <m:rPr>
                        <m:sty m:val="p"/>
                      </m:rPr>
                      <w:rPr>
                        <w:rFonts w:ascii="Cambria Math" w:hAnsi="Cambria Math"/>
                      </w:rPr>
                      <m:t>-</m:t>
                    </m:r>
                    <m:r>
                      <w:rPr>
                        <w:rFonts w:ascii="Cambria Math" w:hAnsi="Cambria Math"/>
                      </w:rPr>
                      <m:t>0.13</m:t>
                    </m:r>
                  </m:e>
                  <m:e>
                    <m:r>
                      <w:rPr>
                        <w:rFonts w:ascii="Cambria Math" w:hAnsi="Cambria Math"/>
                      </w:rPr>
                      <m:t xml:space="preserve">   1.04</m:t>
                    </m:r>
                  </m:e>
                  <m:e>
                    <m:r>
                      <m:rPr>
                        <m:sty m:val="p"/>
                      </m:rPr>
                      <w:rPr>
                        <w:rFonts w:ascii="Cambria Math" w:hAnsi="Cambria Math"/>
                      </w:rPr>
                      <m:t>-</m:t>
                    </m:r>
                    <m:r>
                      <w:rPr>
                        <w:rFonts w:ascii="Cambria Math" w:hAnsi="Cambria Math"/>
                      </w:rPr>
                      <m:t>0.16</m:t>
                    </m:r>
                  </m:e>
                  <m:e>
                    <m:r>
                      <m:rPr>
                        <m:sty m:val="p"/>
                      </m:rPr>
                      <w:rPr>
                        <w:rFonts w:ascii="Cambria Math" w:hAnsi="Cambria Math"/>
                      </w:rPr>
                      <m:t>-</m:t>
                    </m:r>
                    <m:r>
                      <w:rPr>
                        <w:rFonts w:ascii="Cambria Math" w:hAnsi="Cambria Math"/>
                      </w:rPr>
                      <m:t>0.17</m:t>
                    </m:r>
                  </m:e>
                  <m:e>
                    <m:r>
                      <w:rPr>
                        <w:rFonts w:ascii="Cambria Math" w:hAnsi="Cambria Math"/>
                      </w:rPr>
                      <m:t xml:space="preserve">   0.18</m:t>
                    </m:r>
                  </m:e>
                </m:mr>
                <m:mr>
                  <m:e>
                    <m:r>
                      <w:rPr>
                        <w:rFonts w:ascii="Cambria Math" w:hAnsi="Cambria Math"/>
                      </w:rPr>
                      <m:t xml:space="preserve">   0.00</m:t>
                    </m:r>
                  </m:e>
                  <m:e>
                    <m:r>
                      <m:rPr>
                        <m:sty m:val="p"/>
                      </m:rPr>
                      <w:rPr>
                        <w:rFonts w:ascii="Cambria Math" w:hAnsi="Cambria Math"/>
                      </w:rPr>
                      <m:t>-</m:t>
                    </m:r>
                    <m:r>
                      <w:rPr>
                        <w:rFonts w:ascii="Cambria Math" w:hAnsi="Cambria Math"/>
                      </w:rPr>
                      <m:t>0.11</m:t>
                    </m:r>
                  </m:e>
                  <m:e>
                    <m:r>
                      <w:rPr>
                        <w:rFonts w:ascii="Cambria Math" w:hAnsi="Cambria Math"/>
                      </w:rPr>
                      <m:t xml:space="preserve">   0.07</m:t>
                    </m:r>
                  </m:e>
                  <m:e>
                    <m:r>
                      <w:rPr>
                        <w:rFonts w:ascii="Cambria Math" w:hAnsi="Cambria Math"/>
                      </w:rPr>
                      <m:t xml:space="preserve">   0.01</m:t>
                    </m:r>
                  </m:e>
                  <m:e>
                    <m:r>
                      <w:rPr>
                        <w:rFonts w:ascii="Cambria Math" w:hAnsi="Cambria Math"/>
                      </w:rPr>
                      <m:t xml:space="preserve">   0.02</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0.16</m:t>
                    </m:r>
                  </m:e>
                  <m:e>
                    <m:r>
                      <w:rPr>
                        <w:rFonts w:ascii="Cambria Math" w:hAnsi="Cambria Math"/>
                      </w:rPr>
                      <m:t xml:space="preserve">   1.02</m:t>
                    </m:r>
                  </m:e>
                  <m:e>
                    <m:r>
                      <w:rPr>
                        <w:rFonts w:ascii="Cambria Math" w:hAnsi="Cambria Math"/>
                      </w:rPr>
                      <m:t xml:space="preserve">   0.10</m:t>
                    </m:r>
                  </m:e>
                  <m:e>
                    <m:r>
                      <m:rPr>
                        <m:sty m:val="p"/>
                      </m:rPr>
                      <w:rPr>
                        <w:rFonts w:ascii="Cambria Math" w:hAnsi="Cambria Math"/>
                      </w:rPr>
                      <m:t>-</m:t>
                    </m:r>
                    <m:r>
                      <w:rPr>
                        <w:rFonts w:ascii="Cambria Math" w:hAnsi="Cambria Math"/>
                      </w:rPr>
                      <m:t>0.19</m:t>
                    </m:r>
                  </m:e>
                </m:mr>
                <m:mr>
                  <m:e>
                    <m:r>
                      <m:rPr>
                        <m:sty m:val="p"/>
                      </m:rPr>
                      <w:rPr>
                        <w:rFonts w:ascii="Cambria Math" w:hAnsi="Cambria Math"/>
                      </w:rPr>
                      <m:t>-</m:t>
                    </m:r>
                    <m:r>
                      <w:rPr>
                        <w:rFonts w:ascii="Cambria Math" w:hAnsi="Cambria Math"/>
                      </w:rPr>
                      <m:t>0.01</m:t>
                    </m:r>
                  </m:e>
                  <m:e>
                    <m:r>
                      <m:rPr>
                        <m:sty m:val="p"/>
                      </m:rPr>
                      <w:rPr>
                        <w:rFonts w:ascii="Cambria Math" w:hAnsi="Cambria Math"/>
                      </w:rPr>
                      <m:t>-</m:t>
                    </m:r>
                    <m:r>
                      <w:rPr>
                        <w:rFonts w:ascii="Cambria Math" w:hAnsi="Cambria Math"/>
                      </w:rPr>
                      <m:t>0.17</m:t>
                    </m:r>
                  </m:e>
                  <m:e>
                    <m:r>
                      <m:rPr>
                        <m:sty m:val="p"/>
                      </m:rPr>
                      <w:rPr>
                        <w:rFonts w:ascii="Cambria Math" w:hAnsi="Cambria Math"/>
                      </w:rPr>
                      <m:t>-</m:t>
                    </m:r>
                    <m:r>
                      <w:rPr>
                        <w:rFonts w:ascii="Cambria Math" w:hAnsi="Cambria Math"/>
                      </w:rPr>
                      <m:t>0.18</m:t>
                    </m:r>
                  </m:e>
                  <m:e>
                    <m:r>
                      <m:rPr>
                        <m:sty m:val="p"/>
                      </m:rPr>
                      <w:rPr>
                        <w:rFonts w:ascii="Cambria Math" w:hAnsi="Cambria Math"/>
                      </w:rPr>
                      <m:t>-</m:t>
                    </m:r>
                    <m:r>
                      <w:rPr>
                        <w:rFonts w:ascii="Cambria Math" w:hAnsi="Cambria Math"/>
                      </w:rPr>
                      <m:t>0.19</m:t>
                    </m:r>
                  </m:e>
                  <m:e>
                    <m:r>
                      <w:rPr>
                        <w:rFonts w:ascii="Cambria Math" w:hAnsi="Cambria Math"/>
                      </w:rPr>
                      <m:t xml:space="preserve">   0.15</m:t>
                    </m:r>
                  </m:e>
                  <m:e>
                    <m:r>
                      <m:rPr>
                        <m:sty m:val="p"/>
                      </m:rPr>
                      <w:rPr>
                        <w:rFonts w:ascii="Cambria Math" w:hAnsi="Cambria Math"/>
                      </w:rPr>
                      <m:t>-</m:t>
                    </m:r>
                    <m:r>
                      <w:rPr>
                        <w:rFonts w:ascii="Cambria Math" w:hAnsi="Cambria Math"/>
                      </w:rPr>
                      <m:t>0.29</m:t>
                    </m:r>
                  </m:e>
                  <m:e>
                    <m:r>
                      <m:rPr>
                        <m:sty m:val="p"/>
                      </m:rPr>
                      <w:rPr>
                        <w:rFonts w:ascii="Cambria Math" w:hAnsi="Cambria Math"/>
                      </w:rPr>
                      <m:t>-</m:t>
                    </m:r>
                    <m:r>
                      <w:rPr>
                        <w:rFonts w:ascii="Cambria Math" w:hAnsi="Cambria Math"/>
                      </w:rPr>
                      <m:t>0.17</m:t>
                    </m:r>
                  </m:e>
                  <m:e>
                    <m:r>
                      <w:rPr>
                        <w:rFonts w:ascii="Cambria Math" w:hAnsi="Cambria Math"/>
                      </w:rPr>
                      <m:t xml:space="preserve">   0.10</m:t>
                    </m:r>
                  </m:e>
                  <m:e>
                    <m:r>
                      <w:rPr>
                        <w:rFonts w:ascii="Cambria Math" w:hAnsi="Cambria Math"/>
                      </w:rPr>
                      <m:t xml:space="preserve">   1.08</m:t>
                    </m:r>
                  </m:e>
                  <m:e>
                    <m:r>
                      <w:rPr>
                        <w:rFonts w:ascii="Cambria Math" w:hAnsi="Cambria Math"/>
                      </w:rPr>
                      <m:t xml:space="preserve">   0.15</m:t>
                    </m:r>
                  </m:e>
                </m:mr>
                <m:mr>
                  <m:e>
                    <m:r>
                      <m:rPr>
                        <m:sty m:val="p"/>
                      </m:rPr>
                      <w:rPr>
                        <w:rFonts w:ascii="Cambria Math" w:hAnsi="Cambria Math"/>
                      </w:rPr>
                      <m:t>-</m:t>
                    </m:r>
                    <m:r>
                      <w:rPr>
                        <w:rFonts w:ascii="Cambria Math" w:hAnsi="Cambria Math"/>
                      </w:rPr>
                      <m:t>0.07</m:t>
                    </m:r>
                  </m:e>
                  <m:e>
                    <m:r>
                      <w:rPr>
                        <w:rFonts w:ascii="Cambria Math" w:hAnsi="Cambria Math"/>
                      </w:rPr>
                      <m:t xml:space="preserve">   0.30</m:t>
                    </m:r>
                  </m:e>
                  <m:e>
                    <m:r>
                      <m:rPr>
                        <m:sty m:val="p"/>
                      </m:rPr>
                      <w:rPr>
                        <w:rFonts w:ascii="Cambria Math" w:hAnsi="Cambria Math"/>
                      </w:rPr>
                      <m:t>-</m:t>
                    </m:r>
                    <m:r>
                      <w:rPr>
                        <w:rFonts w:ascii="Cambria Math" w:hAnsi="Cambria Math"/>
                      </w:rPr>
                      <m:t>0.15</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0.32</m:t>
                    </m:r>
                  </m:e>
                  <m:e>
                    <m:r>
                      <w:rPr>
                        <w:rFonts w:ascii="Cambria Math" w:hAnsi="Cambria Math"/>
                      </w:rPr>
                      <m:t xml:space="preserve">   0.01</m:t>
                    </m:r>
                  </m:e>
                  <m:e>
                    <m:r>
                      <w:rPr>
                        <w:rFonts w:ascii="Cambria Math" w:hAnsi="Cambria Math"/>
                      </w:rPr>
                      <m:t xml:space="preserve">   0.18</m:t>
                    </m:r>
                  </m:e>
                  <m:e>
                    <m:r>
                      <m:rPr>
                        <m:sty m:val="p"/>
                      </m:rPr>
                      <w:rPr>
                        <w:rFonts w:ascii="Cambria Math" w:hAnsi="Cambria Math"/>
                      </w:rPr>
                      <m:t>-</m:t>
                    </m:r>
                    <m:r>
                      <w:rPr>
                        <w:rFonts w:ascii="Cambria Math" w:hAnsi="Cambria Math"/>
                      </w:rPr>
                      <m:t>0.19</m:t>
                    </m:r>
                  </m:e>
                  <m:e>
                    <m:r>
                      <w:rPr>
                        <w:rFonts w:ascii="Cambria Math" w:hAnsi="Cambria Math"/>
                      </w:rPr>
                      <m:t xml:space="preserve">   0.15</m:t>
                    </m:r>
                  </m:e>
                  <m:e>
                    <m:r>
                      <w:rPr>
                        <w:rFonts w:ascii="Cambria Math" w:hAnsi="Cambria Math"/>
                      </w:rPr>
                      <m:t xml:space="preserve">   1.08</m:t>
                    </m:r>
                  </m:e>
                </m:mr>
              </m:m>
            </m:e>
          </m:d>
        </m:oMath>
      </m:oMathPara>
    </w:p>
    <w:moveToRangeEnd w:id="274"/>
    <w:p w14:paraId="39307289" w14:textId="0B1A40D9" w:rsidR="00800CEE" w:rsidRDefault="00800CEE" w:rsidP="009434A1">
      <w:pPr>
        <w:rPr>
          <w:ins w:id="276" w:author="Oberman, H.I. (Hanne)" w:date="2021-11-23T17:22:00Z"/>
          <w:shd w:val="clear" w:color="auto" w:fill="FFFFFF"/>
          <w:lang w:val="en-GB" w:eastAsia="en-GB"/>
        </w:rPr>
      </w:pPr>
      <w:ins w:id="277" w:author="Oberman, H.I. (Hanne)" w:date="2021-11-23T17:22:00Z">
        <w:r>
          <w:rPr>
            <w:shd w:val="clear" w:color="auto" w:fill="FFFFFF"/>
            <w:lang w:val="en-GB" w:eastAsia="en-GB"/>
          </w:rPr>
          <w:t>Correlations:</w:t>
        </w:r>
      </w:ins>
    </w:p>
    <w:p w14:paraId="47FDD6A9" w14:textId="77777777" w:rsidR="00800CEE" w:rsidRDefault="00800CEE" w:rsidP="00800CEE">
      <w:pPr>
        <w:rPr>
          <w:moveTo w:id="278" w:author="Oberman, H.I. (Hanne)" w:date="2021-11-23T17:22:00Z"/>
          <w:shd w:val="clear" w:color="auto" w:fill="FFFFFF"/>
          <w:lang w:val="en-GB" w:eastAsia="en-GB"/>
        </w:rPr>
      </w:pPr>
      <w:moveToRangeStart w:id="279" w:author="Oberman, H.I. (Hanne)" w:date="2021-11-23T17:22:00Z" w:name="move88580563"/>
      <w:moveTo w:id="280" w:author="Oberman, H.I. (Hanne)" w:date="2021-11-23T17:22:00Z">
        <w:r>
          <w:rPr>
            <w:noProof/>
          </w:rPr>
          <w:drawing>
            <wp:inline distT="0" distB="0" distL="0" distR="0" wp14:anchorId="37FBE4D8" wp14:editId="542C9BF7">
              <wp:extent cx="3137312" cy="2000250"/>
              <wp:effectExtent l="0" t="0" r="6350" b="0"/>
              <wp:docPr id="2" name="Picture"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Chart, histogram&#10;&#10;Description automatically generated"/>
                      <pic:cNvPicPr>
                        <a:picLocks noChangeAspect="1" noChangeArrowheads="1"/>
                      </pic:cNvPicPr>
                    </pic:nvPicPr>
                    <pic:blipFill rotWithShape="1">
                      <a:blip r:embed="rId21"/>
                      <a:srcRect b="20361"/>
                      <a:stretch/>
                    </pic:blipFill>
                    <pic:spPr bwMode="auto">
                      <a:xfrm>
                        <a:off x="0" y="0"/>
                        <a:ext cx="3140171" cy="2002073"/>
                      </a:xfrm>
                      <a:prstGeom prst="rect">
                        <a:avLst/>
                      </a:prstGeom>
                      <a:noFill/>
                      <a:ln>
                        <a:noFill/>
                      </a:ln>
                      <a:extLst>
                        <a:ext uri="{53640926-AAD7-44D8-BBD7-CCE9431645EC}">
                          <a14:shadowObscured xmlns:a14="http://schemas.microsoft.com/office/drawing/2010/main"/>
                        </a:ext>
                      </a:extLst>
                    </pic:spPr>
                  </pic:pic>
                </a:graphicData>
              </a:graphic>
            </wp:inline>
          </w:drawing>
        </w:r>
      </w:moveTo>
    </w:p>
    <w:p w14:paraId="7020DE45" w14:textId="77777777" w:rsidR="00800CEE" w:rsidRDefault="00800CEE" w:rsidP="00800CEE">
      <w:pPr>
        <w:rPr>
          <w:moveTo w:id="281" w:author="Oberman, H.I. (Hanne)" w:date="2021-11-23T17:22:00Z"/>
          <w:shd w:val="clear" w:color="auto" w:fill="FFFFFF"/>
          <w:lang w:val="en-GB" w:eastAsia="en-GB"/>
        </w:rPr>
      </w:pPr>
      <w:moveTo w:id="282" w:author="Oberman, H.I. (Hanne)" w:date="2021-11-23T17:22:00Z">
        <w:r>
          <w:rPr>
            <w:shd w:val="clear" w:color="auto" w:fill="FFFFFF"/>
            <w:lang w:val="en-GB" w:eastAsia="en-GB"/>
          </w:rPr>
          <w:t>Figure XYZ. Correlation coefficients between predictors</w:t>
        </w:r>
      </w:moveTo>
    </w:p>
    <w:moveToRangeEnd w:id="279"/>
    <w:p w14:paraId="2F9B1CBA" w14:textId="5601F747" w:rsidR="00800CEE" w:rsidRDefault="00800CEE" w:rsidP="009434A1">
      <w:pPr>
        <w:rPr>
          <w:ins w:id="283" w:author="Oberman, H.I. (Hanne)" w:date="2021-11-23T17:21:00Z"/>
          <w:shd w:val="clear" w:color="auto" w:fill="FFFFFF"/>
          <w:lang w:val="en-GB" w:eastAsia="en-GB"/>
        </w:rPr>
      </w:pPr>
      <w:ins w:id="284" w:author="Oberman, H.I. (Hanne)" w:date="2021-11-23T17:21:00Z">
        <w:r>
          <w:rPr>
            <w:shd w:val="clear" w:color="auto" w:fill="FFFFFF"/>
            <w:lang w:val="en-GB" w:eastAsia="en-GB"/>
          </w:rPr>
          <w:t>Regression coefficients:</w:t>
        </w:r>
      </w:ins>
    </w:p>
    <w:p w14:paraId="2868F943" w14:textId="2452C38A" w:rsidR="00800CEE" w:rsidRDefault="009434A1" w:rsidP="00800CEE">
      <w:pPr>
        <w:rPr>
          <w:moveTo w:id="285" w:author="Oberman, H.I. (Hanne)" w:date="2021-11-23T17:22:00Z"/>
        </w:rPr>
      </w:pPr>
      <w:moveFromRangeStart w:id="286" w:author="Oberman, H.I. (Hanne)" w:date="2021-11-23T17:21:00Z" w:name="move88580483"/>
      <w:moveFrom w:id="287" w:author="Oberman, H.I. (Hanne)" w:date="2021-11-23T17:21:00Z">
        <w:r w:rsidDel="00800CEE">
          <w:rPr>
            <w:shd w:val="clear" w:color="auto" w:fill="FFFFFF"/>
            <w:lang w:val="en-GB" w:eastAsia="en-GB"/>
          </w:rPr>
          <w:t xml:space="preserve">All 10 predictors have a mean of zero, </w:t>
        </w:r>
        <m:oMath>
          <m:r>
            <m:rPr>
              <m:sty m:val="p"/>
            </m:rPr>
            <w:rPr>
              <w:rFonts w:ascii="Cambria Math" w:hAnsi="Cambria Math"/>
              <w:shd w:val="clear" w:color="auto" w:fill="FFFFFF"/>
              <w:lang w:val="en-GB" w:eastAsia="en-GB"/>
            </w:rPr>
            <m:t>μ</m:t>
          </m:r>
          <m:r>
            <w:rPr>
              <w:rFonts w:ascii="Cambria Math" w:hAnsi="Cambria Math"/>
              <w:shd w:val="clear" w:color="auto" w:fill="FFFFFF"/>
              <w:lang w:val="en-GB" w:eastAsia="en-GB"/>
            </w:rPr>
            <m:t>=</m:t>
          </m:r>
          <m:d>
            <m:dPr>
              <m:begChr m:val="["/>
              <m:endChr m:val="]"/>
              <m:ctrlPr>
                <w:rPr>
                  <w:rFonts w:ascii="Cambria Math" w:hAnsi="Cambria Math"/>
                  <w:shd w:val="clear" w:color="auto" w:fill="FFFFFF"/>
                  <w:lang w:val="en-GB" w:eastAsia="en-GB"/>
                </w:rPr>
              </m:ctrlPr>
            </m:dPr>
            <m:e>
              <m:r>
                <m:rPr>
                  <m:nor/>
                </m:rPr>
                <w:rPr>
                  <w:rFonts w:ascii="Cambria Math" w:hAnsi="Cambria Math"/>
                  <w:shd w:val="clear" w:color="auto" w:fill="FFFFFF"/>
                  <w:lang w:val="en-GB" w:eastAsia="en-GB"/>
                </w:rPr>
                <m:t>0,0,…,0</m:t>
              </m:r>
            </m:e>
          </m:d>
        </m:oMath>
        <w:moveFrom w:id="288" w:author="Oberman, H.I. (Hanne)" w:date="2021-11-23T17:21:00Z">
          <w:r w:rsidDel="00800CEE">
            <w:rPr>
              <w:shd w:val="clear" w:color="auto" w:fill="FFFFFF"/>
              <w:lang w:val="en-GB" w:eastAsia="en-GB"/>
            </w:rPr>
            <w:t>.</w:t>
          </w:r>
        </w:moveFrom>
        <w:moveFromRangeEnd w:id="286"/>
        <w:moveToRangeStart w:id="289" w:author="Oberman, H.I. (Hanne)" w:date="2021-11-23T17:19:00Z" w:name="move88580397"/>
        <w:moveTo w:id="290" w:author="Oberman, H.I. (Hanne)" w:date="2021-11-23T17:19:00Z">
          <w:del w:id="291" w:author="Oberman, H.I. (Hanne)" w:date="2021-11-23T17:19:00Z">
            <w:r w:rsidR="00800CEE" w:rsidDel="00800CEE">
              <w:delText xml:space="preserve">With an intercept of </w:delText>
            </w:r>
          </w:del>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r>
              <w:rPr>
                <w:rFonts w:ascii="Cambria Math" w:hAnsi="Cambria Math"/>
              </w:rPr>
              <m:t>3</m:t>
            </m:r>
          </m:oMath>
          <w:moveTo w:id="292" w:author="Oberman, H.I. (Hanne)" w:date="2021-11-23T17:19:00Z">
            <w:del w:id="293" w:author="Oberman, H.I. (Hanne)" w:date="2021-11-23T17:21:00Z">
              <w:r w:rsidR="00800CEE" w:rsidDel="00800CEE">
                <w:delText>,</w:delText>
              </w:r>
            </w:del>
          </w:moveTo>
          <w:moveToRangeStart w:id="294" w:author="Oberman, H.I. (Hanne)" w:date="2021-11-23T17:22:00Z" w:name="move88580548"/>
          <w:moveToRangeEnd w:id="289"/>
        </w:moveTo>
      </w:moveFrom>
    </w:p>
    <w:p w14:paraId="5E2F3AC2" w14:textId="77777777" w:rsidR="00800CEE" w:rsidRPr="00305272" w:rsidRDefault="00800CEE" w:rsidP="00800CEE">
      <w:pPr>
        <w:rPr>
          <w:moveTo w:id="295" w:author="Oberman, H.I. (Hanne)" w:date="2021-11-23T17:22:00Z"/>
          <w:lang w:val="en-GB"/>
        </w:rPr>
      </w:pPr>
      <m:oMathPara>
        <m:oMath>
          <m:m>
            <m:mPr>
              <m:plcHide m:val="1"/>
              <m:mcs>
                <m:mc>
                  <m:mcPr>
                    <m:count m:val="3"/>
                    <m:mcJc m:val="left"/>
                  </m:mcPr>
                </m:mc>
                <m:mc>
                  <m:mcPr>
                    <m:count m:val="11"/>
                    <m:mcJc m:val="center"/>
                  </m:mcPr>
                </m:mc>
              </m:mcs>
              <m:ctrlPr>
                <w:rPr>
                  <w:rFonts w:ascii="Cambria Math" w:hAnsi="Cambria Math"/>
                </w:rPr>
              </m:ctrlPr>
            </m:mPr>
            <m:mr>
              <m:e>
                <m:r>
                  <w:rPr>
                    <w:rFonts w:ascii="Cambria Math" w:hAnsi="Cambria Math"/>
                  </w:rPr>
                  <m:t>β</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r>
                  <w:rPr>
                    <w:rFonts w:ascii="Cambria Math" w:hAnsi="Cambria Math"/>
                  </w:rPr>
                  <m:t>0.27</m:t>
                </m:r>
              </m:e>
              <m:e>
                <m:r>
                  <w:rPr>
                    <w:rFonts w:ascii="Cambria Math" w:hAnsi="Cambria Math"/>
                  </w:rPr>
                  <m:t xml:space="preserve">   0.53</m:t>
                </m:r>
              </m:e>
              <m:e>
                <m:r>
                  <m:rPr>
                    <m:sty m:val="p"/>
                  </m:rPr>
                  <w:rPr>
                    <w:rFonts w:ascii="Cambria Math" w:hAnsi="Cambria Math"/>
                  </w:rPr>
                  <m:t>-</m:t>
                </m:r>
                <m:r>
                  <w:rPr>
                    <w:rFonts w:ascii="Cambria Math" w:hAnsi="Cambria Math"/>
                  </w:rPr>
                  <m:t>0.97</m:t>
                </m:r>
              </m:e>
              <m:e>
                <m:r>
                  <m:rPr>
                    <m:sty m:val="p"/>
                  </m:rPr>
                  <w:rPr>
                    <w:rFonts w:ascii="Cambria Math" w:hAnsi="Cambria Math"/>
                  </w:rPr>
                  <m:t>-</m:t>
                </m:r>
                <m:r>
                  <w:rPr>
                    <w:rFonts w:ascii="Cambria Math" w:hAnsi="Cambria Math"/>
                  </w:rPr>
                  <m:t>0.05</m:t>
                </m:r>
              </m:e>
              <m:e>
                <m:r>
                  <w:rPr>
                    <w:rFonts w:ascii="Cambria Math" w:hAnsi="Cambria Math"/>
                  </w:rPr>
                  <m:t xml:space="preserve">   0.62</m:t>
                </m:r>
              </m:e>
              <m:e>
                <m:r>
                  <m:rPr>
                    <m:sty m:val="p"/>
                  </m:rPr>
                  <w:rPr>
                    <w:rFonts w:ascii="Cambria Math" w:hAnsi="Cambria Math"/>
                  </w:rPr>
                  <m:t>-</m:t>
                </m:r>
                <m:r>
                  <w:rPr>
                    <w:rFonts w:ascii="Cambria Math" w:hAnsi="Cambria Math"/>
                  </w:rPr>
                  <m:t>0.52</m:t>
                </m:r>
              </m:e>
              <m:e>
                <m:r>
                  <w:rPr>
                    <w:rFonts w:ascii="Cambria Math" w:hAnsi="Cambria Math"/>
                  </w:rPr>
                  <m:t xml:space="preserve">   0.53</m:t>
                </m:r>
              </m:e>
              <m:e>
                <m:r>
                  <m:rPr>
                    <m:sty m:val="p"/>
                  </m:rPr>
                  <w:rPr>
                    <w:rFonts w:ascii="Cambria Math" w:hAnsi="Cambria Math"/>
                  </w:rPr>
                  <m:t>-</m:t>
                </m:r>
                <m:r>
                  <w:rPr>
                    <w:rFonts w:ascii="Cambria Math" w:hAnsi="Cambria Math"/>
                  </w:rPr>
                  <m:t>0.61</m:t>
                </m:r>
              </m:e>
              <m:e>
                <m:r>
                  <w:rPr>
                    <w:rFonts w:ascii="Cambria Math" w:hAnsi="Cambria Math"/>
                  </w:rPr>
                  <m:t xml:space="preserve">   0.17</m:t>
                </m:r>
              </m:e>
              <m:e>
                <m:r>
                  <m:rPr>
                    <m:sty m:val="p"/>
                  </m:rPr>
                  <w:rPr>
                    <w:rFonts w:ascii="Cambria Math" w:hAnsi="Cambria Math"/>
                  </w:rPr>
                  <m:t>-</m:t>
                </m:r>
                <m:r>
                  <w:rPr>
                    <w:rFonts w:ascii="Cambria Math" w:hAnsi="Cambria Math"/>
                  </w:rPr>
                  <m:t>0.55</m:t>
                </m:r>
              </m:e>
              <m:e>
                <m:r>
                  <m:rPr>
                    <m:sty m:val="p"/>
                  </m:rPr>
                  <w:rPr>
                    <w:rFonts w:ascii="Cambria Math" w:hAnsi="Cambria Math"/>
                  </w:rPr>
                  <m:t>]</m:t>
                </m:r>
              </m:e>
            </m:mr>
            <m:mr>
              <m:e>
                <m:sSup>
                  <m:sSupPr>
                    <m:ctrlPr>
                      <w:rPr>
                        <w:rFonts w:ascii="Cambria Math" w:hAnsi="Cambria Math"/>
                      </w:rPr>
                    </m:ctrlPr>
                  </m:sSupPr>
                  <m:e>
                    <m:r>
                      <w:rPr>
                        <w:rFonts w:ascii="Cambria Math" w:hAnsi="Cambria Math"/>
                      </w:rPr>
                      <m:t>β</m:t>
                    </m:r>
                  </m:e>
                  <m:sup>
                    <m:r>
                      <m:rPr>
                        <m:sty m:val="p"/>
                      </m:rPr>
                      <w:rPr>
                        <w:rFonts w:ascii="Cambria Math" w:hAnsi="Cambria Math"/>
                      </w:rPr>
                      <m:t>*</m:t>
                    </m:r>
                  </m:sup>
                </m:sSup>
              </m:e>
              <m:e>
                <m:r>
                  <m:rPr>
                    <m:sty m:val="p"/>
                  </m:rPr>
                  <w:rPr>
                    <w:rFonts w:ascii="Cambria Math" w:hAnsi="Cambria Math"/>
                  </w:rPr>
                  <m:t>=</m:t>
                </m:r>
              </m:e>
              <m:e>
                <m:r>
                  <m:rPr>
                    <m:sty m:val="p"/>
                  </m:rPr>
                  <w:rPr>
                    <w:rFonts w:ascii="Cambria Math" w:hAnsi="Cambria Math"/>
                  </w:rPr>
                  <m:t>[</m:t>
                </m:r>
              </m:e>
              <m:e>
                <m:r>
                  <w:rPr>
                    <w:rFonts w:ascii="Cambria Math" w:hAnsi="Cambria Math"/>
                  </w:rPr>
                  <m:t xml:space="preserve">   0.06</m:t>
                </m:r>
              </m:e>
              <m:e>
                <m:r>
                  <w:rPr>
                    <w:rFonts w:ascii="Cambria Math" w:hAnsi="Cambria Math"/>
                  </w:rPr>
                  <m:t xml:space="preserve">   0.04</m:t>
                </m:r>
              </m:e>
              <m:e>
                <m:r>
                  <m:rPr>
                    <m:sty m:val="p"/>
                  </m:rPr>
                  <w:rPr>
                    <w:rFonts w:ascii="Cambria Math" w:hAnsi="Cambria Math"/>
                  </w:rPr>
                  <m:t>-</m:t>
                </m:r>
                <m:r>
                  <w:rPr>
                    <w:rFonts w:ascii="Cambria Math" w:hAnsi="Cambria Math"/>
                  </w:rPr>
                  <m:t>0.02</m:t>
                </m:r>
              </m:e>
              <m:e>
                <m:r>
                  <m:rPr>
                    <m:sty m:val="p"/>
                  </m:rPr>
                  <w:rPr>
                    <w:rFonts w:ascii="Cambria Math" w:hAnsi="Cambria Math"/>
                  </w:rPr>
                  <m:t>-</m:t>
                </m:r>
                <m:r>
                  <w:rPr>
                    <w:rFonts w:ascii="Cambria Math" w:hAnsi="Cambria Math"/>
                  </w:rPr>
                  <m:t>0.02</m:t>
                </m:r>
              </m:e>
              <m:e>
                <m:r>
                  <m:rPr>
                    <m:sty m:val="p"/>
                  </m:rPr>
                  <w:rPr>
                    <w:rFonts w:ascii="Cambria Math" w:hAnsi="Cambria Math"/>
                  </w:rPr>
                  <m:t>-</m:t>
                </m:r>
                <m:r>
                  <w:rPr>
                    <w:rFonts w:ascii="Cambria Math" w:hAnsi="Cambria Math"/>
                  </w:rPr>
                  <m:t>0.06</m:t>
                </m:r>
              </m:e>
              <m:e>
                <m:r>
                  <m:rPr>
                    <m:sty m:val="p"/>
                  </m:rPr>
                  <w:rPr>
                    <w:rFonts w:ascii="Cambria Math" w:hAnsi="Cambria Math"/>
                  </w:rPr>
                  <m:t>-</m:t>
                </m:r>
                <m:r>
                  <w:rPr>
                    <w:rFonts w:ascii="Cambria Math" w:hAnsi="Cambria Math"/>
                  </w:rPr>
                  <m:t>0.05</m:t>
                </m:r>
              </m:e>
              <m:e>
                <m:r>
                  <w:rPr>
                    <w:rFonts w:ascii="Cambria Math" w:hAnsi="Cambria Math"/>
                  </w:rPr>
                  <m:t xml:space="preserve">   0.04</m:t>
                </m:r>
              </m:e>
              <m:e>
                <m:r>
                  <w:rPr>
                    <w:rFonts w:ascii="Cambria Math" w:hAnsi="Cambria Math"/>
                  </w:rPr>
                  <m:t xml:space="preserve">   0.05</m:t>
                </m:r>
              </m:e>
              <m:e>
                <m:r>
                  <w:rPr>
                    <w:rFonts w:ascii="Cambria Math" w:hAnsi="Cambria Math"/>
                  </w:rPr>
                  <m:t xml:space="preserve">   0.01</m:t>
                </m:r>
              </m:e>
              <m:e>
                <m:r>
                  <m:rPr>
                    <m:sty m:val="p"/>
                  </m:rPr>
                  <w:rPr>
                    <w:rFonts w:ascii="Cambria Math" w:hAnsi="Cambria Math"/>
                  </w:rPr>
                  <m:t>-</m:t>
                </m:r>
                <m:r>
                  <w:rPr>
                    <w:rFonts w:ascii="Cambria Math" w:hAnsi="Cambria Math"/>
                  </w:rPr>
                  <m:t>0.07</m:t>
                </m:r>
              </m:e>
              <m:e>
                <m:r>
                  <m:rPr>
                    <m:sty m:val="p"/>
                  </m:rPr>
                  <w:rPr>
                    <w:rFonts w:ascii="Cambria Math" w:hAnsi="Cambria Math"/>
                  </w:rPr>
                  <m:t>]</m:t>
                </m:r>
              </m:e>
            </m:mr>
          </m:m>
        </m:oMath>
      </m:oMathPara>
    </w:p>
    <w:moveToRangeEnd w:id="294"/>
    <w:p w14:paraId="1E30326E" w14:textId="77777777" w:rsidR="00800CEE" w:rsidRPr="009434A1" w:rsidRDefault="00800CEE" w:rsidP="009434A1">
      <w:pPr>
        <w:rPr>
          <w:lang w:val="en-GB"/>
        </w:rPr>
      </w:pPr>
    </w:p>
    <w:p w14:paraId="19254E08" w14:textId="2DDF485C" w:rsidR="00871F92" w:rsidDel="00800CEE" w:rsidRDefault="00871F92" w:rsidP="00871F92">
      <w:pPr>
        <w:rPr>
          <w:moveFrom w:id="296" w:author="Oberman, H.I. (Hanne)" w:date="2021-11-23T17:22:00Z"/>
          <w:shd w:val="clear" w:color="auto" w:fill="FFFFFF"/>
          <w:lang w:val="en-GB" w:eastAsia="en-GB"/>
        </w:rPr>
      </w:pPr>
      <w:moveFromRangeStart w:id="297" w:author="Oberman, H.I. (Hanne)" w:date="2021-11-23T17:22:00Z" w:name="move88580563"/>
      <w:moveFrom w:id="298" w:author="Oberman, H.I. (Hanne)" w:date="2021-11-23T17:22:00Z">
        <w:r w:rsidDel="00800CEE">
          <w:rPr>
            <w:noProof/>
          </w:rPr>
          <w:drawing>
            <wp:inline distT="0" distB="0" distL="0" distR="0" wp14:anchorId="7C62A173" wp14:editId="6ED8ACB0">
              <wp:extent cx="5800725" cy="3698357"/>
              <wp:effectExtent l="0" t="0" r="0" b="0"/>
              <wp:docPr id="14" name="Picture"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Chart, histogram&#10;&#10;Description automatically generated"/>
                      <pic:cNvPicPr>
                        <a:picLocks noChangeAspect="1" noChangeArrowheads="1"/>
                      </pic:cNvPicPr>
                    </pic:nvPicPr>
                    <pic:blipFill rotWithShape="1">
                      <a:blip r:embed="rId21"/>
                      <a:srcRect b="20361"/>
                      <a:stretch/>
                    </pic:blipFill>
                    <pic:spPr bwMode="auto">
                      <a:xfrm>
                        <a:off x="0" y="0"/>
                        <a:ext cx="5800725" cy="3698357"/>
                      </a:xfrm>
                      <a:prstGeom prst="rect">
                        <a:avLst/>
                      </a:prstGeom>
                      <a:noFill/>
                      <a:ln>
                        <a:noFill/>
                      </a:ln>
                      <a:extLst>
                        <a:ext uri="{53640926-AAD7-44D8-BBD7-CCE9431645EC}">
                          <a14:shadowObscured xmlns:a14="http://schemas.microsoft.com/office/drawing/2010/main"/>
                        </a:ext>
                      </a:extLst>
                    </pic:spPr>
                  </pic:pic>
                </a:graphicData>
              </a:graphic>
            </wp:inline>
          </w:drawing>
        </w:r>
      </w:moveFrom>
    </w:p>
    <w:p w14:paraId="0FA1B26D" w14:textId="79E2884D" w:rsidR="00BC6E6B" w:rsidDel="00800CEE" w:rsidRDefault="00871F92" w:rsidP="00871F92">
      <w:pPr>
        <w:rPr>
          <w:moveFrom w:id="299" w:author="Oberman, H.I. (Hanne)" w:date="2021-11-23T17:22:00Z"/>
          <w:shd w:val="clear" w:color="auto" w:fill="FFFFFF"/>
          <w:lang w:val="en-GB" w:eastAsia="en-GB"/>
        </w:rPr>
      </w:pPr>
      <w:moveFrom w:id="300" w:author="Oberman, H.I. (Hanne)" w:date="2021-11-23T17:22:00Z">
        <w:r w:rsidDel="00800CEE">
          <w:rPr>
            <w:shd w:val="clear" w:color="auto" w:fill="FFFFFF"/>
            <w:lang w:val="en-GB" w:eastAsia="en-GB"/>
          </w:rPr>
          <w:t>Figure XYZ. Correlation coefficients between predictors</w:t>
        </w:r>
      </w:moveFrom>
    </w:p>
    <w:moveFromRangeEnd w:id="297"/>
    <w:p w14:paraId="625306E5" w14:textId="77777777" w:rsidR="00800CEE" w:rsidRDefault="00871F92" w:rsidP="00871F92">
      <w:pPr>
        <w:rPr>
          <w:ins w:id="301" w:author="Oberman, H.I. (Hanne)" w:date="2021-11-23T17:22:00Z"/>
          <w:shd w:val="clear" w:color="auto" w:fill="FFFFFF"/>
          <w:lang w:val="en-GB" w:eastAsia="en-GB"/>
        </w:rPr>
      </w:pPr>
      <w:r>
        <w:rPr>
          <w:noProof/>
        </w:rPr>
        <w:drawing>
          <wp:inline distT="0" distB="0" distL="0" distR="0" wp14:anchorId="14CCA3CB" wp14:editId="0448D05E">
            <wp:extent cx="3019425" cy="797806"/>
            <wp:effectExtent l="0" t="0" r="0" b="2540"/>
            <wp:docPr id="16" name="Picture" descr="A picture containing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A picture containing Excel&#10;&#10;Description automatically generated"/>
                    <pic:cNvPicPr>
                      <a:picLocks noChangeAspect="1" noChangeArrowheads="1"/>
                    </pic:cNvPicPr>
                  </pic:nvPicPr>
                  <pic:blipFill rotWithShape="1">
                    <a:blip r:embed="rId22"/>
                    <a:srcRect t="48969" b="18041"/>
                    <a:stretch/>
                  </pic:blipFill>
                  <pic:spPr bwMode="auto">
                    <a:xfrm>
                      <a:off x="0" y="0"/>
                      <a:ext cx="3057401" cy="807840"/>
                    </a:xfrm>
                    <a:prstGeom prst="rect">
                      <a:avLst/>
                    </a:prstGeom>
                    <a:noFill/>
                    <a:ln>
                      <a:noFill/>
                    </a:ln>
                    <a:extLst>
                      <a:ext uri="{53640926-AAD7-44D8-BBD7-CCE9431645EC}">
                        <a14:shadowObscured xmlns:a14="http://schemas.microsoft.com/office/drawing/2010/main"/>
                      </a:ext>
                    </a:extLst>
                  </pic:spPr>
                </pic:pic>
              </a:graphicData>
            </a:graphic>
          </wp:inline>
        </w:drawing>
      </w:r>
    </w:p>
    <w:p w14:paraId="0042914B" w14:textId="1283B8BE" w:rsidR="00871F92" w:rsidRDefault="00871F92" w:rsidP="00871F92">
      <w:pPr>
        <w:rPr>
          <w:shd w:val="clear" w:color="auto" w:fill="FFFFFF"/>
          <w:lang w:val="en-GB" w:eastAsia="en-GB"/>
        </w:rPr>
      </w:pPr>
      <w:r>
        <w:rPr>
          <w:shd w:val="clear" w:color="auto" w:fill="FFFFFF"/>
          <w:lang w:val="en-GB" w:eastAsia="en-GB"/>
        </w:rPr>
        <w:t>Figure XYZ. Regression coefficients of the main and interaction effects of the predictors</w:t>
      </w:r>
    </w:p>
    <w:p w14:paraId="068AD61C" w14:textId="433B1E4A" w:rsidR="00871F92" w:rsidRPr="00BC6E6B" w:rsidDel="00800CEE" w:rsidRDefault="00871F92" w:rsidP="00871F92">
      <w:pPr>
        <w:rPr>
          <w:moveFrom w:id="302" w:author="Oberman, H.I. (Hanne)" w:date="2021-11-23T17:21:00Z"/>
          <w:lang w:val="en-GB"/>
        </w:rPr>
      </w:pPr>
      <w:moveFromRangeStart w:id="303" w:author="Oberman, H.I. (Hanne)" w:date="2021-11-23T17:21:00Z" w:name="move88580501"/>
    </w:p>
    <w:p w14:paraId="777EB449" w14:textId="128D8CF0" w:rsidR="00305272" w:rsidRPr="00305272" w:rsidDel="00800CEE" w:rsidRDefault="00305272" w:rsidP="00305272">
      <w:pPr>
        <w:rPr>
          <w:moveFrom w:id="304" w:author="Oberman, H.I. (Hanne)" w:date="2021-11-23T17:21:00Z"/>
        </w:rPr>
      </w:pPr>
      <m:oMathPara>
        <m:oMath>
          <m:r>
            <w:rPr>
              <w:rFonts w:ascii="Cambria Math" w:hAnsi="Cambria Math"/>
            </w:rPr>
            <w:lastRenderedPageBreak/>
            <m:t>Σ</m:t>
          </m:r>
          <m:r>
            <m:rPr>
              <m:sty m:val="p"/>
            </m:rPr>
            <w:rPr>
              <w:rFonts w:ascii="Cambria Math" w:hAnsi="Cambria Math"/>
            </w:rPr>
            <m:t>=</m:t>
          </m:r>
          <m:d>
            <m:dPr>
              <m:begChr m:val="["/>
              <m:endChr m:val="]"/>
              <m:ctrlPr>
                <w:rPr>
                  <w:rFonts w:ascii="Cambria Math" w:hAnsi="Cambria Math"/>
                </w:rPr>
              </m:ctrlPr>
            </m:dPr>
            <m:e>
              <m:m>
                <m:mPr>
                  <m:plcHide m:val="1"/>
                  <m:mcs>
                    <m:mc>
                      <m:mcPr>
                        <m:count m:val="10"/>
                        <m:mcJc m:val="center"/>
                      </m:mcPr>
                    </m:mc>
                  </m:mcs>
                  <m:ctrlPr>
                    <w:rPr>
                      <w:rFonts w:ascii="Cambria Math" w:hAnsi="Cambria Math"/>
                    </w:rPr>
                  </m:ctrlPr>
                </m:mPr>
                <m:mr>
                  <m:e>
                    <m:r>
                      <w:rPr>
                        <w:rFonts w:ascii="Cambria Math" w:hAnsi="Cambria Math"/>
                      </w:rPr>
                      <m:t xml:space="preserve">   1.05</m:t>
                    </m:r>
                  </m:e>
                  <m:e>
                    <m:r>
                      <m:rPr>
                        <m:sty m:val="p"/>
                      </m:rPr>
                      <w:rPr>
                        <w:rFonts w:ascii="Cambria Math" w:hAnsi="Cambria Math"/>
                      </w:rPr>
                      <m:t>-</m:t>
                    </m:r>
                    <m:r>
                      <w:rPr>
                        <w:rFonts w:ascii="Cambria Math" w:hAnsi="Cambria Math"/>
                      </w:rPr>
                      <m:t>0.12</m:t>
                    </m:r>
                  </m:e>
                  <m:e>
                    <m:r>
                      <w:rPr>
                        <w:rFonts w:ascii="Cambria Math" w:hAnsi="Cambria Math"/>
                      </w:rPr>
                      <m:t xml:space="preserve">   0.04</m:t>
                    </m:r>
                  </m:e>
                  <m:e>
                    <m:r>
                      <m:rPr>
                        <m:sty m:val="p"/>
                      </m:rPr>
                      <w:rPr>
                        <w:rFonts w:ascii="Cambria Math" w:hAnsi="Cambria Math"/>
                      </w:rPr>
                      <m:t>-</m:t>
                    </m:r>
                    <m:r>
                      <w:rPr>
                        <w:rFonts w:ascii="Cambria Math" w:hAnsi="Cambria Math"/>
                      </w:rPr>
                      <m:t>0.29</m:t>
                    </m:r>
                  </m:e>
                  <m:e>
                    <m:r>
                      <w:rPr>
                        <w:rFonts w:ascii="Cambria Math" w:hAnsi="Cambria Math"/>
                      </w:rPr>
                      <m:t xml:space="preserve">   0.29</m:t>
                    </m:r>
                  </m:e>
                  <m:e>
                    <m:r>
                      <m:rPr>
                        <m:sty m:val="p"/>
                      </m:rPr>
                      <w:rPr>
                        <w:rFonts w:ascii="Cambria Math" w:hAnsi="Cambria Math"/>
                      </w:rPr>
                      <m:t>-</m:t>
                    </m:r>
                    <m:r>
                      <w:rPr>
                        <w:rFonts w:ascii="Cambria Math" w:hAnsi="Cambria Math"/>
                      </w:rPr>
                      <m:t>0.17</m:t>
                    </m:r>
                  </m:e>
                  <m:e>
                    <m:r>
                      <w:rPr>
                        <w:rFonts w:ascii="Cambria Math" w:hAnsi="Cambria Math"/>
                      </w:rPr>
                      <m:t xml:space="preserve">   0.01</m:t>
                    </m:r>
                  </m:e>
                  <m:e>
                    <m:r>
                      <w:rPr>
                        <w:rFonts w:ascii="Cambria Math" w:hAnsi="Cambria Math"/>
                      </w:rPr>
                      <m:t xml:space="preserve">   0.00</m:t>
                    </m:r>
                  </m:e>
                  <m:e>
                    <m:r>
                      <m:rPr>
                        <m:sty m:val="p"/>
                      </m:rPr>
                      <w:rPr>
                        <w:rFonts w:ascii="Cambria Math" w:hAnsi="Cambria Math"/>
                      </w:rPr>
                      <m:t>-</m:t>
                    </m:r>
                    <m:r>
                      <w:rPr>
                        <w:rFonts w:ascii="Cambria Math" w:hAnsi="Cambria Math"/>
                      </w:rPr>
                      <m:t>0.01</m:t>
                    </m:r>
                  </m:e>
                  <m:e>
                    <m:r>
                      <m:rPr>
                        <m:sty m:val="p"/>
                      </m:rPr>
                      <w:rPr>
                        <w:rFonts w:ascii="Cambria Math" w:hAnsi="Cambria Math"/>
                      </w:rPr>
                      <m:t>-</m:t>
                    </m:r>
                    <m:r>
                      <w:rPr>
                        <w:rFonts w:ascii="Cambria Math" w:hAnsi="Cambria Math"/>
                      </w:rPr>
                      <m:t>0.07</m:t>
                    </m:r>
                  </m:e>
                </m:mr>
                <m:mr>
                  <m:e>
                    <m:r>
                      <m:rPr>
                        <m:sty m:val="p"/>
                      </m:rPr>
                      <w:rPr>
                        <w:rFonts w:ascii="Cambria Math" w:hAnsi="Cambria Math"/>
                      </w:rPr>
                      <m:t>-</m:t>
                    </m:r>
                    <m:r>
                      <w:rPr>
                        <w:rFonts w:ascii="Cambria Math" w:hAnsi="Cambria Math"/>
                      </w:rPr>
                      <m:t>0.12</m:t>
                    </m:r>
                  </m:e>
                  <m:e>
                    <m:r>
                      <w:rPr>
                        <w:rFonts w:ascii="Cambria Math" w:hAnsi="Cambria Math"/>
                      </w:rPr>
                      <m:t xml:space="preserve">   1.08</m:t>
                    </m:r>
                  </m:e>
                  <m:e>
                    <m:r>
                      <m:rPr>
                        <m:sty m:val="p"/>
                      </m:rPr>
                      <w:rPr>
                        <w:rFonts w:ascii="Cambria Math" w:hAnsi="Cambria Math"/>
                      </w:rPr>
                      <m:t>-</m:t>
                    </m:r>
                    <m:r>
                      <w:rPr>
                        <w:rFonts w:ascii="Cambria Math" w:hAnsi="Cambria Math"/>
                      </w:rPr>
                      <m:t>0.31</m:t>
                    </m:r>
                  </m:e>
                  <m:e>
                    <m:r>
                      <w:rPr>
                        <w:rFonts w:ascii="Cambria Math" w:hAnsi="Cambria Math"/>
                      </w:rPr>
                      <m:t xml:space="preserve">   0.26</m:t>
                    </m:r>
                  </m:e>
                  <m:e>
                    <m:r>
                      <w:rPr>
                        <w:rFonts w:ascii="Cambria Math" w:hAnsi="Cambria Math"/>
                      </w:rPr>
                      <m:t xml:space="preserve">   0.08</m:t>
                    </m:r>
                  </m:e>
                  <m:e>
                    <m:r>
                      <m:rPr>
                        <m:sty m:val="p"/>
                      </m:rPr>
                      <w:rPr>
                        <w:rFonts w:ascii="Cambria Math" w:hAnsi="Cambria Math"/>
                      </w:rPr>
                      <m:t>-</m:t>
                    </m:r>
                    <m:r>
                      <w:rPr>
                        <w:rFonts w:ascii="Cambria Math" w:hAnsi="Cambria Math"/>
                      </w:rPr>
                      <m:t>0.03</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0.11</m:t>
                    </m:r>
                  </m:e>
                  <m:e>
                    <m:r>
                      <m:rPr>
                        <m:sty m:val="p"/>
                      </m:rPr>
                      <w:rPr>
                        <w:rFonts w:ascii="Cambria Math" w:hAnsi="Cambria Math"/>
                      </w:rPr>
                      <m:t>-</m:t>
                    </m:r>
                    <m:r>
                      <w:rPr>
                        <w:rFonts w:ascii="Cambria Math" w:hAnsi="Cambria Math"/>
                      </w:rPr>
                      <m:t>0.17</m:t>
                    </m:r>
                  </m:e>
                  <m:e>
                    <m:r>
                      <w:rPr>
                        <w:rFonts w:ascii="Cambria Math" w:hAnsi="Cambria Math"/>
                      </w:rPr>
                      <m:t xml:space="preserve">   0.30</m:t>
                    </m:r>
                  </m:e>
                </m:mr>
                <m:mr>
                  <m:e>
                    <m:r>
                      <w:rPr>
                        <w:rFonts w:ascii="Cambria Math" w:hAnsi="Cambria Math"/>
                      </w:rPr>
                      <m:t xml:space="preserve">   0.04</m:t>
                    </m:r>
                  </m:e>
                  <m:e>
                    <m:r>
                      <m:rPr>
                        <m:sty m:val="p"/>
                      </m:rPr>
                      <w:rPr>
                        <w:rFonts w:ascii="Cambria Math" w:hAnsi="Cambria Math"/>
                      </w:rPr>
                      <m:t>-</m:t>
                    </m:r>
                    <m:r>
                      <w:rPr>
                        <w:rFonts w:ascii="Cambria Math" w:hAnsi="Cambria Math"/>
                      </w:rPr>
                      <m:t>0.31</m:t>
                    </m:r>
                  </m:e>
                  <m:e>
                    <m:r>
                      <w:rPr>
                        <w:rFonts w:ascii="Cambria Math" w:hAnsi="Cambria Math"/>
                      </w:rPr>
                      <m:t xml:space="preserve">   1.08</m:t>
                    </m:r>
                  </m:e>
                  <m:e>
                    <m:r>
                      <m:rPr>
                        <m:sty m:val="p"/>
                      </m:rPr>
                      <w:rPr>
                        <w:rFonts w:ascii="Cambria Math" w:hAnsi="Cambria Math"/>
                      </w:rPr>
                      <m:t>-</m:t>
                    </m:r>
                    <m:r>
                      <w:rPr>
                        <w:rFonts w:ascii="Cambria Math" w:hAnsi="Cambria Math"/>
                      </w:rPr>
                      <m:t>0.19</m:t>
                    </m:r>
                  </m:e>
                  <m:e>
                    <m:r>
                      <w:rPr>
                        <w:rFonts w:ascii="Cambria Math" w:hAnsi="Cambria Math"/>
                      </w:rPr>
                      <m:t xml:space="preserve">   0.01</m:t>
                    </m:r>
                  </m:e>
                  <m:e>
                    <m:r>
                      <m:rPr>
                        <m:sty m:val="p"/>
                      </m:rPr>
                      <w:rPr>
                        <w:rFonts w:ascii="Cambria Math" w:hAnsi="Cambria Math"/>
                      </w:rPr>
                      <m:t>-</m:t>
                    </m:r>
                    <m:r>
                      <w:rPr>
                        <w:rFonts w:ascii="Cambria Math" w:hAnsi="Cambria Math"/>
                      </w:rPr>
                      <m:t>0.29</m:t>
                    </m:r>
                  </m:e>
                  <m:e>
                    <m:r>
                      <w:rPr>
                        <w:rFonts w:ascii="Cambria Math" w:hAnsi="Cambria Math"/>
                      </w:rPr>
                      <m:t xml:space="preserve">   0.20</m:t>
                    </m:r>
                  </m:e>
                  <m:e>
                    <m:r>
                      <w:rPr>
                        <w:rFonts w:ascii="Cambria Math" w:hAnsi="Cambria Math"/>
                      </w:rPr>
                      <m:t xml:space="preserve">   0.07</m:t>
                    </m:r>
                  </m:e>
                  <m:e>
                    <m:r>
                      <m:rPr>
                        <m:sty m:val="p"/>
                      </m:rPr>
                      <w:rPr>
                        <w:rFonts w:ascii="Cambria Math" w:hAnsi="Cambria Math"/>
                      </w:rPr>
                      <m:t>-</m:t>
                    </m:r>
                    <m:r>
                      <w:rPr>
                        <w:rFonts w:ascii="Cambria Math" w:hAnsi="Cambria Math"/>
                      </w:rPr>
                      <m:t>0.18</m:t>
                    </m:r>
                  </m:e>
                  <m:e>
                    <m:r>
                      <m:rPr>
                        <m:sty m:val="p"/>
                      </m:rPr>
                      <w:rPr>
                        <w:rFonts w:ascii="Cambria Math" w:hAnsi="Cambria Math"/>
                      </w:rPr>
                      <m:t>-</m:t>
                    </m:r>
                    <m:r>
                      <w:rPr>
                        <w:rFonts w:ascii="Cambria Math" w:hAnsi="Cambria Math"/>
                      </w:rPr>
                      <m:t>0.15</m:t>
                    </m:r>
                  </m:e>
                </m:mr>
                <m:mr>
                  <m:e>
                    <m:r>
                      <m:rPr>
                        <m:sty m:val="p"/>
                      </m:rPr>
                      <w:rPr>
                        <w:rFonts w:ascii="Cambria Math" w:hAnsi="Cambria Math"/>
                      </w:rPr>
                      <m:t>-</m:t>
                    </m:r>
                    <m:r>
                      <w:rPr>
                        <w:rFonts w:ascii="Cambria Math" w:hAnsi="Cambria Math"/>
                      </w:rPr>
                      <m:t>0.29</m:t>
                    </m:r>
                  </m:e>
                  <m:e>
                    <m:r>
                      <w:rPr>
                        <w:rFonts w:ascii="Cambria Math" w:hAnsi="Cambria Math"/>
                      </w:rPr>
                      <m:t xml:space="preserve">   0.26</m:t>
                    </m:r>
                  </m:e>
                  <m:e>
                    <m:r>
                      <m:rPr>
                        <m:sty m:val="p"/>
                      </m:rPr>
                      <w:rPr>
                        <w:rFonts w:ascii="Cambria Math" w:hAnsi="Cambria Math"/>
                      </w:rPr>
                      <m:t>-</m:t>
                    </m:r>
                    <m:r>
                      <w:rPr>
                        <w:rFonts w:ascii="Cambria Math" w:hAnsi="Cambria Math"/>
                      </w:rPr>
                      <m:t>0.19</m:t>
                    </m:r>
                  </m:e>
                  <m:e>
                    <m:r>
                      <w:rPr>
                        <w:rFonts w:ascii="Cambria Math" w:hAnsi="Cambria Math"/>
                      </w:rPr>
                      <m:t xml:space="preserve">   1.07</m:t>
                    </m:r>
                  </m:e>
                  <m:e>
                    <m:r>
                      <m:rPr>
                        <m:sty m:val="p"/>
                      </m:rPr>
                      <w:rPr>
                        <w:rFonts w:ascii="Cambria Math" w:hAnsi="Cambria Math"/>
                      </w:rPr>
                      <m:t>-</m:t>
                    </m:r>
                    <m:r>
                      <w:rPr>
                        <w:rFonts w:ascii="Cambria Math" w:hAnsi="Cambria Math"/>
                      </w:rPr>
                      <m:t>0.20</m:t>
                    </m:r>
                  </m:e>
                  <m:e>
                    <m:r>
                      <w:rPr>
                        <w:rFonts w:ascii="Cambria Math" w:hAnsi="Cambria Math"/>
                      </w:rPr>
                      <m:t xml:space="preserve">   0.00</m:t>
                    </m:r>
                  </m:e>
                  <m:e>
                    <m:r>
                      <m:rPr>
                        <m:sty m:val="p"/>
                      </m:rPr>
                      <w:rPr>
                        <w:rFonts w:ascii="Cambria Math" w:hAnsi="Cambria Math"/>
                      </w:rPr>
                      <m:t>-</m:t>
                    </m:r>
                    <m:r>
                      <w:rPr>
                        <w:rFonts w:ascii="Cambria Math" w:hAnsi="Cambria Math"/>
                      </w:rPr>
                      <m:t>0.12</m:t>
                    </m:r>
                  </m:e>
                  <m:e>
                    <m:r>
                      <w:rPr>
                        <w:rFonts w:ascii="Cambria Math" w:hAnsi="Cambria Math"/>
                      </w:rPr>
                      <m:t xml:space="preserve">   0.01</m:t>
                    </m:r>
                  </m:e>
                  <m:e>
                    <m:r>
                      <m:rPr>
                        <m:sty m:val="p"/>
                      </m:rPr>
                      <w:rPr>
                        <w:rFonts w:ascii="Cambria Math" w:hAnsi="Cambria Math"/>
                      </w:rPr>
                      <m:t>-</m:t>
                    </m:r>
                    <m:r>
                      <w:rPr>
                        <w:rFonts w:ascii="Cambria Math" w:hAnsi="Cambria Math"/>
                      </w:rPr>
                      <m:t>0.19</m:t>
                    </m:r>
                  </m:e>
                  <m:e>
                    <m:r>
                      <m:rPr>
                        <m:sty m:val="p"/>
                      </m:rPr>
                      <w:rPr>
                        <w:rFonts w:ascii="Cambria Math" w:hAnsi="Cambria Math"/>
                      </w:rPr>
                      <m:t>-</m:t>
                    </m:r>
                    <m:r>
                      <w:rPr>
                        <w:rFonts w:ascii="Cambria Math" w:hAnsi="Cambria Math"/>
                      </w:rPr>
                      <m:t>0.04</m:t>
                    </m:r>
                  </m:e>
                </m:mr>
                <m:mr>
                  <m:e>
                    <m:r>
                      <w:rPr>
                        <w:rFonts w:ascii="Cambria Math" w:hAnsi="Cambria Math"/>
                      </w:rPr>
                      <m:t xml:space="preserve">   0.29</m:t>
                    </m:r>
                  </m:e>
                  <m:e>
                    <m:r>
                      <w:rPr>
                        <w:rFonts w:ascii="Cambria Math" w:hAnsi="Cambria Math"/>
                      </w:rPr>
                      <m:t xml:space="preserve">   0.08</m:t>
                    </m:r>
                  </m:e>
                  <m:e>
                    <m:r>
                      <w:rPr>
                        <w:rFonts w:ascii="Cambria Math" w:hAnsi="Cambria Math"/>
                      </w:rPr>
                      <m:t xml:space="preserve">   0.01</m:t>
                    </m:r>
                  </m:e>
                  <m:e>
                    <m:r>
                      <m:rPr>
                        <m:sty m:val="p"/>
                      </m:rPr>
                      <w:rPr>
                        <w:rFonts w:ascii="Cambria Math" w:hAnsi="Cambria Math"/>
                      </w:rPr>
                      <m:t>-</m:t>
                    </m:r>
                    <m:r>
                      <w:rPr>
                        <w:rFonts w:ascii="Cambria Math" w:hAnsi="Cambria Math"/>
                      </w:rPr>
                      <m:t>0.20</m:t>
                    </m:r>
                  </m:e>
                  <m:e>
                    <m:r>
                      <w:rPr>
                        <w:rFonts w:ascii="Cambria Math" w:hAnsi="Cambria Math"/>
                      </w:rPr>
                      <m:t xml:space="preserve">   1.08</m:t>
                    </m:r>
                  </m:e>
                  <m:e>
                    <m:r>
                      <m:rPr>
                        <m:sty m:val="p"/>
                      </m:rPr>
                      <w:rPr>
                        <w:rFonts w:ascii="Cambria Math" w:hAnsi="Cambria Math"/>
                      </w:rPr>
                      <m:t>-</m:t>
                    </m:r>
                    <m:r>
                      <w:rPr>
                        <w:rFonts w:ascii="Cambria Math" w:hAnsi="Cambria Math"/>
                      </w:rPr>
                      <m:t>0.25</m:t>
                    </m:r>
                  </m:e>
                  <m:e>
                    <m:r>
                      <m:rPr>
                        <m:sty m:val="p"/>
                      </m:rPr>
                      <w:rPr>
                        <w:rFonts w:ascii="Cambria Math" w:hAnsi="Cambria Math"/>
                      </w:rPr>
                      <m:t>-</m:t>
                    </m:r>
                    <m:r>
                      <w:rPr>
                        <w:rFonts w:ascii="Cambria Math" w:hAnsi="Cambria Math"/>
                      </w:rPr>
                      <m:t>0.14</m:t>
                    </m:r>
                  </m:e>
                  <m:e>
                    <m:r>
                      <w:rPr>
                        <w:rFonts w:ascii="Cambria Math" w:hAnsi="Cambria Math"/>
                      </w:rPr>
                      <m:t xml:space="preserve">   0.02</m:t>
                    </m:r>
                  </m:e>
                  <m:e>
                    <m:r>
                      <w:rPr>
                        <w:rFonts w:ascii="Cambria Math" w:hAnsi="Cambria Math"/>
                      </w:rPr>
                      <m:t xml:space="preserve">   0.15</m:t>
                    </m:r>
                  </m:e>
                  <m:e>
                    <m:r>
                      <m:rPr>
                        <m:sty m:val="p"/>
                      </m:rPr>
                      <w:rPr>
                        <w:rFonts w:ascii="Cambria Math" w:hAnsi="Cambria Math"/>
                      </w:rPr>
                      <m:t>-</m:t>
                    </m:r>
                    <m:r>
                      <w:rPr>
                        <w:rFonts w:ascii="Cambria Math" w:hAnsi="Cambria Math"/>
                      </w:rPr>
                      <m:t>0.32</m:t>
                    </m:r>
                  </m:e>
                </m:mr>
                <m:mr>
                  <m:e>
                    <m:r>
                      <m:rPr>
                        <m:sty m:val="p"/>
                      </m:rPr>
                      <w:rPr>
                        <w:rFonts w:ascii="Cambria Math" w:hAnsi="Cambria Math"/>
                      </w:rPr>
                      <m:t>-</m:t>
                    </m:r>
                    <m:r>
                      <w:rPr>
                        <w:rFonts w:ascii="Cambria Math" w:hAnsi="Cambria Math"/>
                      </w:rPr>
                      <m:t>0.17</m:t>
                    </m:r>
                  </m:e>
                  <m:e>
                    <m:r>
                      <m:rPr>
                        <m:sty m:val="p"/>
                      </m:rPr>
                      <w:rPr>
                        <w:rFonts w:ascii="Cambria Math" w:hAnsi="Cambria Math"/>
                      </w:rPr>
                      <m:t>-</m:t>
                    </m:r>
                    <m:r>
                      <w:rPr>
                        <w:rFonts w:ascii="Cambria Math" w:hAnsi="Cambria Math"/>
                      </w:rPr>
                      <m:t>0.03</m:t>
                    </m:r>
                  </m:e>
                  <m:e>
                    <m:r>
                      <m:rPr>
                        <m:sty m:val="p"/>
                      </m:rPr>
                      <w:rPr>
                        <w:rFonts w:ascii="Cambria Math" w:hAnsi="Cambria Math"/>
                      </w:rPr>
                      <m:t>-</m:t>
                    </m:r>
                    <m:r>
                      <w:rPr>
                        <w:rFonts w:ascii="Cambria Math" w:hAnsi="Cambria Math"/>
                      </w:rPr>
                      <m:t>0.29</m:t>
                    </m:r>
                  </m:e>
                  <m:e>
                    <m:r>
                      <w:rPr>
                        <w:rFonts w:ascii="Cambria Math" w:hAnsi="Cambria Math"/>
                      </w:rPr>
                      <m:t xml:space="preserve">   0.00</m:t>
                    </m:r>
                  </m:e>
                  <m:e>
                    <m:r>
                      <m:rPr>
                        <m:sty m:val="p"/>
                      </m:rPr>
                      <w:rPr>
                        <w:rFonts w:ascii="Cambria Math" w:hAnsi="Cambria Math"/>
                      </w:rPr>
                      <m:t>-</m:t>
                    </m:r>
                    <m:r>
                      <w:rPr>
                        <w:rFonts w:ascii="Cambria Math" w:hAnsi="Cambria Math"/>
                      </w:rPr>
                      <m:t>0.25</m:t>
                    </m:r>
                  </m:e>
                  <m:e>
                    <m:r>
                      <w:rPr>
                        <w:rFonts w:ascii="Cambria Math" w:hAnsi="Cambria Math"/>
                      </w:rPr>
                      <m:t xml:space="preserve">   1.08</m:t>
                    </m:r>
                  </m:e>
                  <m:e>
                    <m:r>
                      <m:rPr>
                        <m:sty m:val="p"/>
                      </m:rPr>
                      <w:rPr>
                        <w:rFonts w:ascii="Cambria Math" w:hAnsi="Cambria Math"/>
                      </w:rPr>
                      <m:t>-</m:t>
                    </m:r>
                    <m:r>
                      <w:rPr>
                        <w:rFonts w:ascii="Cambria Math" w:hAnsi="Cambria Math"/>
                      </w:rPr>
                      <m:t>0.13</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0.29</m:t>
                    </m:r>
                  </m:e>
                  <m:e>
                    <m:r>
                      <w:rPr>
                        <w:rFonts w:ascii="Cambria Math" w:hAnsi="Cambria Math"/>
                      </w:rPr>
                      <m:t xml:space="preserve">   0.01</m:t>
                    </m:r>
                  </m:e>
                </m:mr>
                <m:mr>
                  <m:e>
                    <m:r>
                      <w:rPr>
                        <w:rFonts w:ascii="Cambria Math" w:hAnsi="Cambria Math"/>
                      </w:rPr>
                      <m:t xml:space="preserve">   0.01</m:t>
                    </m:r>
                  </m:e>
                  <m:e>
                    <m:r>
                      <m:rPr>
                        <m:sty m:val="p"/>
                      </m:rPr>
                      <w:rPr>
                        <w:rFonts w:ascii="Cambria Math" w:hAnsi="Cambria Math"/>
                      </w:rPr>
                      <m:t>-</m:t>
                    </m:r>
                    <m:r>
                      <w:rPr>
                        <w:rFonts w:ascii="Cambria Math" w:hAnsi="Cambria Math"/>
                      </w:rPr>
                      <m:t>0.04</m:t>
                    </m:r>
                  </m:e>
                  <m:e>
                    <m:r>
                      <w:rPr>
                        <w:rFonts w:ascii="Cambria Math" w:hAnsi="Cambria Math"/>
                      </w:rPr>
                      <m:t xml:space="preserve">   0.20</m:t>
                    </m:r>
                  </m:e>
                  <m:e>
                    <m:r>
                      <m:rPr>
                        <m:sty m:val="p"/>
                      </m:rPr>
                      <w:rPr>
                        <w:rFonts w:ascii="Cambria Math" w:hAnsi="Cambria Math"/>
                      </w:rPr>
                      <m:t>-</m:t>
                    </m:r>
                    <m:r>
                      <w:rPr>
                        <w:rFonts w:ascii="Cambria Math" w:hAnsi="Cambria Math"/>
                      </w:rPr>
                      <m:t>0.12</m:t>
                    </m:r>
                  </m:e>
                  <m:e>
                    <m:r>
                      <m:rPr>
                        <m:sty m:val="p"/>
                      </m:rPr>
                      <w:rPr>
                        <w:rFonts w:ascii="Cambria Math" w:hAnsi="Cambria Math"/>
                      </w:rPr>
                      <m:t>-</m:t>
                    </m:r>
                    <m:r>
                      <w:rPr>
                        <w:rFonts w:ascii="Cambria Math" w:hAnsi="Cambria Math"/>
                      </w:rPr>
                      <m:t>0.14</m:t>
                    </m:r>
                  </m:e>
                  <m:e>
                    <m:r>
                      <m:rPr>
                        <m:sty m:val="p"/>
                      </m:rPr>
                      <w:rPr>
                        <w:rFonts w:ascii="Cambria Math" w:hAnsi="Cambria Math"/>
                      </w:rPr>
                      <m:t>-</m:t>
                    </m:r>
                    <m:r>
                      <w:rPr>
                        <w:rFonts w:ascii="Cambria Math" w:hAnsi="Cambria Math"/>
                      </w:rPr>
                      <m:t>0.13</m:t>
                    </m:r>
                  </m:e>
                  <m:e>
                    <m:r>
                      <w:rPr>
                        <w:rFonts w:ascii="Cambria Math" w:hAnsi="Cambria Math"/>
                      </w:rPr>
                      <m:t xml:space="preserve">   1.04</m:t>
                    </m:r>
                  </m:e>
                  <m:e>
                    <m:r>
                      <m:rPr>
                        <m:sty m:val="p"/>
                      </m:rPr>
                      <w:rPr>
                        <w:rFonts w:ascii="Cambria Math" w:hAnsi="Cambria Math"/>
                      </w:rPr>
                      <m:t>-</m:t>
                    </m:r>
                    <m:r>
                      <w:rPr>
                        <w:rFonts w:ascii="Cambria Math" w:hAnsi="Cambria Math"/>
                      </w:rPr>
                      <m:t>0.16</m:t>
                    </m:r>
                  </m:e>
                  <m:e>
                    <m:r>
                      <m:rPr>
                        <m:sty m:val="p"/>
                      </m:rPr>
                      <w:rPr>
                        <w:rFonts w:ascii="Cambria Math" w:hAnsi="Cambria Math"/>
                      </w:rPr>
                      <m:t>-</m:t>
                    </m:r>
                    <m:r>
                      <w:rPr>
                        <w:rFonts w:ascii="Cambria Math" w:hAnsi="Cambria Math"/>
                      </w:rPr>
                      <m:t>0.17</m:t>
                    </m:r>
                  </m:e>
                  <m:e>
                    <m:r>
                      <w:rPr>
                        <w:rFonts w:ascii="Cambria Math" w:hAnsi="Cambria Math"/>
                      </w:rPr>
                      <m:t xml:space="preserve">   0.18</m:t>
                    </m:r>
                  </m:e>
                </m:mr>
                <m:mr>
                  <m:e>
                    <m:r>
                      <w:rPr>
                        <w:rFonts w:ascii="Cambria Math" w:hAnsi="Cambria Math"/>
                      </w:rPr>
                      <m:t xml:space="preserve">   0.00</m:t>
                    </m:r>
                  </m:e>
                  <m:e>
                    <m:r>
                      <m:rPr>
                        <m:sty m:val="p"/>
                      </m:rPr>
                      <w:rPr>
                        <w:rFonts w:ascii="Cambria Math" w:hAnsi="Cambria Math"/>
                      </w:rPr>
                      <m:t>-</m:t>
                    </m:r>
                    <m:r>
                      <w:rPr>
                        <w:rFonts w:ascii="Cambria Math" w:hAnsi="Cambria Math"/>
                      </w:rPr>
                      <m:t>0.11</m:t>
                    </m:r>
                  </m:e>
                  <m:e>
                    <m:r>
                      <w:rPr>
                        <w:rFonts w:ascii="Cambria Math" w:hAnsi="Cambria Math"/>
                      </w:rPr>
                      <m:t xml:space="preserve">   0.07</m:t>
                    </m:r>
                  </m:e>
                  <m:e>
                    <m:r>
                      <w:rPr>
                        <w:rFonts w:ascii="Cambria Math" w:hAnsi="Cambria Math"/>
                      </w:rPr>
                      <m:t xml:space="preserve">   0.01</m:t>
                    </m:r>
                  </m:e>
                  <m:e>
                    <m:r>
                      <w:rPr>
                        <w:rFonts w:ascii="Cambria Math" w:hAnsi="Cambria Math"/>
                      </w:rPr>
                      <m:t xml:space="preserve">   0.02</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0.16</m:t>
                    </m:r>
                  </m:e>
                  <m:e>
                    <m:r>
                      <w:rPr>
                        <w:rFonts w:ascii="Cambria Math" w:hAnsi="Cambria Math"/>
                      </w:rPr>
                      <m:t xml:space="preserve">   1.02</m:t>
                    </m:r>
                  </m:e>
                  <m:e>
                    <m:r>
                      <w:rPr>
                        <w:rFonts w:ascii="Cambria Math" w:hAnsi="Cambria Math"/>
                      </w:rPr>
                      <m:t xml:space="preserve">   0.10</m:t>
                    </m:r>
                  </m:e>
                  <m:e>
                    <m:r>
                      <m:rPr>
                        <m:sty m:val="p"/>
                      </m:rPr>
                      <w:rPr>
                        <w:rFonts w:ascii="Cambria Math" w:hAnsi="Cambria Math"/>
                      </w:rPr>
                      <m:t>-</m:t>
                    </m:r>
                    <m:r>
                      <w:rPr>
                        <w:rFonts w:ascii="Cambria Math" w:hAnsi="Cambria Math"/>
                      </w:rPr>
                      <m:t>0.19</m:t>
                    </m:r>
                  </m:e>
                </m:mr>
                <m:mr>
                  <m:e>
                    <m:r>
                      <m:rPr>
                        <m:sty m:val="p"/>
                      </m:rPr>
                      <w:rPr>
                        <w:rFonts w:ascii="Cambria Math" w:hAnsi="Cambria Math"/>
                      </w:rPr>
                      <m:t>-</m:t>
                    </m:r>
                    <m:r>
                      <w:rPr>
                        <w:rFonts w:ascii="Cambria Math" w:hAnsi="Cambria Math"/>
                      </w:rPr>
                      <m:t>0.01</m:t>
                    </m:r>
                  </m:e>
                  <m:e>
                    <m:r>
                      <m:rPr>
                        <m:sty m:val="p"/>
                      </m:rPr>
                      <w:rPr>
                        <w:rFonts w:ascii="Cambria Math" w:hAnsi="Cambria Math"/>
                      </w:rPr>
                      <m:t>-</m:t>
                    </m:r>
                    <m:r>
                      <w:rPr>
                        <w:rFonts w:ascii="Cambria Math" w:hAnsi="Cambria Math"/>
                      </w:rPr>
                      <m:t>0.17</m:t>
                    </m:r>
                  </m:e>
                  <m:e>
                    <m:r>
                      <m:rPr>
                        <m:sty m:val="p"/>
                      </m:rPr>
                      <w:rPr>
                        <w:rFonts w:ascii="Cambria Math" w:hAnsi="Cambria Math"/>
                      </w:rPr>
                      <m:t>-</m:t>
                    </m:r>
                    <m:r>
                      <w:rPr>
                        <w:rFonts w:ascii="Cambria Math" w:hAnsi="Cambria Math"/>
                      </w:rPr>
                      <m:t>0.18</m:t>
                    </m:r>
                  </m:e>
                  <m:e>
                    <m:r>
                      <m:rPr>
                        <m:sty m:val="p"/>
                      </m:rPr>
                      <w:rPr>
                        <w:rFonts w:ascii="Cambria Math" w:hAnsi="Cambria Math"/>
                      </w:rPr>
                      <m:t>-</m:t>
                    </m:r>
                    <m:r>
                      <w:rPr>
                        <w:rFonts w:ascii="Cambria Math" w:hAnsi="Cambria Math"/>
                      </w:rPr>
                      <m:t>0.19</m:t>
                    </m:r>
                  </m:e>
                  <m:e>
                    <m:r>
                      <w:rPr>
                        <w:rFonts w:ascii="Cambria Math" w:hAnsi="Cambria Math"/>
                      </w:rPr>
                      <m:t xml:space="preserve">   0.15</m:t>
                    </m:r>
                  </m:e>
                  <m:e>
                    <m:r>
                      <m:rPr>
                        <m:sty m:val="p"/>
                      </m:rPr>
                      <w:rPr>
                        <w:rFonts w:ascii="Cambria Math" w:hAnsi="Cambria Math"/>
                      </w:rPr>
                      <m:t>-</m:t>
                    </m:r>
                    <m:r>
                      <w:rPr>
                        <w:rFonts w:ascii="Cambria Math" w:hAnsi="Cambria Math"/>
                      </w:rPr>
                      <m:t>0.29</m:t>
                    </m:r>
                  </m:e>
                  <m:e>
                    <m:r>
                      <m:rPr>
                        <m:sty m:val="p"/>
                      </m:rPr>
                      <w:rPr>
                        <w:rFonts w:ascii="Cambria Math" w:hAnsi="Cambria Math"/>
                      </w:rPr>
                      <m:t>-</m:t>
                    </m:r>
                    <m:r>
                      <w:rPr>
                        <w:rFonts w:ascii="Cambria Math" w:hAnsi="Cambria Math"/>
                      </w:rPr>
                      <m:t>0.17</m:t>
                    </m:r>
                  </m:e>
                  <m:e>
                    <m:r>
                      <w:rPr>
                        <w:rFonts w:ascii="Cambria Math" w:hAnsi="Cambria Math"/>
                      </w:rPr>
                      <m:t xml:space="preserve">   0.10</m:t>
                    </m:r>
                  </m:e>
                  <m:e>
                    <m:r>
                      <w:rPr>
                        <w:rFonts w:ascii="Cambria Math" w:hAnsi="Cambria Math"/>
                      </w:rPr>
                      <m:t xml:space="preserve">   1.08</m:t>
                    </m:r>
                  </m:e>
                  <m:e>
                    <m:r>
                      <w:rPr>
                        <w:rFonts w:ascii="Cambria Math" w:hAnsi="Cambria Math"/>
                      </w:rPr>
                      <m:t xml:space="preserve">   0.15</m:t>
                    </m:r>
                  </m:e>
                </m:mr>
                <m:mr>
                  <m:e>
                    <m:r>
                      <m:rPr>
                        <m:sty m:val="p"/>
                      </m:rPr>
                      <w:rPr>
                        <w:rFonts w:ascii="Cambria Math" w:hAnsi="Cambria Math"/>
                      </w:rPr>
                      <m:t>-</m:t>
                    </m:r>
                    <m:r>
                      <w:rPr>
                        <w:rFonts w:ascii="Cambria Math" w:hAnsi="Cambria Math"/>
                      </w:rPr>
                      <m:t>0.07</m:t>
                    </m:r>
                  </m:e>
                  <m:e>
                    <m:r>
                      <w:rPr>
                        <w:rFonts w:ascii="Cambria Math" w:hAnsi="Cambria Math"/>
                      </w:rPr>
                      <m:t xml:space="preserve">   0.30</m:t>
                    </m:r>
                  </m:e>
                  <m:e>
                    <m:r>
                      <m:rPr>
                        <m:sty m:val="p"/>
                      </m:rPr>
                      <w:rPr>
                        <w:rFonts w:ascii="Cambria Math" w:hAnsi="Cambria Math"/>
                      </w:rPr>
                      <m:t>-</m:t>
                    </m:r>
                    <m:r>
                      <w:rPr>
                        <w:rFonts w:ascii="Cambria Math" w:hAnsi="Cambria Math"/>
                      </w:rPr>
                      <m:t>0.15</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0.32</m:t>
                    </m:r>
                  </m:e>
                  <m:e>
                    <m:r>
                      <w:rPr>
                        <w:rFonts w:ascii="Cambria Math" w:hAnsi="Cambria Math"/>
                      </w:rPr>
                      <m:t xml:space="preserve">   0.01</m:t>
                    </m:r>
                  </m:e>
                  <m:e>
                    <m:r>
                      <w:rPr>
                        <w:rFonts w:ascii="Cambria Math" w:hAnsi="Cambria Math"/>
                      </w:rPr>
                      <m:t xml:space="preserve">   0.18</m:t>
                    </m:r>
                  </m:e>
                  <m:e>
                    <m:r>
                      <m:rPr>
                        <m:sty m:val="p"/>
                      </m:rPr>
                      <w:rPr>
                        <w:rFonts w:ascii="Cambria Math" w:hAnsi="Cambria Math"/>
                      </w:rPr>
                      <m:t>-</m:t>
                    </m:r>
                    <m:r>
                      <w:rPr>
                        <w:rFonts w:ascii="Cambria Math" w:hAnsi="Cambria Math"/>
                      </w:rPr>
                      <m:t>0.19</m:t>
                    </m:r>
                  </m:e>
                  <m:e>
                    <m:r>
                      <w:rPr>
                        <w:rFonts w:ascii="Cambria Math" w:hAnsi="Cambria Math"/>
                      </w:rPr>
                      <m:t xml:space="preserve">   0.15</m:t>
                    </m:r>
                  </m:e>
                  <m:e>
                    <m:r>
                      <w:rPr>
                        <w:rFonts w:ascii="Cambria Math" w:hAnsi="Cambria Math"/>
                      </w:rPr>
                      <m:t xml:space="preserve">   1.08</m:t>
                    </m:r>
                  </m:e>
                </m:mr>
              </m:m>
            </m:e>
          </m:d>
        </m:oMath>
      </m:oMathPara>
    </w:p>
    <w:p w14:paraId="2AF7898F" w14:textId="0CD10888" w:rsidR="00305272" w:rsidDel="00800CEE" w:rsidRDefault="00305272" w:rsidP="0049181F">
      <w:pPr>
        <w:rPr>
          <w:moveFrom w:id="305" w:author="Oberman, H.I. (Hanne)" w:date="2021-11-23T17:22:00Z"/>
        </w:rPr>
      </w:pPr>
      <w:moveFromRangeStart w:id="306" w:author="Oberman, H.I. (Hanne)" w:date="2021-11-23T17:22:00Z" w:name="move88580548"/>
      <w:moveFromRangeEnd w:id="303"/>
    </w:p>
    <w:p w14:paraId="5430ABE1" w14:textId="582E0895" w:rsidR="00305272" w:rsidRPr="00305272" w:rsidRDefault="006519F7" w:rsidP="0049181F">
      <w:pPr>
        <w:rPr>
          <w:lang w:val="en-GB"/>
        </w:rPr>
      </w:pPr>
      <m:oMathPara>
        <m:oMath>
          <m:m>
            <m:mPr>
              <m:plcHide m:val="1"/>
              <m:mcs>
                <m:mc>
                  <m:mcPr>
                    <m:count m:val="3"/>
                    <m:mcJc m:val="left"/>
                  </m:mcPr>
                </m:mc>
                <m:mc>
                  <m:mcPr>
                    <m:count m:val="11"/>
                    <m:mcJc m:val="center"/>
                  </m:mcPr>
                </m:mc>
              </m:mcs>
              <m:ctrlPr>
                <w:rPr>
                  <w:rFonts w:ascii="Cambria Math" w:hAnsi="Cambria Math"/>
                </w:rPr>
              </m:ctrlPr>
            </m:mPr>
            <m:mr>
              <m:e>
                <m:r>
                  <w:rPr>
                    <w:rFonts w:ascii="Cambria Math" w:hAnsi="Cambria Math"/>
                  </w:rPr>
                  <m:t>β</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r>
                  <w:rPr>
                    <w:rFonts w:ascii="Cambria Math" w:hAnsi="Cambria Math"/>
                  </w:rPr>
                  <m:t>0.27</m:t>
                </m:r>
              </m:e>
              <m:e>
                <m:r>
                  <w:rPr>
                    <w:rFonts w:ascii="Cambria Math" w:hAnsi="Cambria Math"/>
                  </w:rPr>
                  <m:t xml:space="preserve">   0.53</m:t>
                </m:r>
              </m:e>
              <m:e>
                <m:r>
                  <m:rPr>
                    <m:sty m:val="p"/>
                  </m:rPr>
                  <w:rPr>
                    <w:rFonts w:ascii="Cambria Math" w:hAnsi="Cambria Math"/>
                  </w:rPr>
                  <m:t>-</m:t>
                </m:r>
                <m:r>
                  <w:rPr>
                    <w:rFonts w:ascii="Cambria Math" w:hAnsi="Cambria Math"/>
                  </w:rPr>
                  <m:t>0.97</m:t>
                </m:r>
              </m:e>
              <m:e>
                <m:r>
                  <m:rPr>
                    <m:sty m:val="p"/>
                  </m:rPr>
                  <w:rPr>
                    <w:rFonts w:ascii="Cambria Math" w:hAnsi="Cambria Math"/>
                  </w:rPr>
                  <m:t>-</m:t>
                </m:r>
                <m:r>
                  <w:rPr>
                    <w:rFonts w:ascii="Cambria Math" w:hAnsi="Cambria Math"/>
                  </w:rPr>
                  <m:t>0.05</m:t>
                </m:r>
              </m:e>
              <m:e>
                <m:r>
                  <w:rPr>
                    <w:rFonts w:ascii="Cambria Math" w:hAnsi="Cambria Math"/>
                  </w:rPr>
                  <m:t xml:space="preserve">   0.62</m:t>
                </m:r>
              </m:e>
              <m:e>
                <m:r>
                  <m:rPr>
                    <m:sty m:val="p"/>
                  </m:rPr>
                  <w:rPr>
                    <w:rFonts w:ascii="Cambria Math" w:hAnsi="Cambria Math"/>
                  </w:rPr>
                  <m:t>-</m:t>
                </m:r>
                <m:r>
                  <w:rPr>
                    <w:rFonts w:ascii="Cambria Math" w:hAnsi="Cambria Math"/>
                  </w:rPr>
                  <m:t>0.52</m:t>
                </m:r>
              </m:e>
              <m:e>
                <m:r>
                  <w:rPr>
                    <w:rFonts w:ascii="Cambria Math" w:hAnsi="Cambria Math"/>
                  </w:rPr>
                  <m:t xml:space="preserve">   0.53</m:t>
                </m:r>
              </m:e>
              <m:e>
                <m:r>
                  <m:rPr>
                    <m:sty m:val="p"/>
                  </m:rPr>
                  <w:rPr>
                    <w:rFonts w:ascii="Cambria Math" w:hAnsi="Cambria Math"/>
                  </w:rPr>
                  <m:t>-</m:t>
                </m:r>
                <m:r>
                  <w:rPr>
                    <w:rFonts w:ascii="Cambria Math" w:hAnsi="Cambria Math"/>
                  </w:rPr>
                  <m:t>0.61</m:t>
                </m:r>
              </m:e>
              <m:e>
                <m:r>
                  <w:rPr>
                    <w:rFonts w:ascii="Cambria Math" w:hAnsi="Cambria Math"/>
                  </w:rPr>
                  <m:t xml:space="preserve">   0.17</m:t>
                </m:r>
              </m:e>
              <m:e>
                <m:r>
                  <m:rPr>
                    <m:sty m:val="p"/>
                  </m:rPr>
                  <w:rPr>
                    <w:rFonts w:ascii="Cambria Math" w:hAnsi="Cambria Math"/>
                  </w:rPr>
                  <m:t>-</m:t>
                </m:r>
                <m:r>
                  <w:rPr>
                    <w:rFonts w:ascii="Cambria Math" w:hAnsi="Cambria Math"/>
                  </w:rPr>
                  <m:t>0.55</m:t>
                </m:r>
              </m:e>
              <m:e>
                <m:r>
                  <m:rPr>
                    <m:sty m:val="p"/>
                  </m:rPr>
                  <w:rPr>
                    <w:rFonts w:ascii="Cambria Math" w:hAnsi="Cambria Math"/>
                  </w:rPr>
                  <m:t>]</m:t>
                </m:r>
              </m:e>
            </m:mr>
            <m:mr>
              <m:e>
                <m:sSup>
                  <m:sSupPr>
                    <m:ctrlPr>
                      <w:rPr>
                        <w:rFonts w:ascii="Cambria Math" w:hAnsi="Cambria Math"/>
                      </w:rPr>
                    </m:ctrlPr>
                  </m:sSupPr>
                  <m:e>
                    <m:r>
                      <w:rPr>
                        <w:rFonts w:ascii="Cambria Math" w:hAnsi="Cambria Math"/>
                      </w:rPr>
                      <m:t>β</m:t>
                    </m:r>
                  </m:e>
                  <m:sup>
                    <m:r>
                      <m:rPr>
                        <m:sty m:val="p"/>
                      </m:rPr>
                      <w:rPr>
                        <w:rFonts w:ascii="Cambria Math" w:hAnsi="Cambria Math"/>
                      </w:rPr>
                      <m:t>*</m:t>
                    </m:r>
                  </m:sup>
                </m:sSup>
              </m:e>
              <m:e>
                <m:r>
                  <m:rPr>
                    <m:sty m:val="p"/>
                  </m:rPr>
                  <w:rPr>
                    <w:rFonts w:ascii="Cambria Math" w:hAnsi="Cambria Math"/>
                  </w:rPr>
                  <m:t>=</m:t>
                </m:r>
              </m:e>
              <m:e>
                <m:r>
                  <m:rPr>
                    <m:sty m:val="p"/>
                  </m:rPr>
                  <w:rPr>
                    <w:rFonts w:ascii="Cambria Math" w:hAnsi="Cambria Math"/>
                  </w:rPr>
                  <m:t>[</m:t>
                </m:r>
              </m:e>
              <m:e>
                <m:r>
                  <w:rPr>
                    <w:rFonts w:ascii="Cambria Math" w:hAnsi="Cambria Math"/>
                  </w:rPr>
                  <m:t xml:space="preserve">   0.06</m:t>
                </m:r>
              </m:e>
              <m:e>
                <m:r>
                  <w:rPr>
                    <w:rFonts w:ascii="Cambria Math" w:hAnsi="Cambria Math"/>
                  </w:rPr>
                  <m:t xml:space="preserve">   0.04</m:t>
                </m:r>
              </m:e>
              <m:e>
                <m:r>
                  <m:rPr>
                    <m:sty m:val="p"/>
                  </m:rPr>
                  <w:rPr>
                    <w:rFonts w:ascii="Cambria Math" w:hAnsi="Cambria Math"/>
                  </w:rPr>
                  <m:t>-</m:t>
                </m:r>
                <m:r>
                  <w:rPr>
                    <w:rFonts w:ascii="Cambria Math" w:hAnsi="Cambria Math"/>
                  </w:rPr>
                  <m:t>0.02</m:t>
                </m:r>
              </m:e>
              <m:e>
                <m:r>
                  <m:rPr>
                    <m:sty m:val="p"/>
                  </m:rPr>
                  <w:rPr>
                    <w:rFonts w:ascii="Cambria Math" w:hAnsi="Cambria Math"/>
                  </w:rPr>
                  <m:t>-</m:t>
                </m:r>
                <m:r>
                  <w:rPr>
                    <w:rFonts w:ascii="Cambria Math" w:hAnsi="Cambria Math"/>
                  </w:rPr>
                  <m:t>0.02</m:t>
                </m:r>
              </m:e>
              <m:e>
                <m:r>
                  <m:rPr>
                    <m:sty m:val="p"/>
                  </m:rPr>
                  <w:rPr>
                    <w:rFonts w:ascii="Cambria Math" w:hAnsi="Cambria Math"/>
                  </w:rPr>
                  <m:t>-</m:t>
                </m:r>
                <m:r>
                  <w:rPr>
                    <w:rFonts w:ascii="Cambria Math" w:hAnsi="Cambria Math"/>
                  </w:rPr>
                  <m:t>0.06</m:t>
                </m:r>
              </m:e>
              <m:e>
                <m:r>
                  <m:rPr>
                    <m:sty m:val="p"/>
                  </m:rPr>
                  <w:rPr>
                    <w:rFonts w:ascii="Cambria Math" w:hAnsi="Cambria Math"/>
                  </w:rPr>
                  <m:t>-</m:t>
                </m:r>
                <m:r>
                  <w:rPr>
                    <w:rFonts w:ascii="Cambria Math" w:hAnsi="Cambria Math"/>
                  </w:rPr>
                  <m:t>0.05</m:t>
                </m:r>
              </m:e>
              <m:e>
                <m:r>
                  <w:rPr>
                    <w:rFonts w:ascii="Cambria Math" w:hAnsi="Cambria Math"/>
                  </w:rPr>
                  <m:t xml:space="preserve">   0.04</m:t>
                </m:r>
              </m:e>
              <m:e>
                <m:r>
                  <w:rPr>
                    <w:rFonts w:ascii="Cambria Math" w:hAnsi="Cambria Math"/>
                  </w:rPr>
                  <m:t xml:space="preserve">   0.05</m:t>
                </m:r>
              </m:e>
              <m:e>
                <m:r>
                  <w:rPr>
                    <w:rFonts w:ascii="Cambria Math" w:hAnsi="Cambria Math"/>
                  </w:rPr>
                  <m:t xml:space="preserve">   0.01</m:t>
                </m:r>
              </m:e>
              <m:e>
                <m:r>
                  <m:rPr>
                    <m:sty m:val="p"/>
                  </m:rPr>
                  <w:rPr>
                    <w:rFonts w:ascii="Cambria Math" w:hAnsi="Cambria Math"/>
                  </w:rPr>
                  <m:t>-</m:t>
                </m:r>
                <m:r>
                  <w:rPr>
                    <w:rFonts w:ascii="Cambria Math" w:hAnsi="Cambria Math"/>
                  </w:rPr>
                  <m:t>0.07</m:t>
                </m:r>
              </m:e>
              <m:e>
                <m:r>
                  <m:rPr>
                    <m:sty m:val="p"/>
                  </m:rPr>
                  <w:rPr>
                    <w:rFonts w:ascii="Cambria Math" w:hAnsi="Cambria Math"/>
                  </w:rPr>
                  <m:t>]</m:t>
                </m:r>
              </m:e>
            </m:mr>
          </m:m>
        </m:oMath>
      </m:oMathPara>
      <w:moveFromRangeEnd w:id="306"/>
    </w:p>
    <w:sectPr w:rsidR="00305272" w:rsidRPr="00305272" w:rsidSect="00542293">
      <w:pgSz w:w="12240" w:h="15840"/>
      <w:pgMar w:top="1440" w:right="1440" w:bottom="1440" w:left="1440" w:header="0" w:footer="0" w:gutter="0"/>
      <w:lnNumType w:countBy="1" w:restart="continuous"/>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jman, S.W.J. (Steven)" w:date="2021-09-03T15:51:00Z" w:initials="NS(">
    <w:p w14:paraId="207B126B" w14:textId="77777777" w:rsidR="00B64C7E" w:rsidRDefault="00B64C7E">
      <w:pPr>
        <w:pStyle w:val="CommentText"/>
      </w:pPr>
      <w:r>
        <w:rPr>
          <w:rStyle w:val="CommentReference"/>
        </w:rPr>
        <w:annotationRef/>
      </w:r>
      <w:r>
        <w:t>Of</w:t>
      </w:r>
    </w:p>
    <w:p w14:paraId="07E401E4" w14:textId="77777777" w:rsidR="00B64C7E" w:rsidRDefault="00B64C7E">
      <w:pPr>
        <w:pStyle w:val="CommentText"/>
      </w:pPr>
    </w:p>
    <w:p w14:paraId="29B5509C" w14:textId="77777777" w:rsidR="00B64C7E" w:rsidRDefault="00B64C7E">
      <w:pPr>
        <w:pStyle w:val="CommentText"/>
      </w:pPr>
      <w:r>
        <w:t>On the fly imputation in statistical learning: a comparison of methods</w:t>
      </w:r>
    </w:p>
    <w:p w14:paraId="1FFE7B8B" w14:textId="77777777" w:rsidR="00B64C7E" w:rsidRDefault="00B64C7E">
      <w:pPr>
        <w:pStyle w:val="CommentText"/>
      </w:pPr>
    </w:p>
    <w:p w14:paraId="6565713D" w14:textId="77777777" w:rsidR="00B64C7E" w:rsidRDefault="00B64C7E">
      <w:pPr>
        <w:pStyle w:val="CommentText"/>
      </w:pPr>
      <w:r>
        <w:t>Real-time imputation in statistical learning: a comparison of methods</w:t>
      </w:r>
    </w:p>
    <w:p w14:paraId="08C1EECB" w14:textId="77777777" w:rsidR="00B64C7E" w:rsidRDefault="00B64C7E">
      <w:pPr>
        <w:pStyle w:val="CommentText"/>
      </w:pPr>
    </w:p>
    <w:p w14:paraId="258E4B4E" w14:textId="77777777" w:rsidR="00B64C7E" w:rsidRDefault="00B64C7E">
      <w:pPr>
        <w:pStyle w:val="CommentText"/>
      </w:pPr>
      <w:r>
        <w:t>On the fly handling of missing data in statistical learning: a comparison of real-time methods</w:t>
      </w:r>
    </w:p>
    <w:p w14:paraId="1352DA66" w14:textId="77777777" w:rsidR="00B64C7E" w:rsidRDefault="00B64C7E">
      <w:pPr>
        <w:pStyle w:val="CommentText"/>
      </w:pPr>
    </w:p>
    <w:p w14:paraId="39D7BBA1" w14:textId="00685949" w:rsidR="00B64C7E" w:rsidRPr="00CF52D3" w:rsidRDefault="00B64C7E">
      <w:pPr>
        <w:pStyle w:val="CommentText"/>
      </w:pPr>
      <w:r w:rsidRPr="00CF52D3">
        <w:t>Voorkeur?</w:t>
      </w:r>
    </w:p>
  </w:comment>
  <w:comment w:id="1" w:author="Oberman, H.I. (Hanne)" w:date="2021-11-15T09:20:00Z" w:initials="OH(">
    <w:p w14:paraId="44859045" w14:textId="45D57A45" w:rsidR="00B64C7E" w:rsidRDefault="00B64C7E">
      <w:pPr>
        <w:pStyle w:val="CommentText"/>
      </w:pPr>
      <w:r>
        <w:rPr>
          <w:rStyle w:val="CommentReference"/>
        </w:rPr>
        <w:annotationRef/>
      </w:r>
      <w:r>
        <w:t>Liever real-time</w:t>
      </w:r>
    </w:p>
  </w:comment>
  <w:comment w:id="2" w:author="Nijman, S.W.J. (Steven)" w:date="2021-03-31T11:53:00Z" w:initials="NS(">
    <w:p w14:paraId="71460B1A" w14:textId="45F236B7" w:rsidR="00B64C7E" w:rsidRPr="00CF52D3" w:rsidRDefault="00B64C7E">
      <w:pPr>
        <w:pStyle w:val="CommentText"/>
      </w:pPr>
      <w:r>
        <w:rPr>
          <w:rStyle w:val="CommentReference"/>
        </w:rPr>
        <w:annotationRef/>
      </w:r>
      <w:r w:rsidRPr="00CF52D3">
        <w:t>Order to be decided</w:t>
      </w:r>
    </w:p>
  </w:comment>
  <w:comment w:id="3" w:author="Oberman, H.I. (Hanne)" w:date="2021-09-13T17:25:00Z" w:initials="OH(">
    <w:p w14:paraId="4D4ED9AF" w14:textId="77777777" w:rsidR="00B64C7E" w:rsidRPr="007272B1" w:rsidRDefault="00B64C7E" w:rsidP="00BD559F">
      <w:pPr>
        <w:pStyle w:val="CommentText"/>
        <w:rPr>
          <w:lang w:val="nl-NL"/>
        </w:rPr>
      </w:pPr>
      <w:r>
        <w:rPr>
          <w:rStyle w:val="CommentReference"/>
        </w:rPr>
        <w:annotationRef/>
      </w:r>
      <w:r w:rsidRPr="007272B1">
        <w:rPr>
          <w:lang w:val="nl-NL"/>
        </w:rPr>
        <w:t>Voor extra referenties over s</w:t>
      </w:r>
      <w:r>
        <w:rPr>
          <w:lang w:val="nl-NL"/>
        </w:rPr>
        <w:t>urrogate splitting en pattern mixture, zie e-mail van vanmiddag.</w:t>
      </w:r>
    </w:p>
  </w:comment>
  <w:comment w:id="4" w:author="Oberman, H.I. (Hanne)" w:date="2021-11-23T16:52:00Z" w:initials="OH(">
    <w:p w14:paraId="159C5F00" w14:textId="5B6D6130" w:rsidR="00B64C7E" w:rsidRPr="00852288" w:rsidRDefault="00B64C7E">
      <w:pPr>
        <w:pStyle w:val="CommentText"/>
      </w:pPr>
      <w:r>
        <w:rPr>
          <w:rStyle w:val="CommentReference"/>
        </w:rPr>
        <w:annotationRef/>
      </w:r>
      <w:r>
        <w:t>MD is not defined, maybe just say ‘missing data patterns’?</w:t>
      </w:r>
    </w:p>
  </w:comment>
  <w:comment w:id="5" w:author="Oberman, H.I. (Hanne)" w:date="2021-11-23T16:53:00Z" w:initials="OH(">
    <w:p w14:paraId="6F5FE21A" w14:textId="6D9FC77E" w:rsidR="00B64C7E" w:rsidRDefault="00B64C7E">
      <w:pPr>
        <w:pStyle w:val="CommentText"/>
      </w:pPr>
      <w:r>
        <w:rPr>
          <w:rStyle w:val="CommentReference"/>
        </w:rPr>
        <w:annotationRef/>
      </w:r>
      <w:r>
        <w:t>Also, the JMI figure does not include ‘do’ for steps 2 and 3. Maybe just remove?</w:t>
      </w:r>
    </w:p>
  </w:comment>
  <w:comment w:id="6" w:author="Oberman, H.I. (Hanne)" w:date="2021-11-23T16:56:00Z" w:initials="OH(">
    <w:p w14:paraId="4F6D9F23" w14:textId="67581055" w:rsidR="00B64C7E" w:rsidRPr="006519F7" w:rsidRDefault="00B64C7E">
      <w:pPr>
        <w:pStyle w:val="CommentText"/>
      </w:pPr>
      <w:r>
        <w:rPr>
          <w:rStyle w:val="CommentReference"/>
        </w:rPr>
        <w:annotationRef/>
      </w:r>
      <w:r w:rsidRPr="006519F7">
        <w:t>Methods are not easy t</w:t>
      </w:r>
      <w:r>
        <w:t>o read/understand. And it’s not clear that JMI has an imputation step whereas the other methods don’t. I’ve sent a proposal to Steven to improve the figure.</w:t>
      </w:r>
    </w:p>
  </w:comment>
  <w:comment w:id="25" w:author="Oberman, H.I. (Hanne)" w:date="2021-11-23T17:17:00Z" w:initials="OH(">
    <w:p w14:paraId="41835DFD" w14:textId="5A9E0A5C" w:rsidR="00B64C7E" w:rsidRDefault="00B64C7E">
      <w:pPr>
        <w:pStyle w:val="CommentText"/>
      </w:pPr>
      <w:r>
        <w:rPr>
          <w:rStyle w:val="CommentReference"/>
        </w:rPr>
        <w:annotationRef/>
      </w:r>
      <w:r>
        <w:t>This maybe breaks up the flow here?</w:t>
      </w:r>
    </w:p>
  </w:comment>
  <w:comment w:id="33" w:author="Nijman, S.W.J. (Steven) [2]" w:date="2021-11-23T11:29:00Z" w:initials="NS(">
    <w:p w14:paraId="6F2FA701" w14:textId="649B4A18" w:rsidR="00B64C7E" w:rsidRPr="006519F7" w:rsidRDefault="00B64C7E">
      <w:pPr>
        <w:pStyle w:val="CommentText"/>
        <w:rPr>
          <w:lang w:val="nl-NL"/>
        </w:rPr>
      </w:pPr>
      <w:r>
        <w:rPr>
          <w:rStyle w:val="CommentReference"/>
        </w:rPr>
        <w:annotationRef/>
      </w:r>
      <w:r w:rsidRPr="006519F7">
        <w:rPr>
          <w:lang w:val="nl-NL"/>
        </w:rPr>
        <w:t>Juiste woord?</w:t>
      </w:r>
    </w:p>
  </w:comment>
  <w:comment w:id="34" w:author="Oberman, H.I. (Hanne)" w:date="2021-11-23T17:24:00Z" w:initials="OH(">
    <w:p w14:paraId="6FADF89D" w14:textId="1C0E217F" w:rsidR="00B64C7E" w:rsidRPr="00B04EEF" w:rsidRDefault="00B64C7E">
      <w:pPr>
        <w:pStyle w:val="CommentText"/>
        <w:rPr>
          <w:lang w:val="nl-NL"/>
        </w:rPr>
      </w:pPr>
      <w:r>
        <w:rPr>
          <w:rStyle w:val="CommentReference"/>
        </w:rPr>
        <w:annotationRef/>
      </w:r>
      <w:r w:rsidRPr="00B04EEF">
        <w:rPr>
          <w:lang w:val="nl-NL"/>
        </w:rPr>
        <w:t xml:space="preserve">Nee, ik zou iets </w:t>
      </w:r>
      <w:r>
        <w:rPr>
          <w:lang w:val="nl-NL"/>
        </w:rPr>
        <w:t>van ‘additional investigation’ zeggen. Het doel is niet om ze te vergelijken.</w:t>
      </w:r>
    </w:p>
  </w:comment>
  <w:comment w:id="76" w:author="Oberman, H.I. (Hanne)" w:date="2021-11-23T17:42:00Z" w:initials="OH(">
    <w:p w14:paraId="6500CD06" w14:textId="7057DA0B" w:rsidR="00B64C7E" w:rsidRPr="00B04EEF" w:rsidRDefault="00B64C7E">
      <w:pPr>
        <w:pStyle w:val="CommentText"/>
        <w:rPr>
          <w:lang w:val="nl-NL"/>
        </w:rPr>
      </w:pPr>
      <w:r>
        <w:rPr>
          <w:rStyle w:val="CommentReference"/>
        </w:rPr>
        <w:annotationRef/>
      </w:r>
      <w:r w:rsidRPr="00B04EEF">
        <w:rPr>
          <w:lang w:val="nl-NL"/>
        </w:rPr>
        <w:t>Move to supplement?</w:t>
      </w:r>
    </w:p>
  </w:comment>
  <w:comment w:id="150" w:author="Oberman, H.I. (Hanne)" w:date="2021-11-23T18:23:00Z" w:initials="OH(">
    <w:p w14:paraId="6B3818F5" w14:textId="765C89FE" w:rsidR="0049181F" w:rsidRPr="0049181F" w:rsidRDefault="0049181F">
      <w:pPr>
        <w:pStyle w:val="CommentText"/>
        <w:rPr>
          <w:lang w:val="nl-NL"/>
        </w:rPr>
      </w:pPr>
      <w:r>
        <w:rPr>
          <w:rStyle w:val="CommentReference"/>
        </w:rPr>
        <w:annotationRef/>
      </w:r>
      <w:r w:rsidRPr="0049181F">
        <w:rPr>
          <w:lang w:val="nl-NL"/>
        </w:rPr>
        <w:t xml:space="preserve">Is JMI-MD met RF </w:t>
      </w:r>
      <w:r>
        <w:rPr>
          <w:lang w:val="nl-NL"/>
        </w:rPr>
        <w:t>hier niet het beste??</w:t>
      </w:r>
    </w:p>
  </w:comment>
  <w:comment w:id="160" w:author="Oberman, H.I. (Hanne)" w:date="2021-11-23T18:23:00Z" w:initials="OH(">
    <w:p w14:paraId="5D7C1942" w14:textId="2BC9E8A6" w:rsidR="002F0630" w:rsidRPr="002F0630" w:rsidRDefault="002F0630">
      <w:pPr>
        <w:pStyle w:val="CommentText"/>
        <w:rPr>
          <w:lang w:val="nl-NL"/>
        </w:rPr>
      </w:pPr>
      <w:r>
        <w:rPr>
          <w:rStyle w:val="CommentReference"/>
        </w:rPr>
        <w:annotationRef/>
      </w:r>
      <w:r w:rsidRPr="002F0630">
        <w:rPr>
          <w:lang w:val="nl-NL"/>
        </w:rPr>
        <w:t>Dit l</w:t>
      </w:r>
      <w:r>
        <w:rPr>
          <w:lang w:val="nl-NL"/>
        </w:rPr>
        <w:t>oopt nog niet lekker.</w:t>
      </w:r>
      <w:r w:rsidR="003D5530">
        <w:rPr>
          <w:noProof/>
          <w:lang w:val="nl-NL"/>
        </w:rPr>
        <w:t xml:space="preserve"> En moet bovendien mis</w:t>
      </w:r>
      <w:r w:rsidR="003D5530">
        <w:rPr>
          <w:noProof/>
          <w:lang w:val="nl-NL"/>
        </w:rPr>
        <w:t>schien worden aangepast als JMI</w:t>
      </w:r>
      <w:r w:rsidR="003D5530">
        <w:rPr>
          <w:noProof/>
          <w:lang w:val="nl-NL"/>
        </w:rPr>
        <w:t>-MD</w:t>
      </w:r>
      <w:r w:rsidR="003D5530">
        <w:rPr>
          <w:noProof/>
          <w:lang w:val="nl-NL"/>
        </w:rPr>
        <w:t xml:space="preserve"> m</w:t>
      </w:r>
      <w:r w:rsidR="003D5530">
        <w:rPr>
          <w:noProof/>
          <w:lang w:val="nl-NL"/>
        </w:rPr>
        <w:t xml:space="preserve">et </w:t>
      </w:r>
      <w:r w:rsidR="003D5530">
        <w:rPr>
          <w:noProof/>
          <w:lang w:val="nl-NL"/>
        </w:rPr>
        <w:t>RF</w:t>
      </w:r>
      <w:r w:rsidR="003D5530">
        <w:rPr>
          <w:noProof/>
          <w:lang w:val="nl-NL"/>
        </w:rPr>
        <w:t xml:space="preserve"> inderdaad beter is dan PS met FLR?</w:t>
      </w:r>
    </w:p>
  </w:comment>
  <w:comment w:id="241" w:author="Nijman, S.W.J. (Steven) [2]" w:date="2021-11-23T11:33:00Z" w:initials="NS(">
    <w:p w14:paraId="70D7C72A" w14:textId="77777777" w:rsidR="00B64C7E" w:rsidRPr="002F0630" w:rsidRDefault="00B64C7E" w:rsidP="00F333C9">
      <w:pPr>
        <w:pStyle w:val="CommentText"/>
        <w:rPr>
          <w:lang w:val="nl-NL"/>
        </w:rPr>
      </w:pPr>
      <w:r>
        <w:rPr>
          <w:rStyle w:val="CommentReference"/>
        </w:rPr>
        <w:annotationRef/>
      </w:r>
      <w:r w:rsidRPr="002F0630">
        <w:rPr>
          <w:lang w:val="nl-NL"/>
        </w:rPr>
        <w:t>Of ander perspectief, bijv:</w:t>
      </w:r>
    </w:p>
    <w:p w14:paraId="2100945D" w14:textId="77777777" w:rsidR="00B64C7E" w:rsidRPr="002F0630" w:rsidRDefault="00B64C7E" w:rsidP="00F333C9">
      <w:pPr>
        <w:pStyle w:val="CommentText"/>
        <w:rPr>
          <w:lang w:val="nl-NL"/>
        </w:rPr>
      </w:pPr>
    </w:p>
    <w:p w14:paraId="2E48823D" w14:textId="77777777" w:rsidR="00B64C7E" w:rsidRDefault="00B64C7E" w:rsidP="00F333C9">
      <w:pPr>
        <w:pStyle w:val="CommentText"/>
      </w:pPr>
      <w:r w:rsidRPr="00AA4584">
        <w:t xml:space="preserve">Still, </w:t>
      </w:r>
      <w:r>
        <w:t>when using clinical data, correlations between predictor variables need to be considered.</w:t>
      </w:r>
    </w:p>
    <w:p w14:paraId="2EB91875" w14:textId="77777777" w:rsidR="00B64C7E" w:rsidRDefault="00B64C7E" w:rsidP="00F333C9">
      <w:pPr>
        <w:pStyle w:val="CommentText"/>
      </w:pPr>
    </w:p>
    <w:p w14:paraId="0DEC001F" w14:textId="77777777" w:rsidR="00B64C7E" w:rsidRDefault="00B64C7E" w:rsidP="00F333C9">
      <w:pPr>
        <w:pStyle w:val="CommentText"/>
      </w:pPr>
      <w:r>
        <w:t>Of combinatie?</w:t>
      </w:r>
    </w:p>
    <w:p w14:paraId="31CD60E8" w14:textId="77777777" w:rsidR="00B64C7E" w:rsidRDefault="00B64C7E" w:rsidP="00F333C9">
      <w:pPr>
        <w:pStyle w:val="CommentText"/>
      </w:pPr>
    </w:p>
    <w:p w14:paraId="2F0B6E3D" w14:textId="77777777" w:rsidR="00B64C7E" w:rsidRPr="00AA4584" w:rsidRDefault="00B64C7E" w:rsidP="00F333C9">
      <w:pPr>
        <w:pStyle w:val="CommentText"/>
      </w:pPr>
      <w:r>
        <w:t>The choice of DGM may have influenced the performance of JMI and surrogate splits; hence, in clinical data, correlations between predictor variables need to be considered.</w:t>
      </w:r>
    </w:p>
  </w:comment>
  <w:comment w:id="242" w:author="Nijman, S.W.J. (Steven) [2]" w:date="2021-11-23T11:57:00Z" w:initials="NS(">
    <w:p w14:paraId="1612D0FD" w14:textId="799AFD15" w:rsidR="00B64C7E" w:rsidRDefault="00B64C7E">
      <w:pPr>
        <w:pStyle w:val="CommentText"/>
      </w:pPr>
      <w:r>
        <w:rPr>
          <w:rStyle w:val="CommentReference"/>
        </w:rPr>
        <w:annotationRef/>
      </w:r>
      <w:r>
        <w:t>TD: Not sure if this is the case. You wsill still have different cutoffs between random trees, allowing for some non-linearity . I think instead that RF are more prone to overfitting in subsamples.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D7BBA1" w15:done="1"/>
  <w15:commentEx w15:paraId="44859045" w15:paraIdParent="39D7BBA1" w15:done="1"/>
  <w15:commentEx w15:paraId="71460B1A" w15:done="0"/>
  <w15:commentEx w15:paraId="4D4ED9AF" w15:done="0"/>
  <w15:commentEx w15:paraId="159C5F00" w15:done="0"/>
  <w15:commentEx w15:paraId="6F5FE21A" w15:paraIdParent="159C5F00" w15:done="0"/>
  <w15:commentEx w15:paraId="4F6D9F23" w15:done="0"/>
  <w15:commentEx w15:paraId="41835DFD" w15:done="0"/>
  <w15:commentEx w15:paraId="6F2FA701" w15:done="0"/>
  <w15:commentEx w15:paraId="6FADF89D" w15:paraIdParent="6F2FA701" w15:done="0"/>
  <w15:commentEx w15:paraId="6500CD06" w15:done="0"/>
  <w15:commentEx w15:paraId="6B3818F5" w15:done="0"/>
  <w15:commentEx w15:paraId="5D7C1942" w15:done="0"/>
  <w15:commentEx w15:paraId="2F0B6E3D" w15:done="0"/>
  <w15:commentEx w15:paraId="1612D0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DCC2F8" w16cex:dateUtc="2021-09-03T13:51:00Z"/>
  <w16cex:commentExtensible w16cex:durableId="253CA4CC" w16cex:dateUtc="2021-11-15T08:20:00Z"/>
  <w16cex:commentExtensible w16cex:durableId="240EE145" w16cex:dateUtc="2021-03-31T09:53:00Z"/>
  <w16cex:commentExtensible w16cex:durableId="24EA080B" w16cex:dateUtc="2021-09-13T15:25:00Z"/>
  <w16cex:commentExtensible w16cex:durableId="25479ABE" w16cex:dateUtc="2021-11-23T15:52:00Z"/>
  <w16cex:commentExtensible w16cex:durableId="25479B07" w16cex:dateUtc="2021-11-23T15:53:00Z"/>
  <w16cex:commentExtensible w16cex:durableId="25479BA5" w16cex:dateUtc="2021-11-23T15:56:00Z"/>
  <w16cex:commentExtensible w16cex:durableId="2547A0A7" w16cex:dateUtc="2021-11-23T16:17:00Z"/>
  <w16cex:commentExtensible w16cex:durableId="25474F1B" w16cex:dateUtc="2021-11-23T10:29:00Z"/>
  <w16cex:commentExtensible w16cex:durableId="2547A256" w16cex:dateUtc="2021-11-23T16:24:00Z"/>
  <w16cex:commentExtensible w16cex:durableId="2547A6A0" w16cex:dateUtc="2021-11-23T16:42:00Z"/>
  <w16cex:commentExtensible w16cex:durableId="2547B032" w16cex:dateUtc="2021-11-23T17:23:00Z"/>
  <w16cex:commentExtensible w16cex:durableId="2547B014" w16cex:dateUtc="2021-11-23T17:23:00Z"/>
  <w16cex:commentExtensible w16cex:durableId="2547501A" w16cex:dateUtc="2021-11-23T10:33:00Z"/>
  <w16cex:commentExtensible w16cex:durableId="25475593" w16cex:dateUtc="2021-11-23T1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D7BBA1" w16cid:durableId="24DCC2F8"/>
  <w16cid:commentId w16cid:paraId="44859045" w16cid:durableId="253CA4CC"/>
  <w16cid:commentId w16cid:paraId="71460B1A" w16cid:durableId="240EE145"/>
  <w16cid:commentId w16cid:paraId="4D4ED9AF" w16cid:durableId="24EA080B"/>
  <w16cid:commentId w16cid:paraId="159C5F00" w16cid:durableId="25479ABE"/>
  <w16cid:commentId w16cid:paraId="6F5FE21A" w16cid:durableId="25479B07"/>
  <w16cid:commentId w16cid:paraId="4F6D9F23" w16cid:durableId="25479BA5"/>
  <w16cid:commentId w16cid:paraId="41835DFD" w16cid:durableId="2547A0A7"/>
  <w16cid:commentId w16cid:paraId="6F2FA701" w16cid:durableId="25474F1B"/>
  <w16cid:commentId w16cid:paraId="6FADF89D" w16cid:durableId="2547A256"/>
  <w16cid:commentId w16cid:paraId="6500CD06" w16cid:durableId="2547A6A0"/>
  <w16cid:commentId w16cid:paraId="6B3818F5" w16cid:durableId="2547B032"/>
  <w16cid:commentId w16cid:paraId="5D7C1942" w16cid:durableId="2547B014"/>
  <w16cid:commentId w16cid:paraId="2F0B6E3D" w16cid:durableId="2547501A"/>
  <w16cid:commentId w16cid:paraId="1612D0FD" w16cid:durableId="254755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DejaVu Sans">
    <w:altName w:val="Sylfaen"/>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445D5"/>
    <w:multiLevelType w:val="hybridMultilevel"/>
    <w:tmpl w:val="E6FAA3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A6798"/>
    <w:multiLevelType w:val="hybridMultilevel"/>
    <w:tmpl w:val="E50EC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0052F"/>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1B6001"/>
    <w:multiLevelType w:val="hybridMultilevel"/>
    <w:tmpl w:val="74ECE8BE"/>
    <w:lvl w:ilvl="0" w:tplc="4E6C1E66">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79291E"/>
    <w:multiLevelType w:val="hybridMultilevel"/>
    <w:tmpl w:val="CCF68AAE"/>
    <w:lvl w:ilvl="0" w:tplc="302C890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1BBC360B"/>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581A78"/>
    <w:multiLevelType w:val="hybridMultilevel"/>
    <w:tmpl w:val="2A100924"/>
    <w:lvl w:ilvl="0" w:tplc="548AA41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8223AA"/>
    <w:multiLevelType w:val="multilevel"/>
    <w:tmpl w:val="C464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8A7E16"/>
    <w:multiLevelType w:val="multilevel"/>
    <w:tmpl w:val="D436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142C86"/>
    <w:multiLevelType w:val="multilevel"/>
    <w:tmpl w:val="96C8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311FC7"/>
    <w:multiLevelType w:val="hybridMultilevel"/>
    <w:tmpl w:val="7690E61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BD4E75"/>
    <w:multiLevelType w:val="multilevel"/>
    <w:tmpl w:val="60D6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5E238E"/>
    <w:multiLevelType w:val="hybridMultilevel"/>
    <w:tmpl w:val="EF621D28"/>
    <w:lvl w:ilvl="0" w:tplc="06EE4810">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641D23"/>
    <w:multiLevelType w:val="hybridMultilevel"/>
    <w:tmpl w:val="AD120D16"/>
    <w:lvl w:ilvl="0" w:tplc="26781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B66473"/>
    <w:multiLevelType w:val="hybridMultilevel"/>
    <w:tmpl w:val="B83C5316"/>
    <w:lvl w:ilvl="0" w:tplc="91BA2F7A">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BD73D8"/>
    <w:multiLevelType w:val="hybridMultilevel"/>
    <w:tmpl w:val="A85EBE7C"/>
    <w:lvl w:ilvl="0" w:tplc="6FFEBCC0">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2DC12CA"/>
    <w:multiLevelType w:val="hybridMultilevel"/>
    <w:tmpl w:val="D7F2F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BD401F"/>
    <w:multiLevelType w:val="hybridMultilevel"/>
    <w:tmpl w:val="78828210"/>
    <w:lvl w:ilvl="0" w:tplc="0560AF08">
      <w:start w:val="3"/>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1627EC"/>
    <w:multiLevelType w:val="hybridMultilevel"/>
    <w:tmpl w:val="49FA7D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6886663"/>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C14214"/>
    <w:multiLevelType w:val="multilevel"/>
    <w:tmpl w:val="9442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0B10FA"/>
    <w:multiLevelType w:val="hybridMultilevel"/>
    <w:tmpl w:val="5356A4CC"/>
    <w:lvl w:ilvl="0" w:tplc="3D52ED4E">
      <w:numFmt w:val="bullet"/>
      <w:lvlText w:val="-"/>
      <w:lvlJc w:val="left"/>
      <w:pPr>
        <w:ind w:left="720" w:hanging="360"/>
      </w:pPr>
      <w:rPr>
        <w:rFonts w:ascii="Calibri Light" w:eastAsiaTheme="minorHAns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91B0A0A"/>
    <w:multiLevelType w:val="hybridMultilevel"/>
    <w:tmpl w:val="ED50A778"/>
    <w:lvl w:ilvl="0" w:tplc="C232A92E">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2E634A"/>
    <w:multiLevelType w:val="hybridMultilevel"/>
    <w:tmpl w:val="CCF68AAE"/>
    <w:lvl w:ilvl="0" w:tplc="302C890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4" w15:restartNumberingAfterBreak="0">
    <w:nsid w:val="72824292"/>
    <w:multiLevelType w:val="hybridMultilevel"/>
    <w:tmpl w:val="5FF6D6C4"/>
    <w:lvl w:ilvl="0" w:tplc="2EB8AD42">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436F7D"/>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6BE36CA"/>
    <w:multiLevelType w:val="hybridMultilevel"/>
    <w:tmpl w:val="E33E5DAA"/>
    <w:lvl w:ilvl="0" w:tplc="C3B0AEF8">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EC220E4"/>
    <w:multiLevelType w:val="hybridMultilevel"/>
    <w:tmpl w:val="4AA4EB72"/>
    <w:lvl w:ilvl="0" w:tplc="ED76747C">
      <w:start w:val="1"/>
      <w:numFmt w:val="bullet"/>
      <w:lvlText w:val="-"/>
      <w:lvlJc w:val="left"/>
      <w:pPr>
        <w:ind w:left="720" w:hanging="360"/>
      </w:pPr>
      <w:rPr>
        <w:rFonts w:ascii="Calibri Light" w:eastAsia="Calibr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F5653E6"/>
    <w:multiLevelType w:val="hybridMultilevel"/>
    <w:tmpl w:val="4392C930"/>
    <w:lvl w:ilvl="0" w:tplc="9496BFA2">
      <w:start w:val="10"/>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16"/>
  </w:num>
  <w:num w:numId="4">
    <w:abstractNumId w:val="13"/>
  </w:num>
  <w:num w:numId="5">
    <w:abstractNumId w:val="9"/>
  </w:num>
  <w:num w:numId="6">
    <w:abstractNumId w:val="20"/>
  </w:num>
  <w:num w:numId="7">
    <w:abstractNumId w:val="15"/>
  </w:num>
  <w:num w:numId="8">
    <w:abstractNumId w:val="7"/>
  </w:num>
  <w:num w:numId="9">
    <w:abstractNumId w:val="8"/>
  </w:num>
  <w:num w:numId="10">
    <w:abstractNumId w:val="11"/>
  </w:num>
  <w:num w:numId="11">
    <w:abstractNumId w:val="17"/>
  </w:num>
  <w:num w:numId="12">
    <w:abstractNumId w:val="19"/>
  </w:num>
  <w:num w:numId="13">
    <w:abstractNumId w:val="1"/>
  </w:num>
  <w:num w:numId="14">
    <w:abstractNumId w:val="4"/>
  </w:num>
  <w:num w:numId="15">
    <w:abstractNumId w:val="25"/>
  </w:num>
  <w:num w:numId="16">
    <w:abstractNumId w:val="2"/>
  </w:num>
  <w:num w:numId="17">
    <w:abstractNumId w:val="5"/>
  </w:num>
  <w:num w:numId="18">
    <w:abstractNumId w:val="28"/>
  </w:num>
  <w:num w:numId="19">
    <w:abstractNumId w:val="23"/>
  </w:num>
  <w:num w:numId="20">
    <w:abstractNumId w:val="0"/>
  </w:num>
  <w:num w:numId="21">
    <w:abstractNumId w:val="3"/>
  </w:num>
  <w:num w:numId="22">
    <w:abstractNumId w:val="24"/>
  </w:num>
  <w:num w:numId="23">
    <w:abstractNumId w:val="6"/>
  </w:num>
  <w:num w:numId="24">
    <w:abstractNumId w:val="18"/>
  </w:num>
  <w:num w:numId="25">
    <w:abstractNumId w:val="12"/>
  </w:num>
  <w:num w:numId="26">
    <w:abstractNumId w:val="21"/>
  </w:num>
  <w:num w:numId="27">
    <w:abstractNumId w:val="27"/>
  </w:num>
  <w:num w:numId="28">
    <w:abstractNumId w:val="14"/>
  </w:num>
  <w:num w:numId="29">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jman, S.W.J. (Steven)">
    <w15:presenceInfo w15:providerId="AD" w15:userId="S::s.w.j.nijman_umcutrecht.nl#ext#@solisservices.onmicrosoft.com::14d60c87-80f9-428d-8a31-955da653b40c"/>
  </w15:person>
  <w15:person w15:author="Oberman, H.I. (Hanne)">
    <w15:presenceInfo w15:providerId="AD" w15:userId="S::h.i.oberman@uu.nl::e27d1978-6ace-4e0e-9109-4f58c8b6a455"/>
  </w15:person>
  <w15:person w15:author="Nijman, S.W.J. (Steven) [2]">
    <w15:presenceInfo w15:providerId="AD" w15:userId="S::s.w.j.nijman@umcutrecht.nl::d31cccd7-8ac6-4ca2-afa5-00bc237b68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W0NDI2tDA0NrMwNDBR0lEKTi0uzszPAykwNK4FAH8m/9QtAAAA"/>
  </w:docVars>
  <w:rsids>
    <w:rsidRoot w:val="00B80135"/>
    <w:rsid w:val="0000123C"/>
    <w:rsid w:val="00002059"/>
    <w:rsid w:val="0000302E"/>
    <w:rsid w:val="00003CC7"/>
    <w:rsid w:val="00004C9B"/>
    <w:rsid w:val="000105D0"/>
    <w:rsid w:val="000112A8"/>
    <w:rsid w:val="00011AB8"/>
    <w:rsid w:val="000141F7"/>
    <w:rsid w:val="000179DC"/>
    <w:rsid w:val="00022151"/>
    <w:rsid w:val="0002364E"/>
    <w:rsid w:val="00031BF8"/>
    <w:rsid w:val="00034359"/>
    <w:rsid w:val="0003748A"/>
    <w:rsid w:val="00040C6B"/>
    <w:rsid w:val="00040EA9"/>
    <w:rsid w:val="00042700"/>
    <w:rsid w:val="000435DC"/>
    <w:rsid w:val="00043779"/>
    <w:rsid w:val="00043D69"/>
    <w:rsid w:val="00050159"/>
    <w:rsid w:val="00050A80"/>
    <w:rsid w:val="00050BB9"/>
    <w:rsid w:val="00052F2B"/>
    <w:rsid w:val="00053C4D"/>
    <w:rsid w:val="00054834"/>
    <w:rsid w:val="0005484E"/>
    <w:rsid w:val="00057A2F"/>
    <w:rsid w:val="00060E16"/>
    <w:rsid w:val="00063F05"/>
    <w:rsid w:val="00067579"/>
    <w:rsid w:val="00067B0A"/>
    <w:rsid w:val="00067C82"/>
    <w:rsid w:val="00070893"/>
    <w:rsid w:val="00072685"/>
    <w:rsid w:val="00072950"/>
    <w:rsid w:val="00073809"/>
    <w:rsid w:val="000739F1"/>
    <w:rsid w:val="0008079F"/>
    <w:rsid w:val="00084389"/>
    <w:rsid w:val="000844CC"/>
    <w:rsid w:val="00085632"/>
    <w:rsid w:val="00085AF7"/>
    <w:rsid w:val="00085EF4"/>
    <w:rsid w:val="000865B0"/>
    <w:rsid w:val="00087285"/>
    <w:rsid w:val="0008750B"/>
    <w:rsid w:val="000903D0"/>
    <w:rsid w:val="00091BAC"/>
    <w:rsid w:val="00094D3A"/>
    <w:rsid w:val="00094DDF"/>
    <w:rsid w:val="00097DFA"/>
    <w:rsid w:val="000A158E"/>
    <w:rsid w:val="000A273A"/>
    <w:rsid w:val="000A35CC"/>
    <w:rsid w:val="000A42BB"/>
    <w:rsid w:val="000A6BAA"/>
    <w:rsid w:val="000B0A2D"/>
    <w:rsid w:val="000B2396"/>
    <w:rsid w:val="000B5934"/>
    <w:rsid w:val="000B7364"/>
    <w:rsid w:val="000C1D6F"/>
    <w:rsid w:val="000C1F90"/>
    <w:rsid w:val="000C20B9"/>
    <w:rsid w:val="000C265D"/>
    <w:rsid w:val="000C32A6"/>
    <w:rsid w:val="000D2A32"/>
    <w:rsid w:val="000D4D88"/>
    <w:rsid w:val="000E12C6"/>
    <w:rsid w:val="000E4D10"/>
    <w:rsid w:val="000F0A08"/>
    <w:rsid w:val="000F38C1"/>
    <w:rsid w:val="000F41CC"/>
    <w:rsid w:val="000F4505"/>
    <w:rsid w:val="000F57DD"/>
    <w:rsid w:val="000F6989"/>
    <w:rsid w:val="001013DF"/>
    <w:rsid w:val="001024DF"/>
    <w:rsid w:val="0010276C"/>
    <w:rsid w:val="00102AE2"/>
    <w:rsid w:val="001035F7"/>
    <w:rsid w:val="00103EB4"/>
    <w:rsid w:val="00104FFA"/>
    <w:rsid w:val="00106FF4"/>
    <w:rsid w:val="00107287"/>
    <w:rsid w:val="00113955"/>
    <w:rsid w:val="0011497F"/>
    <w:rsid w:val="00115EE0"/>
    <w:rsid w:val="001218D7"/>
    <w:rsid w:val="001221DD"/>
    <w:rsid w:val="00123C85"/>
    <w:rsid w:val="00124CDD"/>
    <w:rsid w:val="00126741"/>
    <w:rsid w:val="00130335"/>
    <w:rsid w:val="00130960"/>
    <w:rsid w:val="00132483"/>
    <w:rsid w:val="00132FED"/>
    <w:rsid w:val="00136517"/>
    <w:rsid w:val="001365B1"/>
    <w:rsid w:val="00137C6A"/>
    <w:rsid w:val="00140F57"/>
    <w:rsid w:val="001430B9"/>
    <w:rsid w:val="00143EFE"/>
    <w:rsid w:val="00144F36"/>
    <w:rsid w:val="0014558F"/>
    <w:rsid w:val="001479DA"/>
    <w:rsid w:val="00151585"/>
    <w:rsid w:val="001538F7"/>
    <w:rsid w:val="00154DE8"/>
    <w:rsid w:val="001553D3"/>
    <w:rsid w:val="001566CA"/>
    <w:rsid w:val="00156931"/>
    <w:rsid w:val="00160785"/>
    <w:rsid w:val="001608EB"/>
    <w:rsid w:val="00161C90"/>
    <w:rsid w:val="0016202D"/>
    <w:rsid w:val="00163BD3"/>
    <w:rsid w:val="00163EE4"/>
    <w:rsid w:val="00165E38"/>
    <w:rsid w:val="00166480"/>
    <w:rsid w:val="00166A66"/>
    <w:rsid w:val="001670A0"/>
    <w:rsid w:val="00171398"/>
    <w:rsid w:val="001715B4"/>
    <w:rsid w:val="00171654"/>
    <w:rsid w:val="0017438D"/>
    <w:rsid w:val="00174D20"/>
    <w:rsid w:val="00175C21"/>
    <w:rsid w:val="00175EC3"/>
    <w:rsid w:val="00176B14"/>
    <w:rsid w:val="00180180"/>
    <w:rsid w:val="00180200"/>
    <w:rsid w:val="00180E3C"/>
    <w:rsid w:val="0018268A"/>
    <w:rsid w:val="001827DB"/>
    <w:rsid w:val="00182F78"/>
    <w:rsid w:val="00183165"/>
    <w:rsid w:val="00183883"/>
    <w:rsid w:val="00183B61"/>
    <w:rsid w:val="00184407"/>
    <w:rsid w:val="001848E7"/>
    <w:rsid w:val="00184F5A"/>
    <w:rsid w:val="00190260"/>
    <w:rsid w:val="0019166B"/>
    <w:rsid w:val="00191F8A"/>
    <w:rsid w:val="00192874"/>
    <w:rsid w:val="0019387D"/>
    <w:rsid w:val="00193BCD"/>
    <w:rsid w:val="00195021"/>
    <w:rsid w:val="001964F0"/>
    <w:rsid w:val="0019787C"/>
    <w:rsid w:val="001A23F0"/>
    <w:rsid w:val="001A3486"/>
    <w:rsid w:val="001A3746"/>
    <w:rsid w:val="001A4910"/>
    <w:rsid w:val="001A7154"/>
    <w:rsid w:val="001A7FF5"/>
    <w:rsid w:val="001B05A4"/>
    <w:rsid w:val="001B25F1"/>
    <w:rsid w:val="001B7AD7"/>
    <w:rsid w:val="001C0E5D"/>
    <w:rsid w:val="001C157E"/>
    <w:rsid w:val="001C22EF"/>
    <w:rsid w:val="001C693C"/>
    <w:rsid w:val="001C7D97"/>
    <w:rsid w:val="001D215F"/>
    <w:rsid w:val="001D2429"/>
    <w:rsid w:val="001D2DC3"/>
    <w:rsid w:val="001D3130"/>
    <w:rsid w:val="001D372B"/>
    <w:rsid w:val="001D7F45"/>
    <w:rsid w:val="001E0387"/>
    <w:rsid w:val="001E3671"/>
    <w:rsid w:val="001E5CC7"/>
    <w:rsid w:val="001E60D2"/>
    <w:rsid w:val="001E71B8"/>
    <w:rsid w:val="001F1D3B"/>
    <w:rsid w:val="001F1E11"/>
    <w:rsid w:val="001F26A1"/>
    <w:rsid w:val="001F3123"/>
    <w:rsid w:val="001F3B6B"/>
    <w:rsid w:val="001F41E2"/>
    <w:rsid w:val="001F6C05"/>
    <w:rsid w:val="002038E2"/>
    <w:rsid w:val="0020394A"/>
    <w:rsid w:val="00204E3E"/>
    <w:rsid w:val="00205939"/>
    <w:rsid w:val="00210AF6"/>
    <w:rsid w:val="002130BB"/>
    <w:rsid w:val="002137F9"/>
    <w:rsid w:val="0021434D"/>
    <w:rsid w:val="002146FC"/>
    <w:rsid w:val="002214DA"/>
    <w:rsid w:val="002230FA"/>
    <w:rsid w:val="00223DE9"/>
    <w:rsid w:val="00225153"/>
    <w:rsid w:val="002254DF"/>
    <w:rsid w:val="002254F4"/>
    <w:rsid w:val="00226DAA"/>
    <w:rsid w:val="002274C2"/>
    <w:rsid w:val="00230087"/>
    <w:rsid w:val="002307D9"/>
    <w:rsid w:val="00230EB5"/>
    <w:rsid w:val="0023109B"/>
    <w:rsid w:val="00232BE2"/>
    <w:rsid w:val="0023499B"/>
    <w:rsid w:val="00234DD1"/>
    <w:rsid w:val="00240D4A"/>
    <w:rsid w:val="00241BB5"/>
    <w:rsid w:val="002426C2"/>
    <w:rsid w:val="002449DC"/>
    <w:rsid w:val="002471B1"/>
    <w:rsid w:val="00247E39"/>
    <w:rsid w:val="00252296"/>
    <w:rsid w:val="002524BD"/>
    <w:rsid w:val="00252BCA"/>
    <w:rsid w:val="0025346B"/>
    <w:rsid w:val="00254800"/>
    <w:rsid w:val="00262A77"/>
    <w:rsid w:val="00263838"/>
    <w:rsid w:val="00265311"/>
    <w:rsid w:val="00265BA8"/>
    <w:rsid w:val="00265C02"/>
    <w:rsid w:val="0026766F"/>
    <w:rsid w:val="00270C87"/>
    <w:rsid w:val="00272B14"/>
    <w:rsid w:val="0027322C"/>
    <w:rsid w:val="002732B1"/>
    <w:rsid w:val="0027332F"/>
    <w:rsid w:val="0027352D"/>
    <w:rsid w:val="002746A5"/>
    <w:rsid w:val="00275190"/>
    <w:rsid w:val="00275ECE"/>
    <w:rsid w:val="002776E6"/>
    <w:rsid w:val="002803F9"/>
    <w:rsid w:val="002874B0"/>
    <w:rsid w:val="002875A8"/>
    <w:rsid w:val="0028794F"/>
    <w:rsid w:val="00290302"/>
    <w:rsid w:val="002911AB"/>
    <w:rsid w:val="002946E3"/>
    <w:rsid w:val="00294DC5"/>
    <w:rsid w:val="002956AB"/>
    <w:rsid w:val="00296494"/>
    <w:rsid w:val="0029761E"/>
    <w:rsid w:val="002A024F"/>
    <w:rsid w:val="002A509B"/>
    <w:rsid w:val="002A60F9"/>
    <w:rsid w:val="002A700E"/>
    <w:rsid w:val="002A7794"/>
    <w:rsid w:val="002B0A2F"/>
    <w:rsid w:val="002B135D"/>
    <w:rsid w:val="002B1DF3"/>
    <w:rsid w:val="002B2659"/>
    <w:rsid w:val="002B424A"/>
    <w:rsid w:val="002B5A4E"/>
    <w:rsid w:val="002B781D"/>
    <w:rsid w:val="002C1310"/>
    <w:rsid w:val="002C3169"/>
    <w:rsid w:val="002C5868"/>
    <w:rsid w:val="002C6B15"/>
    <w:rsid w:val="002C7131"/>
    <w:rsid w:val="002D1482"/>
    <w:rsid w:val="002D1D71"/>
    <w:rsid w:val="002D21DE"/>
    <w:rsid w:val="002D228B"/>
    <w:rsid w:val="002D233F"/>
    <w:rsid w:val="002D306D"/>
    <w:rsid w:val="002D4701"/>
    <w:rsid w:val="002D5856"/>
    <w:rsid w:val="002D7E01"/>
    <w:rsid w:val="002E123A"/>
    <w:rsid w:val="002E4402"/>
    <w:rsid w:val="002E44B2"/>
    <w:rsid w:val="002E631B"/>
    <w:rsid w:val="002E6A5A"/>
    <w:rsid w:val="002E7E9B"/>
    <w:rsid w:val="002F0630"/>
    <w:rsid w:val="002F46CA"/>
    <w:rsid w:val="002F776C"/>
    <w:rsid w:val="0030041A"/>
    <w:rsid w:val="003014D3"/>
    <w:rsid w:val="00301A5E"/>
    <w:rsid w:val="00302B5F"/>
    <w:rsid w:val="00303668"/>
    <w:rsid w:val="003042CC"/>
    <w:rsid w:val="00305272"/>
    <w:rsid w:val="00306B98"/>
    <w:rsid w:val="00306D6F"/>
    <w:rsid w:val="00307E31"/>
    <w:rsid w:val="00307FE5"/>
    <w:rsid w:val="00310118"/>
    <w:rsid w:val="00310F51"/>
    <w:rsid w:val="003120C2"/>
    <w:rsid w:val="00315F18"/>
    <w:rsid w:val="00316223"/>
    <w:rsid w:val="003164D1"/>
    <w:rsid w:val="00316B2B"/>
    <w:rsid w:val="0032058E"/>
    <w:rsid w:val="003228F6"/>
    <w:rsid w:val="00322E6E"/>
    <w:rsid w:val="00324356"/>
    <w:rsid w:val="00330B39"/>
    <w:rsid w:val="00330D09"/>
    <w:rsid w:val="00331000"/>
    <w:rsid w:val="00331B0E"/>
    <w:rsid w:val="00331E6E"/>
    <w:rsid w:val="003366F2"/>
    <w:rsid w:val="00336DE8"/>
    <w:rsid w:val="00341D8D"/>
    <w:rsid w:val="0034221E"/>
    <w:rsid w:val="00342490"/>
    <w:rsid w:val="00342D1C"/>
    <w:rsid w:val="00351E40"/>
    <w:rsid w:val="0035333B"/>
    <w:rsid w:val="00353C80"/>
    <w:rsid w:val="00356E0B"/>
    <w:rsid w:val="0035743D"/>
    <w:rsid w:val="00357FA6"/>
    <w:rsid w:val="00360658"/>
    <w:rsid w:val="003610A0"/>
    <w:rsid w:val="00361E06"/>
    <w:rsid w:val="00367D6B"/>
    <w:rsid w:val="00367EAD"/>
    <w:rsid w:val="00370464"/>
    <w:rsid w:val="003733DC"/>
    <w:rsid w:val="00375DA4"/>
    <w:rsid w:val="00375DCF"/>
    <w:rsid w:val="003779F9"/>
    <w:rsid w:val="00384072"/>
    <w:rsid w:val="0038444C"/>
    <w:rsid w:val="00385358"/>
    <w:rsid w:val="003865E1"/>
    <w:rsid w:val="003902F2"/>
    <w:rsid w:val="003917D9"/>
    <w:rsid w:val="00391FDC"/>
    <w:rsid w:val="0039245F"/>
    <w:rsid w:val="00392D11"/>
    <w:rsid w:val="003943BE"/>
    <w:rsid w:val="003A0A59"/>
    <w:rsid w:val="003A2C8A"/>
    <w:rsid w:val="003A6C42"/>
    <w:rsid w:val="003B2146"/>
    <w:rsid w:val="003B3B5D"/>
    <w:rsid w:val="003B4008"/>
    <w:rsid w:val="003B7C48"/>
    <w:rsid w:val="003B7E49"/>
    <w:rsid w:val="003C10D8"/>
    <w:rsid w:val="003C134C"/>
    <w:rsid w:val="003C1BD1"/>
    <w:rsid w:val="003C2403"/>
    <w:rsid w:val="003C389C"/>
    <w:rsid w:val="003C4509"/>
    <w:rsid w:val="003C4ABA"/>
    <w:rsid w:val="003C4F88"/>
    <w:rsid w:val="003C64B4"/>
    <w:rsid w:val="003C7FBC"/>
    <w:rsid w:val="003D1A9E"/>
    <w:rsid w:val="003D35A6"/>
    <w:rsid w:val="003D460D"/>
    <w:rsid w:val="003D4933"/>
    <w:rsid w:val="003D5367"/>
    <w:rsid w:val="003D5530"/>
    <w:rsid w:val="003D702B"/>
    <w:rsid w:val="003E01ED"/>
    <w:rsid w:val="003E0369"/>
    <w:rsid w:val="003E3192"/>
    <w:rsid w:val="003E3380"/>
    <w:rsid w:val="003E3C69"/>
    <w:rsid w:val="003E6501"/>
    <w:rsid w:val="003E78FA"/>
    <w:rsid w:val="003F0198"/>
    <w:rsid w:val="003F0645"/>
    <w:rsid w:val="003F28D0"/>
    <w:rsid w:val="003F2B67"/>
    <w:rsid w:val="003F3525"/>
    <w:rsid w:val="003F41DC"/>
    <w:rsid w:val="003F4407"/>
    <w:rsid w:val="003F4FF8"/>
    <w:rsid w:val="003F57E9"/>
    <w:rsid w:val="0040261D"/>
    <w:rsid w:val="0040278D"/>
    <w:rsid w:val="004031BC"/>
    <w:rsid w:val="0040381E"/>
    <w:rsid w:val="00404794"/>
    <w:rsid w:val="00405513"/>
    <w:rsid w:val="00405A31"/>
    <w:rsid w:val="00406146"/>
    <w:rsid w:val="00407D5F"/>
    <w:rsid w:val="00412BBC"/>
    <w:rsid w:val="004142E7"/>
    <w:rsid w:val="0041625A"/>
    <w:rsid w:val="00417FE9"/>
    <w:rsid w:val="00420FEA"/>
    <w:rsid w:val="00421FE9"/>
    <w:rsid w:val="00422447"/>
    <w:rsid w:val="004230F2"/>
    <w:rsid w:val="00423978"/>
    <w:rsid w:val="00426A65"/>
    <w:rsid w:val="0042720C"/>
    <w:rsid w:val="004301B8"/>
    <w:rsid w:val="00430374"/>
    <w:rsid w:val="00430F9E"/>
    <w:rsid w:val="00433876"/>
    <w:rsid w:val="0043782C"/>
    <w:rsid w:val="00437945"/>
    <w:rsid w:val="00442684"/>
    <w:rsid w:val="0044480A"/>
    <w:rsid w:val="00445425"/>
    <w:rsid w:val="00446D55"/>
    <w:rsid w:val="00446FFA"/>
    <w:rsid w:val="0044710B"/>
    <w:rsid w:val="004512A0"/>
    <w:rsid w:val="00453501"/>
    <w:rsid w:val="0045559A"/>
    <w:rsid w:val="004556B2"/>
    <w:rsid w:val="0045577B"/>
    <w:rsid w:val="00456BC4"/>
    <w:rsid w:val="00457990"/>
    <w:rsid w:val="00460904"/>
    <w:rsid w:val="00460D94"/>
    <w:rsid w:val="0046183B"/>
    <w:rsid w:val="00470082"/>
    <w:rsid w:val="00470770"/>
    <w:rsid w:val="00471100"/>
    <w:rsid w:val="004742D8"/>
    <w:rsid w:val="00474406"/>
    <w:rsid w:val="00480F0E"/>
    <w:rsid w:val="0048330C"/>
    <w:rsid w:val="004855F1"/>
    <w:rsid w:val="00486558"/>
    <w:rsid w:val="004871E7"/>
    <w:rsid w:val="0049038F"/>
    <w:rsid w:val="004903F4"/>
    <w:rsid w:val="00490DD7"/>
    <w:rsid w:val="00491105"/>
    <w:rsid w:val="0049181F"/>
    <w:rsid w:val="00493FF2"/>
    <w:rsid w:val="00496697"/>
    <w:rsid w:val="00497C90"/>
    <w:rsid w:val="004A042D"/>
    <w:rsid w:val="004A081A"/>
    <w:rsid w:val="004A3E6C"/>
    <w:rsid w:val="004A7538"/>
    <w:rsid w:val="004B0C36"/>
    <w:rsid w:val="004B25B3"/>
    <w:rsid w:val="004B28D5"/>
    <w:rsid w:val="004B30ED"/>
    <w:rsid w:val="004B656D"/>
    <w:rsid w:val="004C204E"/>
    <w:rsid w:val="004C33C4"/>
    <w:rsid w:val="004C4BFC"/>
    <w:rsid w:val="004C7415"/>
    <w:rsid w:val="004D190F"/>
    <w:rsid w:val="004D1AFE"/>
    <w:rsid w:val="004D2EAB"/>
    <w:rsid w:val="004D4202"/>
    <w:rsid w:val="004D58F8"/>
    <w:rsid w:val="004D6E0C"/>
    <w:rsid w:val="004D71D9"/>
    <w:rsid w:val="004E1F62"/>
    <w:rsid w:val="004E2607"/>
    <w:rsid w:val="004E2C1B"/>
    <w:rsid w:val="004E387C"/>
    <w:rsid w:val="004E3EA2"/>
    <w:rsid w:val="004E4A08"/>
    <w:rsid w:val="004F0B08"/>
    <w:rsid w:val="004F3876"/>
    <w:rsid w:val="004F3D51"/>
    <w:rsid w:val="004F438F"/>
    <w:rsid w:val="004F5FE0"/>
    <w:rsid w:val="005005CB"/>
    <w:rsid w:val="00500D2A"/>
    <w:rsid w:val="00502C19"/>
    <w:rsid w:val="00503788"/>
    <w:rsid w:val="005042B8"/>
    <w:rsid w:val="005061CA"/>
    <w:rsid w:val="0050631C"/>
    <w:rsid w:val="00506670"/>
    <w:rsid w:val="00506ED8"/>
    <w:rsid w:val="00512270"/>
    <w:rsid w:val="00512BFC"/>
    <w:rsid w:val="00513156"/>
    <w:rsid w:val="00513F68"/>
    <w:rsid w:val="00515448"/>
    <w:rsid w:val="00516716"/>
    <w:rsid w:val="005218DA"/>
    <w:rsid w:val="00522E6D"/>
    <w:rsid w:val="00524123"/>
    <w:rsid w:val="00531A49"/>
    <w:rsid w:val="00531F52"/>
    <w:rsid w:val="00536697"/>
    <w:rsid w:val="00536E5B"/>
    <w:rsid w:val="00542293"/>
    <w:rsid w:val="00542C52"/>
    <w:rsid w:val="00544F37"/>
    <w:rsid w:val="00547286"/>
    <w:rsid w:val="00547848"/>
    <w:rsid w:val="005506D0"/>
    <w:rsid w:val="00552740"/>
    <w:rsid w:val="00563713"/>
    <w:rsid w:val="00563980"/>
    <w:rsid w:val="00563B73"/>
    <w:rsid w:val="00564C99"/>
    <w:rsid w:val="00572CAB"/>
    <w:rsid w:val="00574C1B"/>
    <w:rsid w:val="0057553E"/>
    <w:rsid w:val="005756BE"/>
    <w:rsid w:val="00575F50"/>
    <w:rsid w:val="00581828"/>
    <w:rsid w:val="00582E98"/>
    <w:rsid w:val="005848A5"/>
    <w:rsid w:val="00584E1C"/>
    <w:rsid w:val="005878B5"/>
    <w:rsid w:val="005903E2"/>
    <w:rsid w:val="00591027"/>
    <w:rsid w:val="00591391"/>
    <w:rsid w:val="00591886"/>
    <w:rsid w:val="00591F1F"/>
    <w:rsid w:val="005922C5"/>
    <w:rsid w:val="0059459B"/>
    <w:rsid w:val="005955B7"/>
    <w:rsid w:val="00595F07"/>
    <w:rsid w:val="00596B9B"/>
    <w:rsid w:val="00596CA8"/>
    <w:rsid w:val="00596E67"/>
    <w:rsid w:val="005A0103"/>
    <w:rsid w:val="005A22D9"/>
    <w:rsid w:val="005A30A8"/>
    <w:rsid w:val="005A3158"/>
    <w:rsid w:val="005A3D67"/>
    <w:rsid w:val="005A5DEB"/>
    <w:rsid w:val="005A6E49"/>
    <w:rsid w:val="005A7432"/>
    <w:rsid w:val="005B1128"/>
    <w:rsid w:val="005B1F3F"/>
    <w:rsid w:val="005B3CDC"/>
    <w:rsid w:val="005B5D58"/>
    <w:rsid w:val="005B5D60"/>
    <w:rsid w:val="005B7D7C"/>
    <w:rsid w:val="005C171F"/>
    <w:rsid w:val="005C37B4"/>
    <w:rsid w:val="005D0316"/>
    <w:rsid w:val="005D12A0"/>
    <w:rsid w:val="005D7646"/>
    <w:rsid w:val="005E44EE"/>
    <w:rsid w:val="005E491E"/>
    <w:rsid w:val="005E56C4"/>
    <w:rsid w:val="005E7620"/>
    <w:rsid w:val="005F06C9"/>
    <w:rsid w:val="005F618E"/>
    <w:rsid w:val="005F61DF"/>
    <w:rsid w:val="005F6E15"/>
    <w:rsid w:val="005F7587"/>
    <w:rsid w:val="005F7DC1"/>
    <w:rsid w:val="0060072E"/>
    <w:rsid w:val="00602597"/>
    <w:rsid w:val="0060260D"/>
    <w:rsid w:val="00603661"/>
    <w:rsid w:val="006036DE"/>
    <w:rsid w:val="00605AA4"/>
    <w:rsid w:val="00605F4C"/>
    <w:rsid w:val="0060708A"/>
    <w:rsid w:val="00607A70"/>
    <w:rsid w:val="00611CB8"/>
    <w:rsid w:val="00613923"/>
    <w:rsid w:val="00616AF1"/>
    <w:rsid w:val="006170DC"/>
    <w:rsid w:val="006208ED"/>
    <w:rsid w:val="00621201"/>
    <w:rsid w:val="00622336"/>
    <w:rsid w:val="006228C5"/>
    <w:rsid w:val="00623AE8"/>
    <w:rsid w:val="0062590F"/>
    <w:rsid w:val="00626041"/>
    <w:rsid w:val="00626545"/>
    <w:rsid w:val="00627F27"/>
    <w:rsid w:val="0063090A"/>
    <w:rsid w:val="0063100F"/>
    <w:rsid w:val="006314AC"/>
    <w:rsid w:val="006371DB"/>
    <w:rsid w:val="0064039C"/>
    <w:rsid w:val="00643F8F"/>
    <w:rsid w:val="00645EA0"/>
    <w:rsid w:val="00645FC9"/>
    <w:rsid w:val="00646498"/>
    <w:rsid w:val="00647DC9"/>
    <w:rsid w:val="0065158B"/>
    <w:rsid w:val="006519F7"/>
    <w:rsid w:val="00652B9A"/>
    <w:rsid w:val="00656549"/>
    <w:rsid w:val="006578FD"/>
    <w:rsid w:val="00660F1C"/>
    <w:rsid w:val="00663F87"/>
    <w:rsid w:val="0066459C"/>
    <w:rsid w:val="00665EC6"/>
    <w:rsid w:val="00665F4A"/>
    <w:rsid w:val="00667FE8"/>
    <w:rsid w:val="006727A3"/>
    <w:rsid w:val="00672BCF"/>
    <w:rsid w:val="00672BFB"/>
    <w:rsid w:val="00677F78"/>
    <w:rsid w:val="00677FB3"/>
    <w:rsid w:val="00681235"/>
    <w:rsid w:val="00683854"/>
    <w:rsid w:val="006855B0"/>
    <w:rsid w:val="006878A1"/>
    <w:rsid w:val="006878D4"/>
    <w:rsid w:val="006902DB"/>
    <w:rsid w:val="00696DF1"/>
    <w:rsid w:val="006A10D7"/>
    <w:rsid w:val="006A4B3A"/>
    <w:rsid w:val="006A6B9B"/>
    <w:rsid w:val="006B065A"/>
    <w:rsid w:val="006B17DA"/>
    <w:rsid w:val="006B1916"/>
    <w:rsid w:val="006B2619"/>
    <w:rsid w:val="006B27D9"/>
    <w:rsid w:val="006B3937"/>
    <w:rsid w:val="006B4A4E"/>
    <w:rsid w:val="006B4E1A"/>
    <w:rsid w:val="006B5928"/>
    <w:rsid w:val="006B7D81"/>
    <w:rsid w:val="006C0107"/>
    <w:rsid w:val="006C04E0"/>
    <w:rsid w:val="006C1D00"/>
    <w:rsid w:val="006C1DCA"/>
    <w:rsid w:val="006C6D7B"/>
    <w:rsid w:val="006D059E"/>
    <w:rsid w:val="006D287B"/>
    <w:rsid w:val="006D3A90"/>
    <w:rsid w:val="006D4228"/>
    <w:rsid w:val="006D6228"/>
    <w:rsid w:val="006D71F8"/>
    <w:rsid w:val="006D7675"/>
    <w:rsid w:val="006E1A82"/>
    <w:rsid w:val="006E310C"/>
    <w:rsid w:val="006E7AA0"/>
    <w:rsid w:val="006F0374"/>
    <w:rsid w:val="006F0689"/>
    <w:rsid w:val="006F1D17"/>
    <w:rsid w:val="006F2DF9"/>
    <w:rsid w:val="006F3981"/>
    <w:rsid w:val="006F490E"/>
    <w:rsid w:val="006F4FF0"/>
    <w:rsid w:val="006F5213"/>
    <w:rsid w:val="006F6193"/>
    <w:rsid w:val="006F636F"/>
    <w:rsid w:val="006F6AEC"/>
    <w:rsid w:val="006F6D26"/>
    <w:rsid w:val="006F6E98"/>
    <w:rsid w:val="006F7B32"/>
    <w:rsid w:val="0070005D"/>
    <w:rsid w:val="00703282"/>
    <w:rsid w:val="00704671"/>
    <w:rsid w:val="00704BC3"/>
    <w:rsid w:val="0070532A"/>
    <w:rsid w:val="00705994"/>
    <w:rsid w:val="007061A3"/>
    <w:rsid w:val="00706877"/>
    <w:rsid w:val="00710472"/>
    <w:rsid w:val="00711A68"/>
    <w:rsid w:val="007120BF"/>
    <w:rsid w:val="007123FC"/>
    <w:rsid w:val="007204AE"/>
    <w:rsid w:val="007212A1"/>
    <w:rsid w:val="00721724"/>
    <w:rsid w:val="00721C8C"/>
    <w:rsid w:val="0072312D"/>
    <w:rsid w:val="007248DF"/>
    <w:rsid w:val="00725093"/>
    <w:rsid w:val="00725B57"/>
    <w:rsid w:val="00726703"/>
    <w:rsid w:val="007272B1"/>
    <w:rsid w:val="007273C7"/>
    <w:rsid w:val="007321BC"/>
    <w:rsid w:val="0073399A"/>
    <w:rsid w:val="00734FCC"/>
    <w:rsid w:val="007361EC"/>
    <w:rsid w:val="00736C4D"/>
    <w:rsid w:val="00740204"/>
    <w:rsid w:val="00741191"/>
    <w:rsid w:val="007432AA"/>
    <w:rsid w:val="007438CE"/>
    <w:rsid w:val="00745BFB"/>
    <w:rsid w:val="00750BA2"/>
    <w:rsid w:val="0075149B"/>
    <w:rsid w:val="007527BC"/>
    <w:rsid w:val="007534DE"/>
    <w:rsid w:val="00753804"/>
    <w:rsid w:val="0076126F"/>
    <w:rsid w:val="00763B16"/>
    <w:rsid w:val="00764798"/>
    <w:rsid w:val="0076500F"/>
    <w:rsid w:val="0076556A"/>
    <w:rsid w:val="00767A54"/>
    <w:rsid w:val="00770492"/>
    <w:rsid w:val="00772119"/>
    <w:rsid w:val="00777E33"/>
    <w:rsid w:val="00780D32"/>
    <w:rsid w:val="00780F6C"/>
    <w:rsid w:val="007874BB"/>
    <w:rsid w:val="00787D97"/>
    <w:rsid w:val="00791C20"/>
    <w:rsid w:val="00791F3F"/>
    <w:rsid w:val="00792C84"/>
    <w:rsid w:val="00793EC3"/>
    <w:rsid w:val="00794831"/>
    <w:rsid w:val="00794EB9"/>
    <w:rsid w:val="007954A6"/>
    <w:rsid w:val="00796D05"/>
    <w:rsid w:val="00797D43"/>
    <w:rsid w:val="007A4128"/>
    <w:rsid w:val="007A5269"/>
    <w:rsid w:val="007A542F"/>
    <w:rsid w:val="007A5BEC"/>
    <w:rsid w:val="007A7666"/>
    <w:rsid w:val="007A7D98"/>
    <w:rsid w:val="007A7F6F"/>
    <w:rsid w:val="007B0679"/>
    <w:rsid w:val="007B119B"/>
    <w:rsid w:val="007B13E3"/>
    <w:rsid w:val="007B15DE"/>
    <w:rsid w:val="007B2577"/>
    <w:rsid w:val="007B3634"/>
    <w:rsid w:val="007B3B57"/>
    <w:rsid w:val="007B40EB"/>
    <w:rsid w:val="007B5EB0"/>
    <w:rsid w:val="007B6194"/>
    <w:rsid w:val="007C6A06"/>
    <w:rsid w:val="007C6D19"/>
    <w:rsid w:val="007C72BD"/>
    <w:rsid w:val="007D00A6"/>
    <w:rsid w:val="007D084B"/>
    <w:rsid w:val="007D0E6C"/>
    <w:rsid w:val="007D11E8"/>
    <w:rsid w:val="007D29A8"/>
    <w:rsid w:val="007D3705"/>
    <w:rsid w:val="007D486A"/>
    <w:rsid w:val="007E00E0"/>
    <w:rsid w:val="007E1191"/>
    <w:rsid w:val="007E35A1"/>
    <w:rsid w:val="007E5C79"/>
    <w:rsid w:val="007E5EAF"/>
    <w:rsid w:val="007F0977"/>
    <w:rsid w:val="007F1096"/>
    <w:rsid w:val="007F1353"/>
    <w:rsid w:val="007F69A6"/>
    <w:rsid w:val="007F7897"/>
    <w:rsid w:val="007F7C35"/>
    <w:rsid w:val="00800CEE"/>
    <w:rsid w:val="00800E6B"/>
    <w:rsid w:val="00801A07"/>
    <w:rsid w:val="00803EF8"/>
    <w:rsid w:val="00807957"/>
    <w:rsid w:val="0080D609"/>
    <w:rsid w:val="00814C5E"/>
    <w:rsid w:val="00815CA9"/>
    <w:rsid w:val="00816205"/>
    <w:rsid w:val="0081665D"/>
    <w:rsid w:val="008226EA"/>
    <w:rsid w:val="008234C5"/>
    <w:rsid w:val="00823BCF"/>
    <w:rsid w:val="0082523D"/>
    <w:rsid w:val="00825A29"/>
    <w:rsid w:val="008276E1"/>
    <w:rsid w:val="008317DF"/>
    <w:rsid w:val="00834826"/>
    <w:rsid w:val="00834E07"/>
    <w:rsid w:val="00835DA8"/>
    <w:rsid w:val="00836713"/>
    <w:rsid w:val="00836821"/>
    <w:rsid w:val="00837753"/>
    <w:rsid w:val="00842AF4"/>
    <w:rsid w:val="00842B29"/>
    <w:rsid w:val="00842CA8"/>
    <w:rsid w:val="00850D69"/>
    <w:rsid w:val="0085153B"/>
    <w:rsid w:val="00851A51"/>
    <w:rsid w:val="00852288"/>
    <w:rsid w:val="008532D6"/>
    <w:rsid w:val="00856CFB"/>
    <w:rsid w:val="00857BDE"/>
    <w:rsid w:val="00857D7B"/>
    <w:rsid w:val="00861965"/>
    <w:rsid w:val="0086275E"/>
    <w:rsid w:val="00863268"/>
    <w:rsid w:val="00864D6C"/>
    <w:rsid w:val="0086592F"/>
    <w:rsid w:val="00871F92"/>
    <w:rsid w:val="008723BC"/>
    <w:rsid w:val="00873716"/>
    <w:rsid w:val="00873F86"/>
    <w:rsid w:val="0087452B"/>
    <w:rsid w:val="00874945"/>
    <w:rsid w:val="008749A8"/>
    <w:rsid w:val="00877EAB"/>
    <w:rsid w:val="00880185"/>
    <w:rsid w:val="00882452"/>
    <w:rsid w:val="00885E3A"/>
    <w:rsid w:val="00886036"/>
    <w:rsid w:val="0088641A"/>
    <w:rsid w:val="008A2692"/>
    <w:rsid w:val="008A40A1"/>
    <w:rsid w:val="008B008C"/>
    <w:rsid w:val="008B0F6C"/>
    <w:rsid w:val="008B1CA8"/>
    <w:rsid w:val="008B2060"/>
    <w:rsid w:val="008B2945"/>
    <w:rsid w:val="008B4808"/>
    <w:rsid w:val="008B5721"/>
    <w:rsid w:val="008B57BB"/>
    <w:rsid w:val="008B61B1"/>
    <w:rsid w:val="008B69D7"/>
    <w:rsid w:val="008C0090"/>
    <w:rsid w:val="008C10B8"/>
    <w:rsid w:val="008C130A"/>
    <w:rsid w:val="008C15DF"/>
    <w:rsid w:val="008C1A68"/>
    <w:rsid w:val="008C2737"/>
    <w:rsid w:val="008C411E"/>
    <w:rsid w:val="008C7252"/>
    <w:rsid w:val="008C79C5"/>
    <w:rsid w:val="008D1972"/>
    <w:rsid w:val="008D1F84"/>
    <w:rsid w:val="008D2DF7"/>
    <w:rsid w:val="008D348E"/>
    <w:rsid w:val="008D4262"/>
    <w:rsid w:val="008D6ECD"/>
    <w:rsid w:val="008E18DB"/>
    <w:rsid w:val="008E7D40"/>
    <w:rsid w:val="008F0CB9"/>
    <w:rsid w:val="008F318A"/>
    <w:rsid w:val="008F360A"/>
    <w:rsid w:val="008F4B86"/>
    <w:rsid w:val="008F61D0"/>
    <w:rsid w:val="008F7E7C"/>
    <w:rsid w:val="009010C8"/>
    <w:rsid w:val="00905CAC"/>
    <w:rsid w:val="00906B3C"/>
    <w:rsid w:val="00906F0C"/>
    <w:rsid w:val="00907FE2"/>
    <w:rsid w:val="0091248A"/>
    <w:rsid w:val="00912953"/>
    <w:rsid w:val="00912D73"/>
    <w:rsid w:val="009139C1"/>
    <w:rsid w:val="00913A1F"/>
    <w:rsid w:val="009152F7"/>
    <w:rsid w:val="00915649"/>
    <w:rsid w:val="009164A0"/>
    <w:rsid w:val="00917323"/>
    <w:rsid w:val="00917A19"/>
    <w:rsid w:val="00917BD1"/>
    <w:rsid w:val="00917D68"/>
    <w:rsid w:val="00920992"/>
    <w:rsid w:val="009218D7"/>
    <w:rsid w:val="00924F9B"/>
    <w:rsid w:val="00925601"/>
    <w:rsid w:val="009266C6"/>
    <w:rsid w:val="0092691B"/>
    <w:rsid w:val="00927A62"/>
    <w:rsid w:val="009304BE"/>
    <w:rsid w:val="00931E56"/>
    <w:rsid w:val="009353A1"/>
    <w:rsid w:val="00935428"/>
    <w:rsid w:val="00935FB1"/>
    <w:rsid w:val="00941006"/>
    <w:rsid w:val="009422CC"/>
    <w:rsid w:val="00942E0E"/>
    <w:rsid w:val="009434A1"/>
    <w:rsid w:val="00950043"/>
    <w:rsid w:val="009502E3"/>
    <w:rsid w:val="0095208D"/>
    <w:rsid w:val="0095420B"/>
    <w:rsid w:val="00954A9B"/>
    <w:rsid w:val="00955D5B"/>
    <w:rsid w:val="009565B7"/>
    <w:rsid w:val="009612C6"/>
    <w:rsid w:val="00967047"/>
    <w:rsid w:val="009675A4"/>
    <w:rsid w:val="00970DD7"/>
    <w:rsid w:val="009775C1"/>
    <w:rsid w:val="0098009E"/>
    <w:rsid w:val="00980868"/>
    <w:rsid w:val="009810A2"/>
    <w:rsid w:val="00982304"/>
    <w:rsid w:val="00983A84"/>
    <w:rsid w:val="00985FE4"/>
    <w:rsid w:val="00991ACD"/>
    <w:rsid w:val="00992203"/>
    <w:rsid w:val="009928FE"/>
    <w:rsid w:val="00994A92"/>
    <w:rsid w:val="00995192"/>
    <w:rsid w:val="00996AA5"/>
    <w:rsid w:val="009A1B36"/>
    <w:rsid w:val="009A3112"/>
    <w:rsid w:val="009A4DF2"/>
    <w:rsid w:val="009A7D71"/>
    <w:rsid w:val="009B14FC"/>
    <w:rsid w:val="009B2028"/>
    <w:rsid w:val="009B3713"/>
    <w:rsid w:val="009B3ACB"/>
    <w:rsid w:val="009B4384"/>
    <w:rsid w:val="009B4A80"/>
    <w:rsid w:val="009B62AC"/>
    <w:rsid w:val="009B7AB2"/>
    <w:rsid w:val="009C0692"/>
    <w:rsid w:val="009C4CAD"/>
    <w:rsid w:val="009C5305"/>
    <w:rsid w:val="009C7C9D"/>
    <w:rsid w:val="009C7D79"/>
    <w:rsid w:val="009CFCC7"/>
    <w:rsid w:val="009D044D"/>
    <w:rsid w:val="009D37D2"/>
    <w:rsid w:val="009D679E"/>
    <w:rsid w:val="009E0479"/>
    <w:rsid w:val="009E4466"/>
    <w:rsid w:val="009E6515"/>
    <w:rsid w:val="009E7D0C"/>
    <w:rsid w:val="009F07E8"/>
    <w:rsid w:val="009F0D4D"/>
    <w:rsid w:val="009F2AD8"/>
    <w:rsid w:val="009F2D44"/>
    <w:rsid w:val="009F314C"/>
    <w:rsid w:val="009F3854"/>
    <w:rsid w:val="00A0036E"/>
    <w:rsid w:val="00A02356"/>
    <w:rsid w:val="00A02E21"/>
    <w:rsid w:val="00A04872"/>
    <w:rsid w:val="00A055FB"/>
    <w:rsid w:val="00A056E2"/>
    <w:rsid w:val="00A11084"/>
    <w:rsid w:val="00A118B0"/>
    <w:rsid w:val="00A20FA9"/>
    <w:rsid w:val="00A21C97"/>
    <w:rsid w:val="00A21D5F"/>
    <w:rsid w:val="00A222D2"/>
    <w:rsid w:val="00A24AB8"/>
    <w:rsid w:val="00A263E2"/>
    <w:rsid w:val="00A26836"/>
    <w:rsid w:val="00A270C2"/>
    <w:rsid w:val="00A30C71"/>
    <w:rsid w:val="00A31E29"/>
    <w:rsid w:val="00A329F4"/>
    <w:rsid w:val="00A3477B"/>
    <w:rsid w:val="00A367A6"/>
    <w:rsid w:val="00A37103"/>
    <w:rsid w:val="00A3746E"/>
    <w:rsid w:val="00A404B7"/>
    <w:rsid w:val="00A40A89"/>
    <w:rsid w:val="00A41922"/>
    <w:rsid w:val="00A42134"/>
    <w:rsid w:val="00A43726"/>
    <w:rsid w:val="00A44330"/>
    <w:rsid w:val="00A47040"/>
    <w:rsid w:val="00A51233"/>
    <w:rsid w:val="00A5297F"/>
    <w:rsid w:val="00A52F16"/>
    <w:rsid w:val="00A54D3D"/>
    <w:rsid w:val="00A557C1"/>
    <w:rsid w:val="00A561FF"/>
    <w:rsid w:val="00A56549"/>
    <w:rsid w:val="00A61380"/>
    <w:rsid w:val="00A61FF1"/>
    <w:rsid w:val="00A63970"/>
    <w:rsid w:val="00A64547"/>
    <w:rsid w:val="00A679B2"/>
    <w:rsid w:val="00A72888"/>
    <w:rsid w:val="00A733E0"/>
    <w:rsid w:val="00A74D02"/>
    <w:rsid w:val="00A750BD"/>
    <w:rsid w:val="00A7679C"/>
    <w:rsid w:val="00A77917"/>
    <w:rsid w:val="00A80E07"/>
    <w:rsid w:val="00A82E49"/>
    <w:rsid w:val="00A83A4D"/>
    <w:rsid w:val="00A922B5"/>
    <w:rsid w:val="00A95526"/>
    <w:rsid w:val="00A9553D"/>
    <w:rsid w:val="00A95DF8"/>
    <w:rsid w:val="00A96424"/>
    <w:rsid w:val="00A97CF7"/>
    <w:rsid w:val="00AA0DDA"/>
    <w:rsid w:val="00AA1026"/>
    <w:rsid w:val="00AA1C3D"/>
    <w:rsid w:val="00AA2655"/>
    <w:rsid w:val="00AA2F4B"/>
    <w:rsid w:val="00AA4584"/>
    <w:rsid w:val="00AA4830"/>
    <w:rsid w:val="00AA59D2"/>
    <w:rsid w:val="00AB3C7C"/>
    <w:rsid w:val="00AB5841"/>
    <w:rsid w:val="00AB5DC5"/>
    <w:rsid w:val="00AB673D"/>
    <w:rsid w:val="00AC2635"/>
    <w:rsid w:val="00AC2E89"/>
    <w:rsid w:val="00AC332C"/>
    <w:rsid w:val="00AC338F"/>
    <w:rsid w:val="00AC4075"/>
    <w:rsid w:val="00AC4FA3"/>
    <w:rsid w:val="00AC6920"/>
    <w:rsid w:val="00AD0445"/>
    <w:rsid w:val="00AD1B10"/>
    <w:rsid w:val="00AD1C98"/>
    <w:rsid w:val="00AD277B"/>
    <w:rsid w:val="00AD334C"/>
    <w:rsid w:val="00AD5104"/>
    <w:rsid w:val="00AD5146"/>
    <w:rsid w:val="00AD599C"/>
    <w:rsid w:val="00AD6BB1"/>
    <w:rsid w:val="00AD6C62"/>
    <w:rsid w:val="00AD7434"/>
    <w:rsid w:val="00AE0B94"/>
    <w:rsid w:val="00AE0FAF"/>
    <w:rsid w:val="00AE1F26"/>
    <w:rsid w:val="00AE3286"/>
    <w:rsid w:val="00AE4500"/>
    <w:rsid w:val="00AE4839"/>
    <w:rsid w:val="00AE5CCE"/>
    <w:rsid w:val="00AE63D4"/>
    <w:rsid w:val="00AE66C9"/>
    <w:rsid w:val="00AE6740"/>
    <w:rsid w:val="00AE6FF7"/>
    <w:rsid w:val="00AE771E"/>
    <w:rsid w:val="00AF03E0"/>
    <w:rsid w:val="00AF1DDB"/>
    <w:rsid w:val="00AF525F"/>
    <w:rsid w:val="00AF6C59"/>
    <w:rsid w:val="00B02656"/>
    <w:rsid w:val="00B02F12"/>
    <w:rsid w:val="00B04EEF"/>
    <w:rsid w:val="00B101B9"/>
    <w:rsid w:val="00B11E3D"/>
    <w:rsid w:val="00B14061"/>
    <w:rsid w:val="00B141E7"/>
    <w:rsid w:val="00B143AC"/>
    <w:rsid w:val="00B153D4"/>
    <w:rsid w:val="00B16990"/>
    <w:rsid w:val="00B17DF6"/>
    <w:rsid w:val="00B20734"/>
    <w:rsid w:val="00B21909"/>
    <w:rsid w:val="00B23070"/>
    <w:rsid w:val="00B244B1"/>
    <w:rsid w:val="00B26349"/>
    <w:rsid w:val="00B2714C"/>
    <w:rsid w:val="00B30E57"/>
    <w:rsid w:val="00B33DF5"/>
    <w:rsid w:val="00B345C2"/>
    <w:rsid w:val="00B35B5C"/>
    <w:rsid w:val="00B36E35"/>
    <w:rsid w:val="00B40FE2"/>
    <w:rsid w:val="00B41156"/>
    <w:rsid w:val="00B433E9"/>
    <w:rsid w:val="00B441F4"/>
    <w:rsid w:val="00B45CF4"/>
    <w:rsid w:val="00B45D79"/>
    <w:rsid w:val="00B46717"/>
    <w:rsid w:val="00B50CD9"/>
    <w:rsid w:val="00B50EC2"/>
    <w:rsid w:val="00B517B1"/>
    <w:rsid w:val="00B57325"/>
    <w:rsid w:val="00B601C0"/>
    <w:rsid w:val="00B6167E"/>
    <w:rsid w:val="00B61719"/>
    <w:rsid w:val="00B64920"/>
    <w:rsid w:val="00B64C44"/>
    <w:rsid w:val="00B64C7E"/>
    <w:rsid w:val="00B65024"/>
    <w:rsid w:val="00B66071"/>
    <w:rsid w:val="00B668E1"/>
    <w:rsid w:val="00B66F43"/>
    <w:rsid w:val="00B714A8"/>
    <w:rsid w:val="00B72553"/>
    <w:rsid w:val="00B73EE5"/>
    <w:rsid w:val="00B80135"/>
    <w:rsid w:val="00B80A15"/>
    <w:rsid w:val="00B815D3"/>
    <w:rsid w:val="00B82E7C"/>
    <w:rsid w:val="00B846DF"/>
    <w:rsid w:val="00B84848"/>
    <w:rsid w:val="00B84DE3"/>
    <w:rsid w:val="00B86DE5"/>
    <w:rsid w:val="00B8707C"/>
    <w:rsid w:val="00B87463"/>
    <w:rsid w:val="00B931E7"/>
    <w:rsid w:val="00B9469C"/>
    <w:rsid w:val="00B959D5"/>
    <w:rsid w:val="00B96F85"/>
    <w:rsid w:val="00BA0E0A"/>
    <w:rsid w:val="00BA537C"/>
    <w:rsid w:val="00BA604F"/>
    <w:rsid w:val="00BA6714"/>
    <w:rsid w:val="00BA689A"/>
    <w:rsid w:val="00BA7A5F"/>
    <w:rsid w:val="00BB061F"/>
    <w:rsid w:val="00BB1279"/>
    <w:rsid w:val="00BB21B2"/>
    <w:rsid w:val="00BB3744"/>
    <w:rsid w:val="00BB51E9"/>
    <w:rsid w:val="00BB6F6D"/>
    <w:rsid w:val="00BC008A"/>
    <w:rsid w:val="00BC0D43"/>
    <w:rsid w:val="00BC0DCE"/>
    <w:rsid w:val="00BC390C"/>
    <w:rsid w:val="00BC42FB"/>
    <w:rsid w:val="00BC5373"/>
    <w:rsid w:val="00BC5654"/>
    <w:rsid w:val="00BC6902"/>
    <w:rsid w:val="00BC6E6B"/>
    <w:rsid w:val="00BC6E79"/>
    <w:rsid w:val="00BC7F1B"/>
    <w:rsid w:val="00BD46ED"/>
    <w:rsid w:val="00BD559F"/>
    <w:rsid w:val="00BD7269"/>
    <w:rsid w:val="00BD7886"/>
    <w:rsid w:val="00BE1553"/>
    <w:rsid w:val="00BE56D0"/>
    <w:rsid w:val="00BE6255"/>
    <w:rsid w:val="00BF0CE5"/>
    <w:rsid w:val="00BF0F70"/>
    <w:rsid w:val="00BF123C"/>
    <w:rsid w:val="00BF286A"/>
    <w:rsid w:val="00BF2D45"/>
    <w:rsid w:val="00BF7790"/>
    <w:rsid w:val="00C00049"/>
    <w:rsid w:val="00C005EC"/>
    <w:rsid w:val="00C0364B"/>
    <w:rsid w:val="00C06462"/>
    <w:rsid w:val="00C11505"/>
    <w:rsid w:val="00C12EDD"/>
    <w:rsid w:val="00C144C6"/>
    <w:rsid w:val="00C149AA"/>
    <w:rsid w:val="00C21C1A"/>
    <w:rsid w:val="00C221A1"/>
    <w:rsid w:val="00C2523A"/>
    <w:rsid w:val="00C25803"/>
    <w:rsid w:val="00C323A6"/>
    <w:rsid w:val="00C32455"/>
    <w:rsid w:val="00C324F8"/>
    <w:rsid w:val="00C32B67"/>
    <w:rsid w:val="00C33DA2"/>
    <w:rsid w:val="00C404E3"/>
    <w:rsid w:val="00C41151"/>
    <w:rsid w:val="00C43818"/>
    <w:rsid w:val="00C50E72"/>
    <w:rsid w:val="00C51D58"/>
    <w:rsid w:val="00C52B81"/>
    <w:rsid w:val="00C560B0"/>
    <w:rsid w:val="00C602F2"/>
    <w:rsid w:val="00C60460"/>
    <w:rsid w:val="00C60D82"/>
    <w:rsid w:val="00C611BB"/>
    <w:rsid w:val="00C63B76"/>
    <w:rsid w:val="00C64441"/>
    <w:rsid w:val="00C6512C"/>
    <w:rsid w:val="00C67E6E"/>
    <w:rsid w:val="00C7077A"/>
    <w:rsid w:val="00C742D4"/>
    <w:rsid w:val="00C76542"/>
    <w:rsid w:val="00C76E36"/>
    <w:rsid w:val="00C772A7"/>
    <w:rsid w:val="00C772DE"/>
    <w:rsid w:val="00C778AE"/>
    <w:rsid w:val="00C81DCB"/>
    <w:rsid w:val="00C83D0C"/>
    <w:rsid w:val="00C860FC"/>
    <w:rsid w:val="00C86AAB"/>
    <w:rsid w:val="00C91843"/>
    <w:rsid w:val="00C919A7"/>
    <w:rsid w:val="00C93BD5"/>
    <w:rsid w:val="00CA2966"/>
    <w:rsid w:val="00CA5A96"/>
    <w:rsid w:val="00CA6883"/>
    <w:rsid w:val="00CB005A"/>
    <w:rsid w:val="00CB0840"/>
    <w:rsid w:val="00CB176F"/>
    <w:rsid w:val="00CB26BE"/>
    <w:rsid w:val="00CB26C3"/>
    <w:rsid w:val="00CB5206"/>
    <w:rsid w:val="00CB6CE5"/>
    <w:rsid w:val="00CC0EF4"/>
    <w:rsid w:val="00CC11B1"/>
    <w:rsid w:val="00CC158D"/>
    <w:rsid w:val="00CC3EB7"/>
    <w:rsid w:val="00CC5DB6"/>
    <w:rsid w:val="00CC63FA"/>
    <w:rsid w:val="00CD145D"/>
    <w:rsid w:val="00CD5E96"/>
    <w:rsid w:val="00CE1410"/>
    <w:rsid w:val="00CE3F96"/>
    <w:rsid w:val="00CE4576"/>
    <w:rsid w:val="00CE6523"/>
    <w:rsid w:val="00CE774A"/>
    <w:rsid w:val="00CF2157"/>
    <w:rsid w:val="00CF52D3"/>
    <w:rsid w:val="00CF5B4C"/>
    <w:rsid w:val="00CF6061"/>
    <w:rsid w:val="00D00121"/>
    <w:rsid w:val="00D00B76"/>
    <w:rsid w:val="00D00D26"/>
    <w:rsid w:val="00D036BE"/>
    <w:rsid w:val="00D049DA"/>
    <w:rsid w:val="00D06F6D"/>
    <w:rsid w:val="00D071BD"/>
    <w:rsid w:val="00D07D1E"/>
    <w:rsid w:val="00D12F28"/>
    <w:rsid w:val="00D13482"/>
    <w:rsid w:val="00D15111"/>
    <w:rsid w:val="00D15E1F"/>
    <w:rsid w:val="00D21739"/>
    <w:rsid w:val="00D239AD"/>
    <w:rsid w:val="00D2409F"/>
    <w:rsid w:val="00D263BD"/>
    <w:rsid w:val="00D2721B"/>
    <w:rsid w:val="00D30547"/>
    <w:rsid w:val="00D325AA"/>
    <w:rsid w:val="00D325B9"/>
    <w:rsid w:val="00D33678"/>
    <w:rsid w:val="00D336E1"/>
    <w:rsid w:val="00D33D0D"/>
    <w:rsid w:val="00D34883"/>
    <w:rsid w:val="00D36C66"/>
    <w:rsid w:val="00D37163"/>
    <w:rsid w:val="00D429B3"/>
    <w:rsid w:val="00D465C2"/>
    <w:rsid w:val="00D47E72"/>
    <w:rsid w:val="00D51FB2"/>
    <w:rsid w:val="00D52559"/>
    <w:rsid w:val="00D54BF5"/>
    <w:rsid w:val="00D565D8"/>
    <w:rsid w:val="00D56C19"/>
    <w:rsid w:val="00D57F4E"/>
    <w:rsid w:val="00D605B0"/>
    <w:rsid w:val="00D634B7"/>
    <w:rsid w:val="00D63D58"/>
    <w:rsid w:val="00D642AA"/>
    <w:rsid w:val="00D649C9"/>
    <w:rsid w:val="00D65C51"/>
    <w:rsid w:val="00D70EAD"/>
    <w:rsid w:val="00D71860"/>
    <w:rsid w:val="00D71F7E"/>
    <w:rsid w:val="00D72A62"/>
    <w:rsid w:val="00D730EA"/>
    <w:rsid w:val="00D731F1"/>
    <w:rsid w:val="00D73417"/>
    <w:rsid w:val="00D7684F"/>
    <w:rsid w:val="00D77DCB"/>
    <w:rsid w:val="00D808BD"/>
    <w:rsid w:val="00D81578"/>
    <w:rsid w:val="00D8196C"/>
    <w:rsid w:val="00D82DE3"/>
    <w:rsid w:val="00D868C4"/>
    <w:rsid w:val="00D869B8"/>
    <w:rsid w:val="00D8790C"/>
    <w:rsid w:val="00D95FEC"/>
    <w:rsid w:val="00D97B9B"/>
    <w:rsid w:val="00DA07F8"/>
    <w:rsid w:val="00DA09E1"/>
    <w:rsid w:val="00DA2496"/>
    <w:rsid w:val="00DA2994"/>
    <w:rsid w:val="00DA2C3C"/>
    <w:rsid w:val="00DA2EFD"/>
    <w:rsid w:val="00DA3636"/>
    <w:rsid w:val="00DA4EC5"/>
    <w:rsid w:val="00DB0C30"/>
    <w:rsid w:val="00DB2FE1"/>
    <w:rsid w:val="00DB6F00"/>
    <w:rsid w:val="00DC05C3"/>
    <w:rsid w:val="00DC23DA"/>
    <w:rsid w:val="00DC6F09"/>
    <w:rsid w:val="00DD0666"/>
    <w:rsid w:val="00DD160F"/>
    <w:rsid w:val="00DD18F6"/>
    <w:rsid w:val="00DD1F11"/>
    <w:rsid w:val="00DD5FB5"/>
    <w:rsid w:val="00DD6C00"/>
    <w:rsid w:val="00DE25AA"/>
    <w:rsid w:val="00DE3151"/>
    <w:rsid w:val="00DE39C4"/>
    <w:rsid w:val="00DE6075"/>
    <w:rsid w:val="00DE774E"/>
    <w:rsid w:val="00DF0EC3"/>
    <w:rsid w:val="00E023CE"/>
    <w:rsid w:val="00E02EA2"/>
    <w:rsid w:val="00E0371E"/>
    <w:rsid w:val="00E04855"/>
    <w:rsid w:val="00E05079"/>
    <w:rsid w:val="00E0616F"/>
    <w:rsid w:val="00E07685"/>
    <w:rsid w:val="00E07C57"/>
    <w:rsid w:val="00E07F7A"/>
    <w:rsid w:val="00E11A6A"/>
    <w:rsid w:val="00E1385D"/>
    <w:rsid w:val="00E145D5"/>
    <w:rsid w:val="00E1505B"/>
    <w:rsid w:val="00E16D51"/>
    <w:rsid w:val="00E20DB3"/>
    <w:rsid w:val="00E232BB"/>
    <w:rsid w:val="00E2635C"/>
    <w:rsid w:val="00E303B8"/>
    <w:rsid w:val="00E32C08"/>
    <w:rsid w:val="00E333E5"/>
    <w:rsid w:val="00E34B89"/>
    <w:rsid w:val="00E3569B"/>
    <w:rsid w:val="00E410B6"/>
    <w:rsid w:val="00E421A9"/>
    <w:rsid w:val="00E42876"/>
    <w:rsid w:val="00E42E24"/>
    <w:rsid w:val="00E432DB"/>
    <w:rsid w:val="00E43421"/>
    <w:rsid w:val="00E452E7"/>
    <w:rsid w:val="00E462CA"/>
    <w:rsid w:val="00E46524"/>
    <w:rsid w:val="00E465B4"/>
    <w:rsid w:val="00E47102"/>
    <w:rsid w:val="00E47563"/>
    <w:rsid w:val="00E53D6D"/>
    <w:rsid w:val="00E54E81"/>
    <w:rsid w:val="00E5556A"/>
    <w:rsid w:val="00E5647F"/>
    <w:rsid w:val="00E60C12"/>
    <w:rsid w:val="00E61E0C"/>
    <w:rsid w:val="00E643D0"/>
    <w:rsid w:val="00E6678D"/>
    <w:rsid w:val="00E671D8"/>
    <w:rsid w:val="00E701B9"/>
    <w:rsid w:val="00E707E8"/>
    <w:rsid w:val="00E71387"/>
    <w:rsid w:val="00E74FE0"/>
    <w:rsid w:val="00E768F2"/>
    <w:rsid w:val="00E779F0"/>
    <w:rsid w:val="00E77BB7"/>
    <w:rsid w:val="00E7EDAF"/>
    <w:rsid w:val="00E80C1A"/>
    <w:rsid w:val="00E825CF"/>
    <w:rsid w:val="00E8262F"/>
    <w:rsid w:val="00E83F5B"/>
    <w:rsid w:val="00E86844"/>
    <w:rsid w:val="00E87B71"/>
    <w:rsid w:val="00E90D19"/>
    <w:rsid w:val="00E917A5"/>
    <w:rsid w:val="00E949C4"/>
    <w:rsid w:val="00E97559"/>
    <w:rsid w:val="00EA1097"/>
    <w:rsid w:val="00EA11CF"/>
    <w:rsid w:val="00EA1CE5"/>
    <w:rsid w:val="00EA3ABE"/>
    <w:rsid w:val="00EA4845"/>
    <w:rsid w:val="00EA5789"/>
    <w:rsid w:val="00EB0852"/>
    <w:rsid w:val="00EB260E"/>
    <w:rsid w:val="00EB2A42"/>
    <w:rsid w:val="00EB31D0"/>
    <w:rsid w:val="00EB53B8"/>
    <w:rsid w:val="00EB66B9"/>
    <w:rsid w:val="00EB7060"/>
    <w:rsid w:val="00EC0A7A"/>
    <w:rsid w:val="00EC1391"/>
    <w:rsid w:val="00EC234D"/>
    <w:rsid w:val="00EC5C93"/>
    <w:rsid w:val="00EC6846"/>
    <w:rsid w:val="00EC686E"/>
    <w:rsid w:val="00EC7C78"/>
    <w:rsid w:val="00EC7E8B"/>
    <w:rsid w:val="00ED0648"/>
    <w:rsid w:val="00ED13E1"/>
    <w:rsid w:val="00ED1762"/>
    <w:rsid w:val="00ED2E74"/>
    <w:rsid w:val="00ED3CC9"/>
    <w:rsid w:val="00ED47D5"/>
    <w:rsid w:val="00ED581F"/>
    <w:rsid w:val="00ED5CDE"/>
    <w:rsid w:val="00ED6424"/>
    <w:rsid w:val="00ED6E15"/>
    <w:rsid w:val="00ED7310"/>
    <w:rsid w:val="00ED76BF"/>
    <w:rsid w:val="00EE3A0D"/>
    <w:rsid w:val="00EE5A6D"/>
    <w:rsid w:val="00EE6957"/>
    <w:rsid w:val="00EF1428"/>
    <w:rsid w:val="00EF338E"/>
    <w:rsid w:val="00EF4896"/>
    <w:rsid w:val="00EF5E0C"/>
    <w:rsid w:val="00EF5EEC"/>
    <w:rsid w:val="00F02446"/>
    <w:rsid w:val="00F0591E"/>
    <w:rsid w:val="00F12489"/>
    <w:rsid w:val="00F1630C"/>
    <w:rsid w:val="00F2001F"/>
    <w:rsid w:val="00F227E2"/>
    <w:rsid w:val="00F22D7A"/>
    <w:rsid w:val="00F24219"/>
    <w:rsid w:val="00F24F53"/>
    <w:rsid w:val="00F30036"/>
    <w:rsid w:val="00F31814"/>
    <w:rsid w:val="00F31FC4"/>
    <w:rsid w:val="00F333C9"/>
    <w:rsid w:val="00F341D9"/>
    <w:rsid w:val="00F342E6"/>
    <w:rsid w:val="00F35D56"/>
    <w:rsid w:val="00F364D7"/>
    <w:rsid w:val="00F368D2"/>
    <w:rsid w:val="00F378C1"/>
    <w:rsid w:val="00F37C3B"/>
    <w:rsid w:val="00F37DB8"/>
    <w:rsid w:val="00F403D4"/>
    <w:rsid w:val="00F42282"/>
    <w:rsid w:val="00F42294"/>
    <w:rsid w:val="00F431AB"/>
    <w:rsid w:val="00F447C5"/>
    <w:rsid w:val="00F45286"/>
    <w:rsid w:val="00F473C1"/>
    <w:rsid w:val="00F50151"/>
    <w:rsid w:val="00F50D7F"/>
    <w:rsid w:val="00F50E8C"/>
    <w:rsid w:val="00F51247"/>
    <w:rsid w:val="00F54694"/>
    <w:rsid w:val="00F549C3"/>
    <w:rsid w:val="00F54E40"/>
    <w:rsid w:val="00F5575D"/>
    <w:rsid w:val="00F57BA1"/>
    <w:rsid w:val="00F60794"/>
    <w:rsid w:val="00F60D30"/>
    <w:rsid w:val="00F61CD3"/>
    <w:rsid w:val="00F63DA2"/>
    <w:rsid w:val="00F63DC5"/>
    <w:rsid w:val="00F656DE"/>
    <w:rsid w:val="00F66960"/>
    <w:rsid w:val="00F71E92"/>
    <w:rsid w:val="00F73091"/>
    <w:rsid w:val="00F73BAB"/>
    <w:rsid w:val="00F74AF9"/>
    <w:rsid w:val="00F779F0"/>
    <w:rsid w:val="00F82AA4"/>
    <w:rsid w:val="00F86891"/>
    <w:rsid w:val="00F9249D"/>
    <w:rsid w:val="00F92FEE"/>
    <w:rsid w:val="00FA07BB"/>
    <w:rsid w:val="00FA0928"/>
    <w:rsid w:val="00FA33A2"/>
    <w:rsid w:val="00FA34A4"/>
    <w:rsid w:val="00FA3A59"/>
    <w:rsid w:val="00FA5915"/>
    <w:rsid w:val="00FA6DE9"/>
    <w:rsid w:val="00FA739B"/>
    <w:rsid w:val="00FB0DCA"/>
    <w:rsid w:val="00FB12FF"/>
    <w:rsid w:val="00FB1A21"/>
    <w:rsid w:val="00FB217C"/>
    <w:rsid w:val="00FB497B"/>
    <w:rsid w:val="00FB4A57"/>
    <w:rsid w:val="00FB5359"/>
    <w:rsid w:val="00FC0B83"/>
    <w:rsid w:val="00FC0D01"/>
    <w:rsid w:val="00FC1047"/>
    <w:rsid w:val="00FC128B"/>
    <w:rsid w:val="00FC1962"/>
    <w:rsid w:val="00FC1D03"/>
    <w:rsid w:val="00FC5F2F"/>
    <w:rsid w:val="00FC6A2A"/>
    <w:rsid w:val="00FC6D66"/>
    <w:rsid w:val="00FD1143"/>
    <w:rsid w:val="00FE1079"/>
    <w:rsid w:val="00FE1336"/>
    <w:rsid w:val="00FE5222"/>
    <w:rsid w:val="00FF08C0"/>
    <w:rsid w:val="00FF1FE8"/>
    <w:rsid w:val="00FF2EEA"/>
    <w:rsid w:val="00FF3A68"/>
    <w:rsid w:val="00FF3B91"/>
    <w:rsid w:val="00FF4700"/>
    <w:rsid w:val="00FF4D68"/>
    <w:rsid w:val="00FF53A1"/>
    <w:rsid w:val="00FF66A2"/>
    <w:rsid w:val="01D1F897"/>
    <w:rsid w:val="01FBD661"/>
    <w:rsid w:val="02522864"/>
    <w:rsid w:val="02818D59"/>
    <w:rsid w:val="0282999E"/>
    <w:rsid w:val="02CFCA02"/>
    <w:rsid w:val="02F6AEA0"/>
    <w:rsid w:val="02F93A39"/>
    <w:rsid w:val="0353DEC3"/>
    <w:rsid w:val="03A49B8C"/>
    <w:rsid w:val="03B153D6"/>
    <w:rsid w:val="03CD9881"/>
    <w:rsid w:val="03FF5005"/>
    <w:rsid w:val="04603CA3"/>
    <w:rsid w:val="04BB65E9"/>
    <w:rsid w:val="04EFAF24"/>
    <w:rsid w:val="04F3EDB4"/>
    <w:rsid w:val="0565D345"/>
    <w:rsid w:val="05B1215D"/>
    <w:rsid w:val="05D16CB4"/>
    <w:rsid w:val="05FB7104"/>
    <w:rsid w:val="061438D7"/>
    <w:rsid w:val="0644BB83"/>
    <w:rsid w:val="065AD129"/>
    <w:rsid w:val="0664BE6B"/>
    <w:rsid w:val="06A5A583"/>
    <w:rsid w:val="06AC1E87"/>
    <w:rsid w:val="06BF780B"/>
    <w:rsid w:val="06D8A068"/>
    <w:rsid w:val="071D752A"/>
    <w:rsid w:val="0724A588"/>
    <w:rsid w:val="078B4BD5"/>
    <w:rsid w:val="0795171A"/>
    <w:rsid w:val="07AFD667"/>
    <w:rsid w:val="07BEC5F2"/>
    <w:rsid w:val="07C6BB02"/>
    <w:rsid w:val="07D0B28F"/>
    <w:rsid w:val="07D14DE4"/>
    <w:rsid w:val="08501371"/>
    <w:rsid w:val="08B887B2"/>
    <w:rsid w:val="08D81888"/>
    <w:rsid w:val="08F155D2"/>
    <w:rsid w:val="09271C36"/>
    <w:rsid w:val="096F76FE"/>
    <w:rsid w:val="0984FD1E"/>
    <w:rsid w:val="0993B818"/>
    <w:rsid w:val="09D86D7D"/>
    <w:rsid w:val="09EBC768"/>
    <w:rsid w:val="0A17533B"/>
    <w:rsid w:val="0A816FBB"/>
    <w:rsid w:val="0A9228CF"/>
    <w:rsid w:val="0B12AA26"/>
    <w:rsid w:val="0B5C4E39"/>
    <w:rsid w:val="0B93BE0F"/>
    <w:rsid w:val="0C07365B"/>
    <w:rsid w:val="0C28D5D1"/>
    <w:rsid w:val="0C319DB8"/>
    <w:rsid w:val="0C83B9B1"/>
    <w:rsid w:val="0CF3E9DE"/>
    <w:rsid w:val="0D1998D4"/>
    <w:rsid w:val="0D1FDE98"/>
    <w:rsid w:val="0D6E5594"/>
    <w:rsid w:val="0D6FA779"/>
    <w:rsid w:val="0D8A8AAB"/>
    <w:rsid w:val="0E30CF02"/>
    <w:rsid w:val="0E4D5C05"/>
    <w:rsid w:val="0EA6102E"/>
    <w:rsid w:val="0F1262EE"/>
    <w:rsid w:val="0F299F47"/>
    <w:rsid w:val="0F425B1C"/>
    <w:rsid w:val="0FC8EA88"/>
    <w:rsid w:val="0FE5BABF"/>
    <w:rsid w:val="10248B31"/>
    <w:rsid w:val="10417189"/>
    <w:rsid w:val="104BC696"/>
    <w:rsid w:val="10665A51"/>
    <w:rsid w:val="1293B69F"/>
    <w:rsid w:val="12A3DB0F"/>
    <w:rsid w:val="12DAC0CE"/>
    <w:rsid w:val="130A706D"/>
    <w:rsid w:val="131346FC"/>
    <w:rsid w:val="1352BCE6"/>
    <w:rsid w:val="137CF054"/>
    <w:rsid w:val="13CDBB9A"/>
    <w:rsid w:val="142862BB"/>
    <w:rsid w:val="144F9860"/>
    <w:rsid w:val="14633278"/>
    <w:rsid w:val="152DFDC2"/>
    <w:rsid w:val="157B182A"/>
    <w:rsid w:val="15993A73"/>
    <w:rsid w:val="15B3B803"/>
    <w:rsid w:val="160B0D26"/>
    <w:rsid w:val="1611D332"/>
    <w:rsid w:val="1705432B"/>
    <w:rsid w:val="172075E5"/>
    <w:rsid w:val="172D6852"/>
    <w:rsid w:val="17F91FF0"/>
    <w:rsid w:val="18681352"/>
    <w:rsid w:val="191DE6CC"/>
    <w:rsid w:val="19309F92"/>
    <w:rsid w:val="198D1385"/>
    <w:rsid w:val="19C9686B"/>
    <w:rsid w:val="19E92282"/>
    <w:rsid w:val="1A8975AE"/>
    <w:rsid w:val="1AF3C4B3"/>
    <w:rsid w:val="1B55D386"/>
    <w:rsid w:val="1B5CBABE"/>
    <w:rsid w:val="1B78D812"/>
    <w:rsid w:val="1BEE058D"/>
    <w:rsid w:val="1BEF539A"/>
    <w:rsid w:val="1C21A80C"/>
    <w:rsid w:val="1C79C56D"/>
    <w:rsid w:val="1D736E2F"/>
    <w:rsid w:val="1DA611C5"/>
    <w:rsid w:val="1E10226F"/>
    <w:rsid w:val="1E6B2BE1"/>
    <w:rsid w:val="1E76F968"/>
    <w:rsid w:val="1EB59EF0"/>
    <w:rsid w:val="1F3142E4"/>
    <w:rsid w:val="1F41E226"/>
    <w:rsid w:val="1FA2DA44"/>
    <w:rsid w:val="1FA6FD76"/>
    <w:rsid w:val="1FF1DD1A"/>
    <w:rsid w:val="201E4A5B"/>
    <w:rsid w:val="2028B6C0"/>
    <w:rsid w:val="20753923"/>
    <w:rsid w:val="20A1C82C"/>
    <w:rsid w:val="20ABD97D"/>
    <w:rsid w:val="20B1047C"/>
    <w:rsid w:val="20BFD2E8"/>
    <w:rsid w:val="20EFA139"/>
    <w:rsid w:val="215D9B73"/>
    <w:rsid w:val="2170379F"/>
    <w:rsid w:val="2170410E"/>
    <w:rsid w:val="2177531F"/>
    <w:rsid w:val="21AE9A2A"/>
    <w:rsid w:val="21B4DDEE"/>
    <w:rsid w:val="21F249DC"/>
    <w:rsid w:val="2239798F"/>
    <w:rsid w:val="22ADB5B5"/>
    <w:rsid w:val="22FFB5CB"/>
    <w:rsid w:val="230BE178"/>
    <w:rsid w:val="2333D6FC"/>
    <w:rsid w:val="23BC0C63"/>
    <w:rsid w:val="23E651F6"/>
    <w:rsid w:val="23EBBE7B"/>
    <w:rsid w:val="24266D3C"/>
    <w:rsid w:val="24487C06"/>
    <w:rsid w:val="247BDA35"/>
    <w:rsid w:val="24E63AEC"/>
    <w:rsid w:val="25355B83"/>
    <w:rsid w:val="25AAB9C7"/>
    <w:rsid w:val="25BE94D7"/>
    <w:rsid w:val="264E2D5E"/>
    <w:rsid w:val="26DC8288"/>
    <w:rsid w:val="26E28E0C"/>
    <w:rsid w:val="26EA5441"/>
    <w:rsid w:val="272A09EA"/>
    <w:rsid w:val="274E38CF"/>
    <w:rsid w:val="2759ABEE"/>
    <w:rsid w:val="27CA61D7"/>
    <w:rsid w:val="284ADE48"/>
    <w:rsid w:val="28630220"/>
    <w:rsid w:val="28A96F31"/>
    <w:rsid w:val="290F9C43"/>
    <w:rsid w:val="297A5C03"/>
    <w:rsid w:val="2989521F"/>
    <w:rsid w:val="2999E883"/>
    <w:rsid w:val="29C25BF3"/>
    <w:rsid w:val="2A7DDF5C"/>
    <w:rsid w:val="2AB8C79A"/>
    <w:rsid w:val="2ABE3A9A"/>
    <w:rsid w:val="2B029ACB"/>
    <w:rsid w:val="2B28B839"/>
    <w:rsid w:val="2B51AFE9"/>
    <w:rsid w:val="2C0153FE"/>
    <w:rsid w:val="2C5A0AFB"/>
    <w:rsid w:val="2C77A2C3"/>
    <w:rsid w:val="2C77AE50"/>
    <w:rsid w:val="2C84AA9D"/>
    <w:rsid w:val="2CF93A57"/>
    <w:rsid w:val="2D783498"/>
    <w:rsid w:val="2DADC8B9"/>
    <w:rsid w:val="2DF1A646"/>
    <w:rsid w:val="2E409578"/>
    <w:rsid w:val="2E456F92"/>
    <w:rsid w:val="2E64F71B"/>
    <w:rsid w:val="2F4830F7"/>
    <w:rsid w:val="2F5FF376"/>
    <w:rsid w:val="2F698A06"/>
    <w:rsid w:val="2F825849"/>
    <w:rsid w:val="2F852FC8"/>
    <w:rsid w:val="2F8C38BD"/>
    <w:rsid w:val="2FA3DCF5"/>
    <w:rsid w:val="2FBCD3EA"/>
    <w:rsid w:val="3028FFA1"/>
    <w:rsid w:val="30701B0B"/>
    <w:rsid w:val="3112F2FB"/>
    <w:rsid w:val="31236E18"/>
    <w:rsid w:val="31621D96"/>
    <w:rsid w:val="318D2204"/>
    <w:rsid w:val="319C97DD"/>
    <w:rsid w:val="31D34C7E"/>
    <w:rsid w:val="3288EEEA"/>
    <w:rsid w:val="32ABD97E"/>
    <w:rsid w:val="32EE7921"/>
    <w:rsid w:val="33003A5D"/>
    <w:rsid w:val="332CAD8C"/>
    <w:rsid w:val="3335F4E9"/>
    <w:rsid w:val="33550A62"/>
    <w:rsid w:val="339B7636"/>
    <w:rsid w:val="33C8D749"/>
    <w:rsid w:val="34190EBB"/>
    <w:rsid w:val="34D4389F"/>
    <w:rsid w:val="34D48493"/>
    <w:rsid w:val="35B9DBF2"/>
    <w:rsid w:val="35BFF355"/>
    <w:rsid w:val="364D3110"/>
    <w:rsid w:val="36EC18F1"/>
    <w:rsid w:val="37F8EE4D"/>
    <w:rsid w:val="382CF7A6"/>
    <w:rsid w:val="385C9E27"/>
    <w:rsid w:val="38CD9612"/>
    <w:rsid w:val="38DF4089"/>
    <w:rsid w:val="3907B9CE"/>
    <w:rsid w:val="393B264C"/>
    <w:rsid w:val="395DBAA5"/>
    <w:rsid w:val="39B6B98A"/>
    <w:rsid w:val="3A7B10EA"/>
    <w:rsid w:val="3AA0ACE4"/>
    <w:rsid w:val="3AE4442C"/>
    <w:rsid w:val="3B48A522"/>
    <w:rsid w:val="3B590C0E"/>
    <w:rsid w:val="3B5A6563"/>
    <w:rsid w:val="3B63C57A"/>
    <w:rsid w:val="3B8361C5"/>
    <w:rsid w:val="3BAAAE56"/>
    <w:rsid w:val="3BC1100C"/>
    <w:rsid w:val="3BD50773"/>
    <w:rsid w:val="3BF0DBF6"/>
    <w:rsid w:val="3C3A1B99"/>
    <w:rsid w:val="3C84C76F"/>
    <w:rsid w:val="3CA2BBED"/>
    <w:rsid w:val="3CB84237"/>
    <w:rsid w:val="3D107933"/>
    <w:rsid w:val="3D37F996"/>
    <w:rsid w:val="3DB385EE"/>
    <w:rsid w:val="3E8045E4"/>
    <w:rsid w:val="3EA8AE32"/>
    <w:rsid w:val="3F273F5A"/>
    <w:rsid w:val="3F48110D"/>
    <w:rsid w:val="3F59564F"/>
    <w:rsid w:val="3F9715FD"/>
    <w:rsid w:val="3FAC6136"/>
    <w:rsid w:val="401C1645"/>
    <w:rsid w:val="40322629"/>
    <w:rsid w:val="405768DF"/>
    <w:rsid w:val="40580C9A"/>
    <w:rsid w:val="40C1D583"/>
    <w:rsid w:val="4152F36F"/>
    <w:rsid w:val="41556661"/>
    <w:rsid w:val="416D604F"/>
    <w:rsid w:val="4172256E"/>
    <w:rsid w:val="42143EAF"/>
    <w:rsid w:val="421CD9B8"/>
    <w:rsid w:val="42710CB6"/>
    <w:rsid w:val="42C68281"/>
    <w:rsid w:val="42F8D514"/>
    <w:rsid w:val="4354A1FA"/>
    <w:rsid w:val="438C98AB"/>
    <w:rsid w:val="44A9C630"/>
    <w:rsid w:val="44C286EC"/>
    <w:rsid w:val="44EFC80A"/>
    <w:rsid w:val="44F885FC"/>
    <w:rsid w:val="44FC23D8"/>
    <w:rsid w:val="450C607A"/>
    <w:rsid w:val="450C6EA4"/>
    <w:rsid w:val="45168A65"/>
    <w:rsid w:val="45A56F76"/>
    <w:rsid w:val="45AD589C"/>
    <w:rsid w:val="462F31B6"/>
    <w:rsid w:val="465FCCCF"/>
    <w:rsid w:val="466BE110"/>
    <w:rsid w:val="46B1D812"/>
    <w:rsid w:val="475993F2"/>
    <w:rsid w:val="47CC42BD"/>
    <w:rsid w:val="482A36A5"/>
    <w:rsid w:val="486F6DDE"/>
    <w:rsid w:val="48DC2A5F"/>
    <w:rsid w:val="4915553F"/>
    <w:rsid w:val="497025B7"/>
    <w:rsid w:val="49AE2014"/>
    <w:rsid w:val="49BD29AA"/>
    <w:rsid w:val="49C81163"/>
    <w:rsid w:val="4A23C762"/>
    <w:rsid w:val="4A36DF86"/>
    <w:rsid w:val="4A36F250"/>
    <w:rsid w:val="4AC477AE"/>
    <w:rsid w:val="4ADCC3C7"/>
    <w:rsid w:val="4B58EC81"/>
    <w:rsid w:val="4B61D767"/>
    <w:rsid w:val="4B9BFDA8"/>
    <w:rsid w:val="4BA39EB7"/>
    <w:rsid w:val="4BAE0C74"/>
    <w:rsid w:val="4C153DD5"/>
    <w:rsid w:val="4C8BF0EA"/>
    <w:rsid w:val="4C967511"/>
    <w:rsid w:val="4CB749E4"/>
    <w:rsid w:val="4CEF92BE"/>
    <w:rsid w:val="4D573E25"/>
    <w:rsid w:val="4D985039"/>
    <w:rsid w:val="4DAFAD19"/>
    <w:rsid w:val="4DC29846"/>
    <w:rsid w:val="4DCEF9E9"/>
    <w:rsid w:val="4DD02A89"/>
    <w:rsid w:val="4DD85612"/>
    <w:rsid w:val="4DE191B0"/>
    <w:rsid w:val="4DE8B399"/>
    <w:rsid w:val="4DF84109"/>
    <w:rsid w:val="4E0E11AD"/>
    <w:rsid w:val="4E1C825B"/>
    <w:rsid w:val="4E27C14B"/>
    <w:rsid w:val="4E350B3E"/>
    <w:rsid w:val="4E559466"/>
    <w:rsid w:val="4E864121"/>
    <w:rsid w:val="4EFB4BE8"/>
    <w:rsid w:val="4F4B7D7A"/>
    <w:rsid w:val="4FFB1224"/>
    <w:rsid w:val="5029FA7D"/>
    <w:rsid w:val="507E5ED3"/>
    <w:rsid w:val="50931AE7"/>
    <w:rsid w:val="50FF3136"/>
    <w:rsid w:val="51240556"/>
    <w:rsid w:val="51308D87"/>
    <w:rsid w:val="51422EEC"/>
    <w:rsid w:val="5176286D"/>
    <w:rsid w:val="518FFC25"/>
    <w:rsid w:val="51D02DF1"/>
    <w:rsid w:val="52232371"/>
    <w:rsid w:val="522B8036"/>
    <w:rsid w:val="52BAE271"/>
    <w:rsid w:val="531DA7F2"/>
    <w:rsid w:val="532802FD"/>
    <w:rsid w:val="535374FB"/>
    <w:rsid w:val="53837CD3"/>
    <w:rsid w:val="53DA3AF3"/>
    <w:rsid w:val="5417DC8C"/>
    <w:rsid w:val="544923EE"/>
    <w:rsid w:val="54A47A58"/>
    <w:rsid w:val="54AAC93F"/>
    <w:rsid w:val="54BE7E9C"/>
    <w:rsid w:val="54C3CFB9"/>
    <w:rsid w:val="54CCF433"/>
    <w:rsid w:val="551442F2"/>
    <w:rsid w:val="55211E66"/>
    <w:rsid w:val="5530267E"/>
    <w:rsid w:val="55B481CE"/>
    <w:rsid w:val="55F5202E"/>
    <w:rsid w:val="56055603"/>
    <w:rsid w:val="56907090"/>
    <w:rsid w:val="56A495CB"/>
    <w:rsid w:val="56A97AAE"/>
    <w:rsid w:val="56B1B15A"/>
    <w:rsid w:val="56C59B03"/>
    <w:rsid w:val="56C87FC9"/>
    <w:rsid w:val="56D51B05"/>
    <w:rsid w:val="57E569F1"/>
    <w:rsid w:val="57FF7842"/>
    <w:rsid w:val="583695A0"/>
    <w:rsid w:val="58E70DBC"/>
    <w:rsid w:val="59080273"/>
    <w:rsid w:val="591AA911"/>
    <w:rsid w:val="592ADB1A"/>
    <w:rsid w:val="59658EA7"/>
    <w:rsid w:val="59710165"/>
    <w:rsid w:val="59D02C78"/>
    <w:rsid w:val="59D5FB9D"/>
    <w:rsid w:val="59EB9757"/>
    <w:rsid w:val="5A2201D9"/>
    <w:rsid w:val="5A23A54F"/>
    <w:rsid w:val="5AA1E0E4"/>
    <w:rsid w:val="5AB3B6EB"/>
    <w:rsid w:val="5AC8E4DD"/>
    <w:rsid w:val="5ACED743"/>
    <w:rsid w:val="5B126B08"/>
    <w:rsid w:val="5B7538AA"/>
    <w:rsid w:val="5B79C1C3"/>
    <w:rsid w:val="5B99EA72"/>
    <w:rsid w:val="5BB18D5B"/>
    <w:rsid w:val="5BEEC301"/>
    <w:rsid w:val="5C243794"/>
    <w:rsid w:val="5C4F874C"/>
    <w:rsid w:val="5C517F47"/>
    <w:rsid w:val="5C9B5201"/>
    <w:rsid w:val="5CA0438A"/>
    <w:rsid w:val="5CE1E56F"/>
    <w:rsid w:val="5CE8EE2B"/>
    <w:rsid w:val="5D26C8D3"/>
    <w:rsid w:val="5D5353C3"/>
    <w:rsid w:val="5DBDB928"/>
    <w:rsid w:val="5DDC14D1"/>
    <w:rsid w:val="5DE6845F"/>
    <w:rsid w:val="5DEF7A86"/>
    <w:rsid w:val="5E144E41"/>
    <w:rsid w:val="5E18F9E2"/>
    <w:rsid w:val="5E8AA3AF"/>
    <w:rsid w:val="5ED5F044"/>
    <w:rsid w:val="5FC693A7"/>
    <w:rsid w:val="60D58815"/>
    <w:rsid w:val="60F7C112"/>
    <w:rsid w:val="6106336D"/>
    <w:rsid w:val="614AFDC3"/>
    <w:rsid w:val="617682E6"/>
    <w:rsid w:val="6194334C"/>
    <w:rsid w:val="6230D184"/>
    <w:rsid w:val="624E0A84"/>
    <w:rsid w:val="62800F2A"/>
    <w:rsid w:val="62C26CAA"/>
    <w:rsid w:val="6303C66E"/>
    <w:rsid w:val="6327972E"/>
    <w:rsid w:val="632B849D"/>
    <w:rsid w:val="633ECDDA"/>
    <w:rsid w:val="634F643E"/>
    <w:rsid w:val="6395C6C1"/>
    <w:rsid w:val="63A5D2A8"/>
    <w:rsid w:val="63EDCE90"/>
    <w:rsid w:val="641BDF8B"/>
    <w:rsid w:val="64AFADB7"/>
    <w:rsid w:val="64BB7A09"/>
    <w:rsid w:val="6541A309"/>
    <w:rsid w:val="65565EDA"/>
    <w:rsid w:val="6597F529"/>
    <w:rsid w:val="65C066C0"/>
    <w:rsid w:val="6612768C"/>
    <w:rsid w:val="663A2BF9"/>
    <w:rsid w:val="663D400C"/>
    <w:rsid w:val="6666715E"/>
    <w:rsid w:val="66CAFD82"/>
    <w:rsid w:val="66D9369C"/>
    <w:rsid w:val="66FBECC6"/>
    <w:rsid w:val="677CC2F8"/>
    <w:rsid w:val="677D617C"/>
    <w:rsid w:val="67B34392"/>
    <w:rsid w:val="67CB94EC"/>
    <w:rsid w:val="67F31ACB"/>
    <w:rsid w:val="67FAFE64"/>
    <w:rsid w:val="680822F4"/>
    <w:rsid w:val="6891EB26"/>
    <w:rsid w:val="68CF0514"/>
    <w:rsid w:val="68E35FA8"/>
    <w:rsid w:val="690B863F"/>
    <w:rsid w:val="691EA07F"/>
    <w:rsid w:val="69832355"/>
    <w:rsid w:val="699E33E0"/>
    <w:rsid w:val="6A22CEBF"/>
    <w:rsid w:val="6A5438AD"/>
    <w:rsid w:val="6AE3887C"/>
    <w:rsid w:val="6AE7D81F"/>
    <w:rsid w:val="6B31D1D4"/>
    <w:rsid w:val="6B3C7088"/>
    <w:rsid w:val="6B44C8F0"/>
    <w:rsid w:val="6B5CE390"/>
    <w:rsid w:val="6B666EEF"/>
    <w:rsid w:val="6BD2DC98"/>
    <w:rsid w:val="6BD49E13"/>
    <w:rsid w:val="6C3983C4"/>
    <w:rsid w:val="6C5DB599"/>
    <w:rsid w:val="6C930D3F"/>
    <w:rsid w:val="6D0E3045"/>
    <w:rsid w:val="6D3FC702"/>
    <w:rsid w:val="6DB4FC61"/>
    <w:rsid w:val="6DC1FC12"/>
    <w:rsid w:val="6DCC79B8"/>
    <w:rsid w:val="6DD490E0"/>
    <w:rsid w:val="6DD82A8D"/>
    <w:rsid w:val="6DEA8736"/>
    <w:rsid w:val="6E94CDB4"/>
    <w:rsid w:val="6E9E33BA"/>
    <w:rsid w:val="6EB3E6C4"/>
    <w:rsid w:val="6F01B0E7"/>
    <w:rsid w:val="6F73FAEE"/>
    <w:rsid w:val="6F76FDC9"/>
    <w:rsid w:val="6F7900D9"/>
    <w:rsid w:val="6FF24EAE"/>
    <w:rsid w:val="6FF264D9"/>
    <w:rsid w:val="6FFC84A8"/>
    <w:rsid w:val="7012E00C"/>
    <w:rsid w:val="7019F1C9"/>
    <w:rsid w:val="708DF652"/>
    <w:rsid w:val="709306C6"/>
    <w:rsid w:val="70BFCBDE"/>
    <w:rsid w:val="70C6D12F"/>
    <w:rsid w:val="70D8C746"/>
    <w:rsid w:val="711ABDAD"/>
    <w:rsid w:val="7152CA00"/>
    <w:rsid w:val="715719A3"/>
    <w:rsid w:val="717F3BE0"/>
    <w:rsid w:val="71875500"/>
    <w:rsid w:val="718E353A"/>
    <w:rsid w:val="71921D03"/>
    <w:rsid w:val="71F6F1CD"/>
    <w:rsid w:val="72068242"/>
    <w:rsid w:val="72F2EA04"/>
    <w:rsid w:val="7338BD44"/>
    <w:rsid w:val="739153EC"/>
    <w:rsid w:val="73B3D716"/>
    <w:rsid w:val="73FCADCD"/>
    <w:rsid w:val="7408DC20"/>
    <w:rsid w:val="7415DB08"/>
    <w:rsid w:val="7417E970"/>
    <w:rsid w:val="74484529"/>
    <w:rsid w:val="745A5725"/>
    <w:rsid w:val="74958393"/>
    <w:rsid w:val="74C785F6"/>
    <w:rsid w:val="74D16ACA"/>
    <w:rsid w:val="75099DFB"/>
    <w:rsid w:val="756998C6"/>
    <w:rsid w:val="75DDA7CC"/>
    <w:rsid w:val="75E33C72"/>
    <w:rsid w:val="76238035"/>
    <w:rsid w:val="7661A65D"/>
    <w:rsid w:val="76635657"/>
    <w:rsid w:val="76B2CC0B"/>
    <w:rsid w:val="76C1A128"/>
    <w:rsid w:val="76C98EAE"/>
    <w:rsid w:val="76E727F2"/>
    <w:rsid w:val="76F91A1D"/>
    <w:rsid w:val="770C4431"/>
    <w:rsid w:val="77918214"/>
    <w:rsid w:val="77C65B27"/>
    <w:rsid w:val="77EDEB64"/>
    <w:rsid w:val="77EE7D64"/>
    <w:rsid w:val="7830F8C3"/>
    <w:rsid w:val="783BCBBD"/>
    <w:rsid w:val="78655F0F"/>
    <w:rsid w:val="7893C9CA"/>
    <w:rsid w:val="78C12A74"/>
    <w:rsid w:val="78C8CEBB"/>
    <w:rsid w:val="7999471F"/>
    <w:rsid w:val="79C34411"/>
    <w:rsid w:val="7A34D898"/>
    <w:rsid w:val="7A4AA01C"/>
    <w:rsid w:val="7AE9FF44"/>
    <w:rsid w:val="7AED04DD"/>
    <w:rsid w:val="7BA5AAFE"/>
    <w:rsid w:val="7CC07352"/>
    <w:rsid w:val="7D2D1987"/>
    <w:rsid w:val="7D6C2D3C"/>
    <w:rsid w:val="7D816422"/>
    <w:rsid w:val="7DBF37D4"/>
    <w:rsid w:val="7E1E686F"/>
    <w:rsid w:val="7E3F390D"/>
    <w:rsid w:val="7EB9789B"/>
    <w:rsid w:val="7F0D46A3"/>
    <w:rsid w:val="7FF74334"/>
    <w:rsid w:val="7FF7D8A0"/>
    <w:rsid w:val="7FFC9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0C24"/>
  <w15:chartTrackingRefBased/>
  <w15:docId w15:val="{D1406C81-9F73-4076-91BA-41BCD247E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D43"/>
    <w:pPr>
      <w:spacing w:after="200" w:line="480" w:lineRule="auto"/>
    </w:pPr>
    <w:rPr>
      <w:rFonts w:asciiTheme="majorHAnsi" w:eastAsia="Calibri" w:hAnsiTheme="majorHAnsi"/>
    </w:rPr>
  </w:style>
  <w:style w:type="paragraph" w:styleId="Heading1">
    <w:name w:val="heading 1"/>
    <w:basedOn w:val="Normal"/>
    <w:next w:val="Normal"/>
    <w:link w:val="Heading1Char"/>
    <w:uiPriority w:val="9"/>
    <w:qFormat/>
    <w:rsid w:val="00E20DB3"/>
    <w:pPr>
      <w:keepNext/>
      <w:keepLines/>
      <w:spacing w:before="240" w:after="0" w:line="360" w:lineRule="auto"/>
      <w:outlineLvl w:val="0"/>
    </w:pPr>
    <w:rPr>
      <w:rFonts w:cstheme="majorBidi"/>
      <w:b/>
      <w:sz w:val="28"/>
      <w:szCs w:val="28"/>
    </w:rPr>
  </w:style>
  <w:style w:type="paragraph" w:styleId="Heading2">
    <w:name w:val="heading 2"/>
    <w:basedOn w:val="Normal"/>
    <w:next w:val="Normal"/>
    <w:link w:val="Heading2Char"/>
    <w:uiPriority w:val="9"/>
    <w:unhideWhenUsed/>
    <w:qFormat/>
    <w:rsid w:val="00471100"/>
    <w:pPr>
      <w:spacing w:line="360" w:lineRule="auto"/>
      <w:outlineLvl w:val="1"/>
    </w:pPr>
    <w:rPr>
      <w:b/>
      <w:bCs/>
      <w:shd w:val="clear" w:color="auto" w:fill="FFFFFF"/>
      <w:lang w:val="en-GB" w:eastAsia="en-GB"/>
    </w:rPr>
  </w:style>
  <w:style w:type="paragraph" w:styleId="Heading3">
    <w:name w:val="heading 3"/>
    <w:basedOn w:val="Normal"/>
    <w:next w:val="Normal"/>
    <w:link w:val="Heading3Char"/>
    <w:uiPriority w:val="9"/>
    <w:unhideWhenUsed/>
    <w:qFormat/>
    <w:rsid w:val="00471100"/>
    <w:pPr>
      <w:keepNext/>
      <w:keepLines/>
      <w:spacing w:before="40" w:after="0"/>
      <w:outlineLvl w:val="2"/>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2214DA"/>
    <w:rPr>
      <w:sz w:val="16"/>
      <w:szCs w:val="16"/>
    </w:rPr>
  </w:style>
  <w:style w:type="character" w:customStyle="1" w:styleId="CommentTextChar">
    <w:name w:val="Comment Text Char"/>
    <w:basedOn w:val="DefaultParagraphFont"/>
    <w:link w:val="CommentText"/>
    <w:uiPriority w:val="99"/>
    <w:qFormat/>
    <w:rsid w:val="002214DA"/>
    <w:rPr>
      <w:rFonts w:asciiTheme="majorHAnsi" w:hAnsiTheme="majorHAnsi"/>
      <w:sz w:val="20"/>
      <w:szCs w:val="20"/>
      <w:lang w:val="nl-NL"/>
    </w:rPr>
  </w:style>
  <w:style w:type="paragraph" w:styleId="CommentText">
    <w:name w:val="annotation text"/>
    <w:basedOn w:val="Normal"/>
    <w:link w:val="CommentTextChar"/>
    <w:uiPriority w:val="99"/>
    <w:unhideWhenUsed/>
    <w:qFormat/>
    <w:rsid w:val="002214DA"/>
    <w:pPr>
      <w:spacing w:line="240" w:lineRule="auto"/>
    </w:pPr>
    <w:rPr>
      <w:rFonts w:eastAsiaTheme="minorHAnsi"/>
      <w:sz w:val="20"/>
      <w:szCs w:val="20"/>
    </w:rPr>
  </w:style>
  <w:style w:type="character" w:customStyle="1" w:styleId="CommentTextChar1">
    <w:name w:val="Comment Text Char1"/>
    <w:basedOn w:val="DefaultParagraphFont"/>
    <w:uiPriority w:val="99"/>
    <w:semiHidden/>
    <w:rsid w:val="002214DA"/>
    <w:rPr>
      <w:rFonts w:asciiTheme="majorHAnsi" w:eastAsia="Calibri" w:hAnsiTheme="majorHAnsi"/>
      <w:sz w:val="20"/>
      <w:szCs w:val="20"/>
      <w:lang w:val="nl-NL"/>
    </w:rPr>
  </w:style>
  <w:style w:type="paragraph" w:styleId="Bibliography">
    <w:name w:val="Bibliography"/>
    <w:basedOn w:val="Normal"/>
    <w:next w:val="Normal"/>
    <w:uiPriority w:val="37"/>
    <w:unhideWhenUsed/>
    <w:qFormat/>
    <w:rsid w:val="002214DA"/>
    <w:pPr>
      <w:tabs>
        <w:tab w:val="left" w:pos="504"/>
      </w:tabs>
      <w:spacing w:after="240" w:line="240" w:lineRule="auto"/>
      <w:ind w:left="504" w:hanging="504"/>
    </w:pPr>
  </w:style>
  <w:style w:type="table" w:styleId="TableGrid">
    <w:name w:val="Table Grid"/>
    <w:basedOn w:val="TableNormal"/>
    <w:uiPriority w:val="59"/>
    <w:unhideWhenUsed/>
    <w:rsid w:val="00221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F7587"/>
    <w:pPr>
      <w:spacing w:after="0" w:line="240" w:lineRule="auto"/>
    </w:pPr>
    <w:rPr>
      <w:rFonts w:asciiTheme="majorHAnsi" w:eastAsia="Calibri" w:hAnsiTheme="majorHAnsi"/>
      <w:b/>
      <w:bCs/>
    </w:rPr>
  </w:style>
  <w:style w:type="paragraph" w:styleId="ListParagraph">
    <w:name w:val="List Paragraph"/>
    <w:basedOn w:val="Normal"/>
    <w:uiPriority w:val="34"/>
    <w:qFormat/>
    <w:rsid w:val="002214DA"/>
    <w:pPr>
      <w:ind w:left="720"/>
      <w:contextualSpacing/>
    </w:pPr>
  </w:style>
  <w:style w:type="paragraph" w:styleId="CommentSubject">
    <w:name w:val="annotation subject"/>
    <w:basedOn w:val="CommentText"/>
    <w:next w:val="CommentText"/>
    <w:link w:val="CommentSubjectChar"/>
    <w:uiPriority w:val="99"/>
    <w:semiHidden/>
    <w:unhideWhenUsed/>
    <w:rsid w:val="002214DA"/>
    <w:rPr>
      <w:rFonts w:eastAsia="Calibri"/>
      <w:b/>
      <w:bCs/>
    </w:rPr>
  </w:style>
  <w:style w:type="character" w:customStyle="1" w:styleId="CommentSubjectChar">
    <w:name w:val="Comment Subject Char"/>
    <w:basedOn w:val="CommentTextChar"/>
    <w:link w:val="CommentSubject"/>
    <w:uiPriority w:val="99"/>
    <w:semiHidden/>
    <w:rsid w:val="002214DA"/>
    <w:rPr>
      <w:rFonts w:asciiTheme="majorHAnsi" w:eastAsia="Calibri" w:hAnsiTheme="majorHAnsi"/>
      <w:b/>
      <w:bCs/>
      <w:sz w:val="20"/>
      <w:szCs w:val="20"/>
      <w:lang w:val="nl-NL"/>
    </w:rPr>
  </w:style>
  <w:style w:type="character" w:customStyle="1" w:styleId="Heading1Char">
    <w:name w:val="Heading 1 Char"/>
    <w:basedOn w:val="DefaultParagraphFont"/>
    <w:link w:val="Heading1"/>
    <w:uiPriority w:val="9"/>
    <w:qFormat/>
    <w:rsid w:val="00E20DB3"/>
    <w:rPr>
      <w:rFonts w:asciiTheme="majorHAnsi" w:eastAsia="Calibri" w:hAnsiTheme="majorHAnsi" w:cstheme="majorBidi"/>
      <w:b/>
      <w:sz w:val="28"/>
      <w:szCs w:val="28"/>
    </w:rPr>
  </w:style>
  <w:style w:type="table" w:styleId="GridTable2-Accent3">
    <w:name w:val="Grid Table 2 Accent 3"/>
    <w:basedOn w:val="TableNormal"/>
    <w:uiPriority w:val="47"/>
    <w:rsid w:val="005F758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Revision">
    <w:name w:val="Revision"/>
    <w:hidden/>
    <w:uiPriority w:val="99"/>
    <w:semiHidden/>
    <w:rsid w:val="00EA11CF"/>
    <w:pPr>
      <w:spacing w:after="0" w:line="240" w:lineRule="auto"/>
    </w:pPr>
    <w:rPr>
      <w:rFonts w:asciiTheme="majorHAnsi" w:eastAsia="Calibri" w:hAnsiTheme="majorHAnsi"/>
    </w:rPr>
  </w:style>
  <w:style w:type="paragraph" w:styleId="NormalWeb">
    <w:name w:val="Normal (Web)"/>
    <w:basedOn w:val="Normal"/>
    <w:uiPriority w:val="99"/>
    <w:unhideWhenUsed/>
    <w:rsid w:val="00C83D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83D0C"/>
    <w:rPr>
      <w:color w:val="0000FF"/>
      <w:u w:val="single"/>
    </w:rPr>
  </w:style>
  <w:style w:type="character" w:styleId="HTMLCode">
    <w:name w:val="HTML Code"/>
    <w:basedOn w:val="DefaultParagraphFont"/>
    <w:uiPriority w:val="99"/>
    <w:semiHidden/>
    <w:unhideWhenUsed/>
    <w:rsid w:val="00A97CF7"/>
    <w:rPr>
      <w:rFonts w:ascii="Courier New" w:eastAsia="Times New Roman" w:hAnsi="Courier New" w:cs="Courier New"/>
      <w:sz w:val="20"/>
      <w:szCs w:val="20"/>
    </w:rPr>
  </w:style>
  <w:style w:type="character" w:styleId="Strong">
    <w:name w:val="Strong"/>
    <w:basedOn w:val="DefaultParagraphFont"/>
    <w:uiPriority w:val="22"/>
    <w:qFormat/>
    <w:rsid w:val="00A97CF7"/>
    <w:rPr>
      <w:b/>
      <w:bCs/>
    </w:rPr>
  </w:style>
  <w:style w:type="character" w:customStyle="1" w:styleId="mi">
    <w:name w:val="mi"/>
    <w:basedOn w:val="DefaultParagraphFont"/>
    <w:rsid w:val="0063100F"/>
  </w:style>
  <w:style w:type="character" w:customStyle="1" w:styleId="mn">
    <w:name w:val="mn"/>
    <w:basedOn w:val="DefaultParagraphFont"/>
    <w:rsid w:val="0063100F"/>
  </w:style>
  <w:style w:type="character" w:customStyle="1" w:styleId="mjxassistivemathml">
    <w:name w:val="mjx_assistive_mathml"/>
    <w:basedOn w:val="DefaultParagraphFont"/>
    <w:rsid w:val="0063100F"/>
  </w:style>
  <w:style w:type="character" w:styleId="PlaceholderText">
    <w:name w:val="Placeholder Text"/>
    <w:basedOn w:val="DefaultParagraphFont"/>
    <w:uiPriority w:val="99"/>
    <w:semiHidden/>
    <w:rsid w:val="0063100F"/>
    <w:rPr>
      <w:color w:val="808080"/>
    </w:rPr>
  </w:style>
  <w:style w:type="paragraph" w:customStyle="1" w:styleId="TableContents">
    <w:name w:val="Table Contents"/>
    <w:basedOn w:val="Normal"/>
    <w:qFormat/>
    <w:rsid w:val="007D0E6C"/>
    <w:pPr>
      <w:suppressLineNumbers/>
      <w:spacing w:after="0" w:line="240" w:lineRule="auto"/>
    </w:pPr>
    <w:rPr>
      <w:rFonts w:ascii="Calibri" w:eastAsia="Yu Mincho" w:hAnsi="Calibri" w:cs="DejaVu Sans"/>
      <w:sz w:val="24"/>
      <w:szCs w:val="24"/>
      <w:lang w:val="en-GB" w:eastAsia="ja-JP"/>
    </w:rPr>
  </w:style>
  <w:style w:type="character" w:customStyle="1" w:styleId="a">
    <w:name w:val="_"/>
    <w:basedOn w:val="DefaultParagraphFont"/>
    <w:rsid w:val="00B2714C"/>
  </w:style>
  <w:style w:type="paragraph" w:styleId="BodyText">
    <w:name w:val="Body Text"/>
    <w:basedOn w:val="Normal"/>
    <w:link w:val="BodyTextChar"/>
    <w:qFormat/>
    <w:rsid w:val="004855F1"/>
    <w:pPr>
      <w:spacing w:before="180" w:after="180" w:line="240" w:lineRule="auto"/>
    </w:pPr>
    <w:rPr>
      <w:rFonts w:asciiTheme="minorHAnsi" w:eastAsiaTheme="minorHAnsi" w:hAnsiTheme="minorHAnsi"/>
      <w:sz w:val="24"/>
      <w:szCs w:val="24"/>
    </w:rPr>
  </w:style>
  <w:style w:type="character" w:customStyle="1" w:styleId="BodyTextChar">
    <w:name w:val="Body Text Char"/>
    <w:basedOn w:val="DefaultParagraphFont"/>
    <w:link w:val="BodyText"/>
    <w:rsid w:val="004855F1"/>
    <w:rPr>
      <w:sz w:val="24"/>
      <w:szCs w:val="24"/>
    </w:rPr>
  </w:style>
  <w:style w:type="paragraph" w:customStyle="1" w:styleId="FirstParagraph">
    <w:name w:val="First Paragraph"/>
    <w:basedOn w:val="BodyText"/>
    <w:next w:val="BodyText"/>
    <w:qFormat/>
    <w:rsid w:val="004855F1"/>
  </w:style>
  <w:style w:type="paragraph" w:styleId="BalloonText">
    <w:name w:val="Balloon Text"/>
    <w:basedOn w:val="Normal"/>
    <w:link w:val="BalloonTextChar"/>
    <w:uiPriority w:val="99"/>
    <w:semiHidden/>
    <w:unhideWhenUsed/>
    <w:rsid w:val="0076556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6556A"/>
    <w:rPr>
      <w:rFonts w:ascii="Times New Roman" w:eastAsia="Calibri" w:hAnsi="Times New Roman" w:cs="Times New Roman"/>
      <w:sz w:val="18"/>
      <w:szCs w:val="18"/>
    </w:rPr>
  </w:style>
  <w:style w:type="character" w:styleId="LineNumber">
    <w:name w:val="line number"/>
    <w:basedOn w:val="DefaultParagraphFont"/>
    <w:uiPriority w:val="99"/>
    <w:semiHidden/>
    <w:unhideWhenUsed/>
    <w:rsid w:val="0076556A"/>
  </w:style>
  <w:style w:type="character" w:styleId="FollowedHyperlink">
    <w:name w:val="FollowedHyperlink"/>
    <w:basedOn w:val="DefaultParagraphFont"/>
    <w:uiPriority w:val="99"/>
    <w:semiHidden/>
    <w:unhideWhenUsed/>
    <w:rsid w:val="0076556A"/>
    <w:rPr>
      <w:color w:val="954F72" w:themeColor="followedHyperlink"/>
      <w:u w:val="single"/>
    </w:rPr>
  </w:style>
  <w:style w:type="character" w:customStyle="1" w:styleId="apple-converted-space">
    <w:name w:val="apple-converted-space"/>
    <w:basedOn w:val="DefaultParagraphFont"/>
    <w:rsid w:val="00F51247"/>
  </w:style>
  <w:style w:type="character" w:styleId="Emphasis">
    <w:name w:val="Emphasis"/>
    <w:basedOn w:val="DefaultParagraphFont"/>
    <w:uiPriority w:val="20"/>
    <w:qFormat/>
    <w:rsid w:val="00F51247"/>
    <w:rPr>
      <w:i/>
      <w:iCs/>
    </w:r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471100"/>
    <w:rPr>
      <w:rFonts w:asciiTheme="majorHAnsi" w:eastAsia="Calibri" w:hAnsiTheme="majorHAnsi"/>
      <w:b/>
      <w:bCs/>
      <w:lang w:val="en-GB" w:eastAsia="en-GB"/>
    </w:rPr>
  </w:style>
  <w:style w:type="character" w:customStyle="1" w:styleId="Heading3Char">
    <w:name w:val="Heading 3 Char"/>
    <w:basedOn w:val="DefaultParagraphFont"/>
    <w:link w:val="Heading3"/>
    <w:uiPriority w:val="9"/>
    <w:rsid w:val="00471100"/>
    <w:rPr>
      <w:rFonts w:asciiTheme="majorHAnsi" w:eastAsiaTheme="majorEastAsia" w:hAnsiTheme="majorHAnsi" w:cstheme="majorBidi"/>
      <w:i/>
      <w:iCs/>
    </w:rPr>
  </w:style>
  <w:style w:type="character" w:styleId="UnresolvedMention">
    <w:name w:val="Unresolved Mention"/>
    <w:basedOn w:val="DefaultParagraphFont"/>
    <w:uiPriority w:val="99"/>
    <w:semiHidden/>
    <w:unhideWhenUsed/>
    <w:rsid w:val="00753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03622">
      <w:bodyDiv w:val="1"/>
      <w:marLeft w:val="0"/>
      <w:marRight w:val="0"/>
      <w:marTop w:val="0"/>
      <w:marBottom w:val="0"/>
      <w:divBdr>
        <w:top w:val="none" w:sz="0" w:space="0" w:color="auto"/>
        <w:left w:val="none" w:sz="0" w:space="0" w:color="auto"/>
        <w:bottom w:val="none" w:sz="0" w:space="0" w:color="auto"/>
        <w:right w:val="none" w:sz="0" w:space="0" w:color="auto"/>
      </w:divBdr>
    </w:div>
    <w:div w:id="131870993">
      <w:bodyDiv w:val="1"/>
      <w:marLeft w:val="0"/>
      <w:marRight w:val="0"/>
      <w:marTop w:val="0"/>
      <w:marBottom w:val="0"/>
      <w:divBdr>
        <w:top w:val="none" w:sz="0" w:space="0" w:color="auto"/>
        <w:left w:val="none" w:sz="0" w:space="0" w:color="auto"/>
        <w:bottom w:val="none" w:sz="0" w:space="0" w:color="auto"/>
        <w:right w:val="none" w:sz="0" w:space="0" w:color="auto"/>
      </w:divBdr>
    </w:div>
    <w:div w:id="163905703">
      <w:bodyDiv w:val="1"/>
      <w:marLeft w:val="0"/>
      <w:marRight w:val="0"/>
      <w:marTop w:val="0"/>
      <w:marBottom w:val="0"/>
      <w:divBdr>
        <w:top w:val="none" w:sz="0" w:space="0" w:color="auto"/>
        <w:left w:val="none" w:sz="0" w:space="0" w:color="auto"/>
        <w:bottom w:val="none" w:sz="0" w:space="0" w:color="auto"/>
        <w:right w:val="none" w:sz="0" w:space="0" w:color="auto"/>
      </w:divBdr>
    </w:div>
    <w:div w:id="343291334">
      <w:bodyDiv w:val="1"/>
      <w:marLeft w:val="0"/>
      <w:marRight w:val="0"/>
      <w:marTop w:val="0"/>
      <w:marBottom w:val="0"/>
      <w:divBdr>
        <w:top w:val="none" w:sz="0" w:space="0" w:color="auto"/>
        <w:left w:val="none" w:sz="0" w:space="0" w:color="auto"/>
        <w:bottom w:val="none" w:sz="0" w:space="0" w:color="auto"/>
        <w:right w:val="none" w:sz="0" w:space="0" w:color="auto"/>
      </w:divBdr>
    </w:div>
    <w:div w:id="345987750">
      <w:bodyDiv w:val="1"/>
      <w:marLeft w:val="0"/>
      <w:marRight w:val="0"/>
      <w:marTop w:val="0"/>
      <w:marBottom w:val="0"/>
      <w:divBdr>
        <w:top w:val="none" w:sz="0" w:space="0" w:color="auto"/>
        <w:left w:val="none" w:sz="0" w:space="0" w:color="auto"/>
        <w:bottom w:val="none" w:sz="0" w:space="0" w:color="auto"/>
        <w:right w:val="none" w:sz="0" w:space="0" w:color="auto"/>
      </w:divBdr>
    </w:div>
    <w:div w:id="375274848">
      <w:bodyDiv w:val="1"/>
      <w:marLeft w:val="0"/>
      <w:marRight w:val="0"/>
      <w:marTop w:val="0"/>
      <w:marBottom w:val="0"/>
      <w:divBdr>
        <w:top w:val="none" w:sz="0" w:space="0" w:color="auto"/>
        <w:left w:val="none" w:sz="0" w:space="0" w:color="auto"/>
        <w:bottom w:val="none" w:sz="0" w:space="0" w:color="auto"/>
        <w:right w:val="none" w:sz="0" w:space="0" w:color="auto"/>
      </w:divBdr>
    </w:div>
    <w:div w:id="383602450">
      <w:bodyDiv w:val="1"/>
      <w:marLeft w:val="0"/>
      <w:marRight w:val="0"/>
      <w:marTop w:val="0"/>
      <w:marBottom w:val="0"/>
      <w:divBdr>
        <w:top w:val="none" w:sz="0" w:space="0" w:color="auto"/>
        <w:left w:val="none" w:sz="0" w:space="0" w:color="auto"/>
        <w:bottom w:val="none" w:sz="0" w:space="0" w:color="auto"/>
        <w:right w:val="none" w:sz="0" w:space="0" w:color="auto"/>
      </w:divBdr>
    </w:div>
    <w:div w:id="463238860">
      <w:bodyDiv w:val="1"/>
      <w:marLeft w:val="0"/>
      <w:marRight w:val="0"/>
      <w:marTop w:val="0"/>
      <w:marBottom w:val="0"/>
      <w:divBdr>
        <w:top w:val="none" w:sz="0" w:space="0" w:color="auto"/>
        <w:left w:val="none" w:sz="0" w:space="0" w:color="auto"/>
        <w:bottom w:val="none" w:sz="0" w:space="0" w:color="auto"/>
        <w:right w:val="none" w:sz="0" w:space="0" w:color="auto"/>
      </w:divBdr>
    </w:div>
    <w:div w:id="569996676">
      <w:bodyDiv w:val="1"/>
      <w:marLeft w:val="0"/>
      <w:marRight w:val="0"/>
      <w:marTop w:val="0"/>
      <w:marBottom w:val="0"/>
      <w:divBdr>
        <w:top w:val="none" w:sz="0" w:space="0" w:color="auto"/>
        <w:left w:val="none" w:sz="0" w:space="0" w:color="auto"/>
        <w:bottom w:val="none" w:sz="0" w:space="0" w:color="auto"/>
        <w:right w:val="none" w:sz="0" w:space="0" w:color="auto"/>
      </w:divBdr>
    </w:div>
    <w:div w:id="584070475">
      <w:bodyDiv w:val="1"/>
      <w:marLeft w:val="0"/>
      <w:marRight w:val="0"/>
      <w:marTop w:val="0"/>
      <w:marBottom w:val="0"/>
      <w:divBdr>
        <w:top w:val="none" w:sz="0" w:space="0" w:color="auto"/>
        <w:left w:val="none" w:sz="0" w:space="0" w:color="auto"/>
        <w:bottom w:val="none" w:sz="0" w:space="0" w:color="auto"/>
        <w:right w:val="none" w:sz="0" w:space="0" w:color="auto"/>
      </w:divBdr>
    </w:div>
    <w:div w:id="622806527">
      <w:bodyDiv w:val="1"/>
      <w:marLeft w:val="0"/>
      <w:marRight w:val="0"/>
      <w:marTop w:val="0"/>
      <w:marBottom w:val="0"/>
      <w:divBdr>
        <w:top w:val="none" w:sz="0" w:space="0" w:color="auto"/>
        <w:left w:val="none" w:sz="0" w:space="0" w:color="auto"/>
        <w:bottom w:val="none" w:sz="0" w:space="0" w:color="auto"/>
        <w:right w:val="none" w:sz="0" w:space="0" w:color="auto"/>
      </w:divBdr>
    </w:div>
    <w:div w:id="676731934">
      <w:bodyDiv w:val="1"/>
      <w:marLeft w:val="0"/>
      <w:marRight w:val="0"/>
      <w:marTop w:val="0"/>
      <w:marBottom w:val="0"/>
      <w:divBdr>
        <w:top w:val="none" w:sz="0" w:space="0" w:color="auto"/>
        <w:left w:val="none" w:sz="0" w:space="0" w:color="auto"/>
        <w:bottom w:val="none" w:sz="0" w:space="0" w:color="auto"/>
        <w:right w:val="none" w:sz="0" w:space="0" w:color="auto"/>
      </w:divBdr>
    </w:div>
    <w:div w:id="798960553">
      <w:bodyDiv w:val="1"/>
      <w:marLeft w:val="0"/>
      <w:marRight w:val="0"/>
      <w:marTop w:val="0"/>
      <w:marBottom w:val="0"/>
      <w:divBdr>
        <w:top w:val="none" w:sz="0" w:space="0" w:color="auto"/>
        <w:left w:val="none" w:sz="0" w:space="0" w:color="auto"/>
        <w:bottom w:val="none" w:sz="0" w:space="0" w:color="auto"/>
        <w:right w:val="none" w:sz="0" w:space="0" w:color="auto"/>
      </w:divBdr>
    </w:div>
    <w:div w:id="880095212">
      <w:bodyDiv w:val="1"/>
      <w:marLeft w:val="0"/>
      <w:marRight w:val="0"/>
      <w:marTop w:val="0"/>
      <w:marBottom w:val="0"/>
      <w:divBdr>
        <w:top w:val="none" w:sz="0" w:space="0" w:color="auto"/>
        <w:left w:val="none" w:sz="0" w:space="0" w:color="auto"/>
        <w:bottom w:val="none" w:sz="0" w:space="0" w:color="auto"/>
        <w:right w:val="none" w:sz="0" w:space="0" w:color="auto"/>
      </w:divBdr>
    </w:div>
    <w:div w:id="955060988">
      <w:bodyDiv w:val="1"/>
      <w:marLeft w:val="0"/>
      <w:marRight w:val="0"/>
      <w:marTop w:val="0"/>
      <w:marBottom w:val="0"/>
      <w:divBdr>
        <w:top w:val="none" w:sz="0" w:space="0" w:color="auto"/>
        <w:left w:val="none" w:sz="0" w:space="0" w:color="auto"/>
        <w:bottom w:val="none" w:sz="0" w:space="0" w:color="auto"/>
        <w:right w:val="none" w:sz="0" w:space="0" w:color="auto"/>
      </w:divBdr>
    </w:div>
    <w:div w:id="1032849729">
      <w:bodyDiv w:val="1"/>
      <w:marLeft w:val="0"/>
      <w:marRight w:val="0"/>
      <w:marTop w:val="0"/>
      <w:marBottom w:val="0"/>
      <w:divBdr>
        <w:top w:val="none" w:sz="0" w:space="0" w:color="auto"/>
        <w:left w:val="none" w:sz="0" w:space="0" w:color="auto"/>
        <w:bottom w:val="none" w:sz="0" w:space="0" w:color="auto"/>
        <w:right w:val="none" w:sz="0" w:space="0" w:color="auto"/>
      </w:divBdr>
    </w:div>
    <w:div w:id="1150169325">
      <w:bodyDiv w:val="1"/>
      <w:marLeft w:val="0"/>
      <w:marRight w:val="0"/>
      <w:marTop w:val="0"/>
      <w:marBottom w:val="0"/>
      <w:divBdr>
        <w:top w:val="none" w:sz="0" w:space="0" w:color="auto"/>
        <w:left w:val="none" w:sz="0" w:space="0" w:color="auto"/>
        <w:bottom w:val="none" w:sz="0" w:space="0" w:color="auto"/>
        <w:right w:val="none" w:sz="0" w:space="0" w:color="auto"/>
      </w:divBdr>
      <w:divsChild>
        <w:div w:id="586767221">
          <w:marLeft w:val="480"/>
          <w:marRight w:val="0"/>
          <w:marTop w:val="0"/>
          <w:marBottom w:val="0"/>
          <w:divBdr>
            <w:top w:val="none" w:sz="0" w:space="0" w:color="auto"/>
            <w:left w:val="none" w:sz="0" w:space="0" w:color="auto"/>
            <w:bottom w:val="none" w:sz="0" w:space="0" w:color="auto"/>
            <w:right w:val="none" w:sz="0" w:space="0" w:color="auto"/>
          </w:divBdr>
          <w:divsChild>
            <w:div w:id="10385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0844">
      <w:bodyDiv w:val="1"/>
      <w:marLeft w:val="0"/>
      <w:marRight w:val="0"/>
      <w:marTop w:val="0"/>
      <w:marBottom w:val="0"/>
      <w:divBdr>
        <w:top w:val="none" w:sz="0" w:space="0" w:color="auto"/>
        <w:left w:val="none" w:sz="0" w:space="0" w:color="auto"/>
        <w:bottom w:val="none" w:sz="0" w:space="0" w:color="auto"/>
        <w:right w:val="none" w:sz="0" w:space="0" w:color="auto"/>
      </w:divBdr>
    </w:div>
    <w:div w:id="1336498028">
      <w:bodyDiv w:val="1"/>
      <w:marLeft w:val="0"/>
      <w:marRight w:val="0"/>
      <w:marTop w:val="0"/>
      <w:marBottom w:val="0"/>
      <w:divBdr>
        <w:top w:val="none" w:sz="0" w:space="0" w:color="auto"/>
        <w:left w:val="none" w:sz="0" w:space="0" w:color="auto"/>
        <w:bottom w:val="none" w:sz="0" w:space="0" w:color="auto"/>
        <w:right w:val="none" w:sz="0" w:space="0" w:color="auto"/>
      </w:divBdr>
    </w:div>
    <w:div w:id="1346978750">
      <w:bodyDiv w:val="1"/>
      <w:marLeft w:val="0"/>
      <w:marRight w:val="0"/>
      <w:marTop w:val="0"/>
      <w:marBottom w:val="0"/>
      <w:divBdr>
        <w:top w:val="none" w:sz="0" w:space="0" w:color="auto"/>
        <w:left w:val="none" w:sz="0" w:space="0" w:color="auto"/>
        <w:bottom w:val="none" w:sz="0" w:space="0" w:color="auto"/>
        <w:right w:val="none" w:sz="0" w:space="0" w:color="auto"/>
      </w:divBdr>
    </w:div>
    <w:div w:id="1362439903">
      <w:bodyDiv w:val="1"/>
      <w:marLeft w:val="0"/>
      <w:marRight w:val="0"/>
      <w:marTop w:val="0"/>
      <w:marBottom w:val="0"/>
      <w:divBdr>
        <w:top w:val="none" w:sz="0" w:space="0" w:color="auto"/>
        <w:left w:val="none" w:sz="0" w:space="0" w:color="auto"/>
        <w:bottom w:val="none" w:sz="0" w:space="0" w:color="auto"/>
        <w:right w:val="none" w:sz="0" w:space="0" w:color="auto"/>
      </w:divBdr>
      <w:divsChild>
        <w:div w:id="1981837195">
          <w:marLeft w:val="0"/>
          <w:marRight w:val="0"/>
          <w:marTop w:val="0"/>
          <w:marBottom w:val="0"/>
          <w:divBdr>
            <w:top w:val="none" w:sz="0" w:space="0" w:color="auto"/>
            <w:left w:val="none" w:sz="0" w:space="0" w:color="auto"/>
            <w:bottom w:val="none" w:sz="0" w:space="0" w:color="auto"/>
            <w:right w:val="none" w:sz="0" w:space="0" w:color="auto"/>
          </w:divBdr>
        </w:div>
        <w:div w:id="1097482143">
          <w:marLeft w:val="0"/>
          <w:marRight w:val="0"/>
          <w:marTop w:val="0"/>
          <w:marBottom w:val="0"/>
          <w:divBdr>
            <w:top w:val="none" w:sz="0" w:space="0" w:color="auto"/>
            <w:left w:val="none" w:sz="0" w:space="0" w:color="auto"/>
            <w:bottom w:val="none" w:sz="0" w:space="0" w:color="auto"/>
            <w:right w:val="none" w:sz="0" w:space="0" w:color="auto"/>
          </w:divBdr>
        </w:div>
      </w:divsChild>
    </w:div>
    <w:div w:id="1368792590">
      <w:bodyDiv w:val="1"/>
      <w:marLeft w:val="0"/>
      <w:marRight w:val="0"/>
      <w:marTop w:val="0"/>
      <w:marBottom w:val="0"/>
      <w:divBdr>
        <w:top w:val="none" w:sz="0" w:space="0" w:color="auto"/>
        <w:left w:val="none" w:sz="0" w:space="0" w:color="auto"/>
        <w:bottom w:val="none" w:sz="0" w:space="0" w:color="auto"/>
        <w:right w:val="none" w:sz="0" w:space="0" w:color="auto"/>
      </w:divBdr>
    </w:div>
    <w:div w:id="1424452928">
      <w:bodyDiv w:val="1"/>
      <w:marLeft w:val="0"/>
      <w:marRight w:val="0"/>
      <w:marTop w:val="0"/>
      <w:marBottom w:val="0"/>
      <w:divBdr>
        <w:top w:val="none" w:sz="0" w:space="0" w:color="auto"/>
        <w:left w:val="none" w:sz="0" w:space="0" w:color="auto"/>
        <w:bottom w:val="none" w:sz="0" w:space="0" w:color="auto"/>
        <w:right w:val="none" w:sz="0" w:space="0" w:color="auto"/>
      </w:divBdr>
      <w:divsChild>
        <w:div w:id="884289298">
          <w:marLeft w:val="0"/>
          <w:marRight w:val="0"/>
          <w:marTop w:val="0"/>
          <w:marBottom w:val="0"/>
          <w:divBdr>
            <w:top w:val="none" w:sz="0" w:space="0" w:color="auto"/>
            <w:left w:val="none" w:sz="0" w:space="0" w:color="auto"/>
            <w:bottom w:val="none" w:sz="0" w:space="0" w:color="auto"/>
            <w:right w:val="none" w:sz="0" w:space="0" w:color="auto"/>
          </w:divBdr>
        </w:div>
        <w:div w:id="1315990034">
          <w:marLeft w:val="0"/>
          <w:marRight w:val="0"/>
          <w:marTop w:val="0"/>
          <w:marBottom w:val="0"/>
          <w:divBdr>
            <w:top w:val="none" w:sz="0" w:space="0" w:color="auto"/>
            <w:left w:val="none" w:sz="0" w:space="0" w:color="auto"/>
            <w:bottom w:val="none" w:sz="0" w:space="0" w:color="auto"/>
            <w:right w:val="none" w:sz="0" w:space="0" w:color="auto"/>
          </w:divBdr>
        </w:div>
      </w:divsChild>
    </w:div>
    <w:div w:id="1705590590">
      <w:bodyDiv w:val="1"/>
      <w:marLeft w:val="0"/>
      <w:marRight w:val="0"/>
      <w:marTop w:val="0"/>
      <w:marBottom w:val="0"/>
      <w:divBdr>
        <w:top w:val="none" w:sz="0" w:space="0" w:color="auto"/>
        <w:left w:val="none" w:sz="0" w:space="0" w:color="auto"/>
        <w:bottom w:val="none" w:sz="0" w:space="0" w:color="auto"/>
        <w:right w:val="none" w:sz="0" w:space="0" w:color="auto"/>
      </w:divBdr>
    </w:div>
    <w:div w:id="1755586827">
      <w:bodyDiv w:val="1"/>
      <w:marLeft w:val="0"/>
      <w:marRight w:val="0"/>
      <w:marTop w:val="0"/>
      <w:marBottom w:val="0"/>
      <w:divBdr>
        <w:top w:val="none" w:sz="0" w:space="0" w:color="auto"/>
        <w:left w:val="none" w:sz="0" w:space="0" w:color="auto"/>
        <w:bottom w:val="none" w:sz="0" w:space="0" w:color="auto"/>
        <w:right w:val="none" w:sz="0" w:space="0" w:color="auto"/>
      </w:divBdr>
      <w:divsChild>
        <w:div w:id="275794861">
          <w:marLeft w:val="0"/>
          <w:marRight w:val="0"/>
          <w:marTop w:val="0"/>
          <w:marBottom w:val="0"/>
          <w:divBdr>
            <w:top w:val="none" w:sz="0" w:space="0" w:color="auto"/>
            <w:left w:val="none" w:sz="0" w:space="0" w:color="auto"/>
            <w:bottom w:val="none" w:sz="0" w:space="0" w:color="auto"/>
            <w:right w:val="none" w:sz="0" w:space="0" w:color="auto"/>
          </w:divBdr>
        </w:div>
        <w:div w:id="1565948485">
          <w:marLeft w:val="0"/>
          <w:marRight w:val="0"/>
          <w:marTop w:val="0"/>
          <w:marBottom w:val="0"/>
          <w:divBdr>
            <w:top w:val="none" w:sz="0" w:space="0" w:color="auto"/>
            <w:left w:val="none" w:sz="0" w:space="0" w:color="auto"/>
            <w:bottom w:val="none" w:sz="0" w:space="0" w:color="auto"/>
            <w:right w:val="none" w:sz="0" w:space="0" w:color="auto"/>
          </w:divBdr>
        </w:div>
      </w:divsChild>
    </w:div>
    <w:div w:id="1814323444">
      <w:bodyDiv w:val="1"/>
      <w:marLeft w:val="0"/>
      <w:marRight w:val="0"/>
      <w:marTop w:val="0"/>
      <w:marBottom w:val="0"/>
      <w:divBdr>
        <w:top w:val="none" w:sz="0" w:space="0" w:color="auto"/>
        <w:left w:val="none" w:sz="0" w:space="0" w:color="auto"/>
        <w:bottom w:val="none" w:sz="0" w:space="0" w:color="auto"/>
        <w:right w:val="none" w:sz="0" w:space="0" w:color="auto"/>
      </w:divBdr>
    </w:div>
    <w:div w:id="1829200964">
      <w:bodyDiv w:val="1"/>
      <w:marLeft w:val="0"/>
      <w:marRight w:val="0"/>
      <w:marTop w:val="0"/>
      <w:marBottom w:val="0"/>
      <w:divBdr>
        <w:top w:val="none" w:sz="0" w:space="0" w:color="auto"/>
        <w:left w:val="none" w:sz="0" w:space="0" w:color="auto"/>
        <w:bottom w:val="none" w:sz="0" w:space="0" w:color="auto"/>
        <w:right w:val="none" w:sz="0" w:space="0" w:color="auto"/>
      </w:divBdr>
    </w:div>
    <w:div w:id="1865513016">
      <w:bodyDiv w:val="1"/>
      <w:marLeft w:val="0"/>
      <w:marRight w:val="0"/>
      <w:marTop w:val="0"/>
      <w:marBottom w:val="0"/>
      <w:divBdr>
        <w:top w:val="none" w:sz="0" w:space="0" w:color="auto"/>
        <w:left w:val="none" w:sz="0" w:space="0" w:color="auto"/>
        <w:bottom w:val="none" w:sz="0" w:space="0" w:color="auto"/>
        <w:right w:val="none" w:sz="0" w:space="0" w:color="auto"/>
      </w:divBdr>
    </w:div>
    <w:div w:id="1931624687">
      <w:bodyDiv w:val="1"/>
      <w:marLeft w:val="0"/>
      <w:marRight w:val="0"/>
      <w:marTop w:val="0"/>
      <w:marBottom w:val="0"/>
      <w:divBdr>
        <w:top w:val="none" w:sz="0" w:space="0" w:color="auto"/>
        <w:left w:val="none" w:sz="0" w:space="0" w:color="auto"/>
        <w:bottom w:val="none" w:sz="0" w:space="0" w:color="auto"/>
        <w:right w:val="none" w:sz="0" w:space="0" w:color="auto"/>
      </w:divBdr>
    </w:div>
    <w:div w:id="1958288254">
      <w:bodyDiv w:val="1"/>
      <w:marLeft w:val="0"/>
      <w:marRight w:val="0"/>
      <w:marTop w:val="0"/>
      <w:marBottom w:val="0"/>
      <w:divBdr>
        <w:top w:val="none" w:sz="0" w:space="0" w:color="auto"/>
        <w:left w:val="none" w:sz="0" w:space="0" w:color="auto"/>
        <w:bottom w:val="none" w:sz="0" w:space="0" w:color="auto"/>
        <w:right w:val="none" w:sz="0" w:space="0" w:color="auto"/>
      </w:divBdr>
    </w:div>
    <w:div w:id="2033022462">
      <w:bodyDiv w:val="1"/>
      <w:marLeft w:val="0"/>
      <w:marRight w:val="0"/>
      <w:marTop w:val="0"/>
      <w:marBottom w:val="0"/>
      <w:divBdr>
        <w:top w:val="none" w:sz="0" w:space="0" w:color="auto"/>
        <w:left w:val="none" w:sz="0" w:space="0" w:color="auto"/>
        <w:bottom w:val="none" w:sz="0" w:space="0" w:color="auto"/>
        <w:right w:val="none" w:sz="0" w:space="0" w:color="auto"/>
      </w:divBdr>
    </w:div>
    <w:div w:id="2058967607">
      <w:bodyDiv w:val="1"/>
      <w:marLeft w:val="0"/>
      <w:marRight w:val="0"/>
      <w:marTop w:val="0"/>
      <w:marBottom w:val="0"/>
      <w:divBdr>
        <w:top w:val="none" w:sz="0" w:space="0" w:color="auto"/>
        <w:left w:val="none" w:sz="0" w:space="0" w:color="auto"/>
        <w:bottom w:val="none" w:sz="0" w:space="0" w:color="auto"/>
        <w:right w:val="none" w:sz="0" w:space="0" w:color="auto"/>
      </w:divBdr>
    </w:div>
    <w:div w:id="211782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github.com/hanneoberman/SIG"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s://www.github.com/hanneoberman/SI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CECD9-E136-BA44-A279-BC79C6ECD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17430</Words>
  <Characters>95868</Characters>
  <Application>Microsoft Office Word</Application>
  <DocSecurity>0</DocSecurity>
  <Lines>798</Lines>
  <Paragraphs>226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Nijman</dc:creator>
  <cp:keywords/>
  <dc:description/>
  <cp:lastModifiedBy>Oberman, H.I. (Hanne)</cp:lastModifiedBy>
  <cp:revision>107</cp:revision>
  <dcterms:created xsi:type="dcterms:W3CDTF">2021-11-23T07:51:00Z</dcterms:created>
  <dcterms:modified xsi:type="dcterms:W3CDTF">2021-11-23T18:34:00Z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id="xItbRaPh"/&gt;&lt;style id="http://www.zotero.org/styles/vancouver" locale="en-US" hasBibliography="1" bibliographyStyleHasBeenSet="1"/&gt;&lt;prefs&gt;&lt;pref name="fieldType" value="Field"/&gt;&lt;/prefs&gt;&lt;/data&gt;</vt:lpwstr>
  </property>
</Properties>
</file>
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A95D2A">
      <w:pPr>
        <w:pStyle w:val="Heading1"/>
        <w:rPr>
          <w:shd w:val="clear" w:color="auto" w:fill="FFFFFF"/>
          <w:lang w:eastAsia="en-GB"/>
        </w:rPr>
      </w:pPr>
      <w:r>
        <w:rPr>
          <w:shd w:val="clear" w:color="auto" w:fill="FFFFFF"/>
          <w:lang w:eastAsia="en-GB"/>
        </w:rPr>
        <w:t>Real-time</w:t>
      </w:r>
      <w:r w:rsidR="00C778AE">
        <w:rPr>
          <w:shd w:val="clear" w:color="auto" w:fill="FFFFFF"/>
          <w:lang w:eastAsia="en-GB"/>
        </w:rPr>
        <w:t xml:space="preserve"> handling of missing data</w:t>
      </w:r>
      <w:r w:rsidR="000A273A">
        <w:rPr>
          <w:shd w:val="clear" w:color="auto" w:fill="FFFFFF"/>
          <w:lang w:eastAsia="en-GB"/>
        </w:rPr>
        <w:t xml:space="preserve"> in the application of prediction models</w:t>
      </w:r>
      <w:r w:rsidR="00C778AE">
        <w:rPr>
          <w:shd w:val="clear" w:color="auto" w:fill="FFFFFF"/>
          <w:lang w:eastAsia="en-GB"/>
        </w:rPr>
        <w:t xml:space="preserve">: a comparison of </w:t>
      </w:r>
      <w:commentRangeStart w:id="0"/>
      <w:commentRangeStart w:id="1"/>
      <w:r w:rsidR="00C778AE">
        <w:rPr>
          <w:shd w:val="clear" w:color="auto" w:fill="FFFFFF"/>
          <w:lang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46DE5F82" w:rsidR="002214DA" w:rsidRPr="00043D69" w:rsidRDefault="002214DA" w:rsidP="00797D43">
      <w:pPr>
        <w:rPr>
          <w:vertAlign w:val="superscript"/>
          <w:lang w:val="en-GB"/>
        </w:rPr>
      </w:pPr>
      <w:commentRangeStart w:id="2"/>
      <w:commentRangeStart w:id="3"/>
      <w:r w:rsidRPr="00043D69">
        <w:rPr>
          <w:lang w:val="en-GB"/>
        </w:rPr>
        <w:t xml:space="preserve">Nijman </w:t>
      </w:r>
      <w:proofErr w:type="spellStart"/>
      <w:r w:rsidRPr="00043D69">
        <w:rPr>
          <w:lang w:val="en-GB"/>
        </w:rPr>
        <w:t>SWJ</w:t>
      </w:r>
      <w:r w:rsidRPr="00043D69">
        <w:rPr>
          <w:vertAlign w:val="superscript"/>
          <w:lang w:val="en-GB"/>
        </w:rPr>
        <w:t>a</w:t>
      </w:r>
      <w:proofErr w:type="spellEnd"/>
      <w:ins w:id="4" w:author="Oberman, H.I. (Hanne)" w:date="2021-11-24T14:01:00Z">
        <w:r w:rsidR="008D2F38">
          <w:rPr>
            <w:vertAlign w:val="superscript"/>
            <w:lang w:val="en-GB"/>
          </w:rPr>
          <w:t>,</w:t>
        </w:r>
      </w:ins>
      <w:ins w:id="5" w:author="Oberman, H.I. (Hanne)" w:date="2021-11-24T14:03:00Z">
        <w:r w:rsidR="008D2F38">
          <w:rPr>
            <w:vertAlign w:val="superscript"/>
            <w:lang w:val="en-GB"/>
          </w:rPr>
          <w:t xml:space="preserve"> </w:t>
        </w:r>
      </w:ins>
      <w:ins w:id="6" w:author="Oberman, H.I. (Hanne)" w:date="2021-11-24T14:01:00Z">
        <w:r w:rsidR="008D2F38">
          <w:rPr>
            <w:vertAlign w:val="superscript"/>
            <w:lang w:val="en-GB"/>
          </w:rPr>
          <w:t>1</w:t>
        </w:r>
      </w:ins>
      <w:ins w:id="7" w:author="Oberman, H.I. (Hanne)" w:date="2021-11-24T14:02: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del w:id="8" w:author="Oberman, H.I. (Hanne)" w:date="2021-11-24T14:01:00Z">
        <w:r w:rsidR="00512BFC" w:rsidDel="008D2F38">
          <w:rPr>
            <w:vertAlign w:val="superscript"/>
            <w:lang w:val="en-GB"/>
          </w:rPr>
          <w:delText>*</w:delText>
        </w:r>
      </w:del>
      <w:r w:rsidRPr="00043D69">
        <w:rPr>
          <w:lang w:val="en-GB"/>
        </w:rPr>
        <w:t xml:space="preserve">, Oberman </w:t>
      </w:r>
      <w:proofErr w:type="spellStart"/>
      <w:r w:rsidRPr="00043D69">
        <w:rPr>
          <w:lang w:val="en-GB"/>
        </w:rPr>
        <w:t>HI</w:t>
      </w:r>
      <w:r w:rsidRPr="00043D69">
        <w:rPr>
          <w:vertAlign w:val="superscript"/>
          <w:lang w:val="en-GB"/>
        </w:rPr>
        <w:t>b</w:t>
      </w:r>
      <w:proofErr w:type="spellEnd"/>
      <w:ins w:id="9" w:author="Oberman, H.I. (Hanne)" w:date="2021-11-24T14:01:00Z">
        <w:r w:rsidR="008D2F38">
          <w:rPr>
            <w:vertAlign w:val="superscript"/>
            <w:lang w:val="en-GB"/>
          </w:rPr>
          <w:t>,</w:t>
        </w:r>
      </w:ins>
      <w:ins w:id="10" w:author="Oberman, H.I. (Hanne)" w:date="2021-11-24T14:03:00Z">
        <w:r w:rsidR="008D2F38">
          <w:rPr>
            <w:vertAlign w:val="superscript"/>
            <w:lang w:val="en-GB"/>
          </w:rPr>
          <w:t xml:space="preserve"> </w:t>
        </w:r>
      </w:ins>
      <w:ins w:id="11" w:author="Oberman, H.I. (Hanne)" w:date="2021-11-24T14:01:00Z">
        <w:r w:rsidR="008D2F38">
          <w:rPr>
            <w:vertAlign w:val="superscript"/>
            <w:lang w:val="en-GB"/>
          </w:rPr>
          <w:t>1,</w:t>
        </w:r>
      </w:ins>
      <w:ins w:id="12" w:author="Oberman, H.I. (Hanne)" w:date="2021-11-24T14:02:00Z">
        <w:r w:rsidR="008D2F38">
          <w:rPr>
            <w:rFonts w:cstheme="majorHAnsi"/>
            <w:vertAlign w:val="superscript"/>
            <w:lang w:val="en-GB"/>
          </w:rPr>
          <w:t>†</w:t>
        </w:r>
      </w:ins>
      <w:del w:id="13" w:author="Oberman, H.I. (Hanne)" w:date="2021-11-24T14:01:00Z">
        <w:r w:rsidR="00512BFC" w:rsidDel="008D2F38">
          <w:rPr>
            <w:vertAlign w:val="superscript"/>
            <w:lang w:val="en-GB"/>
          </w:rPr>
          <w:delText>*</w:delText>
        </w:r>
      </w:del>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ins w:id="14"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r w:rsidRPr="00043D69">
        <w:rPr>
          <w:lang w:val="en-GB"/>
        </w:rPr>
        <w:t xml:space="preserve">, Debray </w:t>
      </w:r>
      <w:proofErr w:type="spellStart"/>
      <w:r w:rsidRPr="00043D69">
        <w:rPr>
          <w:lang w:val="en-GB"/>
        </w:rPr>
        <w:t>TPA</w:t>
      </w:r>
      <w:r w:rsidRPr="00043D69">
        <w:rPr>
          <w:vertAlign w:val="superscript"/>
          <w:lang w:val="en-GB"/>
        </w:rPr>
        <w:t>af</w:t>
      </w:r>
      <w:commentRangeEnd w:id="2"/>
      <w:proofErr w:type="spellEnd"/>
      <w:ins w:id="15" w:author="Oberman, H.I. (Hanne)" w:date="2021-11-24T14:03:00Z">
        <w:r w:rsidR="008D2F38">
          <w:rPr>
            <w:vertAlign w:val="superscript"/>
            <w:lang w:val="en-GB"/>
          </w:rPr>
          <w:t>,</w:t>
        </w:r>
      </w:ins>
      <w:r w:rsidR="00140F57" w:rsidRPr="00043D69">
        <w:rPr>
          <w:rStyle w:val="CommentReference"/>
          <w:rFonts w:eastAsiaTheme="minorHAnsi"/>
          <w:lang w:val="en-GB"/>
        </w:rPr>
        <w:commentReference w:id="2"/>
      </w:r>
      <w:commentRangeEnd w:id="3"/>
      <w:r w:rsidR="008D2F38">
        <w:rPr>
          <w:rStyle w:val="CommentReference"/>
          <w:rFonts w:eastAsiaTheme="minorHAnsi"/>
        </w:rPr>
        <w:commentReference w:id="3"/>
      </w:r>
      <w:ins w:id="16" w:author="Oberman, H.I. (Hanne)" w:date="2021-11-24T14:03:00Z">
        <w:r w:rsidR="008D2F38" w:rsidRPr="008D2F38">
          <w:rPr>
            <w:rFonts w:cstheme="majorHAnsi"/>
            <w:vertAlign w:val="superscript"/>
            <w:lang w:val="en-GB"/>
          </w:rPr>
          <w:t xml:space="preserve"> </w:t>
        </w:r>
        <w:r w:rsidR="008D2F38">
          <w:rPr>
            <w:rFonts w:cstheme="majorHAnsi"/>
            <w:vertAlign w:val="superscript"/>
            <w:lang w:val="en-GB"/>
          </w:rPr>
          <w:t>†</w:t>
        </w:r>
      </w:ins>
      <w:r w:rsidR="00512BFC">
        <w:rPr>
          <w:lang w:val="en-GB"/>
        </w:rPr>
        <w:t xml:space="preserve">, </w:t>
      </w:r>
      <w:r w:rsidR="00512BFC" w:rsidRPr="00043D69">
        <w:rPr>
          <w:lang w:val="en-GB"/>
        </w:rPr>
        <w:t>Smeden van M</w:t>
      </w:r>
      <w:r w:rsidR="00512BFC" w:rsidRPr="00043D69">
        <w:rPr>
          <w:vertAlign w:val="superscript"/>
          <w:lang w:val="en-GB"/>
        </w:rPr>
        <w:t>a</w:t>
      </w:r>
      <w:ins w:id="17" w:author="Oberman, H.I. (Hanne)" w:date="2021-11-24T14:03:00Z">
        <w:r w:rsidR="008D2F38">
          <w:rPr>
            <w:vertAlign w:val="superscript"/>
            <w:lang w:val="en-GB"/>
          </w:rPr>
          <w:t>,</w:t>
        </w:r>
        <w:r w:rsidR="008D2F38" w:rsidRPr="008D2F38">
          <w:rPr>
            <w:rFonts w:cstheme="majorHAnsi"/>
            <w:vertAlign w:val="superscript"/>
            <w:lang w:val="en-GB"/>
          </w:rPr>
          <w:t xml:space="preserve"> </w:t>
        </w:r>
        <w:r w:rsidR="008D2F38">
          <w:rPr>
            <w:rFonts w:cstheme="majorHAnsi"/>
            <w:vertAlign w:val="superscript"/>
            <w:lang w:val="en-GB"/>
          </w:rPr>
          <w:t>†</w:t>
        </w:r>
      </w:ins>
    </w:p>
    <w:p w14:paraId="7337FCBA" w14:textId="5F71EC4D" w:rsidR="002214DA" w:rsidRPr="00043D69" w:rsidRDefault="002214DA" w:rsidP="001C157E">
      <w:pPr>
        <w:spacing w:line="240" w:lineRule="auto"/>
        <w:rPr>
          <w:lang w:val="en-GB"/>
        </w:rPr>
      </w:pPr>
      <w:r w:rsidRPr="33C8D749">
        <w:rPr>
          <w:lang w:val="en-GB"/>
        </w:rPr>
        <w:t xml:space="preserve">a Julius </w:t>
      </w:r>
      <w:proofErr w:type="spellStart"/>
      <w:r w:rsidRPr="33C8D749">
        <w:rPr>
          <w:lang w:val="en-GB"/>
        </w:rPr>
        <w:t>Center</w:t>
      </w:r>
      <w:proofErr w:type="spellEnd"/>
      <w:r w:rsidRPr="33C8D749">
        <w:rPr>
          <w:lang w:val="en-GB"/>
        </w:rPr>
        <w:t xml:space="preserve"> for Health Sciences and Primary Care, University Medical </w:t>
      </w:r>
      <w:proofErr w:type="spellStart"/>
      <w:r w:rsidRPr="33C8D749">
        <w:rPr>
          <w:lang w:val="en-GB"/>
        </w:rPr>
        <w:t>Center</w:t>
      </w:r>
      <w:proofErr w:type="spellEnd"/>
      <w:r w:rsidRPr="33C8D749">
        <w:rPr>
          <w:lang w:val="en-GB"/>
        </w:rPr>
        <w:t xml:space="preserve">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18E017A8" w14:textId="15A6B83F" w:rsidR="008D2F38" w:rsidRPr="008D2F38" w:rsidRDefault="008D2F38" w:rsidP="001C157E">
      <w:pPr>
        <w:spacing w:line="240" w:lineRule="auto"/>
        <w:rPr>
          <w:ins w:id="18" w:author="Oberman, H.I. (Hanne)" w:date="2021-11-24T14:03:00Z"/>
          <w:lang w:val="en-GB"/>
        </w:rPr>
      </w:pPr>
      <w:ins w:id="19" w:author="Oberman, H.I. (Hanne)" w:date="2021-11-24T14:03:00Z">
        <w:r>
          <w:rPr>
            <w:vertAlign w:val="superscript"/>
            <w:lang w:val="en-GB"/>
          </w:rPr>
          <w:t>1</w:t>
        </w:r>
        <w:r>
          <w:rPr>
            <w:lang w:val="en-GB"/>
          </w:rPr>
          <w:t xml:space="preserve"> First author</w:t>
        </w:r>
      </w:ins>
    </w:p>
    <w:p w14:paraId="4217B8D9" w14:textId="2CDF983D" w:rsidR="00512BFC" w:rsidRPr="00043D69" w:rsidRDefault="00512BFC" w:rsidP="001C157E">
      <w:pPr>
        <w:spacing w:line="240" w:lineRule="auto"/>
        <w:rPr>
          <w:lang w:val="en-GB"/>
        </w:rPr>
      </w:pPr>
      <w:del w:id="20" w:author="Oberman, H.I. (Hanne)" w:date="2021-11-24T14:03:00Z">
        <w:r w:rsidDel="008D2F38">
          <w:rPr>
            <w:lang w:val="en-GB"/>
          </w:rPr>
          <w:delText>*</w:delText>
        </w:r>
      </w:del>
      <w:r>
        <w:rPr>
          <w:lang w:val="en-GB"/>
        </w:rPr>
        <w:t xml:space="preserve"> </w:t>
      </w:r>
      <w:ins w:id="21" w:author="Oberman, H.I. (Hanne)" w:date="2021-11-24T14:03:00Z">
        <w:r w:rsidR="008D2F38">
          <w:rPr>
            <w:rFonts w:cstheme="majorHAnsi"/>
            <w:vertAlign w:val="superscript"/>
            <w:lang w:val="en-GB"/>
          </w:rPr>
          <w:t xml:space="preserve">† </w:t>
        </w:r>
      </w:ins>
      <w:r>
        <w:rPr>
          <w:lang w:val="en-GB"/>
        </w:rPr>
        <w:t>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F438FCC" w:rsidR="006F6AEC" w:rsidDel="004E2566" w:rsidRDefault="006F6AEC" w:rsidP="00797D43">
      <w:pPr>
        <w:rPr>
          <w:del w:id="22" w:author="Oberman, H.I. (Hanne)" w:date="2021-11-24T14:04:00Z"/>
          <w:lang w:val="en-GB"/>
        </w:rPr>
      </w:pPr>
    </w:p>
    <w:p w14:paraId="4CBAC98E" w14:textId="0DEBFE9A" w:rsidR="00B94C7E" w:rsidDel="004E2566" w:rsidRDefault="00B94C7E" w:rsidP="00797D43">
      <w:pPr>
        <w:rPr>
          <w:del w:id="23" w:author="Oberman, H.I. (Hanne)" w:date="2021-11-24T14:04:00Z"/>
          <w:lang w:val="en-GB"/>
        </w:rPr>
      </w:pPr>
    </w:p>
    <w:p w14:paraId="3538281F" w14:textId="53BE249F" w:rsidR="00B94C7E" w:rsidDel="004E2566" w:rsidRDefault="00B94C7E" w:rsidP="00797D43">
      <w:pPr>
        <w:rPr>
          <w:del w:id="24" w:author="Oberman, H.I. (Hanne)" w:date="2021-11-24T14:04:00Z"/>
          <w:lang w:val="en-GB"/>
        </w:rPr>
      </w:pPr>
    </w:p>
    <w:p w14:paraId="7427FFB3" w14:textId="35EFD53A" w:rsidR="00B94C7E" w:rsidRPr="00043D69" w:rsidDel="004E2566" w:rsidRDefault="00B94C7E" w:rsidP="00797D43">
      <w:pPr>
        <w:rPr>
          <w:del w:id="25" w:author="Oberman, H.I. (Hanne)" w:date="2021-11-24T14:04:00Z"/>
          <w:lang w:val="en-GB"/>
        </w:rPr>
      </w:pPr>
    </w:p>
    <w:p w14:paraId="0F206403" w14:textId="77777777" w:rsidR="004E2566" w:rsidRDefault="004E2566" w:rsidP="00B94C7E">
      <w:pPr>
        <w:rPr>
          <w:ins w:id="26" w:author="Oberman, H.I. (Hanne)" w:date="2021-11-24T14:04:00Z"/>
          <w:lang w:val="en-GB"/>
        </w:rPr>
      </w:pPr>
    </w:p>
    <w:p w14:paraId="0541EBFA" w14:textId="77777777" w:rsidR="004E2566" w:rsidRDefault="004E2566" w:rsidP="00B94C7E">
      <w:pPr>
        <w:rPr>
          <w:ins w:id="27" w:author="Oberman, H.I. (Hanne)" w:date="2021-11-24T14:04:00Z"/>
          <w:lang w:val="en-GB"/>
        </w:rPr>
      </w:pPr>
    </w:p>
    <w:p w14:paraId="2A620A27" w14:textId="0BB04B35" w:rsidR="001C157E" w:rsidRDefault="002214DA" w:rsidP="00B94C7E">
      <w:pPr>
        <w:rPr>
          <w:lang w:val="en-GB"/>
        </w:rPr>
      </w:pPr>
      <w:r w:rsidRPr="00043D69">
        <w:rPr>
          <w:lang w:val="en-GB"/>
        </w:rPr>
        <w:lastRenderedPageBreak/>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r w:rsidR="001C157E">
        <w:rPr>
          <w:lang w:val="en-GB"/>
        </w:rPr>
        <w:br w:type="page"/>
      </w:r>
    </w:p>
    <w:p w14:paraId="05FE3607" w14:textId="64E85388" w:rsidR="00E20DB3" w:rsidRPr="00043D69" w:rsidRDefault="00E20DB3" w:rsidP="00A95D2A">
      <w:pPr>
        <w:pStyle w:val="Heading1"/>
      </w:pPr>
      <w:r w:rsidRPr="00043D69">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A95D2A">
      <w:pPr>
        <w:pStyle w:val="Heading1"/>
      </w:pPr>
      <w:r w:rsidRPr="00A95D2A">
        <w:lastRenderedPageBreak/>
        <w:t>Introduction</w:t>
      </w:r>
    </w:p>
    <w:p w14:paraId="7DA8D10D" w14:textId="6CD2B6D5"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r w:rsidR="0076556A">
        <w:rPr>
          <w:lang w:val="en-GB"/>
        </w:rPr>
        <w:t>-</w:t>
      </w:r>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w:t>
      </w:r>
      <w:del w:id="28" w:author="Oberman, H.I. (Hanne)" w:date="2021-11-24T14:05:00Z">
        <w:r w:rsidR="00BB51E9" w:rsidDel="00E445DE">
          <w:delText xml:space="preserve">(gold) </w:delText>
        </w:r>
      </w:del>
      <w:r w:rsidR="00BB51E9">
        <w:t>standard strategies to mend or circumvent missing data are not suited for use in individual patient data in live cli</w:t>
      </w:r>
      <w:r w:rsidR="00861965">
        <w:t>nical practice</w:t>
      </w:r>
      <w:r w:rsidR="00BB51E9">
        <w:t>.</w:t>
      </w:r>
    </w:p>
    <w:p w14:paraId="33D22349" w14:textId="414401F9"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w:t>
      </w:r>
      <w:del w:id="29" w:author="Oberman, H.I. (Hanne)" w:date="2021-11-24T14:04:00Z">
        <w:r w:rsidR="001365B1" w:rsidRPr="00043D69" w:rsidDel="00E445DE">
          <w:rPr>
            <w:bCs/>
            <w:lang w:val="en-GB"/>
          </w:rPr>
          <w:delText>(</w:delText>
        </w:r>
      </w:del>
      <w:r w:rsidR="001365B1" w:rsidRPr="00043D69">
        <w:rPr>
          <w:bCs/>
          <w:lang w:val="en-GB"/>
        </w:rPr>
        <w:t>usually</w:t>
      </w:r>
      <w:del w:id="30" w:author="Oberman, H.I. (Hanne)" w:date="2021-11-24T14:04:00Z">
        <w:r w:rsidR="001365B1" w:rsidRPr="00043D69" w:rsidDel="00E445DE">
          <w:rPr>
            <w:bCs/>
            <w:lang w:val="en-GB"/>
          </w:rPr>
          <w:delText>)</w:delText>
        </w:r>
      </w:del>
      <w:r w:rsidR="001365B1" w:rsidRPr="00043D69">
        <w:rPr>
          <w:bCs/>
          <w:lang w:val="en-GB"/>
        </w:rPr>
        <w:t xml:space="preserve">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508543E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 xml:space="preserve">surrogate </w:t>
      </w:r>
      <w:r>
        <w:lastRenderedPageBreak/>
        <w:t>split</w:t>
      </w:r>
      <w:r w:rsidR="00A37103">
        <w:t>s (SS).</w:t>
      </w:r>
      <w:r>
        <w:rPr>
          <w:lang w:val="en-GB"/>
        </w:rPr>
        <w:t xml:space="preserve"> </w:t>
      </w:r>
      <w:r w:rsidR="00633B58">
        <w:rPr>
          <w:lang w:val="en-GB"/>
        </w:rPr>
        <w:t>PS</w:t>
      </w:r>
      <w:r w:rsidR="00A37103">
        <w:rPr>
          <w:lang w:val="en-GB"/>
        </w:rPr>
        <w:t xml:space="preserve"> are attractive to a variety of parameter-based </w:t>
      </w:r>
      <w:r w:rsidR="001C157E">
        <w:rPr>
          <w:lang w:val="en-GB"/>
        </w:rPr>
        <w:t>modeling</w:t>
      </w:r>
      <w:r w:rsidR="00A37103">
        <w:rPr>
          <w:lang w:val="en-GB"/>
        </w:rPr>
        <w:t xml:space="preserve"> techniques (e.g.</w:t>
      </w:r>
      <w:r w:rsidR="00B72085">
        <w:rPr>
          <w:lang w:val="en-GB"/>
        </w:rPr>
        <w:t>,</w:t>
      </w:r>
      <w:r w:rsidR="00A37103">
        <w:rPr>
          <w:lang w:val="en-GB"/>
        </w:rPr>
        <w:t xml:space="preserve">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8C2737">
        <w:rPr>
          <w:bCs/>
          <w:lang w:val="en-GB"/>
        </w:rPr>
        <w:instrText xml:space="preserve"> ADDIN ZOTERO_ITEM CSL_CITATION {"citationID":"fP31gtkZ","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8C2737">
        <w:rPr>
          <w:bCs/>
          <w:noProof/>
          <w:lang w:val="en-GB"/>
        </w:rPr>
        <w:t>(9)</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8C2737">
        <w:rPr>
          <w:lang w:val="en-GB"/>
        </w:rPr>
        <w:instrText xml:space="preserve"> ADDIN ZOTERO_ITEM CSL_CITATION {"citationID":"6tMf7NLD","properties":{"formattedCitation":"(10,11)","plainCitation":"(10,11)","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commentRangeStart w:id="31"/>
      <w:r w:rsidRPr="00043D69">
        <w:rPr>
          <w:lang w:val="en-GB"/>
        </w:rPr>
        <w:t>Briefly</w:t>
      </w:r>
      <w:commentRangeEnd w:id="31"/>
      <w:r>
        <w:rPr>
          <w:rStyle w:val="CommentReference"/>
          <w:rFonts w:eastAsiaTheme="minorHAnsi"/>
        </w:rPr>
        <w:commentReference w:id="31"/>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8C2737">
        <w:rPr>
          <w:lang w:val="en-GB"/>
        </w:rPr>
        <w:instrText xml:space="preserve"> ADDIN ZOTERO_ITEM CSL_CITATION {"citationID":"Yn42DK5W","properties":{"formattedCitation":"(10,11)","plainCitation":"(10,11)","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8C2737">
        <w:rPr>
          <w:noProof/>
          <w:lang w:val="en-GB"/>
        </w:rPr>
        <w:t>(10,11)</w:t>
      </w:r>
      <w:r w:rsidRPr="00043D69">
        <w:rPr>
          <w:lang w:val="en-GB"/>
        </w:rPr>
        <w:fldChar w:fldCharType="end"/>
      </w:r>
      <w:r w:rsidRPr="00043D69">
        <w:rPr>
          <w:lang w:val="en-GB"/>
        </w:rPr>
        <w:t xml:space="preserve">. </w:t>
      </w:r>
    </w:p>
    <w:p w14:paraId="5985C297" w14:textId="39702737" w:rsidR="00D21739" w:rsidRPr="007E5EAF"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lang w:val="en-GB"/>
        </w:rPr>
        <w:br w:type="page"/>
      </w:r>
    </w:p>
    <w:p w14:paraId="000ADC99" w14:textId="77777777" w:rsidR="00B94C7E" w:rsidRDefault="00370464" w:rsidP="00A95D2A">
      <w:pPr>
        <w:pStyle w:val="Heading1"/>
      </w:pPr>
      <w:r w:rsidRPr="00043D69">
        <w:lastRenderedPageBreak/>
        <w:t>M</w:t>
      </w:r>
      <w:r w:rsidR="00D21739">
        <w:t>issing data handling m</w:t>
      </w:r>
      <w:r w:rsidRPr="00043D69">
        <w:t>ethods</w:t>
      </w:r>
      <w:r w:rsidR="00905CAC">
        <w:t xml:space="preserve"> for prediction models</w:t>
      </w:r>
    </w:p>
    <w:p w14:paraId="17D2C96A" w14:textId="46B099D8" w:rsidR="003D5367" w:rsidRPr="00B94C7E" w:rsidRDefault="00497C90" w:rsidP="00B94C7E">
      <w:pPr>
        <w:rPr>
          <w:lang w:val="en-GB"/>
        </w:rPr>
      </w:pPr>
      <w:r w:rsidRPr="00043D69">
        <w:rPr>
          <w:lang w:val="en-GB"/>
        </w:rPr>
        <w:t xml:space="preserve">We </w:t>
      </w:r>
      <w:r w:rsidR="00780F6C">
        <w:rPr>
          <w:lang w:val="en-GB"/>
        </w:rPr>
        <w:t>consider the following three</w:t>
      </w:r>
      <w:r w:rsidR="004556B2">
        <w:rPr>
          <w:shd w:val="clear" w:color="auto" w:fill="FFFFFF"/>
          <w:lang w:val="en-GB" w:eastAsia="en-GB"/>
        </w:rPr>
        <w:t xml:space="preserve"> </w:t>
      </w:r>
      <w:r w:rsidR="00780F6C">
        <w:rPr>
          <w:shd w:val="clear" w:color="auto" w:fill="FFFFFF"/>
          <w:lang w:val="en-GB" w:eastAsia="en-GB"/>
        </w:rPr>
        <w:t xml:space="preserve">prediction </w:t>
      </w:r>
      <w:r w:rsidR="007E5EAF">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r w:rsidR="00BF2D45">
        <w:rPr>
          <w:shd w:val="clear" w:color="auto" w:fill="FFFFFF"/>
          <w:lang w:val="en-GB" w:eastAsia="en-GB"/>
        </w:rPr>
        <w:t>prediction models that adopt a</w:t>
      </w:r>
      <w:r w:rsidR="00225153">
        <w:rPr>
          <w:shd w:val="clear" w:color="auto" w:fill="FFFFFF"/>
          <w:lang w:val="en-GB" w:eastAsia="en-GB"/>
        </w:rPr>
        <w:t xml:space="preserve"> </w:t>
      </w:r>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8C2737">
        <w:rPr>
          <w:shd w:val="clear" w:color="auto" w:fill="FFFFFF"/>
          <w:lang w:val="en-GB" w:eastAsia="en-GB"/>
        </w:rPr>
        <w:instrText xml:space="preserve"> ADDIN ZOTERO_ITEM CSL_CITATION {"citationID":"F4GcTrrL","properties":{"formattedCitation":"(9,11\\uc0\\u8211{}13)","plainCitation":"(9,11–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8C2737" w:rsidRPr="008C2737">
        <w:rPr>
          <w:rFonts w:ascii="Calibri Light" w:hAnsi="Calibri Light" w:cs="Calibri Light"/>
          <w:lang w:val="en-GB"/>
        </w:rPr>
        <w:t>(9,11–13)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8376FB2" w14:textId="427DA554" w:rsidR="00ED76BF" w:rsidRPr="00FD1143" w:rsidRDefault="00780F6C" w:rsidP="00FD1143">
      <w:pPr>
        <w:pStyle w:val="Heading2"/>
      </w:pPr>
      <w:r w:rsidRPr="00D21739">
        <w:t>Join</w:t>
      </w:r>
      <w:r>
        <w:t>t</w:t>
      </w:r>
      <w:r w:rsidRPr="00D21739">
        <w:t xml:space="preserve"> </w:t>
      </w:r>
      <w:r w:rsidR="001C157E" w:rsidRPr="00D21739">
        <w:t>Modeling</w:t>
      </w:r>
      <w:r w:rsidR="00ED76BF" w:rsidRPr="00D21739">
        <w:t xml:space="preserve"> Imputation (JMI)</w:t>
      </w:r>
    </w:p>
    <w:p w14:paraId="3B502BDA" w14:textId="5E8BCAFB" w:rsidR="007D29A8" w:rsidRPr="00750BA2" w:rsidRDefault="00683854" w:rsidP="00C83D0C">
      <w:pPr>
        <w:rPr>
          <w:shd w:val="clear" w:color="auto" w:fill="FFFFFF"/>
          <w:lang w:val="en-GB" w:eastAsia="en-GB"/>
        </w:rPr>
      </w:pPr>
      <w:r>
        <w:rPr>
          <w:shd w:val="clear" w:color="auto" w:fill="FFFFFF"/>
          <w:lang w:val="en-GB" w:eastAsia="en-GB"/>
        </w:rPr>
        <w:t xml:space="preserve">JMI </w:t>
      </w:r>
      <w:r w:rsidR="00750BA2">
        <w:rPr>
          <w:shd w:val="clear" w:color="auto" w:fill="FFFFFF"/>
          <w:lang w:val="en-GB" w:eastAsia="en-GB"/>
        </w:rPr>
        <w:t>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780F6C">
        <w:rPr>
          <w:shd w:val="clear" w:color="auto" w:fill="FFFFFF"/>
          <w:lang w:val="en-GB" w:eastAsia="en-GB"/>
        </w:rPr>
        <w:t xml:space="preserve"> and </w:t>
      </w:r>
      <w:r w:rsidR="006F3981">
        <w:rPr>
          <w:shd w:val="clear" w:color="auto" w:fill="FFFFFF"/>
          <w:lang w:val="en-GB" w:eastAsia="en-GB"/>
        </w:rPr>
        <w:t xml:space="preserve">is used </w:t>
      </w:r>
      <w:r w:rsidR="00780F6C">
        <w:rPr>
          <w:shd w:val="clear" w:color="auto" w:fill="FFFFFF"/>
          <w:lang w:val="en-GB" w:eastAsia="en-GB"/>
        </w:rPr>
        <w:t>to generate imputed values directly from the conditional distribution</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r w:rsidR="00780F6C">
        <w:rPr>
          <w:shd w:val="clear" w:color="auto" w:fill="FFFFFF"/>
          <w:lang w:val="en-GB" w:eastAsia="en-GB"/>
        </w:rPr>
        <w:t xml:space="preserve"> </w:t>
      </w:r>
      <w:r>
        <w:rPr>
          <w:shd w:val="clear" w:color="auto" w:fill="FFFFFF"/>
          <w:lang w:val="en-GB" w:eastAsia="en-GB"/>
        </w:rPr>
        <w:t xml:space="preserve">An advantage of JMI is that it can be applied to a previously developed prediction model. </w:t>
      </w:r>
      <w:r w:rsidR="00780F6C">
        <w:rPr>
          <w:shd w:val="clear" w:color="auto" w:fill="FFFFFF"/>
          <w:lang w:val="en-GB" w:eastAsia="en-GB"/>
        </w:rPr>
        <w:t xml:space="preserve">Because </w:t>
      </w:r>
      <w:r w:rsidR="00E145D5">
        <w:rPr>
          <w:shd w:val="clear" w:color="auto" w:fill="FFFFFF"/>
          <w:lang w:val="en-GB" w:eastAsia="en-GB"/>
        </w:rPr>
        <w:t>distribution parameters</w:t>
      </w:r>
      <w:r w:rsidR="00780F6C">
        <w:rPr>
          <w:shd w:val="clear" w:color="auto" w:fill="FFFFFF"/>
          <w:lang w:val="en-GB" w:eastAsia="en-GB"/>
        </w:rPr>
        <w:t xml:space="preserve"> cannot directly be estimated in incomplete data, JMI typically requires the implementation of a Gibbs sampler.</w:t>
      </w:r>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Pr>
          <w:shd w:val="clear" w:color="auto" w:fill="FFFFFF"/>
          <w:lang w:val="en-GB" w:eastAsia="en-GB"/>
        </w:rPr>
        <w:t xml:space="preserve">We implemented three variants of JMI to be evaluated: single draw (JMI-SD, where a single draw from the conditional distribution is </w:t>
      </w:r>
      <w:r w:rsidR="0019166B">
        <w:rPr>
          <w:shd w:val="clear" w:color="auto" w:fill="FFFFFF"/>
          <w:lang w:val="en-GB" w:eastAsia="en-GB"/>
        </w:rPr>
        <w:t>the imputed value</w:t>
      </w:r>
      <w:r>
        <w:rPr>
          <w:shd w:val="clear" w:color="auto" w:fill="FFFFFF"/>
          <w:lang w:val="en-GB" w:eastAsia="en-GB"/>
        </w:rPr>
        <w:t xml:space="preserve">), multiple draw (JMI-MD, where </w:t>
      </w:r>
      <w:r w:rsidR="0019166B">
        <w:rPr>
          <w:shd w:val="clear" w:color="auto" w:fill="FFFFFF"/>
          <w:lang w:val="en-GB" w:eastAsia="en-GB"/>
        </w:rPr>
        <w:t xml:space="preserve">the average of </w:t>
      </w:r>
      <w:r>
        <w:rPr>
          <w:shd w:val="clear" w:color="auto" w:fill="FFFFFF"/>
          <w:lang w:val="en-GB" w:eastAsia="en-GB"/>
        </w:rPr>
        <w:t xml:space="preserve">50 draws from the conditional distribution </w:t>
      </w:r>
      <w:r w:rsidR="0019166B">
        <w:rPr>
          <w:shd w:val="clear" w:color="auto" w:fill="FFFFFF"/>
          <w:lang w:val="en-GB" w:eastAsia="en-GB"/>
        </w:rPr>
        <w:t xml:space="preserve">is </w:t>
      </w:r>
      <w:r>
        <w:rPr>
          <w:shd w:val="clear" w:color="auto" w:fill="FFFFFF"/>
          <w:lang w:val="en-GB" w:eastAsia="en-GB"/>
        </w:rPr>
        <w:t xml:space="preserve">the imputed value) and the conditional mean (JMI-CM, where the expected value of the conditional distribution is the imputed value). </w:t>
      </w:r>
      <w:r w:rsidR="00874945">
        <w:rPr>
          <w:shd w:val="clear" w:color="auto" w:fill="FFFFFF"/>
          <w:lang w:val="en-GB" w:eastAsia="en-GB"/>
        </w:rPr>
        <w:t xml:space="preserve">See </w:t>
      </w:r>
      <w:r w:rsidR="008D348E">
        <w:rPr>
          <w:shd w:val="clear" w:color="auto" w:fill="FFFFFF"/>
          <w:lang w:val="en-GB" w:eastAsia="en-GB"/>
        </w:rPr>
        <w:t xml:space="preserve">Figure </w:t>
      </w:r>
      <w:r w:rsidR="0017099E">
        <w:rPr>
          <w:shd w:val="clear" w:color="auto" w:fill="FFFFFF"/>
          <w:lang w:val="en-GB" w:eastAsia="en-GB"/>
        </w:rPr>
        <w:t>1</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09280E5D" w14:textId="77777777" w:rsidR="001520FF" w:rsidRDefault="001520FF" w:rsidP="001520FF"/>
    <w:p w14:paraId="106450AD" w14:textId="77777777" w:rsidR="001520FF" w:rsidRDefault="001520FF" w:rsidP="001520FF">
      <w:pPr>
        <w:rPr>
          <w:b/>
          <w:bCs/>
          <w:lang w:val="en-GB" w:eastAsia="en-GB"/>
        </w:rPr>
      </w:pPr>
    </w:p>
    <w:p w14:paraId="4AF5F112" w14:textId="77777777" w:rsidR="001520FF" w:rsidRDefault="001520FF" w:rsidP="001520FF">
      <w:pPr>
        <w:rPr>
          <w:b/>
          <w:bCs/>
          <w:lang w:val="en-GB" w:eastAsia="en-GB"/>
        </w:rPr>
      </w:pPr>
    </w:p>
    <w:p w14:paraId="7D628DEA" w14:textId="77777777" w:rsidR="001520FF" w:rsidRDefault="00C67E6E" w:rsidP="000D0219">
      <w:pPr>
        <w:pStyle w:val="Heading4"/>
      </w:pPr>
      <w:r>
        <w:rPr>
          <w:noProof/>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br/>
      </w:r>
      <w:r w:rsidR="001520FF" w:rsidRPr="001520FF">
        <w:rPr>
          <w:b/>
          <w:bCs/>
        </w:rPr>
        <w:t>Figure 1.</w:t>
      </w:r>
      <w:r w:rsidR="001520FF">
        <w:t xml:space="preserve"> Joint Modeling Imputation (JMI)</w:t>
      </w:r>
    </w:p>
    <w:p w14:paraId="30467D1E" w14:textId="77777777" w:rsidR="001520FF" w:rsidRDefault="001520FF">
      <w:pPr>
        <w:spacing w:after="160" w:line="259" w:lineRule="auto"/>
      </w:pPr>
      <w:r>
        <w:br w:type="page"/>
      </w:r>
    </w:p>
    <w:p w14:paraId="59304729" w14:textId="49F75361" w:rsidR="00ED76BF" w:rsidRPr="000B5934" w:rsidRDefault="00D51FB2" w:rsidP="00A95D2A">
      <w:pPr>
        <w:pStyle w:val="Heading2"/>
      </w:pPr>
      <w:r>
        <w:lastRenderedPageBreak/>
        <w:t>P</w:t>
      </w:r>
      <w:r w:rsidR="00A80E07">
        <w:t>attern</w:t>
      </w:r>
      <w:r w:rsidR="00D65C51" w:rsidRPr="000B5934">
        <w:t xml:space="preserve"> </w:t>
      </w:r>
      <w:r w:rsidR="006D4228">
        <w:t>S</w:t>
      </w:r>
      <w:r w:rsidR="00D65C51" w:rsidRPr="000B5934">
        <w:t>ubmodel</w:t>
      </w:r>
      <w:r>
        <w:t xml:space="preserve"> (PS) approach</w:t>
      </w:r>
    </w:p>
    <w:p w14:paraId="7E6D68C4" w14:textId="477B2DE3"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A329F4">
        <w:rPr>
          <w:bCs/>
        </w:rPr>
        <w:t xml:space="preserve">prediction models (so called </w:t>
      </w:r>
      <w:r w:rsidR="00B72553">
        <w:rPr>
          <w:bCs/>
        </w:rPr>
        <w:t xml:space="preserve">pattern </w:t>
      </w:r>
      <w:r w:rsidR="0008750B">
        <w:rPr>
          <w:bCs/>
        </w:rPr>
        <w:t>submodels</w:t>
      </w:r>
      <w:r w:rsidR="00A329F4">
        <w:rPr>
          <w:bCs/>
        </w:rPr>
        <w:t>, or briefly, PS)</w:t>
      </w:r>
      <w:r w:rsidR="0008750B">
        <w:rPr>
          <w:bCs/>
        </w:rPr>
        <w:t xml:space="preserve"> for each missing data pattern</w:t>
      </w:r>
      <w:r w:rsidR="00677F78">
        <w:rPr>
          <w:bCs/>
        </w:rPr>
        <w:t xml:space="preserve"> </w:t>
      </w:r>
      <w:r w:rsidR="00677F78">
        <w:rPr>
          <w:bCs/>
        </w:rPr>
        <w:fldChar w:fldCharType="begin"/>
      </w:r>
      <w:r w:rsidR="008C2737">
        <w:rPr>
          <w:bCs/>
        </w:rPr>
        <w:instrText xml:space="preserve"> ADDIN ZOTERO_ITEM CSL_CITATION {"citationID":"8kQoT4tL","properties":{"formattedCitation":"(9)","plainCitation":"(9)","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8C2737">
        <w:rPr>
          <w:rFonts w:ascii="Calibri Light" w:hAnsi="Calibri Light" w:cs="Calibri Light"/>
        </w:rPr>
        <w:t>(9)</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F3981">
        <w:rPr>
          <w:bCs/>
        </w:rPr>
        <w:t>corresponding prediction</w:t>
      </w:r>
      <w:r w:rsidR="00677F78">
        <w:rPr>
          <w:bCs/>
        </w:rPr>
        <w:t xml:space="preserve"> model</w:t>
      </w:r>
      <w:r w:rsidR="008532D6">
        <w:rPr>
          <w:bCs/>
        </w:rPr>
        <w:t xml:space="preserve"> (i.e., matching the missing data pattern at hand)</w:t>
      </w:r>
      <w:r w:rsidR="00677F78">
        <w:rPr>
          <w:bCs/>
        </w:rPr>
        <w:t>.</w:t>
      </w:r>
      <w:r w:rsidR="00F73091">
        <w:rPr>
          <w:bCs/>
        </w:rPr>
        <w:t xml:space="preserve"> A recent study has shown that the use </w:t>
      </w:r>
      <w:r w:rsidR="00633B58">
        <w:rPr>
          <w:bCs/>
        </w:rPr>
        <w:t>of PS</w:t>
      </w:r>
      <w:r w:rsidR="00F73091">
        <w:rPr>
          <w:bCs/>
        </w:rPr>
        <w:t xml:space="preserve"> for prediction perform</w:t>
      </w:r>
      <w:r w:rsidR="00356E0B">
        <w:rPr>
          <w:bCs/>
        </w:rPr>
        <w:t>s</w:t>
      </w:r>
      <w:r w:rsidR="00F73091">
        <w:rPr>
          <w:bCs/>
        </w:rPr>
        <w:t xml:space="preserve"> similarly to multiple imputation</w:t>
      </w:r>
      <w:r w:rsidR="00356E0B">
        <w:rPr>
          <w:bCs/>
        </w:rPr>
        <w:t xml:space="preserve"> and can be used when the data are missing not at random (MNAR, when missing data is dependent on unobserved values)</w:t>
      </w:r>
      <w:r w:rsidR="00F73091">
        <w:rPr>
          <w:bCs/>
        </w:rPr>
        <w:t xml:space="preserve"> </w:t>
      </w:r>
      <w:r w:rsidR="00F73091">
        <w:rPr>
          <w:bCs/>
        </w:rPr>
        <w:fldChar w:fldCharType="begin"/>
      </w:r>
      <w:r w:rsidR="003610A0">
        <w:rPr>
          <w:bCs/>
        </w:rPr>
        <w:instrText xml:space="preserve"> ADDIN ZOTERO_ITEM CSL_CITATION {"citationID":"P9LoX8Uc","properties":{"formattedCitation":"(9,16,17)","plainCitation":"(9,16,17)","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D"}],"issued":{"date-parts":[["2020",4,1]]}}},{"id":887,"uris":["http://zotero.org/users/6411374/items/TYSRH8S7"],"uri":["http://zotero.org/users/6411374/items/TYSRH8S7"],"itemData":{"id":887,"type":"chapter","abstract":"It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889,"uris":["http://zotero.org/users/6411374/items/7YQSWI7C"],"uri":["http://zotero.org/users/6411374/items/7YQSWI7C"],"itemData":{"id":889,"type":"article-journal","language":"en","page":"11","source":"Zotero","title":"Pattern-Mixture Models for Multivariate Incomplete Data","issued":{"date-parts":[["2021"]]}}}],"schema":"https://github.com/citation-style-language/schema/raw/master/csl-citation.json"} </w:instrText>
      </w:r>
      <w:r w:rsidR="00F73091">
        <w:rPr>
          <w:bCs/>
        </w:rPr>
        <w:fldChar w:fldCharType="separate"/>
      </w:r>
      <w:r w:rsidR="003610A0">
        <w:rPr>
          <w:rFonts w:ascii="Calibri Light" w:hAnsi="Calibri Light" w:cs="Calibri Light"/>
        </w:rPr>
        <w:t>(9,16,17)</w:t>
      </w:r>
      <w:r w:rsidR="00F73091">
        <w:rPr>
          <w:bCs/>
        </w:rPr>
        <w:fldChar w:fldCharType="end"/>
      </w:r>
      <w:r w:rsidR="00F73091">
        <w:rPr>
          <w:bCs/>
        </w:rPr>
        <w:t xml:space="preserve">. As such, </w:t>
      </w:r>
      <w:r w:rsidR="00633B58">
        <w:rPr>
          <w:bCs/>
        </w:rPr>
        <w:t>PS</w:t>
      </w:r>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w:t>
      </w:r>
      <w:r w:rsidR="0017099E">
        <w:rPr>
          <w:bCs/>
        </w:rPr>
        <w:t>2</w:t>
      </w:r>
      <w:r w:rsidR="00882452">
        <w:rPr>
          <w:bCs/>
        </w:rPr>
        <w:t xml:space="preserve"> for a </w:t>
      </w:r>
      <w:r w:rsidR="00FA34A4">
        <w:rPr>
          <w:bCs/>
        </w:rPr>
        <w:t xml:space="preserve">schematic </w:t>
      </w:r>
      <w:r w:rsidR="00882452">
        <w:rPr>
          <w:bCs/>
        </w:rPr>
        <w:t xml:space="preserve">depiction of </w:t>
      </w:r>
      <w:r w:rsidR="00BA604F">
        <w:rPr>
          <w:bCs/>
        </w:rPr>
        <w:t>the PS approach.</w:t>
      </w:r>
    </w:p>
    <w:p w14:paraId="0BD8C1F8" w14:textId="2A6CE52E" w:rsidR="00A11084" w:rsidRPr="00A02356" w:rsidRDefault="0017099E" w:rsidP="000D0219">
      <w:pPr>
        <w:pStyle w:val="Heading4"/>
      </w:pPr>
      <w:r>
        <w:rPr>
          <w:noProof/>
        </w:rPr>
        <w:drawing>
          <wp:inline distT="0" distB="0" distL="0" distR="0" wp14:anchorId="45485379" wp14:editId="2EA0E4C3">
            <wp:extent cx="3937000" cy="3670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670300"/>
                    </a:xfrm>
                    <a:prstGeom prst="rect">
                      <a:avLst/>
                    </a:prstGeom>
                  </pic:spPr>
                </pic:pic>
              </a:graphicData>
            </a:graphic>
          </wp:inline>
        </w:drawing>
      </w:r>
      <w:r w:rsidR="00F2001F">
        <w:br/>
      </w:r>
      <w:r w:rsidR="00EE6957" w:rsidRPr="00B95114">
        <w:rPr>
          <w:b/>
          <w:bCs/>
        </w:rPr>
        <w:t xml:space="preserve">Figure </w:t>
      </w:r>
      <w:r w:rsidRPr="00B95114">
        <w:rPr>
          <w:b/>
          <w:bCs/>
        </w:rPr>
        <w:t>2</w:t>
      </w:r>
      <w:r w:rsidR="00EE6957" w:rsidRPr="00B95114">
        <w:rPr>
          <w:b/>
          <w:bCs/>
        </w:rPr>
        <w:t>.</w:t>
      </w:r>
      <w:r w:rsidR="00EE6957" w:rsidRPr="00B95114">
        <w:t xml:space="preserve"> </w:t>
      </w:r>
      <w:r w:rsidR="00E917A5" w:rsidRPr="00B95114">
        <w:t>P</w:t>
      </w:r>
      <w:r w:rsidR="00330D09" w:rsidRPr="00B95114">
        <w:t xml:space="preserve">attern </w:t>
      </w:r>
      <w:r w:rsidR="00EE6957" w:rsidRPr="00B95114">
        <w:t>submodel</w:t>
      </w:r>
      <w:r w:rsidR="00052F2B" w:rsidRPr="00B95114">
        <w:t xml:space="preserve"> approach</w:t>
      </w:r>
    </w:p>
    <w:p w14:paraId="080EBCD1" w14:textId="77777777" w:rsidR="00A95D2A" w:rsidRDefault="00A95D2A" w:rsidP="00471100">
      <w:pPr>
        <w:pStyle w:val="Heading2"/>
      </w:pPr>
    </w:p>
    <w:p w14:paraId="13678D20" w14:textId="6811A5B3" w:rsidR="00E80C1A" w:rsidRDefault="00E80C1A" w:rsidP="00471100">
      <w:pPr>
        <w:pStyle w:val="Heading2"/>
      </w:pPr>
      <w:r w:rsidRPr="00515448">
        <w:lastRenderedPageBreak/>
        <w:t xml:space="preserve">Surrogate </w:t>
      </w:r>
      <w:r>
        <w:t>S</w:t>
      </w:r>
      <w:r w:rsidRPr="00515448">
        <w:t>plits</w:t>
      </w:r>
      <w:r>
        <w:t xml:space="preserve"> (SS)</w:t>
      </w:r>
    </w:p>
    <w:p w14:paraId="069DC6F1" w14:textId="31889CC6" w:rsidR="00E80C1A" w:rsidRPr="00126741" w:rsidRDefault="00AD5104" w:rsidP="00E80C1A">
      <w:pPr>
        <w:rPr>
          <w:shd w:val="clear" w:color="auto" w:fill="FFFFFF"/>
          <w:lang w:val="en-GB" w:eastAsia="en-GB"/>
        </w:rPr>
      </w:pPr>
      <w:r>
        <w:t>A well-known</w:t>
      </w:r>
      <w:r w:rsidR="007A542F">
        <w:t xml:space="preserve"> ML-based prediction model </w:t>
      </w:r>
      <w:r>
        <w:t xml:space="preserve">is the </w:t>
      </w:r>
      <w:r w:rsidR="007A542F">
        <w:t xml:space="preserve">decision tree </w:t>
      </w:r>
      <w:r w:rsidR="007A542F">
        <w:fldChar w:fldCharType="begin"/>
      </w:r>
      <w:r w:rsidR="003610A0">
        <w:instrText xml:space="preserve"> ADDIN ZOTERO_ITEM CSL_CITATION {"citationID":"CzwHuiEN","properties":{"formattedCitation":"(18,19)","plainCitation":"(18,19)","noteIndex":0},"citationItems":[{"id":840,"uris":["http://zotero.org/users/6411374/items/Z6Z8Q85W"],"uri":["http://zotero.org/users/6411374/items/Z6Z8Q85W"],"itemData":{"id":840,"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ItbRaPh/aNVxO4JX","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rsidR="007A542F">
        <w:fldChar w:fldCharType="separate"/>
      </w:r>
      <w:r w:rsidR="003610A0">
        <w:rPr>
          <w:noProof/>
        </w:rPr>
        <w:t>(18,19)</w:t>
      </w:r>
      <w:r w:rsidR="007A542F">
        <w:fldChar w:fldCharType="end"/>
      </w:r>
      <w:r w:rsidR="007A542F">
        <w:t xml:space="preserve">. </w:t>
      </w:r>
      <w:r w:rsidR="007A542F">
        <w:rPr>
          <w:shd w:val="clear" w:color="auto" w:fill="FFFFFF"/>
          <w:lang w:val="en-GB" w:eastAsia="en-GB"/>
        </w:rPr>
        <w:t>D</w:t>
      </w:r>
      <w:r w:rsidR="007A542F" w:rsidRPr="00E86844">
        <w:rPr>
          <w:shd w:val="clear" w:color="auto" w:fill="FFFFFF"/>
          <w:lang w:val="en-GB" w:eastAsia="en-GB"/>
        </w:rPr>
        <w:t>ecision trees use, as the name suggests, a tree like structure to</w:t>
      </w:r>
      <w:r w:rsidR="007A542F">
        <w:rPr>
          <w:shd w:val="clear" w:color="auto" w:fill="FFFFFF"/>
          <w:lang w:val="en-GB" w:eastAsia="en-GB"/>
        </w:rPr>
        <w:t xml:space="preserve"> find the optimal cut-off point which partitions the data for optimal predictive performance. </w:t>
      </w:r>
      <w:r w:rsidR="007A542F" w:rsidRPr="00E86844">
        <w:rPr>
          <w:shd w:val="clear" w:color="auto" w:fill="FFFFFF"/>
          <w:lang w:val="en-GB" w:eastAsia="en-GB"/>
        </w:rPr>
        <w:t xml:space="preserve">Based on the values of the pre-defined predictor variables, each branch in the tree represents a possible direction or decision. </w:t>
      </w:r>
      <w:r w:rsidR="007A542F">
        <w:rPr>
          <w:shd w:val="clear" w:color="auto" w:fill="FFFFFF"/>
          <w:lang w:val="en-GB" w:eastAsia="en-GB"/>
        </w:rPr>
        <w:t xml:space="preserve">In essence, random forests combine multiple decision trees </w:t>
      </w:r>
      <w:r w:rsidR="008C2737">
        <w:rPr>
          <w:shd w:val="clear" w:color="auto" w:fill="FFFFFF"/>
          <w:lang w:val="en-GB" w:eastAsia="en-GB"/>
        </w:rPr>
        <w:t xml:space="preserve">by using a </w:t>
      </w:r>
      <w:r w:rsidR="008C2737">
        <w:t xml:space="preserve">combination of a random subspace method (i.e., random combinations of features) and bagging (i.e., random sample of observations).  </w:t>
      </w:r>
      <w:r w:rsidR="008C2737">
        <w:rPr>
          <w:rStyle w:val="CommentReference"/>
        </w:rPr>
        <w:annotationRef/>
      </w:r>
      <w:r w:rsidR="00E80C1A">
        <w:rPr>
          <w:shd w:val="clear" w:color="auto" w:fill="FFFFFF"/>
          <w:lang w:val="en-GB" w:eastAsia="en-GB"/>
        </w:rPr>
        <w:t>As an early extension to the well-known decision tree</w:t>
      </w:r>
      <w:r w:rsidR="007A542F">
        <w:rPr>
          <w:shd w:val="clear" w:color="auto" w:fill="FFFFFF"/>
          <w:lang w:val="en-GB" w:eastAsia="en-GB"/>
        </w:rPr>
        <w:t xml:space="preserve"> and random forest</w:t>
      </w:r>
      <w:r w:rsidR="00E80C1A">
        <w:rPr>
          <w:shd w:val="clear" w:color="auto" w:fill="FFFFFF"/>
          <w:lang w:val="en-GB" w:eastAsia="en-GB"/>
        </w:rPr>
        <w:t xml:space="preserve">, surrogate splits were developed to circumvent the necessity for imputation </w:t>
      </w:r>
      <w:r w:rsidR="00E80C1A">
        <w:rPr>
          <w:shd w:val="clear" w:color="auto" w:fill="FFFFFF"/>
          <w:lang w:val="en-GB" w:eastAsia="en-GB"/>
        </w:rPr>
        <w:fldChar w:fldCharType="begin"/>
      </w:r>
      <w:r w:rsidR="003610A0">
        <w:rPr>
          <w:shd w:val="clear" w:color="auto" w:fill="FFFFFF"/>
          <w:lang w:val="en-GB" w:eastAsia="en-GB"/>
        </w:rPr>
        <w:instrText xml:space="preserve"> ADDIN ZOTERO_ITEM CSL_CITATION {"citationID":"yYubRIT9","properties":{"formattedCitation":"(10,11,20)","plainCitation":"(10,11,20)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3610A0">
        <w:rPr>
          <w:noProof/>
          <w:shd w:val="clear" w:color="auto" w:fill="FFFFFF"/>
          <w:lang w:val="en-GB" w:eastAsia="en-GB"/>
        </w:rPr>
        <w:t>(10,11,20)</w:t>
      </w:r>
      <w:r w:rsidR="00E80C1A">
        <w:rPr>
          <w:shd w:val="clear" w:color="auto" w:fill="FFFFFF"/>
          <w:lang w:val="en-GB" w:eastAsia="en-GB"/>
        </w:rPr>
        <w:fldChar w:fldCharType="end"/>
      </w:r>
      <w:r w:rsidR="00E80C1A">
        <w:rPr>
          <w:shd w:val="clear" w:color="auto" w:fill="FFFFFF"/>
          <w:lang w:val="en-GB" w:eastAsia="en-GB"/>
        </w:rPr>
        <w:t>. Briefly, s</w:t>
      </w:r>
      <w:r w:rsidR="00E80C1A" w:rsidRPr="00126741">
        <w:rPr>
          <w:shd w:val="clear" w:color="auto" w:fill="FFFFFF"/>
          <w:lang w:val="en-GB" w:eastAsia="en-GB"/>
        </w:rPr>
        <w:t>urrogate splits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E80C1A">
        <w:rPr>
          <w:shd w:val="clear" w:color="auto" w:fill="FFFFFF"/>
          <w:lang w:val="en-GB" w:eastAsia="en-GB"/>
        </w:rPr>
        <w:t xml:space="preserve">See figure </w:t>
      </w:r>
      <w:r w:rsidR="002B41CE">
        <w:rPr>
          <w:shd w:val="clear" w:color="auto" w:fill="FFFFFF"/>
          <w:lang w:val="en-GB" w:eastAsia="en-GB"/>
        </w:rPr>
        <w:t>3</w:t>
      </w:r>
      <w:r w:rsidR="00E80C1A">
        <w:rPr>
          <w:shd w:val="clear" w:color="auto" w:fill="FFFFFF"/>
          <w:lang w:val="en-GB" w:eastAsia="en-GB"/>
        </w:rPr>
        <w:t xml:space="preserve"> for a schematic depiction of </w:t>
      </w:r>
      <w:r w:rsidR="00A055FB">
        <w:rPr>
          <w:shd w:val="clear" w:color="auto" w:fill="FFFFFF"/>
          <w:lang w:val="en-GB" w:eastAsia="en-GB"/>
        </w:rPr>
        <w:t>surrogate splits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8C2737">
        <w:rPr>
          <w:shd w:val="clear" w:color="auto" w:fill="FFFFFF"/>
          <w:lang w:val="en-GB" w:eastAsia="en-GB"/>
        </w:rPr>
        <w:t>.</w:t>
      </w:r>
      <w:r w:rsidR="00D21739">
        <w:rPr>
          <w:shd w:val="clear" w:color="auto" w:fill="FFFFFF"/>
          <w:lang w:val="en-GB" w:eastAsia="en-GB"/>
        </w:rPr>
        <w:t xml:space="preserve"> </w:t>
      </w:r>
    </w:p>
    <w:p w14:paraId="6DE5B582" w14:textId="0FE04775" w:rsidR="00E80C1A" w:rsidRPr="001E3671" w:rsidRDefault="00E80C1A" w:rsidP="000D0219">
      <w:pPr>
        <w:pStyle w:val="Heading4"/>
      </w:pPr>
      <w:r>
        <w:rPr>
          <w:noProof/>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br/>
      </w:r>
      <w:r w:rsidRPr="000D0219">
        <w:t xml:space="preserve">Figure </w:t>
      </w:r>
      <w:r w:rsidR="002B41CE" w:rsidRPr="000D0219">
        <w:t>3</w:t>
      </w:r>
      <w:r w:rsidRPr="000D0219">
        <w:t>. Decision tree with surrogate splits</w:t>
      </w:r>
    </w:p>
    <w:p w14:paraId="56B96C43" w14:textId="4A93DB2F" w:rsidR="00067C82" w:rsidRDefault="00857BDE" w:rsidP="00A95D2A">
      <w:pPr>
        <w:pStyle w:val="Heading1"/>
        <w:rPr>
          <w:shd w:val="clear" w:color="auto" w:fill="FFFFFF"/>
          <w:lang w:eastAsia="en-GB"/>
        </w:rPr>
      </w:pPr>
      <w:r w:rsidRPr="00B143AC">
        <w:rPr>
          <w:shd w:val="clear" w:color="auto" w:fill="FFFFFF"/>
          <w:lang w:eastAsia="en-GB"/>
        </w:rPr>
        <w:lastRenderedPageBreak/>
        <w:t xml:space="preserve">Simulation </w:t>
      </w:r>
      <w:r w:rsidR="00D21739">
        <w:rPr>
          <w:shd w:val="clear" w:color="auto" w:fill="FFFFFF"/>
          <w:lang w:eastAsia="en-GB"/>
        </w:rPr>
        <w:t>design</w:t>
      </w:r>
    </w:p>
    <w:p w14:paraId="7FFB0904" w14:textId="405D2284" w:rsidR="00F37DB8" w:rsidRPr="00471100" w:rsidRDefault="00F37DB8" w:rsidP="00471100">
      <w:pPr>
        <w:pStyle w:val="Heading2"/>
      </w:pPr>
      <w:r w:rsidRPr="00471100">
        <w:t>Aims</w:t>
      </w:r>
    </w:p>
    <w:p w14:paraId="5001F306" w14:textId="5F197752" w:rsidR="00F37DB8" w:rsidRPr="00886036" w:rsidRDefault="00F37DB8" w:rsidP="006F3981">
      <w:r w:rsidRPr="00BD7269">
        <w:t xml:space="preserve">The aim of the simulation study is to </w:t>
      </w:r>
      <w:r w:rsidR="00C144C6">
        <w:t xml:space="preserve">emulate how a single patient would present themselves in clinical practice, with incomplete prediction model data, and to </w:t>
      </w:r>
      <w:r w:rsidRPr="00BD7269">
        <w:t>evaluate the performance of several on-the-fly missing data handling approaches</w:t>
      </w:r>
      <w:r w:rsidR="00C144C6">
        <w:t>.</w:t>
      </w:r>
      <w:r w:rsidR="004E2C1B">
        <w:t xml:space="preserve"> </w:t>
      </w:r>
      <w:r w:rsidR="00C144C6">
        <w:t>We</w:t>
      </w:r>
      <w:r w:rsidR="00C144C6" w:rsidRPr="00BD7269">
        <w:t xml:space="preserve"> compare the performance of the different </w:t>
      </w:r>
      <w:r w:rsidR="00C144C6">
        <w:t xml:space="preserve">missing data </w:t>
      </w:r>
      <w:r w:rsidR="00C144C6" w:rsidRPr="00BD7269">
        <w:t xml:space="preserve">approaches </w:t>
      </w:r>
      <w:r w:rsidR="00BC5373">
        <w:t>on</w:t>
      </w:r>
      <w:r w:rsidR="00905CAC">
        <w:t xml:space="preserve"> their ability to recover missing values and generate accurate risk predictions</w:t>
      </w:r>
      <w:r w:rsidR="00C144C6" w:rsidRPr="00BD7269">
        <w:t>.</w:t>
      </w:r>
      <w:r w:rsidR="0095208D">
        <w:t xml:space="preserve"> </w:t>
      </w:r>
      <w:r w:rsidR="0095208D">
        <w:rPr>
          <w:lang w:val="en-GB" w:eastAsia="en-GB"/>
        </w:rPr>
        <w:t xml:space="preserve">We consider the situation in which a complete dataset is available for prediction model development, and that the resulting model is then applied to individual patients with missing observations for one or more variables. </w:t>
      </w:r>
      <w:r w:rsidR="00C144C6">
        <w:t xml:space="preserve"> </w:t>
      </w:r>
      <w:r w:rsidR="001A7154">
        <w:t>For an</w:t>
      </w:r>
      <w:r w:rsidR="004E2C1B">
        <w:t xml:space="preserve"> overview of the simulation</w:t>
      </w:r>
      <w:r w:rsidR="001A7154">
        <w:t xml:space="preserve">, see </w:t>
      </w:r>
      <w:r w:rsidR="00886036" w:rsidRPr="00E55821">
        <w:t xml:space="preserve">Figure </w:t>
      </w:r>
      <w:r w:rsidR="00E55821" w:rsidRPr="00E55821">
        <w:t>4</w:t>
      </w:r>
      <w:r w:rsidR="001A7154">
        <w:t>; for the full script and technical details, see</w:t>
      </w:r>
      <w:r w:rsidR="00AC332C">
        <w:t xml:space="preserve"> </w:t>
      </w:r>
      <w:r w:rsidR="00E445DE">
        <w:fldChar w:fldCharType="begin"/>
      </w:r>
      <w:ins w:id="32" w:author="Oberman, H.I. (Hanne)" w:date="2021-11-24T13:48:00Z">
        <w:r w:rsidR="00F84252">
          <w:instrText>HYPERLINK "https://www.github.com/hanneoberman/real-time-missing"</w:instrText>
        </w:r>
      </w:ins>
      <w:del w:id="33" w:author="Oberman, H.I. (Hanne)" w:date="2021-11-24T13:48:00Z">
        <w:r w:rsidR="00E445DE" w:rsidDel="00F84252">
          <w:delInstrText xml:space="preserve"> HYPERLINK "https://www.github.com/hanneoberman/SIG" </w:delInstrText>
        </w:r>
      </w:del>
      <w:r w:rsidR="00E445DE">
        <w:fldChar w:fldCharType="separate"/>
      </w:r>
      <w:del w:id="34" w:author="Oberman, H.I. (Hanne)" w:date="2021-11-24T13:48:00Z">
        <w:r w:rsidR="00AC332C" w:rsidRPr="00692B0C" w:rsidDel="00F84252">
          <w:rPr>
            <w:rStyle w:val="Hyperlink"/>
          </w:rPr>
          <w:delText>https://www.github.com/hanneoberman/SIG</w:delText>
        </w:r>
      </w:del>
      <w:ins w:id="35" w:author="Oberman, H.I. (Hanne)" w:date="2021-11-24T13:48:00Z">
        <w:r w:rsidR="00F84252">
          <w:rPr>
            <w:rStyle w:val="Hyperlink"/>
          </w:rPr>
          <w:t>github.com/hanneoberman/real-time-missing</w:t>
        </w:r>
      </w:ins>
      <w:r w:rsidR="00E445DE">
        <w:rPr>
          <w:rStyle w:val="Hyperlink"/>
        </w:rPr>
        <w:fldChar w:fldCharType="end"/>
      </w:r>
      <w:r w:rsidRPr="00BD7269">
        <w:t xml:space="preserve">. </w:t>
      </w:r>
    </w:p>
    <w:p w14:paraId="1AAA167D" w14:textId="1A33F6A3" w:rsidR="00A11084" w:rsidRPr="00FF2EEA" w:rsidRDefault="00FF2EEA" w:rsidP="000D0219">
      <w:pPr>
        <w:pStyle w:val="Heading4"/>
      </w:pPr>
      <w:r w:rsidRPr="00FF2EEA">
        <w:rPr>
          <w:b/>
          <w:bCs/>
        </w:rPr>
        <w:t xml:space="preserve">Figure </w:t>
      </w:r>
      <w:r w:rsidR="00E55821">
        <w:rPr>
          <w:b/>
          <w:bCs/>
        </w:rPr>
        <w:t>4</w:t>
      </w:r>
      <w:r w:rsidRPr="00FF2EEA">
        <w:rPr>
          <w:b/>
          <w:bCs/>
        </w:rPr>
        <w:t>.</w:t>
      </w:r>
      <w:r>
        <w:t xml:space="preserve"> </w:t>
      </w:r>
      <w:commentRangeStart w:id="36"/>
      <w:r>
        <w:t xml:space="preserve">Simulation </w:t>
      </w:r>
      <w:commentRangeEnd w:id="36"/>
      <w:r w:rsidR="00A15544">
        <w:rPr>
          <w:rStyle w:val="CommentReference"/>
          <w:rFonts w:eastAsiaTheme="minorHAnsi"/>
          <w:shd w:val="clear" w:color="auto" w:fill="auto"/>
          <w:lang w:val="en-US" w:eastAsia="en-US"/>
        </w:rPr>
        <w:commentReference w:id="36"/>
      </w:r>
      <w:r w:rsidRPr="000D0219">
        <w:t>study</w:t>
      </w:r>
      <w:r w:rsidRPr="000A273A">
        <w:t xml:space="preserve"> </w:t>
      </w:r>
      <w:r>
        <w:br/>
      </w:r>
      <w:r w:rsidR="00C21328">
        <w:rPr>
          <w:noProof/>
        </w:rPr>
        <w:drawing>
          <wp:inline distT="0" distB="0" distL="0" distR="0" wp14:anchorId="0E7BE827" wp14:editId="04AED210">
            <wp:extent cx="4065905" cy="40188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7309" cy="4039966"/>
                    </a:xfrm>
                    <a:prstGeom prst="rect">
                      <a:avLst/>
                    </a:prstGeom>
                  </pic:spPr>
                </pic:pic>
              </a:graphicData>
            </a:graphic>
          </wp:inline>
        </w:drawing>
      </w:r>
    </w:p>
    <w:p w14:paraId="00D8FC67" w14:textId="77777777" w:rsidR="000D0219" w:rsidRDefault="000D0219" w:rsidP="00471100">
      <w:pPr>
        <w:pStyle w:val="Heading2"/>
      </w:pPr>
    </w:p>
    <w:p w14:paraId="2AEBA254" w14:textId="0E8AE0A6" w:rsidR="00886036" w:rsidRDefault="00C83D0C" w:rsidP="00471100">
      <w:pPr>
        <w:pStyle w:val="Heading2"/>
      </w:pPr>
      <w:r w:rsidRPr="00857BDE">
        <w:t>Data</w:t>
      </w:r>
      <w:r w:rsidR="00B40FE2" w:rsidRPr="00857BDE">
        <w:t>-</w:t>
      </w:r>
      <w:r w:rsidRPr="00857BDE">
        <w:t>generating mechanism</w:t>
      </w:r>
    </w:p>
    <w:p w14:paraId="7E717036" w14:textId="6FA3B4DE"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r w:rsidR="008D1972">
        <w:rPr>
          <w:lang w:val="en-GB" w:eastAsia="en-GB"/>
        </w:rPr>
        <w:t xml:space="preserve"> missing values</w:t>
      </w:r>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7393FC91" w14:textId="795F934A"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ty m:val="p"/>
          </m:rPr>
          <w:rPr>
            <w:rFonts w:ascii="Cambria Math" w:hAnsi="Cambria Math"/>
          </w:rPr>
          <m:t>∼</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sidR="009434A1">
        <w:rPr>
          <w:shd w:val="clear" w:color="auto" w:fill="FFFFFF"/>
          <w:lang w:val="en-GB" w:eastAsia="en-GB"/>
        </w:rPr>
        <w:t xml:space="preserve"> (</w:t>
      </w:r>
      <w:r w:rsidR="009434A1" w:rsidRPr="002E6A5A">
        <w:rPr>
          <w:color w:val="FF0000"/>
          <w:shd w:val="clear" w:color="auto" w:fill="FFFFFF"/>
          <w:lang w:val="en-GB" w:eastAsia="en-GB"/>
        </w:rPr>
        <w:t>Supplementary materials</w:t>
      </w:r>
      <w:r w:rsidR="002E6A5A" w:rsidRPr="002E6A5A">
        <w:rPr>
          <w:color w:val="FF0000"/>
          <w:shd w:val="clear" w:color="auto" w:fill="FFFFFF"/>
          <w:lang w:val="en-GB" w:eastAsia="en-GB"/>
        </w:rPr>
        <w:t xml:space="preserve"> X</w:t>
      </w:r>
      <w:r w:rsidR="009434A1">
        <w:rPr>
          <w:shd w:val="clear" w:color="auto" w:fill="FFFFFF"/>
          <w:lang w:val="en-GB" w:eastAsia="en-GB"/>
        </w:rPr>
        <w:t>)</w:t>
      </w:r>
      <w:r>
        <w:rPr>
          <w:shd w:val="clear" w:color="auto" w:fill="FFFFFF"/>
          <w:lang w:val="en-GB" w:eastAsia="en-GB"/>
        </w:rPr>
        <w:t xml:space="preserve">. </w:t>
      </w:r>
      <w:r w:rsidR="009928FE">
        <w:rPr>
          <w:shd w:val="clear" w:color="auto" w:fill="FFFFFF"/>
          <w:lang w:val="en-GB" w:eastAsia="en-GB"/>
        </w:rPr>
        <w:t xml:space="preserve">Correlations between </w:t>
      </w:r>
      <w:r w:rsidR="0044710B">
        <w:rPr>
          <w:shd w:val="clear" w:color="auto" w:fill="FFFFFF"/>
          <w:lang w:val="en-GB" w:eastAsia="en-GB"/>
        </w:rPr>
        <w:t xml:space="preserve">the ten </w:t>
      </w:r>
      <w:r w:rsidR="009928FE">
        <w:rPr>
          <w:shd w:val="clear" w:color="auto" w:fill="FFFFFF"/>
          <w:lang w:val="en-GB" w:eastAsia="en-GB"/>
        </w:rPr>
        <w:t xml:space="preserve">predictors range from </w:t>
      </w:r>
      <w:r w:rsidR="009928FE" w:rsidRPr="00B94C7E">
        <w:rPr>
          <w:i/>
          <w:iCs/>
          <w:shd w:val="clear" w:color="auto" w:fill="FFFFFF"/>
          <w:lang w:val="en-GB" w:eastAsia="en-GB"/>
        </w:rPr>
        <w:t>r</w:t>
      </w:r>
      <w:r w:rsidR="009928FE">
        <w:rPr>
          <w:shd w:val="clear" w:color="auto" w:fill="FFFFFF"/>
          <w:lang w:val="en-GB" w:eastAsia="en-GB"/>
        </w:rPr>
        <w:t xml:space="preserve"> = -.37 to </w:t>
      </w:r>
      <w:r w:rsidR="009928FE">
        <w:rPr>
          <w:i/>
          <w:iCs/>
          <w:shd w:val="clear" w:color="auto" w:fill="FFFFFF"/>
          <w:lang w:val="en-GB" w:eastAsia="en-GB"/>
        </w:rPr>
        <w:t>r</w:t>
      </w:r>
      <w:r w:rsidR="009928FE">
        <w:rPr>
          <w:shd w:val="clear" w:color="auto" w:fill="FFFFFF"/>
          <w:lang w:val="en-GB" w:eastAsia="en-GB"/>
        </w:rPr>
        <w:t xml:space="preserve"> = .3</w:t>
      </w:r>
      <w:r w:rsidR="008A2692">
        <w:rPr>
          <w:shd w:val="clear" w:color="auto" w:fill="FFFFFF"/>
          <w:lang w:val="en-GB" w:eastAsia="en-GB"/>
        </w:rPr>
        <w:t>6</w:t>
      </w:r>
      <w:r w:rsidR="009928FE">
        <w:rPr>
          <w:shd w:val="clear" w:color="auto" w:fill="FFFFFF"/>
          <w:lang w:val="en-GB" w:eastAsia="en-GB"/>
        </w:rPr>
        <w:t xml:space="preserve">. </w:t>
      </w:r>
      <w:r w:rsidR="004855F1">
        <w:rPr>
          <w:shd w:val="clear" w:color="auto" w:fill="FFFFFF"/>
          <w:lang w:val="en-GB" w:eastAsia="en-GB"/>
        </w:rPr>
        <w:t>From the predictor space, we d</w:t>
      </w:r>
      <w:r w:rsidR="00B20734">
        <w:rPr>
          <w:shd w:val="clear" w:color="auto" w:fill="FFFFFF"/>
          <w:lang w:val="en-GB" w:eastAsia="en-GB"/>
        </w:rPr>
        <w:t>efine the binary outcome</w:t>
      </w:r>
      <w:ins w:id="37" w:author="Oberman, H.I. (Hanne)" w:date="2021-11-24T13:56:00Z">
        <w:r w:rsidR="000A7E1A">
          <w:rPr>
            <w:shd w:val="clear" w:color="auto" w:fill="FFFFFF"/>
            <w:lang w:val="en-GB" w:eastAsia="en-GB"/>
          </w:rPr>
          <w:t xml:space="preserve"> vector</w:t>
        </w:r>
      </w:ins>
      <w:r w:rsidR="00B20734" w:rsidRPr="000A7E1A">
        <w:rPr>
          <w:shd w:val="clear" w:color="auto" w:fill="FFFFFF"/>
          <w:lang w:val="en-GB" w:eastAsia="en-GB"/>
        </w:rPr>
        <w:t xml:space="preserve"> </w:t>
      </w:r>
      <m:oMath>
        <m:r>
          <w:ins w:id="38" w:author="Oberman, H.I. (Hanne)" w:date="2021-11-24T13:55:00Z">
            <w:rPr>
              <w:rFonts w:ascii="Cambria Math" w:hAnsi="Cambria Math"/>
            </w:rPr>
            <m:t>Y</m:t>
          </w:ins>
        </m:r>
      </m:oMath>
      <w:del w:id="39" w:author="Oberman, H.I. (Hanne)" w:date="2021-11-24T13:55:00Z">
        <w:r w:rsidR="00B20734" w:rsidDel="000A7E1A">
          <w:rPr>
            <w:shd w:val="clear" w:color="auto" w:fill="FFFFFF"/>
            <w:lang w:val="en-GB" w:eastAsia="en-GB"/>
          </w:rPr>
          <w:delText>Y</w:delText>
        </w:r>
      </w:del>
      <w:r w:rsidR="004855F1">
        <w:rPr>
          <w:shd w:val="clear" w:color="auto" w:fill="FFFFFF"/>
          <w:lang w:val="en-GB" w:eastAsia="en-GB"/>
        </w:rPr>
        <w:t>.</w:t>
      </w:r>
      <w:r w:rsidR="00B20734">
        <w:rPr>
          <w:shd w:val="clear" w:color="auto" w:fill="FFFFFF"/>
          <w:lang w:val="en-GB" w:eastAsia="en-GB"/>
        </w:rPr>
        <w:t xml:space="preserve"> </w:t>
      </w:r>
      <m:oMath>
        <m:r>
          <w:ins w:id="40" w:author="Oberman, H.I. (Hanne)" w:date="2021-11-24T13:55:00Z">
            <w:rPr>
              <w:rFonts w:ascii="Cambria Math" w:hAnsi="Cambria Math"/>
            </w:rPr>
            <m:t>Y</m:t>
          </w:ins>
        </m:r>
      </m:oMath>
      <w:ins w:id="41" w:author="Oberman, H.I. (Hanne)" w:date="2021-11-24T13:55:00Z">
        <w:r w:rsidR="000A7E1A" w:rsidDel="000A7E1A">
          <w:rPr>
            <w:shd w:val="clear" w:color="auto" w:fill="FFFFFF"/>
            <w:lang w:val="en-GB" w:eastAsia="en-GB"/>
          </w:rPr>
          <w:t xml:space="preserve"> </w:t>
        </w:r>
      </w:ins>
      <w:del w:id="42" w:author="Oberman, H.I. (Hanne)" w:date="2021-11-24T13:55:00Z">
        <w:r w:rsidR="004855F1" w:rsidDel="000A7E1A">
          <w:rPr>
            <w:shd w:val="clear" w:color="auto" w:fill="FFFFFF"/>
            <w:lang w:val="en-GB" w:eastAsia="en-GB"/>
          </w:rPr>
          <w:delText xml:space="preserve">Y </w:delText>
        </w:r>
      </w:del>
      <w:r w:rsidR="004855F1">
        <w:rPr>
          <w:shd w:val="clear" w:color="auto" w:fill="FFFFFF"/>
          <w:lang w:val="en-GB" w:eastAsia="en-GB"/>
        </w:rPr>
        <w:t>is</w:t>
      </w:r>
      <w:r w:rsidR="00B20734">
        <w:rPr>
          <w:shd w:val="clear" w:color="auto" w:fill="FFFFFF"/>
          <w:lang w:val="en-GB" w:eastAsia="en-GB"/>
        </w:rPr>
        <w:t xml:space="preserve"> a function of</w:t>
      </w:r>
      <w:r w:rsidR="004855F1">
        <w:rPr>
          <w:shd w:val="clear" w:color="auto" w:fill="FFFFFF"/>
          <w:lang w:val="en-GB" w:eastAsia="en-GB"/>
        </w:rPr>
        <w:t xml:space="preserve"> </w:t>
      </w:r>
      <m:oMath>
        <m:r>
          <w:rPr>
            <w:rFonts w:ascii="Cambria Math" w:hAnsi="Cambria Math"/>
            <w:shd w:val="clear" w:color="auto" w:fill="FFFFFF"/>
            <w:lang w:val="en-GB" w:eastAsia="en-GB"/>
          </w:rPr>
          <m:t>X</m:t>
        </m:r>
      </m:oMath>
      <w:r w:rsidR="004855F1">
        <w:rPr>
          <w:shd w:val="clear" w:color="auto" w:fill="FFFFFF"/>
          <w:lang w:val="en-GB" w:eastAsia="en-GB"/>
        </w:rPr>
        <w:t xml:space="preserve"> </w:t>
      </w:r>
      <w:r w:rsidR="00B20734">
        <w:rPr>
          <w:shd w:val="clear" w:color="auto" w:fill="FFFFFF"/>
          <w:lang w:val="en-GB" w:eastAsia="en-GB"/>
        </w:rPr>
        <w:t>through the logit link function</w:t>
      </w:r>
      <w:r w:rsidR="004855F1">
        <w:rPr>
          <w:shd w:val="clear" w:color="auto" w:fill="FFFFFF"/>
          <w:lang w:val="en-GB" w:eastAsia="en-GB"/>
        </w:rPr>
        <w:t>,</w:t>
      </w:r>
      <w:r w:rsidR="004855F1">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r>
            <w:ins w:id="43" w:author="Oberman, H.I. (Hanne)" w:date="2021-11-24T13:57:00Z">
              <w:rPr>
                <w:rFonts w:ascii="Cambria Math" w:hAnsi="Cambria Math"/>
                <w:shd w:val="clear" w:color="auto" w:fill="FFFFFF"/>
                <w:lang w:val="en-GB" w:eastAsia="en-GB"/>
              </w:rPr>
              <m:t xml:space="preserve"> </m:t>
            </w:ins>
          </m:r>
          <m:r>
            <w:ins w:id="44" w:author="Oberman, H.I. (Hanne)" w:date="2021-11-24T13:57:00Z">
              <m:rPr>
                <m:sty m:val="p"/>
              </m:rPr>
              <w:rPr>
                <w:rFonts w:ascii="Cambria Math" w:hAnsi="Cambria Math"/>
              </w:rPr>
              <m:t>α</m:t>
            </w:ins>
          </m:r>
          <m:r>
            <w:del w:id="45" w:author="Oberman, H.I. (Hanne)" w:date="2021-11-24T13:57:00Z">
              <w:rPr>
                <w:rFonts w:ascii="Cambria Math" w:hAnsi="Cambria Math"/>
                <w:shd w:val="clear" w:color="auto" w:fill="FFFFFF"/>
                <w:lang w:val="en-GB" w:eastAsia="en-GB"/>
              </w:rPr>
              <m:t>\alpha</m:t>
            </w:del>
          </m:r>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w:rPr>
                  <w:rFonts w:ascii="Cambria Math" w:hAnsi="Cambria Math"/>
                  <w:shd w:val="clear" w:color="auto" w:fill="FFFFFF"/>
                  <w:lang w:val="en-GB" w:eastAsia="en-GB"/>
                </w:rPr>
                <m:t>x</m:t>
              </m:r>
            </m:e>
            <m:sub>
              <m: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31659FA5" w14:textId="2E0C887C" w:rsidR="00305272" w:rsidRPr="000A7E1A" w:rsidRDefault="009F6D3C" w:rsidP="006F7B32">
      <w:r>
        <w:t>W</w:t>
      </w:r>
      <w:r w:rsidR="004855F1">
        <w:t>here</w:t>
      </w:r>
      <w:r>
        <w:t xml:space="preserve"> </w:t>
      </w:r>
      <m:oMath>
        <m:r>
          <m:rPr>
            <m:sty m:val="p"/>
          </m:rPr>
          <w:rPr>
            <w:rFonts w:ascii="Cambria Math" w:hAnsi="Cambria Math"/>
          </w:rPr>
          <m:t>α</m:t>
        </m:r>
      </m:oMath>
      <w:ins w:id="46" w:author="Oberman, H.I. (Hanne)" w:date="2021-11-24T13:56:00Z">
        <w:r w:rsidR="000A7E1A">
          <w:t xml:space="preserve"> </w:t>
        </w:r>
      </w:ins>
      <w:ins w:id="47" w:author="Oberman, H.I. (Hanne)" w:date="2021-11-24T13:29:00Z">
        <w:r>
          <w:t xml:space="preserve">is the intercept, </w:t>
        </w:r>
      </w:ins>
      <m:oMath>
        <m:r>
          <w:rPr>
            <w:rFonts w:ascii="Cambria Math" w:hAnsi="Cambria Math"/>
          </w:rPr>
          <m:t>β</m:t>
        </m:r>
      </m:oMath>
      <w:r w:rsidR="004855F1">
        <w:t>s are regression coefficients</w:t>
      </w:r>
      <w:ins w:id="48" w:author="Oberman, H.I. (Hanne)" w:date="2021-11-24T13:57:00Z">
        <w:r w:rsidR="000A7E1A">
          <w:t>,</w:t>
        </w:r>
      </w:ins>
      <w:r w:rsidR="004855F1">
        <w:t xml:space="preserve"> and </w:t>
      </w:r>
      <m:oMath>
        <m:r>
          <m:rPr>
            <m:sty m:val="p"/>
          </m:rPr>
          <w:rPr>
            <w:rFonts w:ascii="Cambria Math" w:hAnsi="Cambria Math"/>
            <w:shd w:val="clear" w:color="auto" w:fill="FFFFFF"/>
            <w:lang w:val="en-GB" w:eastAsia="en-GB"/>
          </w:rPr>
          <m:t>ε</m:t>
        </m:r>
      </m:oMath>
      <w:r w:rsidR="00AE6740">
        <w:t xml:space="preserve"> is the </w:t>
      </w:r>
      <w:r w:rsidR="004855F1">
        <w:t>residual error</w:t>
      </w:r>
      <w:r w:rsidR="00AE6740">
        <w:t xml:space="preserve"> term</w:t>
      </w:r>
      <w:r w:rsidR="004855F1">
        <w:t xml:space="preserve">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rsidR="004855F1">
        <w:t xml:space="preserve">. We differentiate between </w:t>
      </w:r>
      <w:del w:id="49" w:author="Oberman, H.I. (Hanne)" w:date="2021-11-24T13:29:00Z">
        <w:r w:rsidR="004855F1" w:rsidDel="006C7424">
          <w:delText xml:space="preserve">three </w:delText>
        </w:r>
      </w:del>
      <w:ins w:id="50" w:author="Oberman, H.I. (Hanne)" w:date="2021-11-24T13:29:00Z">
        <w:r w:rsidR="006C7424">
          <w:t xml:space="preserve">two </w:t>
        </w:r>
      </w:ins>
      <w:r w:rsidR="004855F1">
        <w:t>types of regression coefficients</w:t>
      </w:r>
      <w:del w:id="51" w:author="Oberman, H.I. (Hanne)" w:date="2021-11-24T13:30:00Z">
        <w:r w:rsidR="004855F1" w:rsidDel="006C7424">
          <w:delText xml:space="preserve">: 1) the intercept, </w:delText>
        </w:r>
      </w:del>
      <m:oMath>
        <m:sSub>
          <m:sSubPr>
            <m:ctrlPr>
              <w:del w:id="52" w:author="Oberman, H.I. (Hanne)" w:date="2021-11-24T13:30:00Z">
                <w:rPr>
                  <w:rFonts w:ascii="Cambria Math" w:hAnsi="Cambria Math"/>
                </w:rPr>
              </w:del>
            </m:ctrlPr>
          </m:sSubPr>
          <m:e>
            <m:r>
              <w:del w:id="53" w:author="Oberman, H.I. (Hanne)" w:date="2021-11-24T13:30:00Z">
                <w:rPr>
                  <w:rFonts w:ascii="Cambria Math" w:hAnsi="Cambria Math"/>
                </w:rPr>
                <m:t>β</m:t>
              </w:del>
            </m:r>
          </m:e>
          <m:sub>
            <m:r>
              <w:del w:id="54" w:author="Oberman, H.I. (Hanne)" w:date="2021-11-24T13:30:00Z">
                <w:rPr>
                  <w:rFonts w:ascii="Cambria Math" w:hAnsi="Cambria Math"/>
                </w:rPr>
                <m:t>0</m:t>
              </w:del>
            </m:r>
          </m:sub>
        </m:sSub>
      </m:oMath>
      <w:del w:id="55" w:author="Oberman, H.I. (Hanne)" w:date="2021-11-24T13:30:00Z">
        <w:r w:rsidR="004855F1" w:rsidDel="006C7424">
          <w:delText>;</w:delText>
        </w:r>
      </w:del>
      <w:ins w:id="56" w:author="Oberman, H.I. (Hanne)" w:date="2021-11-24T13:30:00Z">
        <w:r w:rsidR="006C7424">
          <w:t>:</w:t>
        </w:r>
      </w:ins>
      <w:del w:id="57" w:author="Oberman, H.I. (Hanne)" w:date="2021-11-24T13:58:00Z">
        <w:r w:rsidR="004855F1" w:rsidDel="000A7E1A">
          <w:delText xml:space="preserve"> </w:delText>
        </w:r>
      </w:del>
      <w:del w:id="58" w:author="Oberman, H.I. (Hanne)" w:date="2021-11-24T13:30:00Z">
        <w:r w:rsidR="004855F1" w:rsidDel="006C7424">
          <w:delText>2</w:delText>
        </w:r>
      </w:del>
      <w:del w:id="59" w:author="Oberman, H.I. (Hanne)" w:date="2021-11-24T13:58:00Z">
        <w:r w:rsidR="004855F1" w:rsidDel="000A7E1A">
          <w:delText>)</w:delText>
        </w:r>
      </w:del>
      <w:r w:rsidR="004855F1">
        <w:t xml:space="preserve"> </w:t>
      </w:r>
      <m:oMath>
        <m:r>
          <w:ins w:id="60" w:author="Oberman, H.I. (Hanne)" w:date="2021-11-24T13:58:00Z">
            <m:rPr>
              <m:sty m:val="p"/>
            </m:rPr>
            <w:rPr>
              <w:rFonts w:ascii="Cambria Math" w:hAnsi="Cambria Math"/>
              <w:shd w:val="clear" w:color="auto" w:fill="FFFFFF"/>
              <w:lang w:val="en-GB" w:eastAsia="en-GB"/>
            </w:rPr>
            <m:t>β</m:t>
          </w:ins>
        </m:r>
      </m:oMath>
      <w:ins w:id="61" w:author="Oberman, H.I. (Hanne)" w:date="2021-11-24T13:58:00Z">
        <w:r w:rsidR="000A7E1A">
          <w:t xml:space="preserve"> is </w:t>
        </w:r>
      </w:ins>
      <w:r w:rsidR="00460D94">
        <w:t>a</w:t>
      </w:r>
      <w:r w:rsidR="004855F1">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rsidR="004855F1">
        <w:t xml:space="preserve">; </w:t>
      </w:r>
      <m:oMath>
        <m:sSup>
          <m:sSupPr>
            <m:ctrlPr>
              <w:ins w:id="62" w:author="Oberman, H.I. (Hanne)" w:date="2021-11-24T13:58:00Z">
                <w:rPr>
                  <w:rFonts w:ascii="Cambria Math" w:hAnsi="Cambria Math"/>
                </w:rPr>
              </w:ins>
            </m:ctrlPr>
          </m:sSupPr>
          <m:e>
            <m:r>
              <w:ins w:id="63" w:author="Oberman, H.I. (Hanne)" w:date="2021-11-24T13:58:00Z">
                <w:rPr>
                  <w:rFonts w:ascii="Cambria Math" w:hAnsi="Cambria Math"/>
                </w:rPr>
                <m:t>β</m:t>
              </w:ins>
            </m:r>
          </m:e>
          <m:sup>
            <m:r>
              <w:ins w:id="64" w:author="Oberman, H.I. (Hanne)" w:date="2021-11-24T13:58:00Z">
                <m:rPr>
                  <m:sty m:val="p"/>
                </m:rPr>
                <w:rPr>
                  <w:rFonts w:ascii="Cambria Math" w:hAnsi="Cambria Math"/>
                </w:rPr>
                <m:t>*</m:t>
              </w:ins>
            </m:r>
          </m:sup>
        </m:sSup>
      </m:oMath>
      <w:ins w:id="65" w:author="Oberman, H.I. (Hanne)" w:date="2021-11-24T13:58:00Z">
        <w:r w:rsidR="000A7E1A" w:rsidDel="000A7E1A">
          <w:t xml:space="preserve"> </w:t>
        </w:r>
        <w:r w:rsidR="000A7E1A">
          <w:t xml:space="preserve">is </w:t>
        </w:r>
      </w:ins>
      <w:del w:id="66" w:author="Oberman, H.I. (Hanne)" w:date="2021-11-24T13:58:00Z">
        <w:r w:rsidR="004855F1" w:rsidDel="000A7E1A">
          <w:delText xml:space="preserve">and </w:delText>
        </w:r>
      </w:del>
      <w:del w:id="67" w:author="Oberman, H.I. (Hanne)" w:date="2021-11-24T13:30:00Z">
        <w:r w:rsidR="004855F1" w:rsidDel="006C7424">
          <w:delText>3</w:delText>
        </w:r>
      </w:del>
      <w:del w:id="68" w:author="Oberman, H.I. (Hanne)" w:date="2021-11-24T13:58:00Z">
        <w:r w:rsidR="004855F1" w:rsidDel="000A7E1A">
          <w:delText xml:space="preserve">) </w:delText>
        </w:r>
      </w:del>
      <w:del w:id="69" w:author="Oberman, H.I. (Hanne)" w:date="2021-11-24T13:31:00Z">
        <w:r w:rsidR="004855F1" w:rsidDel="006C7424">
          <w:delText>an additional</w:delText>
        </w:r>
      </w:del>
      <w:ins w:id="70" w:author="Oberman, H.I. (Hanne)" w:date="2021-11-24T13:31:00Z">
        <w:r w:rsidR="006C7424">
          <w:t>a</w:t>
        </w:r>
      </w:ins>
      <w:r w:rsidR="004855F1">
        <w:t xml:space="preserve">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rsidR="00B94C7E">
        <w:t xml:space="preserve">. </w:t>
      </w:r>
      <w:r w:rsidR="004855F1">
        <w:t xml:space="preserve">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4855F1">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4855F1">
        <w:t xml:space="preserve">. </w:t>
      </w:r>
      <w:r w:rsidR="00800CEE">
        <w:t xml:space="preserve">All regression coefficients can be found in </w:t>
      </w:r>
      <w:r w:rsidR="00800CEE" w:rsidRPr="002E6A5A">
        <w:rPr>
          <w:color w:val="FF0000"/>
        </w:rPr>
        <w:t>Supplementary materials X</w:t>
      </w:r>
      <w:r w:rsidR="00800CEE">
        <w:rPr>
          <w:color w:val="FF0000"/>
        </w:rPr>
        <w:t xml:space="preserve">. </w:t>
      </w:r>
      <w:r w:rsidR="00800CEE">
        <w:t>T</w:t>
      </w:r>
      <w:r w:rsidR="00305272">
        <w:t xml:space="preserve">he </w:t>
      </w:r>
      <w:r w:rsidR="00433876">
        <w:t>expected occurrence</w:t>
      </w:r>
      <w:r w:rsidR="00305272">
        <w:t xml:space="preserve"> of </w:t>
      </w:r>
      <w:ins w:id="71" w:author="Oberman, H.I. (Hanne)" w:date="2021-11-24T13:59:00Z">
        <w:r w:rsidR="001574C6">
          <w:t>the outcome</w:t>
        </w:r>
      </w:ins>
      <m:oMath>
        <m:r>
          <w:del w:id="72" w:author="Oberman, H.I. (Hanne)" w:date="2021-11-24T13:59:00Z">
            <w:rPr>
              <w:rFonts w:ascii="Cambria Math" w:hAnsi="Cambria Math"/>
            </w:rPr>
            <m:t>Y</m:t>
          </w:del>
        </m:r>
      </m:oMath>
      <w:del w:id="73" w:author="Oberman, H.I. (Hanne)" w:date="2021-11-24T13:59:00Z">
        <w:r w:rsidR="00305272" w:rsidDel="001574C6">
          <w:delText xml:space="preserve"> </w:delText>
        </w:r>
      </w:del>
      <w:ins w:id="74" w:author="Oberman, H.I. (Hanne)" w:date="2021-11-24T13:59:00Z">
        <w:r w:rsidR="001574C6">
          <w:t xml:space="preserve"> </w:t>
        </w:r>
      </w:ins>
      <w:r w:rsidR="00305272">
        <w:t>is 15%.</w:t>
      </w:r>
      <w:r w:rsidR="00322E6E">
        <w:t xml:space="preserve"> </w:t>
      </w:r>
    </w:p>
    <w:p w14:paraId="3FD067C5" w14:textId="3C3DD72F" w:rsidR="006F7B32" w:rsidRDefault="006F7B32" w:rsidP="00E023CE">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r w:rsidR="00174D20">
        <w:rPr>
          <w:shd w:val="clear" w:color="auto" w:fill="FFFFFF"/>
          <w:lang w:val="en-GB" w:eastAsia="en-GB"/>
        </w:rPr>
        <w:t xml:space="preserve">primarily </w:t>
      </w:r>
      <w:r>
        <w:rPr>
          <w:shd w:val="clear" w:color="auto" w:fill="FFFFFF"/>
          <w:lang w:val="en-GB" w:eastAsia="en-GB"/>
        </w:rPr>
        <w:t>on the Missing At Random (MAR) missingness mechanism</w:t>
      </w:r>
      <w:r w:rsidR="005E44EE">
        <w:rPr>
          <w:shd w:val="clear" w:color="auto" w:fill="FFFFFF"/>
          <w:lang w:val="en-GB" w:eastAsia="en-GB"/>
        </w:rPr>
        <w:t xml:space="preserve"> and </w:t>
      </w:r>
      <w:r w:rsidR="00291D7A">
        <w:rPr>
          <w:shd w:val="clear" w:color="auto" w:fill="FFFFFF"/>
          <w:lang w:val="en-GB" w:eastAsia="en-GB"/>
        </w:rPr>
        <w:t xml:space="preserve">additionally on </w:t>
      </w:r>
      <w:r w:rsidR="005E44EE">
        <w:rPr>
          <w:shd w:val="clear" w:color="auto" w:fill="FFFFFF"/>
          <w:lang w:val="en-GB" w:eastAsia="en-GB"/>
        </w:rPr>
        <w:t xml:space="preserve">the Missing Not At Random (MNAR) </w:t>
      </w:r>
      <w:r w:rsidR="000A42BB">
        <w:rPr>
          <w:shd w:val="clear" w:color="auto" w:fill="FFFFFF"/>
          <w:lang w:val="en-GB" w:eastAsia="en-GB"/>
        </w:rPr>
        <w:t>missing mechanism</w:t>
      </w:r>
      <w:r w:rsidR="00031BF8">
        <w:rPr>
          <w:shd w:val="clear" w:color="auto" w:fill="FFFFFF"/>
          <w:lang w:val="en-GB" w:eastAsia="en-GB"/>
        </w:rPr>
        <w:t xml:space="preserve"> </w:t>
      </w:r>
      <w:r w:rsidR="00031BF8">
        <w:rPr>
          <w:shd w:val="clear" w:color="auto" w:fill="FFFFFF"/>
          <w:lang w:val="en-GB" w:eastAsia="en-GB"/>
        </w:rPr>
        <w:fldChar w:fldCharType="begin"/>
      </w:r>
      <w:r w:rsidR="003610A0">
        <w:rPr>
          <w:shd w:val="clear" w:color="auto" w:fill="FFFFFF"/>
          <w:lang w:val="en-GB" w:eastAsia="en-GB"/>
        </w:rPr>
        <w:instrText xml:space="preserve"> ADDIN ZOTERO_ITEM CSL_CITATION {"citationID":"EaP4MyeA","properties":{"formattedCitation":"(21)","plainCitation":"(21)","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3610A0">
        <w:rPr>
          <w:noProof/>
          <w:shd w:val="clear" w:color="auto" w:fill="FFFFFF"/>
          <w:lang w:val="en-GB" w:eastAsia="en-GB"/>
        </w:rPr>
        <w:t>(21)</w:t>
      </w:r>
      <w:r w:rsidR="00031BF8">
        <w:rPr>
          <w:shd w:val="clear" w:color="auto" w:fill="FFFFFF"/>
          <w:lang w:val="en-GB" w:eastAsia="en-GB"/>
        </w:rPr>
        <w:fldChar w:fldCharType="end"/>
      </w:r>
      <w:r w:rsidRPr="00174D20">
        <w:rPr>
          <w:shd w:val="clear" w:color="auto" w:fill="FFFFFF"/>
          <w:lang w:val="en-GB" w:eastAsia="en-GB"/>
        </w:rPr>
        <w:t>.</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000435DC">
        <w:rPr>
          <w:shd w:val="clear" w:color="auto" w:fill="FFFFFF"/>
          <w:lang w:val="en-GB" w:eastAsia="en-GB"/>
        </w:rPr>
        <w:t xml:space="preserve">Schouten </w:t>
      </w:r>
      <w:r w:rsidR="004A3E6C">
        <w:rPr>
          <w:shd w:val="clear" w:color="auto" w:fill="FFFFFF"/>
          <w:lang w:val="en-GB" w:eastAsia="en-GB"/>
        </w:rPr>
        <w:t>and others</w:t>
      </w:r>
      <w:r w:rsidR="000435DC">
        <w:rPr>
          <w:color w:val="FF0000"/>
          <w:shd w:val="clear" w:color="auto" w:fill="FFFFFF"/>
          <w:lang w:val="en-GB" w:eastAsia="en-GB"/>
        </w:rPr>
        <w:t xml:space="preserve"> </w:t>
      </w:r>
      <w:r w:rsidR="000435DC" w:rsidRPr="000435DC">
        <w:rPr>
          <w:shd w:val="clear" w:color="auto" w:fill="FFFFFF"/>
          <w:lang w:val="en-GB" w:eastAsia="en-GB"/>
        </w:rPr>
        <w:fldChar w:fldCharType="begin"/>
      </w:r>
      <w:r w:rsidR="003610A0">
        <w:rPr>
          <w:shd w:val="clear" w:color="auto" w:fill="FFFFFF"/>
          <w:lang w:val="en-GB" w:eastAsia="en-GB"/>
        </w:rPr>
        <w:instrText xml:space="preserve"> ADDIN ZOTERO_ITEM CSL_CITATION {"citationID":"b7r1oSBw","properties":{"formattedCitation":"(22)","plainCitation":"(22)","noteIndex":0},"citationItems":[{"id":97,"uris":["http://zotero.org/users/6411374/items/9AFTWYCZ"],"uri":["http://zotero.org/users/6411374/items/9AFTWYCZ"],"itemData":{"id":97,"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sidR="000435DC" w:rsidRPr="000435DC">
        <w:rPr>
          <w:shd w:val="clear" w:color="auto" w:fill="FFFFFF"/>
          <w:lang w:val="en-GB" w:eastAsia="en-GB"/>
        </w:rPr>
        <w:fldChar w:fldCharType="separate"/>
      </w:r>
      <w:r w:rsidR="003610A0">
        <w:rPr>
          <w:noProof/>
          <w:shd w:val="clear" w:color="auto" w:fill="FFFFFF"/>
          <w:lang w:val="en-GB" w:eastAsia="en-GB"/>
        </w:rPr>
        <w:t>(22)</w:t>
      </w:r>
      <w:r w:rsidR="000435DC" w:rsidRPr="000435DC">
        <w:rPr>
          <w:shd w:val="clear" w:color="auto" w:fill="FFFFFF"/>
          <w:lang w:val="en-GB" w:eastAsia="en-GB"/>
        </w:rPr>
        <w:fldChar w:fldCharType="end"/>
      </w:r>
      <w:r>
        <w:rPr>
          <w:shd w:val="clear" w:color="auto" w:fill="FFFFFF"/>
          <w:lang w:val="en-GB" w:eastAsia="en-GB"/>
        </w:rPr>
        <w:t xml:space="preserve">. The overall </w:t>
      </w:r>
      <w:r>
        <w:rPr>
          <w:shd w:val="clear" w:color="auto" w:fill="FFFFFF"/>
          <w:lang w:val="en-GB" w:eastAsia="en-GB"/>
        </w:rPr>
        <w:lastRenderedPageBreak/>
        <w:t xml:space="preserve">missingness rate is 60%, but </w:t>
      </w:r>
      <w:r w:rsidR="00063F05">
        <w:rPr>
          <w:shd w:val="clear" w:color="auto" w:fill="FFFFFF"/>
          <w:lang w:val="en-GB" w:eastAsia="en-GB"/>
        </w:rPr>
        <w:t>the number of missing predictor entries differs between cases</w:t>
      </w:r>
      <w:r>
        <w:rPr>
          <w:shd w:val="clear" w:color="auto" w:fill="FFFFFF"/>
          <w:lang w:val="en-GB" w:eastAsia="en-GB"/>
        </w:rPr>
        <w:t xml:space="preserve">. The hypothetical patients in our validation set are missing either 40%, 60%, or 80% of the observations in the predictor space. The resulting missing data pattern is visualized in Figure </w:t>
      </w:r>
      <w:r w:rsidR="00E55821">
        <w:rPr>
          <w:shd w:val="clear" w:color="auto" w:fill="FFFFFF"/>
          <w:lang w:val="en-GB" w:eastAsia="en-GB"/>
        </w:rPr>
        <w:t>5</w:t>
      </w:r>
      <w:r>
        <w:rPr>
          <w:shd w:val="clear" w:color="auto" w:fill="FFFFFF"/>
          <w:lang w:val="en-GB" w:eastAsia="en-GB"/>
        </w:rPr>
        <w:t xml:space="preserve">. </w:t>
      </w:r>
    </w:p>
    <w:p w14:paraId="315E0E2F" w14:textId="77777777" w:rsidR="00E55821" w:rsidRPr="000D0219" w:rsidRDefault="00E55821" w:rsidP="000D0219">
      <w:pPr>
        <w:pStyle w:val="Heading4"/>
      </w:pPr>
      <w:r w:rsidRPr="000D0219">
        <w:rPr>
          <w:b/>
          <w:bCs/>
        </w:rPr>
        <w:t>Figure 5.</w:t>
      </w:r>
      <w:r w:rsidRPr="000D0219">
        <w:t xml:space="preserve"> Missing data pattern.</w:t>
      </w:r>
    </w:p>
    <w:p w14:paraId="2E00FC0F" w14:textId="1B6A132D" w:rsidR="00B41156" w:rsidRDefault="00063F05" w:rsidP="00B41156">
      <w:pPr>
        <w:rPr>
          <w:shd w:val="clear" w:color="auto" w:fill="FFFFFF"/>
          <w:lang w:val="en-GB" w:eastAsia="en-GB"/>
        </w:rPr>
      </w:pPr>
      <w:r w:rsidRPr="00063F05">
        <w:rPr>
          <w:noProof/>
        </w:rPr>
        <w:drawing>
          <wp:inline distT="0" distB="0" distL="0" distR="0" wp14:anchorId="5D64C2FB" wp14:editId="4F6E633D">
            <wp:extent cx="4876190" cy="215238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190" cy="2152381"/>
                    </a:xfrm>
                    <a:prstGeom prst="rect">
                      <a:avLst/>
                    </a:prstGeom>
                  </pic:spPr>
                </pic:pic>
              </a:graphicData>
            </a:graphic>
          </wp:inline>
        </w:drawing>
      </w:r>
    </w:p>
    <w:p w14:paraId="4CAB9367" w14:textId="6D42AA8F" w:rsidR="00736C4D" w:rsidRPr="00471100" w:rsidRDefault="00736C4D" w:rsidP="00471100">
      <w:pPr>
        <w:pStyle w:val="Heading2"/>
      </w:pPr>
      <w:r w:rsidRPr="00471100">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4C1BFF0D" w14:textId="77777777" w:rsidR="00310F51" w:rsidRDefault="00B45D79" w:rsidP="00471100">
      <w:pPr>
        <w:pStyle w:val="Heading2"/>
      </w:pPr>
      <w:r w:rsidRPr="00B143AC">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289C9FFB" w:rsidR="00210AF6" w:rsidRPr="00886036" w:rsidRDefault="000A6BAA" w:rsidP="33C8D749">
      <w:pPr>
        <w:spacing w:after="160"/>
        <w:rPr>
          <w:shd w:val="clear" w:color="auto" w:fill="FFFFFF"/>
          <w:lang w:val="en-GB" w:eastAsia="en-GB"/>
        </w:rPr>
      </w:pPr>
      <w:r>
        <w:t>To</w:t>
      </w:r>
      <w:r w:rsidR="00210AF6" w:rsidRPr="00210AF6">
        <w:t xml:space="preserve"> </w:t>
      </w:r>
      <w:r>
        <w:t>accommodate for</w:t>
      </w:r>
      <w:r w:rsidR="00210AF6" w:rsidRPr="00210AF6">
        <w:t xml:space="preserve"> </w:t>
      </w:r>
      <w:r w:rsidR="00210AF6">
        <w:t xml:space="preserve">missing </w:t>
      </w:r>
      <w:r>
        <w:t>predictor values</w:t>
      </w:r>
      <w:r w:rsidR="00B11E3D">
        <w:t xml:space="preserve"> in real-time</w:t>
      </w:r>
      <w:r w:rsidR="00E232BB">
        <w:t>,</w:t>
      </w:r>
      <w:r w:rsidR="00210AF6">
        <w:t xml:space="preserve"> we </w:t>
      </w:r>
      <w:r w:rsidR="005506D0">
        <w:t xml:space="preserve">consider </w:t>
      </w:r>
      <w:r>
        <w:t xml:space="preserve">three types of missing data handling strategies: </w:t>
      </w:r>
      <w:r w:rsidR="00210AF6">
        <w:t xml:space="preserve">JMI, </w:t>
      </w:r>
      <w:r w:rsidR="07D0B28F">
        <w:t>PS</w:t>
      </w:r>
      <w:r w:rsidR="3BF0DBF6">
        <w:t xml:space="preserve">, </w:t>
      </w:r>
      <w:r w:rsidR="74D16ACA">
        <w:t xml:space="preserve">and </w:t>
      </w:r>
      <w:r w:rsidR="4C967511">
        <w:t>SS</w:t>
      </w:r>
      <w:r w:rsidR="00210AF6">
        <w:t xml:space="preserve">. </w:t>
      </w:r>
      <w:r>
        <w:t xml:space="preserve">Since JMI can have different implementations, we further subdivide this strategy into </w:t>
      </w:r>
      <w:r w:rsidR="00210AF6">
        <w:t xml:space="preserve">(i) </w:t>
      </w:r>
      <w:r>
        <w:t xml:space="preserve">imputing </w:t>
      </w:r>
      <w:r w:rsidR="00210AF6">
        <w:t>the conditional mean</w:t>
      </w:r>
      <w:r w:rsidR="172D6852">
        <w:t xml:space="preserve"> (JMI-CM)</w:t>
      </w:r>
      <w:r w:rsidR="00210AF6">
        <w:t xml:space="preserve">, (ii) </w:t>
      </w:r>
      <w:r>
        <w:t xml:space="preserve">single imputation with </w:t>
      </w:r>
      <w:r w:rsidR="00210AF6">
        <w:t xml:space="preserve">a random draw </w:t>
      </w:r>
      <w:r w:rsidR="00210AF6">
        <w:lastRenderedPageBreak/>
        <w:t>from the</w:t>
      </w:r>
      <w:r w:rsidR="00EC1391" w:rsidRPr="00EC1391">
        <w:t xml:space="preserve"> conditional multivariate distribution</w:t>
      </w:r>
      <w:r w:rsidR="0E4D5C05" w:rsidRPr="00EC1391">
        <w:t xml:space="preserve"> (JMI-SD),</w:t>
      </w:r>
      <w:r w:rsidR="00EC1391">
        <w:t xml:space="preserve"> and (iii) </w:t>
      </w:r>
      <w:r>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54D146CA" w14:textId="7758EFCA" w:rsidR="00161C90" w:rsidRDefault="00493FF2" w:rsidP="00161C90">
      <w:pPr>
        <w:spacing w:after="160"/>
        <w:rPr>
          <w:shd w:val="clear" w:color="auto" w:fill="FFFFFF"/>
          <w:lang w:val="en-GB" w:eastAsia="en-GB"/>
        </w:rPr>
      </w:pPr>
      <w:r w:rsidRPr="00493FF2">
        <w:rPr>
          <w:lang w:val="en-GB"/>
        </w:rPr>
        <w:t xml:space="preserve">We obtain predictions of the outcome </w:t>
      </w:r>
      <w:r>
        <w:rPr>
          <w:lang w:val="en-GB"/>
        </w:rPr>
        <w:t xml:space="preserve">by applying two models on </w:t>
      </w:r>
      <w:r>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w:t>
      </w:r>
      <w:r w:rsidR="0060708A">
        <w:rPr>
          <w:shd w:val="clear" w:color="auto" w:fill="FFFFFF"/>
          <w:lang w:val="en-GB" w:eastAsia="en-GB"/>
        </w:rPr>
        <w:t xml:space="preserve">Both prediction models are compatible with the JMI and </w:t>
      </w:r>
      <w:r w:rsidR="00633B58">
        <w:rPr>
          <w:shd w:val="clear" w:color="auto" w:fill="FFFFFF"/>
          <w:lang w:val="en-GB" w:eastAsia="en-GB"/>
        </w:rPr>
        <w:t>PS</w:t>
      </w:r>
      <w:r w:rsidR="0060708A">
        <w:rPr>
          <w:shd w:val="clear" w:color="auto" w:fill="FFFFFF"/>
          <w:lang w:val="en-GB" w:eastAsia="en-GB"/>
        </w:rPr>
        <w:t>. The surrogate split missing data strategy is only available for tree-based prediction models, such as a random forest.</w:t>
      </w:r>
      <w:r w:rsidR="00AC332C" w:rsidRPr="00AC332C">
        <w:rPr>
          <w:shd w:val="clear" w:color="auto" w:fill="FFFFFF"/>
          <w:lang w:val="en-GB" w:eastAsia="en-GB"/>
        </w:rPr>
        <w:t xml:space="preserve"> </w:t>
      </w:r>
      <w:r w:rsidR="00AC332C">
        <w:rPr>
          <w:shd w:val="clear" w:color="auto" w:fill="FFFFFF"/>
          <w:lang w:val="en-GB" w:eastAsia="en-GB"/>
        </w:rPr>
        <w:t xml:space="preserve">Technical details such as model tuning can be found in the Supplementary Materials and on </w:t>
      </w:r>
      <w:ins w:id="75" w:author="Oberman, H.I. (Hanne)" w:date="2021-11-24T13:48:00Z">
        <w:r w:rsidR="00F84252">
          <w:fldChar w:fldCharType="begin"/>
        </w:r>
        <w:r w:rsidR="00F84252">
          <w:instrText>HYPERLINK "https://www.github.com/hanneoberman/real-time-missing"</w:instrText>
        </w:r>
        <w:r w:rsidR="00F84252">
          <w:fldChar w:fldCharType="separate"/>
        </w:r>
        <w:r w:rsidR="00F84252">
          <w:rPr>
            <w:rStyle w:val="Hyperlink"/>
          </w:rPr>
          <w:t>github.com/hanneoberman/real-time-missing</w:t>
        </w:r>
        <w:r w:rsidR="00F84252">
          <w:rPr>
            <w:rStyle w:val="Hyperlink"/>
          </w:rPr>
          <w:fldChar w:fldCharType="end"/>
        </w:r>
      </w:ins>
      <w:del w:id="76" w:author="Oberman, H.I. (Hanne)" w:date="2021-11-24T13:48:00Z">
        <w:r w:rsidR="00E445DE" w:rsidDel="00F84252">
          <w:fldChar w:fldCharType="begin"/>
        </w:r>
        <w:r w:rsidR="00E445DE" w:rsidDel="00F84252">
          <w:delInstrText xml:space="preserve"> HYPERLINK "https://www.github.com/hanneoberman/SIG" </w:delInstrText>
        </w:r>
        <w:r w:rsidR="00E445DE" w:rsidDel="00F84252">
          <w:fldChar w:fldCharType="separate"/>
        </w:r>
        <w:r w:rsidR="00AC332C" w:rsidRPr="00692B0C" w:rsidDel="00F84252">
          <w:rPr>
            <w:rStyle w:val="Hyperlink"/>
          </w:rPr>
          <w:delText>https://www.github.com/hanneoberman/SIG</w:delText>
        </w:r>
        <w:r w:rsidR="00E445DE" w:rsidDel="00F84252">
          <w:rPr>
            <w:rStyle w:val="Hyperlink"/>
          </w:rPr>
          <w:fldChar w:fldCharType="end"/>
        </w:r>
      </w:del>
      <w:r w:rsidR="00AC332C" w:rsidRPr="00DD1F11">
        <w:rPr>
          <w:shd w:val="clear" w:color="auto" w:fill="FFFFFF"/>
          <w:lang w:val="en-GB" w:eastAsia="en-GB"/>
        </w:rPr>
        <w:t>.</w:t>
      </w:r>
      <w:r w:rsidR="00161C90">
        <w:rPr>
          <w:shd w:val="clear" w:color="auto" w:fill="FFFFFF"/>
          <w:lang w:val="en-GB" w:eastAsia="en-GB"/>
        </w:rPr>
        <w:br w:type="page"/>
      </w:r>
    </w:p>
    <w:p w14:paraId="43E09C94" w14:textId="77777777" w:rsidR="00161C90" w:rsidRPr="00992203" w:rsidRDefault="00161C90" w:rsidP="00161C90">
      <w:pPr>
        <w:rPr>
          <w:lang w:val="en-GB"/>
        </w:rPr>
      </w:pPr>
      <w:r w:rsidRPr="33C8D749">
        <w:rPr>
          <w:b/>
          <w:bCs/>
          <w:lang w:val="en-GB"/>
        </w:rPr>
        <w:lastRenderedPageBreak/>
        <w:t xml:space="preserve">Table 1. </w:t>
      </w:r>
      <w:r w:rsidRPr="33C8D749">
        <w:rPr>
          <w:lang w:val="en-GB"/>
        </w:rPr>
        <w:t>Overview of missing data methods</w:t>
      </w:r>
      <w:r>
        <w:rPr>
          <w:lang w:val="en-GB"/>
        </w:rPr>
        <w:t xml:space="preserve"> and prediction models.</w:t>
      </w: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471100">
      <w:pPr>
        <w:pStyle w:val="Heading2"/>
      </w:pPr>
      <w:r w:rsidRPr="00091BAC">
        <w:lastRenderedPageBreak/>
        <w:t>Performance measures</w:t>
      </w:r>
    </w:p>
    <w:p w14:paraId="1A3B09DE" w14:textId="24A32A0E"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root mean squared error (RMSE) of the </w:t>
      </w:r>
      <w:r w:rsidR="0003748A" w:rsidRPr="33C8D749">
        <w:rPr>
          <w:lang w:val="en-GB" w:eastAsia="en-GB"/>
        </w:rPr>
        <w:t>predicted risk</w:t>
      </w:r>
      <w:r w:rsidRPr="33C8D749">
        <w:rPr>
          <w:lang w:val="en-GB" w:eastAsia="en-GB"/>
        </w:rPr>
        <w:t>, brier score</w:t>
      </w:r>
      <w:r w:rsidR="00792C84">
        <w:rPr>
          <w:lang w:val="en-GB" w:eastAsia="en-GB"/>
        </w:rPr>
        <w:t>,</w:t>
      </w:r>
      <w:r w:rsidRPr="33C8D749">
        <w:rPr>
          <w:lang w:val="en-GB" w:eastAsia="en-GB"/>
        </w:rPr>
        <w:t xml:space="preserve"> concordance (C-)</w:t>
      </w:r>
      <w:r w:rsidR="00460904" w:rsidRPr="33C8D749">
        <w:rPr>
          <w:lang w:val="en-GB" w:eastAsia="en-GB"/>
        </w:rPr>
        <w:t xml:space="preserve"> </w:t>
      </w:r>
      <w:r w:rsidRPr="33C8D749">
        <w:rPr>
          <w:lang w:val="en-GB" w:eastAsia="en-GB"/>
        </w:rPr>
        <w:t>statistic, calibration-in-the-large (CITL)</w:t>
      </w:r>
      <w:r w:rsidR="00792C84">
        <w:rPr>
          <w:lang w:val="en-GB" w:eastAsia="en-GB"/>
        </w:rPr>
        <w:t>,</w:t>
      </w:r>
      <w:r w:rsidRPr="33C8D749">
        <w:rPr>
          <w:lang w:val="en-GB" w:eastAsia="en-GB"/>
        </w:rPr>
        <w:t xml:space="preserve"> and the calibration slope</w:t>
      </w:r>
      <w:r w:rsidR="009E0479" w:rsidRPr="33C8D749">
        <w:rPr>
          <w:lang w:val="en-GB" w:eastAsia="en-GB"/>
        </w:rPr>
        <w:t>.</w:t>
      </w:r>
    </w:p>
    <w:p w14:paraId="3EF3AEFA" w14:textId="36246CF0" w:rsidR="00161C90" w:rsidRDefault="00161C90" w:rsidP="00161C90">
      <w:pPr>
        <w:rPr>
          <w:lang w:val="en-GB" w:eastAsia="en-GB"/>
        </w:rPr>
      </w:pPr>
      <w:r w:rsidRPr="006F6E98">
        <w:rPr>
          <w:b/>
          <w:bCs/>
          <w:shd w:val="clear" w:color="auto" w:fill="FFFFFF"/>
          <w:lang w:val="en-GB" w:eastAsia="en-GB"/>
        </w:rPr>
        <w:t xml:space="preserve">Table </w:t>
      </w:r>
      <w:r>
        <w:rPr>
          <w:b/>
          <w:bCs/>
          <w:shd w:val="clear" w:color="auto" w:fill="FFFFFF"/>
          <w:lang w:val="en-GB" w:eastAsia="en-GB"/>
        </w:rPr>
        <w:t>2</w:t>
      </w:r>
      <w:r w:rsidRPr="006F6E98">
        <w:rPr>
          <w:b/>
          <w:bCs/>
          <w:shd w:val="clear" w:color="auto" w:fill="FFFFFF"/>
          <w:lang w:val="en-GB" w:eastAsia="en-GB"/>
        </w:rPr>
        <w:t>.</w:t>
      </w:r>
      <w:r>
        <w:rPr>
          <w:shd w:val="clear" w:color="auto" w:fill="FFFFFF"/>
          <w:lang w:val="en-GB" w:eastAsia="en-GB"/>
        </w:rPr>
        <w:t xml:space="preserve"> Performance measures</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B94C7E">
        <w:trPr>
          <w:trHeight w:val="209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6048B89" w:rsidR="00935428" w:rsidRPr="008276E1" w:rsidRDefault="00935428" w:rsidP="00863268">
            <w:pPr>
              <w:pStyle w:val="NoSpacing"/>
              <w:spacing w:line="360" w:lineRule="auto"/>
              <w:rPr>
                <w:b w:val="0"/>
                <w:bCs w:val="0"/>
                <w:lang w:val="en-GB" w:eastAsia="en-GB"/>
              </w:rPr>
            </w:pPr>
            <w:r w:rsidRPr="00591F1F">
              <w:rPr>
                <w:lang w:val="en-GB" w:eastAsia="en-GB"/>
              </w:rPr>
              <w:t>Root mean square</w:t>
            </w:r>
            <w:r w:rsidR="00C91843">
              <w:rPr>
                <w:lang w:val="en-GB" w:eastAsia="en-GB"/>
              </w:rPr>
              <w:t xml:space="preserve"> </w:t>
            </w:r>
            <w:r w:rsidRPr="00591F1F">
              <w:rPr>
                <w:lang w:val="en-GB" w:eastAsia="en-GB"/>
              </w:rPr>
              <w:t>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3610A0">
              <w:rPr>
                <w:b w:val="0"/>
                <w:bCs w:val="0"/>
                <w:lang w:val="en-GB" w:eastAsia="en-GB"/>
              </w:rPr>
              <w:instrText xml:space="preserve"> ADDIN ZOTERO_ITEM CSL_CITATION {"citationID":"Erp9NHbq","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3610A0">
              <w:rPr>
                <w:rFonts w:ascii="Calibri Light" w:hAnsi="Calibri Light" w:cs="Calibri Light"/>
              </w:rPr>
              <w:t>(23)</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B94C7E">
        <w:trPr>
          <w:trHeight w:val="1871"/>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699A6B81"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sidR="003610A0">
              <w:rPr>
                <w:b w:val="0"/>
                <w:bCs w:val="0"/>
                <w:lang w:val="en-GB" w:eastAsia="en-GB"/>
              </w:rPr>
              <w:instrText xml:space="preserve"> ADDIN ZOTERO_ITEM CSL_CITATION {"citationID":"Y4TPP3Dk","properties":{"formattedCitation":"(23)","plainCitation":"(23)","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3610A0">
              <w:rPr>
                <w:rFonts w:ascii="Calibri Light" w:hAnsi="Calibri Light" w:cs="Calibri Light"/>
              </w:rPr>
              <w:t>(23)</w:t>
            </w:r>
            <w:r w:rsidRPr="008276E1">
              <w:rPr>
                <w:b w:val="0"/>
                <w:bCs w:val="0"/>
                <w:lang w:val="en-GB" w:eastAsia="en-GB"/>
              </w:rPr>
              <w:fldChar w:fldCharType="end"/>
            </w:r>
            <w:r w:rsidRPr="008276E1">
              <w:rPr>
                <w:b w:val="0"/>
                <w:bCs w:val="0"/>
                <w:lang w:val="en-GB" w:eastAsia="en-GB"/>
              </w:rPr>
              <w:t xml:space="preserve">. </w:t>
            </w:r>
          </w:p>
        </w:tc>
      </w:tr>
      <w:tr w:rsidR="00DD0666" w14:paraId="2ED7D48B" w14:textId="77777777" w:rsidTr="00B94C7E">
        <w:trPr>
          <w:trHeight w:val="3175"/>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B94C7E">
        <w:trPr>
          <w:trHeight w:val="238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3F6E58D3"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sidR="003610A0">
              <w:rPr>
                <w:b w:val="0"/>
                <w:bCs w:val="0"/>
                <w:lang w:val="en-GB" w:eastAsia="en-GB"/>
              </w:rPr>
              <w:instrText xml:space="preserve"> ADDIN ZOTERO_ITEM CSL_CITATION {"citationID":"DCKCq2lQ","properties":{"formattedCitation":"(24)","plainCitation":"(24)","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3610A0">
              <w:rPr>
                <w:rFonts w:ascii="Calibri Light" w:hAnsi="Calibri Light" w:cs="Calibri Light"/>
              </w:rPr>
              <w:t>(24)</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B94C7E">
        <w:trPr>
          <w:trHeight w:val="209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71B306C4"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sidR="00927A62">
              <w:rPr>
                <w:b w:val="0"/>
                <w:bCs w:val="0"/>
                <w:lang w:val="en-GB" w:eastAsia="en-GB"/>
              </w:rPr>
              <w:t>vary too much</w:t>
            </w:r>
            <w:r>
              <w:rPr>
                <w:b w:val="0"/>
                <w:bCs w:val="0"/>
                <w:lang w:val="en-GB" w:eastAsia="en-GB"/>
              </w:rPr>
              <w:t xml:space="preserve"> (i.e.,</w:t>
            </w:r>
            <w:r w:rsidR="00927A62">
              <w:rPr>
                <w:b w:val="0"/>
                <w:bCs w:val="0"/>
                <w:lang w:val="en-GB" w:eastAsia="en-GB"/>
              </w:rPr>
              <w:t xml:space="preserve"> slope</w:t>
            </w:r>
            <w:r>
              <w:rPr>
                <w:b w:val="0"/>
                <w:bCs w:val="0"/>
                <w:lang w:val="en-GB" w:eastAsia="en-GB"/>
              </w:rPr>
              <w:t xml:space="preserve"> &lt;1) or too </w:t>
            </w:r>
            <w:r w:rsidR="00927A62">
              <w:rPr>
                <w:b w:val="0"/>
                <w:bCs w:val="0"/>
                <w:lang w:val="en-GB" w:eastAsia="en-GB"/>
              </w:rPr>
              <w:t>little</w:t>
            </w:r>
            <w:r>
              <w:rPr>
                <w:b w:val="0"/>
                <w:bCs w:val="0"/>
                <w:lang w:val="en-GB" w:eastAsia="en-GB"/>
              </w:rPr>
              <w:t xml:space="preserve"> (i.e.,</w:t>
            </w:r>
            <w:r w:rsidR="00927A62">
              <w:rPr>
                <w:b w:val="0"/>
                <w:bCs w:val="0"/>
                <w:lang w:val="en-GB" w:eastAsia="en-GB"/>
              </w:rPr>
              <w:t xml:space="preserve"> slope </w:t>
            </w:r>
            <w:r>
              <w:rPr>
                <w:b w:val="0"/>
                <w:bCs w:val="0"/>
                <w:lang w:val="en-GB" w:eastAsia="en-GB"/>
              </w:rPr>
              <w:t>&gt;1)</w:t>
            </w:r>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4D718A4F" w14:textId="6E47250C" w:rsidR="00AB5DC5" w:rsidRPr="00AB5DC5" w:rsidRDefault="00AB5DC5">
      <w:pPr>
        <w:spacing w:after="160" w:line="259" w:lineRule="auto"/>
        <w:rPr>
          <w:sz w:val="24"/>
          <w:szCs w:val="24"/>
          <w:shd w:val="clear" w:color="auto" w:fill="FFFFFF"/>
          <w:lang w:val="en-GB" w:eastAsia="en-GB"/>
        </w:rPr>
      </w:pPr>
      <w:r w:rsidRPr="00AB5DC5">
        <w:rPr>
          <w:sz w:val="24"/>
          <w:szCs w:val="24"/>
          <w:shd w:val="clear" w:color="auto" w:fill="FFFFFF"/>
          <w:lang w:val="en-GB" w:eastAsia="en-GB"/>
        </w:rPr>
        <w:br w:type="page"/>
      </w:r>
    </w:p>
    <w:p w14:paraId="1C82FF1F" w14:textId="6F63C03A" w:rsidR="003943BE" w:rsidRDefault="003943BE" w:rsidP="003943BE">
      <w:pPr>
        <w:spacing w:after="160" w:line="259" w:lineRule="auto"/>
        <w:rPr>
          <w:rStyle w:val="Heading1Char"/>
        </w:rPr>
      </w:pPr>
      <w:r w:rsidRPr="33C8D749">
        <w:rPr>
          <w:rStyle w:val="Heading1Char"/>
        </w:rPr>
        <w:lastRenderedPageBreak/>
        <w:t>Results</w:t>
      </w:r>
    </w:p>
    <w:p w14:paraId="0DE9D358" w14:textId="73CAAAFB" w:rsidR="005C37B4" w:rsidRDefault="005C37B4" w:rsidP="005C37B4">
      <w:pPr>
        <w:rPr>
          <w:lang w:val="en-GB"/>
        </w:rPr>
      </w:pPr>
      <w:r w:rsidRPr="000D0219">
        <w:rPr>
          <w:lang w:val="en-GB"/>
        </w:rPr>
        <w:t xml:space="preserve">Figure </w:t>
      </w:r>
      <w:r w:rsidR="000D0219" w:rsidRPr="000D0219">
        <w:rPr>
          <w:lang w:val="en-GB"/>
        </w:rPr>
        <w:t>6</w:t>
      </w:r>
      <w:r w:rsidR="00087285" w:rsidRPr="000D0219">
        <w:rPr>
          <w:lang w:val="en-GB"/>
        </w:rPr>
        <w:t xml:space="preserve"> </w:t>
      </w:r>
      <w:r w:rsidR="00087285" w:rsidRPr="00CA1EA2">
        <w:rPr>
          <w:lang w:val="en-GB"/>
        </w:rPr>
        <w:t>displays the performance of the real-time missing data approaches across simulations</w:t>
      </w:r>
      <w:r w:rsidRPr="33C8D749">
        <w:rPr>
          <w:lang w:val="en-GB"/>
        </w:rPr>
        <w:t>.</w:t>
      </w:r>
      <w:r w:rsidR="00087285">
        <w:rPr>
          <w:lang w:val="en-GB"/>
        </w:rPr>
        <w:t xml:space="preserve"> The </w:t>
      </w:r>
      <w:r w:rsidR="00AD1B10">
        <w:rPr>
          <w:lang w:val="en-GB"/>
        </w:rPr>
        <w:t xml:space="preserve">facets </w:t>
      </w:r>
      <w:r w:rsidR="00087285">
        <w:rPr>
          <w:lang w:val="en-GB"/>
        </w:rPr>
        <w:t xml:space="preserve">in this figure represent </w:t>
      </w:r>
      <w:r w:rsidR="00D54BF5">
        <w:rPr>
          <w:lang w:val="en-GB"/>
        </w:rPr>
        <w:t xml:space="preserve">the different </w:t>
      </w:r>
      <w:r w:rsidR="00087285">
        <w:rPr>
          <w:lang w:val="en-GB"/>
        </w:rPr>
        <w:t>performance measures (row</w:t>
      </w:r>
      <w:r w:rsidR="00AD1B10">
        <w:rPr>
          <w:lang w:val="en-GB"/>
        </w:rPr>
        <w:t xml:space="preserve"> panels</w:t>
      </w:r>
      <w:r w:rsidR="00087285">
        <w:rPr>
          <w:lang w:val="en-GB"/>
        </w:rPr>
        <w:t>) and prediction models (column</w:t>
      </w:r>
      <w:r w:rsidR="00AD1B10">
        <w:rPr>
          <w:lang w:val="en-GB"/>
        </w:rPr>
        <w:t xml:space="preserve"> panels</w:t>
      </w:r>
      <w:r w:rsidR="00D54BF5">
        <w:rPr>
          <w:lang w:val="en-GB"/>
        </w:rPr>
        <w:t>)</w:t>
      </w:r>
      <w:r w:rsidR="00087285">
        <w:rPr>
          <w:lang w:val="en-GB"/>
        </w:rPr>
        <w:t>.</w:t>
      </w:r>
      <w:r w:rsidRPr="33C8D749">
        <w:rPr>
          <w:lang w:val="en-GB"/>
        </w:rPr>
        <w:t xml:space="preserve"> </w:t>
      </w:r>
      <w:r w:rsidR="00CA1EA2" w:rsidRPr="000D0219">
        <w:rPr>
          <w:lang w:val="en-GB"/>
        </w:rPr>
        <w:t xml:space="preserve">Table </w:t>
      </w:r>
      <w:r w:rsidR="000D0219" w:rsidRPr="000D0219">
        <w:rPr>
          <w:lang w:val="en-GB"/>
        </w:rPr>
        <w:t>3</w:t>
      </w:r>
      <w:r w:rsidR="00624801" w:rsidRPr="000D0219">
        <w:rPr>
          <w:lang w:val="en-GB"/>
        </w:rPr>
        <w:t xml:space="preserve"> </w:t>
      </w:r>
      <w:r w:rsidR="00624801">
        <w:rPr>
          <w:lang w:val="en-GB"/>
        </w:rPr>
        <w:t>presen</w:t>
      </w:r>
      <w:r w:rsidR="00CA1EA2">
        <w:rPr>
          <w:lang w:val="en-GB"/>
        </w:rPr>
        <w:t>ts</w:t>
      </w:r>
      <w:r w:rsidR="00624801">
        <w:rPr>
          <w:lang w:val="en-GB"/>
        </w:rPr>
        <w:t xml:space="preserve"> the average performance across simulations.</w:t>
      </w:r>
      <w:r w:rsidR="00624801">
        <w:rPr>
          <w:color w:val="FF0000"/>
          <w:lang w:val="en-GB"/>
        </w:rPr>
        <w:t xml:space="preserve"> </w:t>
      </w:r>
      <w:r w:rsidR="009139C1">
        <w:rPr>
          <w:lang w:val="en-GB"/>
        </w:rPr>
        <w:t xml:space="preserve">The additional simulation under a MNAR missingness mechanism showed equivalent results, </w:t>
      </w:r>
      <w:r w:rsidR="008F318A">
        <w:rPr>
          <w:lang w:val="en-GB"/>
        </w:rPr>
        <w:t>and</w:t>
      </w:r>
      <w:r w:rsidR="009139C1">
        <w:rPr>
          <w:lang w:val="en-GB"/>
        </w:rPr>
        <w:t xml:space="preserve"> can be found in </w:t>
      </w:r>
      <w:r w:rsidR="009139C1" w:rsidRPr="003359CF">
        <w:rPr>
          <w:color w:val="FF0000"/>
          <w:lang w:val="en-GB"/>
        </w:rPr>
        <w:t>Supplement X</w:t>
      </w:r>
      <w:r w:rsidR="009139C1">
        <w:rPr>
          <w:lang w:val="en-GB"/>
        </w:rPr>
        <w:t xml:space="preserve">. </w:t>
      </w:r>
      <w:r w:rsidR="00087285">
        <w:rPr>
          <w:lang w:val="en-GB"/>
        </w:rPr>
        <w:t xml:space="preserve">For reasons of brevity, we exclude the severely under-performing missing data approach JMI-SD from any further </w:t>
      </w:r>
      <w:r w:rsidR="00130335">
        <w:rPr>
          <w:lang w:val="en-GB"/>
        </w:rPr>
        <w:t xml:space="preserve">reported </w:t>
      </w:r>
      <w:r w:rsidR="00087285">
        <w:rPr>
          <w:lang w:val="en-GB"/>
        </w:rPr>
        <w:t xml:space="preserve">results. </w:t>
      </w:r>
    </w:p>
    <w:p w14:paraId="5DDFB09D" w14:textId="04B5260E" w:rsidR="003943BE" w:rsidRDefault="003943BE" w:rsidP="00471100">
      <w:pPr>
        <w:pStyle w:val="Heading2"/>
      </w:pPr>
      <w:r w:rsidRPr="33C8D749">
        <w:t>Root mean squared error</w:t>
      </w:r>
    </w:p>
    <w:p w14:paraId="762058F9" w14:textId="3F8618DF" w:rsidR="4AC477AE" w:rsidRDefault="4AC477AE" w:rsidP="00B64920">
      <w:pPr>
        <w:rPr>
          <w:lang w:val="en-GB"/>
        </w:rPr>
      </w:pPr>
      <w:r w:rsidRPr="33C8D749">
        <w:rPr>
          <w:lang w:val="en-GB"/>
        </w:rPr>
        <w:t xml:space="preserve">PS </w:t>
      </w:r>
      <w:r w:rsidR="00633B58">
        <w:rPr>
          <w:lang w:val="en-GB"/>
        </w:rPr>
        <w:t>were</w:t>
      </w:r>
      <w:r w:rsidR="00927A62">
        <w:rPr>
          <w:lang w:val="en-GB"/>
        </w:rPr>
        <w:t xml:space="preserve"> best able to</w:t>
      </w:r>
      <w:r w:rsidRPr="33C8D749">
        <w:rPr>
          <w:lang w:val="en-GB"/>
        </w:rPr>
        <w:t xml:space="preserve"> recover the original probability of the outcome</w:t>
      </w:r>
      <w:r w:rsidR="00B64C7E">
        <w:rPr>
          <w:lang w:val="en-GB"/>
        </w:rPr>
        <w:t xml:space="preserve">, </w:t>
      </w:r>
      <w:r w:rsidR="00927A62">
        <w:rPr>
          <w:lang w:val="en-GB"/>
        </w:rPr>
        <w:t xml:space="preserve">when implemented with a </w:t>
      </w:r>
      <w:r w:rsidR="00624801">
        <w:rPr>
          <w:lang w:val="en-GB"/>
        </w:rPr>
        <w:t>FLR</w:t>
      </w:r>
      <w:r w:rsidR="00927A62">
        <w:rPr>
          <w:lang w:val="en-GB"/>
        </w:rPr>
        <w:t xml:space="preserve"> model (rather than a random forest). Similar performance was obtained when adopting </w:t>
      </w:r>
      <w:r w:rsidR="000112A8">
        <w:rPr>
          <w:lang w:val="en-GB"/>
        </w:rPr>
        <w:t>a FLR model</w:t>
      </w:r>
      <w:r w:rsidR="000112A8" w:rsidRPr="33C8D749">
        <w:rPr>
          <w:lang w:val="en-GB"/>
        </w:rPr>
        <w:t xml:space="preserve"> </w:t>
      </w:r>
      <w:r w:rsidR="000112A8">
        <w:rPr>
          <w:lang w:val="en-GB"/>
        </w:rPr>
        <w:t xml:space="preserve">after imputation </w:t>
      </w:r>
      <w:r w:rsidR="00B64C7E">
        <w:rPr>
          <w:lang w:val="en-GB"/>
        </w:rPr>
        <w:t>with</w:t>
      </w:r>
      <w:r w:rsidR="000112A8">
        <w:rPr>
          <w:lang w:val="en-GB"/>
        </w:rPr>
        <w:t xml:space="preserve"> </w:t>
      </w:r>
      <w:r w:rsidRPr="33C8D749">
        <w:rPr>
          <w:lang w:val="en-GB"/>
        </w:rPr>
        <w:t xml:space="preserve">JMI-CM </w:t>
      </w:r>
      <w:r w:rsidR="00927A62">
        <w:rPr>
          <w:lang w:val="en-GB"/>
        </w:rPr>
        <w:t>or</w:t>
      </w:r>
      <w:r w:rsidR="00927A62" w:rsidRPr="33C8D749">
        <w:rPr>
          <w:lang w:val="en-GB"/>
        </w:rPr>
        <w:t xml:space="preserve"> </w:t>
      </w:r>
      <w:r w:rsidRPr="33C8D749">
        <w:rPr>
          <w:lang w:val="en-GB"/>
        </w:rPr>
        <w:t>JMI-MD.</w:t>
      </w:r>
      <w:r w:rsidR="2999E883" w:rsidRPr="33C8D749">
        <w:rPr>
          <w:lang w:val="en-GB"/>
        </w:rPr>
        <w:t xml:space="preserve"> </w:t>
      </w:r>
      <w:r w:rsidRPr="33C8D749">
        <w:rPr>
          <w:lang w:val="en-GB"/>
        </w:rPr>
        <w:t xml:space="preserve">For </w:t>
      </w:r>
      <w:r w:rsidR="000112A8">
        <w:rPr>
          <w:lang w:val="en-GB"/>
        </w:rPr>
        <w:t>the</w:t>
      </w:r>
      <w:r w:rsidR="62C26CAA" w:rsidRPr="33C8D749">
        <w:rPr>
          <w:lang w:val="en-GB"/>
        </w:rPr>
        <w:t xml:space="preserve"> random forest prediction model</w:t>
      </w:r>
      <w:r w:rsidRPr="33C8D749">
        <w:rPr>
          <w:lang w:val="en-GB"/>
        </w:rPr>
        <w:t>,</w:t>
      </w:r>
      <w:r w:rsidR="08B887B2" w:rsidRPr="33C8D749">
        <w:rPr>
          <w:lang w:val="en-GB"/>
        </w:rPr>
        <w:t xml:space="preserve"> </w:t>
      </w:r>
      <w:r w:rsidRPr="33C8D749">
        <w:rPr>
          <w:lang w:val="en-GB"/>
        </w:rPr>
        <w:t>JMI-MD outperform</w:t>
      </w:r>
      <w:r w:rsidR="000112A8">
        <w:rPr>
          <w:lang w:val="en-GB"/>
        </w:rPr>
        <w:t>ed</w:t>
      </w:r>
      <w:r w:rsidRPr="33C8D749">
        <w:rPr>
          <w:lang w:val="en-GB"/>
        </w:rPr>
        <w:t xml:space="preserve"> </w:t>
      </w:r>
      <w:r w:rsidR="7830F8C3" w:rsidRPr="33C8D749">
        <w:rPr>
          <w:lang w:val="en-GB"/>
        </w:rPr>
        <w:t xml:space="preserve">all other </w:t>
      </w:r>
      <w:r w:rsidR="00B64C7E">
        <w:rPr>
          <w:lang w:val="en-GB"/>
        </w:rPr>
        <w:t xml:space="preserve">missing data </w:t>
      </w:r>
      <w:r w:rsidR="7830F8C3" w:rsidRPr="33C8D749">
        <w:rPr>
          <w:lang w:val="en-GB"/>
        </w:rPr>
        <w:t>approaches</w:t>
      </w:r>
      <w:r w:rsidR="5DEF7A86" w:rsidRPr="33C8D749">
        <w:rPr>
          <w:lang w:val="en-GB"/>
        </w:rPr>
        <w:t xml:space="preserve">. </w:t>
      </w:r>
      <w:r w:rsidR="008B2060">
        <w:rPr>
          <w:lang w:val="en-GB"/>
        </w:rPr>
        <w:t xml:space="preserve">RF with </w:t>
      </w:r>
      <w:r w:rsidR="3CB84237" w:rsidRPr="33C8D749">
        <w:rPr>
          <w:lang w:val="en-GB"/>
        </w:rPr>
        <w:t>s</w:t>
      </w:r>
      <w:r w:rsidRPr="33C8D749">
        <w:rPr>
          <w:lang w:val="en-GB"/>
        </w:rPr>
        <w:t xml:space="preserve">urrogate splits </w:t>
      </w:r>
      <w:r w:rsidR="17F91FF0" w:rsidRPr="33C8D749">
        <w:rPr>
          <w:lang w:val="en-GB"/>
        </w:rPr>
        <w:t xml:space="preserve">and PS </w:t>
      </w:r>
      <w:r w:rsidRPr="33C8D749">
        <w:rPr>
          <w:lang w:val="en-GB"/>
        </w:rPr>
        <w:t>show</w:t>
      </w:r>
      <w:r w:rsidR="000112A8">
        <w:rPr>
          <w:lang w:val="en-GB"/>
        </w:rPr>
        <w:t>ed</w:t>
      </w:r>
      <w:r w:rsidRPr="33C8D749">
        <w:rPr>
          <w:lang w:val="en-GB"/>
        </w:rPr>
        <w:t xml:space="preserve"> relatively low accuracy</w:t>
      </w:r>
      <w:r w:rsidR="000112A8">
        <w:rPr>
          <w:lang w:val="en-GB"/>
        </w:rPr>
        <w:t>.</w:t>
      </w:r>
      <w:r w:rsidR="53DA3AF3" w:rsidRPr="33C8D749">
        <w:rPr>
          <w:lang w:val="en-GB"/>
        </w:rPr>
        <w:t xml:space="preserve"> </w:t>
      </w:r>
    </w:p>
    <w:p w14:paraId="69876CF8" w14:textId="6518A518" w:rsidR="003943BE" w:rsidRDefault="332CAD8C" w:rsidP="00471100">
      <w:pPr>
        <w:pStyle w:val="Heading2"/>
      </w:pPr>
      <w:r w:rsidRPr="33C8D749">
        <w:t>B</w:t>
      </w:r>
      <w:r w:rsidR="003943BE" w:rsidRPr="33C8D749">
        <w:t>rier score</w:t>
      </w:r>
    </w:p>
    <w:p w14:paraId="1360952C" w14:textId="1565D67F" w:rsidR="005D0316" w:rsidRPr="00704BC3" w:rsidRDefault="1C21A80C" w:rsidP="00B64920">
      <w:pPr>
        <w:rPr>
          <w:lang w:val="en-GB"/>
        </w:rPr>
      </w:pPr>
      <w:r w:rsidRPr="33C8D749">
        <w:rPr>
          <w:lang w:val="en-GB"/>
        </w:rPr>
        <w:t>PS</w:t>
      </w:r>
      <w:r w:rsidR="00633B58">
        <w:rPr>
          <w:lang w:val="en-GB"/>
        </w:rPr>
        <w:t>,</w:t>
      </w:r>
      <w:r w:rsidR="00B64C7E">
        <w:rPr>
          <w:lang w:val="en-GB"/>
        </w:rPr>
        <w:t xml:space="preserve"> p</w:t>
      </w:r>
      <w:r w:rsidR="00B64C7E" w:rsidRPr="33C8D749">
        <w:rPr>
          <w:lang w:val="en-GB"/>
        </w:rPr>
        <w:t xml:space="preserve">aired with a </w:t>
      </w:r>
      <w:r w:rsidR="00633B58">
        <w:rPr>
          <w:lang w:val="en-GB"/>
        </w:rPr>
        <w:t>FLR</w:t>
      </w:r>
      <w:r w:rsidR="00B64C7E" w:rsidRPr="33C8D749">
        <w:rPr>
          <w:lang w:val="en-GB"/>
        </w:rPr>
        <w:t xml:space="preserve"> model</w:t>
      </w:r>
      <w:r w:rsidR="00633B58">
        <w:rPr>
          <w:lang w:val="en-GB"/>
        </w:rPr>
        <w:t>,</w:t>
      </w:r>
      <w:r w:rsidR="00B64C7E">
        <w:rPr>
          <w:lang w:val="en-GB"/>
        </w:rPr>
        <w:t xml:space="preserve"> </w:t>
      </w:r>
      <w:r w:rsidR="51D02DF1" w:rsidRPr="33C8D749">
        <w:rPr>
          <w:lang w:val="en-GB"/>
        </w:rPr>
        <w:t>c</w:t>
      </w:r>
      <w:r w:rsidR="00B64C7E">
        <w:rPr>
          <w:lang w:val="en-GB"/>
        </w:rPr>
        <w:t>ould</w:t>
      </w:r>
      <w:r w:rsidR="51D02DF1" w:rsidRPr="33C8D749">
        <w:rPr>
          <w:lang w:val="en-GB"/>
        </w:rPr>
        <w:t xml:space="preserve"> </w:t>
      </w:r>
      <w:r w:rsidR="2759ABEE" w:rsidRPr="33C8D749">
        <w:rPr>
          <w:lang w:val="en-GB"/>
        </w:rPr>
        <w:t xml:space="preserve">best approximate the binary realization of the outcome. </w:t>
      </w:r>
      <w:r w:rsidR="339B7636" w:rsidRPr="33C8D749">
        <w:rPr>
          <w:lang w:val="en-GB"/>
        </w:rPr>
        <w:t>Again, JMI-CM and JMI-MD closely</w:t>
      </w:r>
      <w:r w:rsidR="002A60F9" w:rsidRPr="33C8D749">
        <w:rPr>
          <w:lang w:val="en-GB"/>
        </w:rPr>
        <w:t xml:space="preserve"> match</w:t>
      </w:r>
      <w:r w:rsidR="00B64C7E">
        <w:rPr>
          <w:lang w:val="en-GB"/>
        </w:rPr>
        <w:t>ed</w:t>
      </w:r>
      <w:r w:rsidR="002A60F9" w:rsidRPr="33C8D749">
        <w:rPr>
          <w:lang w:val="en-GB"/>
        </w:rPr>
        <w:t xml:space="preserve"> </w:t>
      </w:r>
      <w:r w:rsidR="7019F1C9" w:rsidRPr="33C8D749">
        <w:rPr>
          <w:lang w:val="en-GB"/>
        </w:rPr>
        <w:t xml:space="preserve">the </w:t>
      </w:r>
      <w:r w:rsidR="002A60F9" w:rsidRPr="33C8D749">
        <w:rPr>
          <w:lang w:val="en-GB"/>
        </w:rPr>
        <w:t>performance</w:t>
      </w:r>
      <w:r w:rsidR="4A36F250" w:rsidRPr="33C8D749">
        <w:rPr>
          <w:lang w:val="en-GB"/>
        </w:rPr>
        <w:t xml:space="preserve"> of PS</w:t>
      </w:r>
      <w:r w:rsidR="00B64C7E">
        <w:rPr>
          <w:lang w:val="en-GB"/>
        </w:rPr>
        <w:t xml:space="preserve"> in combination with FLR</w:t>
      </w:r>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w:t>
      </w:r>
      <w:r w:rsidR="00B64C7E">
        <w:rPr>
          <w:lang w:val="en-GB"/>
        </w:rPr>
        <w:t>wa</w:t>
      </w:r>
      <w:r w:rsidR="6A22CEBF" w:rsidRPr="33C8D749">
        <w:rPr>
          <w:lang w:val="en-GB"/>
        </w:rPr>
        <w:t>s used</w:t>
      </w:r>
      <w:r w:rsidR="339B7636" w:rsidRPr="33C8D749">
        <w:rPr>
          <w:lang w:val="en-GB"/>
        </w:rPr>
        <w:t xml:space="preserve">, </w:t>
      </w:r>
      <w:r w:rsidR="634F643E" w:rsidRPr="33C8D749">
        <w:rPr>
          <w:lang w:val="en-GB"/>
        </w:rPr>
        <w:t xml:space="preserve">JMI-MD </w:t>
      </w:r>
      <w:r w:rsidR="00B64C7E">
        <w:rPr>
          <w:lang w:val="en-GB"/>
        </w:rPr>
        <w:t>appeared</w:t>
      </w:r>
      <w:r w:rsidR="00B64C7E" w:rsidRPr="33C8D749">
        <w:rPr>
          <w:lang w:val="en-GB"/>
        </w:rPr>
        <w:t xml:space="preserve"> </w:t>
      </w:r>
      <w:r w:rsidR="634F643E" w:rsidRPr="33C8D749">
        <w:rPr>
          <w:lang w:val="en-GB"/>
        </w:rPr>
        <w:t xml:space="preserve">superior to </w:t>
      </w:r>
      <w:r w:rsidR="00B64C7E">
        <w:rPr>
          <w:lang w:val="en-GB"/>
        </w:rPr>
        <w:t>the</w:t>
      </w:r>
      <w:r w:rsidR="00B64C7E" w:rsidRPr="33C8D749">
        <w:rPr>
          <w:lang w:val="en-GB"/>
        </w:rPr>
        <w:t xml:space="preserve"> </w:t>
      </w:r>
      <w:r w:rsidR="634F643E" w:rsidRPr="33C8D749">
        <w:rPr>
          <w:lang w:val="en-GB"/>
        </w:rPr>
        <w:t>other approaches</w:t>
      </w:r>
      <w:r w:rsidR="008B2060">
        <w:rPr>
          <w:lang w:val="en-GB"/>
        </w:rPr>
        <w:t xml:space="preserve">, with </w:t>
      </w:r>
      <w:r w:rsidR="00633B58">
        <w:rPr>
          <w:lang w:val="en-GB"/>
        </w:rPr>
        <w:t>SS</w:t>
      </w:r>
      <w:r w:rsidR="634F643E" w:rsidRPr="33C8D749">
        <w:rPr>
          <w:lang w:val="en-GB"/>
        </w:rPr>
        <w:t xml:space="preserve"> and PS </w:t>
      </w:r>
      <w:r w:rsidR="008B2060">
        <w:rPr>
          <w:lang w:val="en-GB"/>
        </w:rPr>
        <w:t>showing</w:t>
      </w:r>
      <w:r w:rsidR="008B2060" w:rsidRPr="33C8D749">
        <w:rPr>
          <w:lang w:val="en-GB"/>
        </w:rPr>
        <w:t xml:space="preserve"> </w:t>
      </w:r>
      <w:r w:rsidR="008B2060">
        <w:rPr>
          <w:lang w:val="en-GB"/>
        </w:rPr>
        <w:t>especially</w:t>
      </w:r>
      <w:r w:rsidR="008B2060" w:rsidRPr="33C8D749">
        <w:rPr>
          <w:lang w:val="en-GB"/>
        </w:rPr>
        <w:t xml:space="preserve"> </w:t>
      </w:r>
      <w:r w:rsidR="634F643E" w:rsidRPr="33C8D749">
        <w:rPr>
          <w:lang w:val="en-GB"/>
        </w:rPr>
        <w:t>poor performance.</w:t>
      </w:r>
    </w:p>
    <w:p w14:paraId="76B81F22" w14:textId="73AC83FF" w:rsidR="00CB005A" w:rsidRDefault="00CB005A" w:rsidP="00471100">
      <w:pPr>
        <w:pStyle w:val="Heading2"/>
      </w:pPr>
      <w:r w:rsidRPr="33C8D749">
        <w:t>C-</w:t>
      </w:r>
      <w:r w:rsidR="00291D7A">
        <w:t>statistic</w:t>
      </w:r>
    </w:p>
    <w:p w14:paraId="4FFD004D" w14:textId="2AC8486A" w:rsidR="63EDCE90" w:rsidRDefault="00215375" w:rsidP="00B64920">
      <w:pPr>
        <w:rPr>
          <w:lang w:val="en-GB"/>
        </w:rPr>
      </w:pPr>
      <w:r>
        <w:rPr>
          <w:lang w:val="en-GB"/>
        </w:rPr>
        <w:t>The use of JMI-MD paired with RF exceeded the performance of other techniques, now in terms of discriminating between cases and non-cases.</w:t>
      </w:r>
      <w:r w:rsidR="6DC1FC12" w:rsidRPr="33C8D749">
        <w:rPr>
          <w:lang w:val="en-GB"/>
        </w:rPr>
        <w:t xml:space="preserve"> The discriminatory ability of JMI-CM and JMI-MD </w:t>
      </w:r>
      <w:r w:rsidR="00F403D4">
        <w:rPr>
          <w:lang w:val="en-GB"/>
        </w:rPr>
        <w:t>with FLR</w:t>
      </w:r>
      <w:r>
        <w:rPr>
          <w:lang w:val="en-GB"/>
        </w:rPr>
        <w:t xml:space="preserve"> </w:t>
      </w:r>
      <w:r w:rsidR="0D6E5594" w:rsidRPr="33C8D749">
        <w:rPr>
          <w:lang w:val="en-GB"/>
        </w:rPr>
        <w:t>are</w:t>
      </w:r>
      <w:r w:rsidR="003C18E3">
        <w:rPr>
          <w:lang w:val="en-GB"/>
        </w:rPr>
        <w:t xml:space="preserve"> mostly</w:t>
      </w:r>
      <w:r w:rsidR="0D6E5594" w:rsidRPr="33C8D749">
        <w:rPr>
          <w:lang w:val="en-GB"/>
        </w:rPr>
        <w:t xml:space="preserve"> </w:t>
      </w:r>
      <w:r w:rsidR="003C18E3">
        <w:rPr>
          <w:lang w:val="en-GB"/>
        </w:rPr>
        <w:t>equivalent</w:t>
      </w:r>
      <w:r w:rsidR="6DC1FC12" w:rsidRPr="33C8D749">
        <w:rPr>
          <w:lang w:val="en-GB"/>
        </w:rPr>
        <w:t>.</w:t>
      </w:r>
      <w:r w:rsidR="4EFB4BE8" w:rsidRPr="33C8D749">
        <w:rPr>
          <w:lang w:val="en-GB"/>
        </w:rPr>
        <w:t xml:space="preserve"> </w:t>
      </w:r>
      <w:r w:rsidR="364D3110" w:rsidRPr="33C8D749">
        <w:rPr>
          <w:lang w:val="en-GB"/>
        </w:rPr>
        <w:t xml:space="preserve">The performances of JMI-CM and PS are </w:t>
      </w:r>
      <w:r w:rsidR="3D37F996" w:rsidRPr="33C8D749">
        <w:rPr>
          <w:lang w:val="en-GB"/>
        </w:rPr>
        <w:t xml:space="preserve">diminished </w:t>
      </w:r>
      <w:r w:rsidR="364D3110" w:rsidRPr="33C8D749">
        <w:rPr>
          <w:lang w:val="en-GB"/>
        </w:rPr>
        <w:t xml:space="preserve">when </w:t>
      </w:r>
      <w:r w:rsidR="00F403D4">
        <w:rPr>
          <w:lang w:val="en-GB"/>
        </w:rPr>
        <w:t xml:space="preserve">comparing the </w:t>
      </w:r>
      <w:r w:rsidR="071D752A" w:rsidRPr="33C8D749">
        <w:rPr>
          <w:lang w:val="en-GB"/>
        </w:rPr>
        <w:t xml:space="preserve">random forest prediction model </w:t>
      </w:r>
      <w:r w:rsidR="00F403D4">
        <w:rPr>
          <w:lang w:val="en-GB"/>
        </w:rPr>
        <w:t>to</w:t>
      </w:r>
      <w:r w:rsidR="142862BB" w:rsidRPr="33C8D749">
        <w:rPr>
          <w:lang w:val="en-GB"/>
        </w:rPr>
        <w:t xml:space="preserve">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p>
    <w:p w14:paraId="1A6A4C04" w14:textId="4C8B049F" w:rsidR="003943BE" w:rsidRDefault="003943BE" w:rsidP="00471100">
      <w:pPr>
        <w:pStyle w:val="Heading2"/>
      </w:pPr>
      <w:r w:rsidRPr="33C8D749">
        <w:lastRenderedPageBreak/>
        <w:t>Calibration-in-the-large</w:t>
      </w:r>
    </w:p>
    <w:p w14:paraId="0C3D3203" w14:textId="7DA3526F" w:rsidR="00794831" w:rsidRPr="00794831" w:rsidRDefault="10417189" w:rsidP="00B64920">
      <w:pPr>
        <w:rPr>
          <w:lang w:val="en-GB"/>
        </w:rPr>
      </w:pPr>
      <w:r w:rsidRPr="33C8D749">
        <w:rPr>
          <w:lang w:val="en-GB"/>
        </w:rPr>
        <w:t xml:space="preserve">In terms of CITL, PS </w:t>
      </w:r>
      <w:r w:rsidR="35BFF355" w:rsidRPr="33C8D749">
        <w:rPr>
          <w:lang w:val="en-GB"/>
        </w:rPr>
        <w:t>only slightly outperform</w:t>
      </w:r>
      <w:r w:rsidR="0049181F">
        <w:rPr>
          <w:lang w:val="en-GB"/>
        </w:rPr>
        <w:t>ed</w:t>
      </w:r>
      <w:r w:rsidR="35BFF355" w:rsidRPr="33C8D749">
        <w:rPr>
          <w:lang w:val="en-GB"/>
        </w:rPr>
        <w:t xml:space="preserve"> JMI-CM and JMI-MD </w:t>
      </w:r>
      <w:r w:rsidR="0049181F" w:rsidRPr="33C8D749">
        <w:rPr>
          <w:lang w:val="en-GB"/>
        </w:rPr>
        <w:t xml:space="preserve">when paired with </w:t>
      </w:r>
      <w:r w:rsidR="003C18E3">
        <w:rPr>
          <w:lang w:val="en-GB"/>
        </w:rPr>
        <w:t>a FLR model</w:t>
      </w:r>
      <w:r w:rsidR="0049181F">
        <w:rPr>
          <w:lang w:val="en-GB"/>
        </w:rPr>
        <w:t xml:space="preserve">, </w:t>
      </w:r>
      <w:r w:rsidR="35BFF355" w:rsidRPr="33C8D749">
        <w:rPr>
          <w:lang w:val="en-GB"/>
        </w:rPr>
        <w:t xml:space="preserve">all showing </w:t>
      </w:r>
      <w:r w:rsidRPr="33C8D749">
        <w:rPr>
          <w:lang w:val="en-GB"/>
        </w:rPr>
        <w:t>near perfect overall calibration.</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show</w:t>
      </w:r>
      <w:r w:rsidR="0049181F">
        <w:rPr>
          <w:lang w:val="en-GB"/>
        </w:rPr>
        <w:t>ed</w:t>
      </w:r>
      <w:r w:rsidR="03FF5005" w:rsidRPr="33C8D749">
        <w:rPr>
          <w:lang w:val="en-GB"/>
        </w:rPr>
        <w:t xml:space="preserve"> s</w:t>
      </w:r>
      <w:r w:rsidR="3B8361C5" w:rsidRPr="33C8D749">
        <w:rPr>
          <w:lang w:val="en-GB"/>
        </w:rPr>
        <w:t xml:space="preserve">imilar </w:t>
      </w:r>
      <w:r w:rsidR="03FF5005" w:rsidRPr="33C8D749">
        <w:rPr>
          <w:lang w:val="en-GB"/>
        </w:rPr>
        <w:t xml:space="preserve">calibration when paired with a random forest prediction model. The clear favourite </w:t>
      </w:r>
      <w:r w:rsidR="0049181F">
        <w:rPr>
          <w:lang w:val="en-GB"/>
        </w:rPr>
        <w:t>wa</w:t>
      </w:r>
      <w:r w:rsidR="0282999E" w:rsidRPr="33C8D749">
        <w:rPr>
          <w:lang w:val="en-GB"/>
        </w:rPr>
        <w:t xml:space="preserve">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471100">
      <w:pPr>
        <w:pStyle w:val="Heading2"/>
      </w:pPr>
      <w:r w:rsidRPr="33C8D749">
        <w:t>Calibration slope</w:t>
      </w:r>
    </w:p>
    <w:p w14:paraId="5FA49267" w14:textId="70068DDB" w:rsidR="34190EBB" w:rsidRDefault="34190EBB" w:rsidP="00B64920">
      <w:pPr>
        <w:rPr>
          <w:lang w:val="en-GB" w:eastAsia="en-GB"/>
        </w:rPr>
      </w:pPr>
      <w:r w:rsidRPr="33C8D749">
        <w:rPr>
          <w:lang w:val="en-GB"/>
        </w:rPr>
        <w:t xml:space="preserve">In contrast with other performance metrics, the </w:t>
      </w:r>
      <w:r w:rsidR="0049181F">
        <w:rPr>
          <w:lang w:val="en-GB"/>
        </w:rPr>
        <w:t xml:space="preserve">best performance is observed with </w:t>
      </w:r>
      <w:r w:rsidRPr="33C8D749">
        <w:rPr>
          <w:lang w:val="en-GB"/>
        </w:rPr>
        <w:t xml:space="preserve">JMI-CM </w:t>
      </w:r>
      <w:r w:rsidR="0049181F">
        <w:rPr>
          <w:lang w:val="en-GB"/>
        </w:rPr>
        <w:t>and</w:t>
      </w:r>
      <w:r w:rsidR="617682E6" w:rsidRPr="33C8D749">
        <w:rPr>
          <w:lang w:val="en-GB"/>
        </w:rPr>
        <w:t xml:space="preserve"> </w:t>
      </w:r>
      <w:r w:rsidR="003C18E3">
        <w:rPr>
          <w:lang w:val="en-GB"/>
        </w:rPr>
        <w:t>FLR</w:t>
      </w:r>
      <w:r w:rsidR="0049181F">
        <w:rPr>
          <w:lang w:val="en-GB"/>
        </w:rPr>
        <w:t>, which</w:t>
      </w:r>
      <w:r w:rsidR="617682E6" w:rsidRPr="33C8D749">
        <w:rPr>
          <w:lang w:val="en-GB"/>
        </w:rPr>
        <w:t xml:space="preserve"> c</w:t>
      </w:r>
      <w:r w:rsidR="0049181F">
        <w:rPr>
          <w:lang w:val="en-GB"/>
        </w:rPr>
        <w:t>ould</w:t>
      </w:r>
      <w:r w:rsidR="617682E6" w:rsidRPr="33C8D749">
        <w:rPr>
          <w:lang w:val="en-GB"/>
        </w:rPr>
        <w:t xml:space="preserve">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Both JMI-MD and PS ha</w:t>
      </w:r>
      <w:r w:rsidR="0049181F">
        <w:rPr>
          <w:lang w:val="en-GB" w:eastAsia="en-GB"/>
        </w:rPr>
        <w:t>d</w:t>
      </w:r>
      <w:r w:rsidR="096F76FE" w:rsidRPr="33C8D749">
        <w:rPr>
          <w:lang w:val="en-GB" w:eastAsia="en-GB"/>
        </w:rPr>
        <w:t xml:space="preserve"> very similar performance. </w:t>
      </w:r>
      <w:r w:rsidR="003C18E3" w:rsidRPr="33C8D749">
        <w:rPr>
          <w:lang w:val="en-GB" w:eastAsia="en-GB"/>
        </w:rPr>
        <w:t>Apart from</w:t>
      </w:r>
      <w:r w:rsidR="36EC18F1" w:rsidRPr="33C8D749">
        <w:rPr>
          <w:lang w:val="en-GB" w:eastAsia="en-GB"/>
        </w:rPr>
        <w:t xml:space="preserve"> JMI-MD, all missing data handling techniques show</w:t>
      </w:r>
      <w:r w:rsidR="0049181F">
        <w:rPr>
          <w:lang w:val="en-GB" w:eastAsia="en-GB"/>
        </w:rPr>
        <w:t>ed</w:t>
      </w:r>
      <w:r w:rsidR="36EC18F1" w:rsidRPr="33C8D749">
        <w:rPr>
          <w:lang w:val="en-GB" w:eastAsia="en-GB"/>
        </w:rPr>
        <w:t xml:space="preserve"> miscalibration when a random</w:t>
      </w:r>
      <w:r w:rsidR="4E0E11AD" w:rsidRPr="33C8D749">
        <w:rPr>
          <w:lang w:val="en-GB" w:eastAsia="en-GB"/>
        </w:rPr>
        <w:t xml:space="preserve"> forest prediction model is used.</w:t>
      </w:r>
    </w:p>
    <w:p w14:paraId="3C86A65C" w14:textId="63FBD62C" w:rsidR="005955B7" w:rsidRDefault="00793EC3" w:rsidP="00471100">
      <w:pPr>
        <w:pStyle w:val="Heading2"/>
      </w:pPr>
      <w:r>
        <w:t>Calibration plots</w:t>
      </w:r>
    </w:p>
    <w:p w14:paraId="098320D0" w14:textId="35A5ACB3" w:rsidR="00357FA6" w:rsidRDefault="0049181F" w:rsidP="00E2635C">
      <w:pPr>
        <w:rPr>
          <w:color w:val="FF0000"/>
        </w:rPr>
      </w:pPr>
      <w:r w:rsidRPr="003359CF">
        <w:rPr>
          <w:lang w:val="en-GB"/>
        </w:rPr>
        <w:t>F</w:t>
      </w:r>
      <w:r w:rsidR="006F6193" w:rsidRPr="003359CF">
        <w:rPr>
          <w:lang w:val="en-GB"/>
        </w:rPr>
        <w:t>igure</w:t>
      </w:r>
      <w:r w:rsidRPr="003359CF">
        <w:rPr>
          <w:lang w:val="en-GB"/>
        </w:rPr>
        <w:t xml:space="preserve"> </w:t>
      </w:r>
      <w:r w:rsidR="003359CF" w:rsidRPr="003359CF">
        <w:rPr>
          <w:lang w:val="en-GB"/>
        </w:rPr>
        <w:t>7</w:t>
      </w:r>
      <w:r w:rsidR="006F6193" w:rsidRPr="003C18E3">
        <w:rPr>
          <w:color w:val="FF0000"/>
          <w:lang w:val="en-GB"/>
        </w:rPr>
        <w:t xml:space="preserve"> </w:t>
      </w:r>
      <w:r w:rsidR="00710472">
        <w:rPr>
          <w:lang w:val="en-GB"/>
        </w:rPr>
        <w:t xml:space="preserve">presents </w:t>
      </w:r>
      <w:r w:rsidR="006F6193">
        <w:rPr>
          <w:lang w:val="en-GB"/>
        </w:rPr>
        <w:t>calibration plot</w:t>
      </w:r>
      <w:r w:rsidR="00710472">
        <w:rPr>
          <w:lang w:val="en-GB"/>
        </w:rPr>
        <w:t>s</w:t>
      </w:r>
      <w:r>
        <w:rPr>
          <w:lang w:val="en-GB"/>
        </w:rPr>
        <w:t xml:space="preserve"> </w:t>
      </w:r>
      <w:r w:rsidR="00710472">
        <w:rPr>
          <w:lang w:val="en-GB"/>
        </w:rPr>
        <w:t>for</w:t>
      </w:r>
      <w:r>
        <w:rPr>
          <w:lang w:val="en-GB"/>
        </w:rPr>
        <w:t xml:space="preserve"> </w:t>
      </w:r>
      <w:r w:rsidR="00710472">
        <w:rPr>
          <w:lang w:val="en-GB"/>
        </w:rPr>
        <w:t>the</w:t>
      </w:r>
      <w:r>
        <w:rPr>
          <w:lang w:val="en-GB"/>
        </w:rPr>
        <w:t xml:space="preserve"> method</w:t>
      </w:r>
      <w:r w:rsidR="00710472">
        <w:rPr>
          <w:lang w:val="en-GB"/>
        </w:rPr>
        <w:t>s of interest</w:t>
      </w:r>
      <w:r w:rsidR="006F6193">
        <w:rPr>
          <w:lang w:val="en-GB"/>
        </w:rPr>
        <w:t xml:space="preserve">. </w:t>
      </w:r>
      <w:r w:rsidR="00710472">
        <w:rPr>
          <w:lang w:val="en-GB"/>
        </w:rPr>
        <w:t>The missing data approaches can be found in the row-wise panels; the prediction models in the columns (left = FLR, right = RF). Within each plot, d</w:t>
      </w:r>
      <w:r>
        <w:rPr>
          <w:lang w:val="en-GB"/>
        </w:rPr>
        <w:t xml:space="preserve">ashed </w:t>
      </w:r>
      <w:r w:rsidR="006F6193">
        <w:rPr>
          <w:lang w:val="en-GB"/>
        </w:rPr>
        <w:t xml:space="preserve">lines </w:t>
      </w:r>
      <w:r w:rsidR="00710472">
        <w:rPr>
          <w:lang w:val="en-GB"/>
        </w:rPr>
        <w:t xml:space="preserve">show </w:t>
      </w:r>
      <w:r w:rsidR="006F6193">
        <w:rPr>
          <w:lang w:val="en-GB"/>
        </w:rPr>
        <w:t>optimal calibration</w:t>
      </w:r>
      <w:r w:rsidR="00710472">
        <w:rPr>
          <w:lang w:val="en-GB"/>
        </w:rPr>
        <w:t xml:space="preserve"> (i.e., perfect match between predicted and actual probabilities)</w:t>
      </w:r>
      <w:r w:rsidR="006F6193">
        <w:rPr>
          <w:lang w:val="en-GB"/>
        </w:rPr>
        <w:t xml:space="preserve">, </w:t>
      </w:r>
      <w:r w:rsidR="00710472">
        <w:rPr>
          <w:lang w:val="en-GB"/>
        </w:rPr>
        <w:t xml:space="preserve">the </w:t>
      </w:r>
      <w:r>
        <w:rPr>
          <w:lang w:val="en-GB"/>
        </w:rPr>
        <w:t>points</w:t>
      </w:r>
      <w:r w:rsidR="006F6193">
        <w:rPr>
          <w:lang w:val="en-GB"/>
        </w:rPr>
        <w:t xml:space="preserve"> </w:t>
      </w:r>
      <w:r w:rsidR="00710472">
        <w:rPr>
          <w:lang w:val="en-GB"/>
        </w:rPr>
        <w:t xml:space="preserve">and whiskers </w:t>
      </w:r>
      <w:r w:rsidR="006F6193">
        <w:rPr>
          <w:lang w:val="en-GB"/>
        </w:rPr>
        <w:t xml:space="preserve">show </w:t>
      </w:r>
      <w:r w:rsidR="00710472">
        <w:rPr>
          <w:lang w:val="en-GB"/>
        </w:rPr>
        <w:t xml:space="preserve">the </w:t>
      </w:r>
      <w:r w:rsidR="006F6193">
        <w:rPr>
          <w:lang w:val="en-GB"/>
        </w:rPr>
        <w:t xml:space="preserve">average performance </w:t>
      </w:r>
      <w:r w:rsidR="00710472">
        <w:rPr>
          <w:lang w:val="en-GB"/>
        </w:rPr>
        <w:t>within each</w:t>
      </w:r>
      <w:r w:rsidR="006F6193">
        <w:rPr>
          <w:lang w:val="en-GB"/>
        </w:rPr>
        <w:t xml:space="preserve"> decile with </w:t>
      </w:r>
      <w:r w:rsidR="00710472">
        <w:rPr>
          <w:lang w:val="en-GB"/>
        </w:rPr>
        <w:t xml:space="preserve">a </w:t>
      </w:r>
      <w:r w:rsidR="006F6193">
        <w:rPr>
          <w:lang w:val="en-GB"/>
        </w:rPr>
        <w:t xml:space="preserve">95% CI. </w:t>
      </w:r>
      <w:proofErr w:type="spellStart"/>
      <w:r w:rsidR="006F6193">
        <w:rPr>
          <w:lang w:val="en-GB"/>
        </w:rPr>
        <w:t>Colored</w:t>
      </w:r>
      <w:proofErr w:type="spellEnd"/>
      <w:r w:rsidR="006F6193">
        <w:rPr>
          <w:lang w:val="en-GB"/>
        </w:rPr>
        <w:t xml:space="preserve"> lines (blue for FLR, green for RF) are Loess lines through the calibration.</w:t>
      </w:r>
      <w:r w:rsidR="006F6193" w:rsidRPr="006F6193">
        <w:t xml:space="preserve"> </w:t>
      </w:r>
      <w:r w:rsidR="00430F9E">
        <w:t>And the shaded grey area represents the density of the predicted probabilities.</w:t>
      </w:r>
    </w:p>
    <w:p w14:paraId="023E6842" w14:textId="77777777" w:rsidR="00357FA6" w:rsidRDefault="00357FA6" w:rsidP="00E2635C">
      <w:pPr>
        <w:rPr>
          <w:color w:val="FF0000"/>
        </w:rPr>
      </w:pPr>
    </w:p>
    <w:p w14:paraId="64882A54" w14:textId="77777777" w:rsidR="00686D22" w:rsidRDefault="00686D22" w:rsidP="00FF2EEA">
      <w:pPr>
        <w:rPr>
          <w:b/>
          <w:bCs/>
          <w:lang w:val="en-GB"/>
        </w:rPr>
      </w:pPr>
    </w:p>
    <w:p w14:paraId="6E1CACEF" w14:textId="77777777" w:rsidR="00686D22" w:rsidRDefault="00686D22" w:rsidP="00FF2EEA">
      <w:pPr>
        <w:rPr>
          <w:b/>
          <w:bCs/>
          <w:lang w:val="en-GB"/>
        </w:rPr>
      </w:pPr>
    </w:p>
    <w:p w14:paraId="4BC307F8" w14:textId="77777777" w:rsidR="00686D22" w:rsidRDefault="00686D22" w:rsidP="00FF2EEA">
      <w:pPr>
        <w:rPr>
          <w:b/>
          <w:bCs/>
          <w:lang w:val="en-GB"/>
        </w:rPr>
      </w:pPr>
    </w:p>
    <w:p w14:paraId="6644B3DD" w14:textId="3A9440E0" w:rsidR="003C4F88" w:rsidRDefault="00E2635C" w:rsidP="000D0219">
      <w:pPr>
        <w:pStyle w:val="Heading4"/>
      </w:pPr>
      <w:r w:rsidRPr="33C8D749">
        <w:rPr>
          <w:b/>
          <w:bCs/>
        </w:rPr>
        <w:lastRenderedPageBreak/>
        <w:t xml:space="preserve">Figure </w:t>
      </w:r>
      <w:r w:rsidR="000D0219">
        <w:rPr>
          <w:b/>
          <w:bCs/>
        </w:rPr>
        <w:t>6</w:t>
      </w:r>
      <w:r w:rsidRPr="33C8D749">
        <w:rPr>
          <w:b/>
          <w:bCs/>
        </w:rPr>
        <w:t xml:space="preserve">. </w:t>
      </w:r>
      <w:r w:rsidRPr="33C8D749">
        <w:t>Performance measures per method</w:t>
      </w:r>
      <w:r w:rsidR="002D233F" w:rsidRPr="002D233F">
        <w:rPr>
          <w:noProof/>
        </w:rPr>
        <w:t xml:space="preserve"> </w:t>
      </w:r>
    </w:p>
    <w:p w14:paraId="66FB9F0A" w14:textId="74B9C3A8" w:rsidR="00DA2496" w:rsidRPr="003D5530" w:rsidRDefault="002D233F" w:rsidP="00FF2EEA">
      <w:r w:rsidRPr="002D233F">
        <w:rPr>
          <w:noProof/>
        </w:rPr>
        <w:drawing>
          <wp:inline distT="0" distB="0" distL="0" distR="0" wp14:anchorId="511EB4CE" wp14:editId="5644D72C">
            <wp:extent cx="5283835" cy="626257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1091" b="4564"/>
                    <a:stretch/>
                  </pic:blipFill>
                  <pic:spPr bwMode="auto">
                    <a:xfrm>
                      <a:off x="0" y="0"/>
                      <a:ext cx="5284381" cy="6263223"/>
                    </a:xfrm>
                    <a:prstGeom prst="rect">
                      <a:avLst/>
                    </a:prstGeom>
                    <a:ln>
                      <a:noFill/>
                    </a:ln>
                    <a:extLst>
                      <a:ext uri="{53640926-AAD7-44D8-BBD7-CCE9431645EC}">
                        <a14:shadowObscured xmlns:a14="http://schemas.microsoft.com/office/drawing/2010/main"/>
                      </a:ext>
                    </a:extLst>
                  </pic:spPr>
                </pic:pic>
              </a:graphicData>
            </a:graphic>
          </wp:inline>
        </w:drawing>
      </w:r>
      <w:r w:rsidRPr="002D233F">
        <w:rPr>
          <w:noProof/>
        </w:rPr>
        <w:t xml:space="preserve"> </w:t>
      </w:r>
      <w:r w:rsidR="003C4F88" w:rsidRPr="003C4F88">
        <w:rPr>
          <w:noProof/>
        </w:rPr>
        <w:drawing>
          <wp:inline distT="0" distB="0" distL="0" distR="0" wp14:anchorId="534E6BF5" wp14:editId="2F975222">
            <wp:extent cx="5471545" cy="3743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877" t="94292"/>
                    <a:stretch/>
                  </pic:blipFill>
                  <pic:spPr bwMode="auto">
                    <a:xfrm>
                      <a:off x="0" y="0"/>
                      <a:ext cx="5475435" cy="374591"/>
                    </a:xfrm>
                    <a:prstGeom prst="rect">
                      <a:avLst/>
                    </a:prstGeom>
                    <a:ln>
                      <a:noFill/>
                    </a:ln>
                    <a:extLst>
                      <a:ext uri="{53640926-AAD7-44D8-BBD7-CCE9431645EC}">
                        <a14:shadowObscured xmlns:a14="http://schemas.microsoft.com/office/drawing/2010/main"/>
                      </a:ext>
                    </a:extLst>
                  </pic:spPr>
                </pic:pic>
              </a:graphicData>
            </a:graphic>
          </wp:inline>
        </w:drawing>
      </w:r>
    </w:p>
    <w:p w14:paraId="553967EA" w14:textId="2DFEA5F0" w:rsidR="00686D22" w:rsidRDefault="00F60EF3" w:rsidP="002E7E9B">
      <w:pPr>
        <w:spacing w:after="160" w:line="259" w:lineRule="auto"/>
        <w:rPr>
          <w:sz w:val="18"/>
          <w:szCs w:val="18"/>
          <w:lang w:eastAsia="en-GB"/>
        </w:rPr>
      </w:pPr>
      <w:r>
        <w:rPr>
          <w:sz w:val="18"/>
          <w:szCs w:val="18"/>
        </w:rPr>
        <w:t>Legend –</w:t>
      </w:r>
      <w:r w:rsidR="002E7E9B" w:rsidRPr="00CA1EA2">
        <w:rPr>
          <w:sz w:val="18"/>
          <w:szCs w:val="18"/>
        </w:rPr>
        <w:t xml:space="preserve"> </w:t>
      </w:r>
      <w:r w:rsidR="002E7E9B"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p>
    <w:p w14:paraId="5A506AD0" w14:textId="3D300E63" w:rsidR="00686D22" w:rsidRDefault="00686D22" w:rsidP="00AA3D81">
      <w:pPr>
        <w:pStyle w:val="Heading4"/>
      </w:pPr>
      <w:r>
        <w:br w:type="page"/>
      </w:r>
      <w:r w:rsidRPr="00686D22">
        <w:rPr>
          <w:b/>
          <w:bCs/>
        </w:rPr>
        <w:lastRenderedPageBreak/>
        <w:t xml:space="preserve">Table </w:t>
      </w:r>
      <w:r w:rsidR="003359CF">
        <w:rPr>
          <w:b/>
          <w:bCs/>
        </w:rPr>
        <w:t>3</w:t>
      </w:r>
      <w:r w:rsidRPr="00686D22">
        <w:rPr>
          <w:b/>
          <w:bCs/>
        </w:rPr>
        <w:t>.</w:t>
      </w:r>
      <w:r>
        <w:t xml:space="preserve"> Average performance across simulations.</w:t>
      </w:r>
    </w:p>
    <w:tbl>
      <w:tblPr>
        <w:tblW w:w="9639" w:type="dxa"/>
        <w:tblCellMar>
          <w:left w:w="70" w:type="dxa"/>
          <w:right w:w="70" w:type="dxa"/>
        </w:tblCellMar>
        <w:tblLook w:val="04A0" w:firstRow="1" w:lastRow="0" w:firstColumn="1" w:lastColumn="0" w:noHBand="0" w:noVBand="1"/>
        <w:tblPrChange w:id="77" w:author="Oberman, H.I. (Hanne)" w:date="2021-11-26T10:53:00Z">
          <w:tblPr>
            <w:tblW w:w="9639" w:type="dxa"/>
            <w:tblCellMar>
              <w:left w:w="70" w:type="dxa"/>
              <w:right w:w="70" w:type="dxa"/>
            </w:tblCellMar>
            <w:tblLook w:val="04A0" w:firstRow="1" w:lastRow="0" w:firstColumn="1" w:lastColumn="0" w:noHBand="0" w:noVBand="1"/>
          </w:tblPr>
        </w:tblPrChange>
      </w:tblPr>
      <w:tblGrid>
        <w:gridCol w:w="454"/>
        <w:gridCol w:w="952"/>
        <w:gridCol w:w="953"/>
        <w:gridCol w:w="881"/>
        <w:gridCol w:w="953"/>
        <w:gridCol w:w="642"/>
        <w:gridCol w:w="953"/>
        <w:gridCol w:w="642"/>
        <w:gridCol w:w="956"/>
        <w:gridCol w:w="642"/>
        <w:gridCol w:w="953"/>
        <w:gridCol w:w="560"/>
        <w:gridCol w:w="98"/>
        <w:tblGridChange w:id="78">
          <w:tblGrid>
            <w:gridCol w:w="450"/>
            <w:gridCol w:w="4"/>
            <w:gridCol w:w="948"/>
            <w:gridCol w:w="4"/>
            <w:gridCol w:w="949"/>
            <w:gridCol w:w="4"/>
            <w:gridCol w:w="634"/>
            <w:gridCol w:w="247"/>
            <w:gridCol w:w="706"/>
            <w:gridCol w:w="247"/>
            <w:gridCol w:w="391"/>
            <w:gridCol w:w="251"/>
            <w:gridCol w:w="702"/>
            <w:gridCol w:w="251"/>
            <w:gridCol w:w="387"/>
            <w:gridCol w:w="255"/>
            <w:gridCol w:w="701"/>
            <w:gridCol w:w="255"/>
            <w:gridCol w:w="383"/>
            <w:gridCol w:w="259"/>
            <w:gridCol w:w="694"/>
            <w:gridCol w:w="259"/>
            <w:gridCol w:w="379"/>
            <w:gridCol w:w="181"/>
          </w:tblGrid>
        </w:tblGridChange>
      </w:tblGrid>
      <w:tr w:rsidR="004C60DB" w:rsidRPr="00357FA6" w14:paraId="37798AF7" w14:textId="26EE80B2" w:rsidTr="004C60DB">
        <w:trPr>
          <w:gridAfter w:val="1"/>
          <w:wAfter w:w="279" w:type="dxa"/>
          <w:trHeight w:val="300"/>
          <w:trPrChange w:id="79" w:author="Oberman, H.I. (Hanne)" w:date="2021-11-26T10:53:00Z">
            <w:trPr>
              <w:wAfter w:w="279" w:type="dxa"/>
              <w:trHeight w:val="300"/>
            </w:trPr>
          </w:trPrChange>
        </w:trPr>
        <w:tc>
          <w:tcPr>
            <w:tcW w:w="450" w:type="dxa"/>
            <w:tcBorders>
              <w:top w:val="single" w:sz="4" w:space="0" w:color="auto"/>
              <w:left w:val="nil"/>
              <w:bottom w:val="single" w:sz="4" w:space="0" w:color="auto"/>
              <w:right w:val="nil"/>
            </w:tcBorders>
            <w:tcPrChange w:id="80" w:author="Oberman, H.I. (Hanne)" w:date="2021-11-26T10:53:00Z">
              <w:tcPr>
                <w:tcW w:w="450" w:type="dxa"/>
                <w:gridSpan w:val="2"/>
                <w:tcBorders>
                  <w:top w:val="single" w:sz="4" w:space="0" w:color="auto"/>
                  <w:left w:val="nil"/>
                  <w:bottom w:val="single" w:sz="4" w:space="0" w:color="auto"/>
                  <w:right w:val="nil"/>
                </w:tcBorders>
              </w:tcPr>
            </w:tcPrChange>
          </w:tcPr>
          <w:p w14:paraId="5A1E9AA8" w14:textId="77777777" w:rsidR="004C60DB" w:rsidRPr="00357FA6" w:rsidRDefault="004C60DB" w:rsidP="002D1832">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shd w:val="clear" w:color="auto" w:fill="auto"/>
            <w:noWrap/>
            <w:vAlign w:val="bottom"/>
            <w:hideMark/>
            <w:tcPrChange w:id="81" w:author="Oberman, H.I. (Hanne)" w:date="2021-11-26T10:53:00Z">
              <w:tcPr>
                <w:tcW w:w="952" w:type="dxa"/>
                <w:gridSpan w:val="2"/>
                <w:tcBorders>
                  <w:top w:val="single" w:sz="4" w:space="0" w:color="auto"/>
                  <w:left w:val="nil"/>
                  <w:bottom w:val="single" w:sz="4" w:space="0" w:color="auto"/>
                  <w:right w:val="nil"/>
                </w:tcBorders>
                <w:shd w:val="clear" w:color="auto" w:fill="auto"/>
                <w:noWrap/>
                <w:vAlign w:val="bottom"/>
                <w:hideMark/>
              </w:tcPr>
            </w:tcPrChange>
          </w:tcPr>
          <w:p w14:paraId="63200ADA" w14:textId="77777777" w:rsidR="004C60DB" w:rsidRPr="00357FA6" w:rsidRDefault="004C60DB" w:rsidP="002D1832">
            <w:pPr>
              <w:spacing w:after="0" w:line="240" w:lineRule="auto"/>
              <w:rPr>
                <w:rFonts w:ascii="Calibri" w:eastAsia="Times New Roman" w:hAnsi="Calibri" w:cs="Calibri"/>
                <w:color w:val="000000"/>
                <w:lang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82"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5F4D35A5" w14:textId="3EA8E8FE" w:rsidR="004C60DB" w:rsidRPr="00357FA6" w:rsidRDefault="004C60DB" w:rsidP="004C60DB">
            <w:pPr>
              <w:spacing w:after="0" w:line="240" w:lineRule="auto"/>
              <w:jc w:val="right"/>
              <w:rPr>
                <w:rFonts w:ascii="Calibri" w:eastAsia="Times New Roman" w:hAnsi="Calibri" w:cs="Calibri"/>
                <w:color w:val="000000"/>
                <w:lang w:val="nl-NL" w:eastAsia="nl-NL"/>
              </w:rPr>
              <w:pPrChange w:id="83" w:author="Oberman, H.I. (Hanne)" w:date="2021-11-26T10:52:00Z">
                <w:pPr>
                  <w:spacing w:after="0" w:line="240" w:lineRule="auto"/>
                </w:pPr>
              </w:pPrChange>
            </w:pPr>
            <w:r w:rsidRPr="00357FA6">
              <w:rPr>
                <w:rFonts w:ascii="Calibri" w:eastAsia="Times New Roman" w:hAnsi="Calibri" w:cs="Calibri"/>
                <w:color w:val="000000"/>
                <w:lang w:val="nl-NL" w:eastAsia="nl-NL"/>
              </w:rPr>
              <w:t>RMSE</w:t>
            </w:r>
          </w:p>
        </w:tc>
        <w:tc>
          <w:tcPr>
            <w:tcW w:w="638" w:type="dxa"/>
            <w:tcBorders>
              <w:top w:val="single" w:sz="4" w:space="0" w:color="auto"/>
              <w:left w:val="nil"/>
              <w:bottom w:val="single" w:sz="4" w:space="0" w:color="auto"/>
              <w:right w:val="nil"/>
            </w:tcBorders>
            <w:tcPrChange w:id="84" w:author="Oberman, H.I. (Hanne)" w:date="2021-11-26T10:53:00Z">
              <w:tcPr>
                <w:tcW w:w="638" w:type="dxa"/>
                <w:gridSpan w:val="2"/>
                <w:tcBorders>
                  <w:top w:val="single" w:sz="4" w:space="0" w:color="auto"/>
                  <w:left w:val="nil"/>
                  <w:bottom w:val="single" w:sz="4" w:space="0" w:color="auto"/>
                  <w:right w:val="nil"/>
                </w:tcBorders>
              </w:tcPr>
            </w:tcPrChange>
          </w:tcPr>
          <w:p w14:paraId="73DEB472" w14:textId="619B7686" w:rsidR="004C60DB" w:rsidRPr="00357FA6" w:rsidRDefault="004C60DB" w:rsidP="002D1832">
            <w:pPr>
              <w:spacing w:after="0" w:line="240" w:lineRule="auto"/>
              <w:rPr>
                <w:ins w:id="85" w:author="Oberman, H.I. (Hanne)" w:date="2021-11-26T10:47:00Z"/>
                <w:rFonts w:ascii="Calibri" w:eastAsia="Times New Roman" w:hAnsi="Calibri" w:cs="Calibri"/>
                <w:color w:val="000000"/>
                <w:lang w:val="nl-NL" w:eastAsia="nl-NL"/>
              </w:rPr>
            </w:pPr>
            <w:ins w:id="86" w:author="Oberman, H.I. (Hanne)" w:date="2021-11-26T10:50:00Z">
              <w:r>
                <w:rPr>
                  <w:rFonts w:ascii="Calibri" w:eastAsia="Times New Roman" w:hAnsi="Calibri" w:cs="Calibri"/>
                  <w:color w:val="000000"/>
                  <w:lang w:val="nl-NL" w:eastAsia="nl-NL"/>
                </w:rPr>
                <w:t>(</w:t>
              </w:r>
              <w:proofErr w:type="spellStart"/>
              <w:r>
                <w:rPr>
                  <w:rFonts w:ascii="Calibri" w:eastAsia="Times New Roman" w:hAnsi="Calibri" w:cs="Calibri"/>
                  <w:color w:val="000000"/>
                  <w:lang w:val="nl-NL" w:eastAsia="nl-NL"/>
                </w:rPr>
                <w:t>EmpSE</w:t>
              </w:r>
              <w:proofErr w:type="spellEnd"/>
              <w:r>
                <w:rPr>
                  <w:rFonts w:ascii="Calibri" w:eastAsia="Times New Roman" w:hAnsi="Calibri" w:cs="Calibri"/>
                  <w:color w:val="000000"/>
                  <w:lang w:val="nl-NL" w:eastAsia="nl-NL"/>
                </w:rPr>
                <w:t>)</w:t>
              </w:r>
            </w:ins>
          </w:p>
        </w:tc>
        <w:tc>
          <w:tcPr>
            <w:tcW w:w="953" w:type="dxa"/>
            <w:tcBorders>
              <w:top w:val="single" w:sz="4" w:space="0" w:color="auto"/>
              <w:left w:val="nil"/>
              <w:bottom w:val="single" w:sz="4" w:space="0" w:color="auto"/>
              <w:right w:val="nil"/>
            </w:tcBorders>
            <w:shd w:val="clear" w:color="auto" w:fill="auto"/>
            <w:noWrap/>
            <w:vAlign w:val="center"/>
            <w:hideMark/>
            <w:tcPrChange w:id="87"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300FDCB9" w14:textId="03627993" w:rsidR="004C60DB" w:rsidRPr="00357FA6" w:rsidRDefault="004C60DB" w:rsidP="004C60DB">
            <w:pPr>
              <w:spacing w:after="0" w:line="240" w:lineRule="auto"/>
              <w:jc w:val="right"/>
              <w:rPr>
                <w:rFonts w:ascii="Calibri" w:eastAsia="Times New Roman" w:hAnsi="Calibri" w:cs="Calibri"/>
                <w:color w:val="000000"/>
                <w:lang w:val="nl-NL" w:eastAsia="nl-NL"/>
              </w:rPr>
              <w:pPrChange w:id="88" w:author="Oberman, H.I. (Hanne)" w:date="2021-11-26T10:52:00Z">
                <w:pPr>
                  <w:spacing w:after="0" w:line="240" w:lineRule="auto"/>
                </w:pPr>
              </w:pPrChange>
            </w:pPr>
            <w:proofErr w:type="spellStart"/>
            <w:r w:rsidRPr="00357FA6">
              <w:rPr>
                <w:rFonts w:ascii="Calibri" w:eastAsia="Times New Roman" w:hAnsi="Calibri" w:cs="Calibri"/>
                <w:color w:val="000000"/>
                <w:lang w:val="nl-NL" w:eastAsia="nl-NL"/>
              </w:rPr>
              <w:t>Brier</w:t>
            </w:r>
            <w:proofErr w:type="spellEnd"/>
          </w:p>
        </w:tc>
        <w:tc>
          <w:tcPr>
            <w:tcW w:w="638" w:type="dxa"/>
            <w:tcBorders>
              <w:top w:val="single" w:sz="4" w:space="0" w:color="auto"/>
              <w:left w:val="nil"/>
              <w:bottom w:val="single" w:sz="4" w:space="0" w:color="auto"/>
              <w:right w:val="nil"/>
            </w:tcBorders>
            <w:tcPrChange w:id="89" w:author="Oberman, H.I. (Hanne)" w:date="2021-11-26T10:53:00Z">
              <w:tcPr>
                <w:tcW w:w="638" w:type="dxa"/>
                <w:gridSpan w:val="2"/>
                <w:tcBorders>
                  <w:top w:val="single" w:sz="4" w:space="0" w:color="auto"/>
                  <w:left w:val="nil"/>
                  <w:bottom w:val="single" w:sz="4" w:space="0" w:color="auto"/>
                  <w:right w:val="nil"/>
                </w:tcBorders>
              </w:tcPr>
            </w:tcPrChange>
          </w:tcPr>
          <w:p w14:paraId="2C06A397" w14:textId="77777777" w:rsidR="004C60DB" w:rsidRPr="00357FA6" w:rsidRDefault="004C60DB" w:rsidP="002D1832">
            <w:pPr>
              <w:spacing w:after="0" w:line="240" w:lineRule="auto"/>
              <w:rPr>
                <w:ins w:id="90" w:author="Oberman, H.I. (Hanne)" w:date="2021-11-26T10:47:00Z"/>
                <w:rFonts w:ascii="Calibri" w:eastAsia="Times New Roman" w:hAnsi="Calibri" w:cs="Calibri"/>
                <w:color w:val="000000"/>
                <w:lang w:val="nl-NL"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91"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6B93809E" w14:textId="7F744EF9" w:rsidR="004C60DB" w:rsidRPr="00357FA6" w:rsidRDefault="004C60DB" w:rsidP="004C60DB">
            <w:pPr>
              <w:spacing w:after="0" w:line="240" w:lineRule="auto"/>
              <w:jc w:val="right"/>
              <w:rPr>
                <w:rFonts w:ascii="Calibri" w:eastAsia="Times New Roman" w:hAnsi="Calibri" w:cs="Calibri"/>
                <w:color w:val="000000"/>
                <w:lang w:val="nl-NL" w:eastAsia="nl-NL"/>
              </w:rPr>
              <w:pPrChange w:id="92" w:author="Oberman, H.I. (Hanne)" w:date="2021-11-26T10:52:00Z">
                <w:pPr>
                  <w:spacing w:after="0" w:line="240" w:lineRule="auto"/>
                </w:pPr>
              </w:pPrChange>
            </w:pPr>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p>
        </w:tc>
        <w:tc>
          <w:tcPr>
            <w:tcW w:w="638" w:type="dxa"/>
            <w:tcBorders>
              <w:top w:val="single" w:sz="4" w:space="0" w:color="auto"/>
              <w:left w:val="nil"/>
              <w:bottom w:val="single" w:sz="4" w:space="0" w:color="auto"/>
              <w:right w:val="nil"/>
            </w:tcBorders>
            <w:tcPrChange w:id="93" w:author="Oberman, H.I. (Hanne)" w:date="2021-11-26T10:53:00Z">
              <w:tcPr>
                <w:tcW w:w="638" w:type="dxa"/>
                <w:gridSpan w:val="2"/>
                <w:tcBorders>
                  <w:top w:val="single" w:sz="4" w:space="0" w:color="auto"/>
                  <w:left w:val="nil"/>
                  <w:bottom w:val="single" w:sz="4" w:space="0" w:color="auto"/>
                  <w:right w:val="nil"/>
                </w:tcBorders>
              </w:tcPr>
            </w:tcPrChange>
          </w:tcPr>
          <w:p w14:paraId="5AAFEF47" w14:textId="77777777" w:rsidR="004C60DB" w:rsidRDefault="004C60DB" w:rsidP="002D1832">
            <w:pPr>
              <w:spacing w:after="0" w:line="240" w:lineRule="auto"/>
              <w:rPr>
                <w:ins w:id="94" w:author="Oberman, H.I. (Hanne)" w:date="2021-11-26T10:47:00Z"/>
                <w:rFonts w:ascii="Calibri" w:eastAsia="Times New Roman" w:hAnsi="Calibri" w:cs="Calibri"/>
                <w:color w:val="000000"/>
                <w:lang w:val="nl-NL" w:eastAsia="nl-NL"/>
              </w:rPr>
            </w:pPr>
          </w:p>
        </w:tc>
        <w:tc>
          <w:tcPr>
            <w:tcW w:w="956" w:type="dxa"/>
            <w:tcBorders>
              <w:top w:val="single" w:sz="4" w:space="0" w:color="auto"/>
              <w:left w:val="nil"/>
              <w:bottom w:val="single" w:sz="4" w:space="0" w:color="auto"/>
              <w:right w:val="nil"/>
            </w:tcBorders>
            <w:shd w:val="clear" w:color="auto" w:fill="auto"/>
            <w:noWrap/>
            <w:vAlign w:val="center"/>
            <w:hideMark/>
            <w:tcPrChange w:id="95" w:author="Oberman, H.I. (Hanne)" w:date="2021-11-26T10:53:00Z">
              <w:tcPr>
                <w:tcW w:w="956" w:type="dxa"/>
                <w:gridSpan w:val="2"/>
                <w:tcBorders>
                  <w:top w:val="single" w:sz="4" w:space="0" w:color="auto"/>
                  <w:left w:val="nil"/>
                  <w:bottom w:val="single" w:sz="4" w:space="0" w:color="auto"/>
                  <w:right w:val="nil"/>
                </w:tcBorders>
                <w:shd w:val="clear" w:color="auto" w:fill="auto"/>
                <w:noWrap/>
                <w:vAlign w:val="bottom"/>
                <w:hideMark/>
              </w:tcPr>
            </w:tcPrChange>
          </w:tcPr>
          <w:p w14:paraId="14BA1E51" w14:textId="35F031B6" w:rsidR="004C60DB" w:rsidRPr="00357FA6" w:rsidRDefault="004C60DB" w:rsidP="004C60DB">
            <w:pPr>
              <w:spacing w:after="0" w:line="240" w:lineRule="auto"/>
              <w:jc w:val="right"/>
              <w:rPr>
                <w:rFonts w:ascii="Calibri" w:eastAsia="Times New Roman" w:hAnsi="Calibri" w:cs="Calibri"/>
                <w:color w:val="000000"/>
                <w:lang w:val="nl-NL" w:eastAsia="nl-NL"/>
              </w:rPr>
              <w:pPrChange w:id="96" w:author="Oberman, H.I. (Hanne)" w:date="2021-11-26T10:52:00Z">
                <w:pPr>
                  <w:spacing w:after="0" w:line="240" w:lineRule="auto"/>
                </w:pPr>
              </w:pPrChange>
            </w:pPr>
            <w:r>
              <w:rPr>
                <w:rFonts w:ascii="Calibri" w:eastAsia="Times New Roman" w:hAnsi="Calibri" w:cs="Calibri"/>
                <w:color w:val="000000"/>
                <w:lang w:val="nl-NL" w:eastAsia="nl-NL"/>
              </w:rPr>
              <w:t>CITL</w:t>
            </w:r>
          </w:p>
        </w:tc>
        <w:tc>
          <w:tcPr>
            <w:tcW w:w="638" w:type="dxa"/>
            <w:tcBorders>
              <w:top w:val="single" w:sz="4" w:space="0" w:color="auto"/>
              <w:left w:val="nil"/>
              <w:bottom w:val="single" w:sz="4" w:space="0" w:color="auto"/>
              <w:right w:val="nil"/>
            </w:tcBorders>
            <w:tcPrChange w:id="97" w:author="Oberman, H.I. (Hanne)" w:date="2021-11-26T10:53:00Z">
              <w:tcPr>
                <w:tcW w:w="638" w:type="dxa"/>
                <w:gridSpan w:val="2"/>
                <w:tcBorders>
                  <w:top w:val="single" w:sz="4" w:space="0" w:color="auto"/>
                  <w:left w:val="nil"/>
                  <w:bottom w:val="single" w:sz="4" w:space="0" w:color="auto"/>
                  <w:right w:val="nil"/>
                </w:tcBorders>
              </w:tcPr>
            </w:tcPrChange>
          </w:tcPr>
          <w:p w14:paraId="2AA9E4AA" w14:textId="77777777" w:rsidR="004C60DB" w:rsidRPr="00357FA6" w:rsidRDefault="004C60DB" w:rsidP="002D1832">
            <w:pPr>
              <w:spacing w:after="0" w:line="240" w:lineRule="auto"/>
              <w:rPr>
                <w:ins w:id="98" w:author="Oberman, H.I. (Hanne)" w:date="2021-11-26T10:47:00Z"/>
                <w:rFonts w:ascii="Calibri" w:eastAsia="Times New Roman" w:hAnsi="Calibri" w:cs="Calibri"/>
                <w:color w:val="000000"/>
                <w:lang w:val="nl-NL" w:eastAsia="nl-NL"/>
              </w:rPr>
            </w:pPr>
          </w:p>
        </w:tc>
        <w:tc>
          <w:tcPr>
            <w:tcW w:w="953" w:type="dxa"/>
            <w:tcBorders>
              <w:top w:val="single" w:sz="4" w:space="0" w:color="auto"/>
              <w:left w:val="nil"/>
              <w:bottom w:val="single" w:sz="4" w:space="0" w:color="auto"/>
              <w:right w:val="nil"/>
            </w:tcBorders>
            <w:shd w:val="clear" w:color="auto" w:fill="auto"/>
            <w:noWrap/>
            <w:vAlign w:val="center"/>
            <w:hideMark/>
            <w:tcPrChange w:id="99" w:author="Oberman, H.I. (Hanne)" w:date="2021-11-26T10:53:00Z">
              <w:tcPr>
                <w:tcW w:w="953" w:type="dxa"/>
                <w:gridSpan w:val="2"/>
                <w:tcBorders>
                  <w:top w:val="single" w:sz="4" w:space="0" w:color="auto"/>
                  <w:left w:val="nil"/>
                  <w:bottom w:val="single" w:sz="4" w:space="0" w:color="auto"/>
                  <w:right w:val="nil"/>
                </w:tcBorders>
                <w:shd w:val="clear" w:color="auto" w:fill="auto"/>
                <w:noWrap/>
                <w:vAlign w:val="bottom"/>
                <w:hideMark/>
              </w:tcPr>
            </w:tcPrChange>
          </w:tcPr>
          <w:p w14:paraId="4329D913" w14:textId="663C1977" w:rsidR="004C60DB" w:rsidRPr="00357FA6" w:rsidRDefault="004C60DB" w:rsidP="004C60DB">
            <w:pPr>
              <w:spacing w:after="0" w:line="240" w:lineRule="auto"/>
              <w:jc w:val="right"/>
              <w:rPr>
                <w:rFonts w:ascii="Calibri" w:eastAsia="Times New Roman" w:hAnsi="Calibri" w:cs="Calibri"/>
                <w:color w:val="000000"/>
                <w:lang w:val="nl-NL" w:eastAsia="nl-NL"/>
              </w:rPr>
              <w:pPrChange w:id="100" w:author="Oberman, H.I. (Hanne)" w:date="2021-11-26T10:53:00Z">
                <w:pPr>
                  <w:spacing w:after="0" w:line="240" w:lineRule="auto"/>
                </w:pPr>
              </w:pPrChange>
            </w:pPr>
            <w:proofErr w:type="spellStart"/>
            <w:r w:rsidRPr="00357FA6">
              <w:rPr>
                <w:rFonts w:ascii="Calibri" w:eastAsia="Times New Roman" w:hAnsi="Calibri" w:cs="Calibri"/>
                <w:color w:val="000000"/>
                <w:lang w:val="nl-NL" w:eastAsia="nl-NL"/>
              </w:rPr>
              <w:t>Slope</w:t>
            </w:r>
            <w:proofErr w:type="spellEnd"/>
          </w:p>
        </w:tc>
        <w:tc>
          <w:tcPr>
            <w:tcW w:w="638" w:type="dxa"/>
            <w:tcBorders>
              <w:top w:val="single" w:sz="4" w:space="0" w:color="auto"/>
              <w:left w:val="nil"/>
              <w:bottom w:val="single" w:sz="4" w:space="0" w:color="auto"/>
              <w:right w:val="nil"/>
            </w:tcBorders>
            <w:tcPrChange w:id="101" w:author="Oberman, H.I. (Hanne)" w:date="2021-11-26T10:53:00Z">
              <w:tcPr>
                <w:tcW w:w="638" w:type="dxa"/>
                <w:gridSpan w:val="2"/>
                <w:tcBorders>
                  <w:top w:val="single" w:sz="4" w:space="0" w:color="auto"/>
                  <w:left w:val="nil"/>
                  <w:bottom w:val="single" w:sz="4" w:space="0" w:color="auto"/>
                  <w:right w:val="nil"/>
                </w:tcBorders>
              </w:tcPr>
            </w:tcPrChange>
          </w:tcPr>
          <w:p w14:paraId="26CBE516" w14:textId="77777777" w:rsidR="004C60DB" w:rsidRPr="00357FA6" w:rsidRDefault="004C60DB" w:rsidP="002D1832">
            <w:pPr>
              <w:spacing w:after="0" w:line="240" w:lineRule="auto"/>
              <w:rPr>
                <w:ins w:id="102" w:author="Oberman, H.I. (Hanne)" w:date="2021-11-26T10:47:00Z"/>
                <w:rFonts w:ascii="Calibri" w:eastAsia="Times New Roman" w:hAnsi="Calibri" w:cs="Calibri"/>
                <w:color w:val="000000"/>
                <w:lang w:val="nl-NL" w:eastAsia="nl-NL"/>
              </w:rPr>
            </w:pPr>
          </w:p>
        </w:tc>
      </w:tr>
      <w:tr w:rsidR="004C60DB" w:rsidRPr="00357FA6" w14:paraId="26AA0C4D" w14:textId="77204E36" w:rsidTr="004C60DB">
        <w:tblPrEx>
          <w:tblPrExChange w:id="103" w:author="Oberman, H.I. (Hanne)" w:date="2021-11-26T10:53:00Z">
            <w:tblPrEx>
              <w:tblW w:w="9360" w:type="dxa"/>
            </w:tblPrEx>
          </w:tblPrExChange>
        </w:tblPrEx>
        <w:trPr>
          <w:trHeight w:val="300"/>
          <w:trPrChange w:id="104" w:author="Oberman, H.I. (Hanne)" w:date="2021-11-26T10:53:00Z">
            <w:trPr>
              <w:gridAfter w:val="0"/>
              <w:trHeight w:val="300"/>
            </w:trPr>
          </w:trPrChange>
        </w:trPr>
        <w:tc>
          <w:tcPr>
            <w:tcW w:w="450" w:type="dxa"/>
            <w:vMerge w:val="restart"/>
            <w:tcBorders>
              <w:top w:val="single" w:sz="4" w:space="0" w:color="auto"/>
              <w:left w:val="nil"/>
              <w:right w:val="nil"/>
            </w:tcBorders>
            <w:vAlign w:val="center"/>
            <w:tcPrChange w:id="105" w:author="Oberman, H.I. (Hanne)" w:date="2021-11-26T10:53:00Z">
              <w:tcPr>
                <w:tcW w:w="580" w:type="dxa"/>
                <w:vMerge w:val="restart"/>
                <w:tcBorders>
                  <w:top w:val="single" w:sz="4" w:space="0" w:color="auto"/>
                  <w:left w:val="nil"/>
                  <w:right w:val="nil"/>
                </w:tcBorders>
                <w:vAlign w:val="center"/>
              </w:tcPr>
            </w:tcPrChange>
          </w:tcPr>
          <w:p w14:paraId="4CD4F022" w14:textId="77777777" w:rsidR="004C60DB" w:rsidRPr="00357FA6" w:rsidRDefault="004C60DB" w:rsidP="004C60DB">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FLR</w:t>
            </w:r>
          </w:p>
        </w:tc>
        <w:tc>
          <w:tcPr>
            <w:tcW w:w="952" w:type="dxa"/>
            <w:tcBorders>
              <w:top w:val="single" w:sz="4" w:space="0" w:color="auto"/>
              <w:left w:val="nil"/>
              <w:bottom w:val="nil"/>
              <w:right w:val="nil"/>
            </w:tcBorders>
            <w:shd w:val="clear" w:color="auto" w:fill="auto"/>
            <w:noWrap/>
            <w:vAlign w:val="bottom"/>
            <w:hideMark/>
            <w:tcPrChange w:id="106"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00D305B"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53" w:type="dxa"/>
            <w:tcBorders>
              <w:top w:val="single" w:sz="4" w:space="0" w:color="auto"/>
              <w:left w:val="nil"/>
              <w:bottom w:val="nil"/>
              <w:right w:val="nil"/>
            </w:tcBorders>
            <w:shd w:val="clear" w:color="auto" w:fill="auto"/>
            <w:noWrap/>
            <w:vAlign w:val="center"/>
            <w:hideMark/>
            <w:tcPrChange w:id="107"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3504CB08"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108" w:author="Oberman, H.I. (Hanne)" w:date="2021-11-26T10:52:00Z">
                <w:pPr>
                  <w:spacing w:after="0" w:line="240" w:lineRule="auto"/>
                </w:pPr>
              </w:pPrChange>
            </w:pPr>
            <w:r w:rsidRPr="00357FA6">
              <w:rPr>
                <w:rFonts w:ascii="Calibri" w:eastAsia="Times New Roman" w:hAnsi="Calibri" w:cs="Calibri"/>
                <w:color w:val="000000"/>
                <w:lang w:val="nl-NL" w:eastAsia="nl-NL"/>
              </w:rPr>
              <w:t>0.223</w:t>
            </w:r>
          </w:p>
        </w:tc>
        <w:tc>
          <w:tcPr>
            <w:tcW w:w="638" w:type="dxa"/>
            <w:tcBorders>
              <w:top w:val="single" w:sz="4" w:space="0" w:color="auto"/>
              <w:left w:val="nil"/>
              <w:bottom w:val="nil"/>
              <w:right w:val="nil"/>
            </w:tcBorders>
            <w:vAlign w:val="center"/>
            <w:tcPrChange w:id="109" w:author="Oberman, H.I. (Hanne)" w:date="2021-11-26T10:53:00Z">
              <w:tcPr>
                <w:tcW w:w="642" w:type="dxa"/>
                <w:gridSpan w:val="2"/>
                <w:tcBorders>
                  <w:top w:val="single" w:sz="4" w:space="0" w:color="auto"/>
                  <w:left w:val="nil"/>
                  <w:bottom w:val="nil"/>
                  <w:right w:val="nil"/>
                </w:tcBorders>
                <w:vAlign w:val="bottom"/>
              </w:tcPr>
            </w:tcPrChange>
          </w:tcPr>
          <w:p w14:paraId="1C2BFCF1" w14:textId="3E1693D4" w:rsidR="004C60DB" w:rsidRPr="00357FA6" w:rsidRDefault="004C60DB" w:rsidP="004C60DB">
            <w:pPr>
              <w:spacing w:after="0" w:line="240" w:lineRule="auto"/>
              <w:rPr>
                <w:ins w:id="110" w:author="Oberman, H.I. (Hanne)" w:date="2021-11-26T10:47:00Z"/>
                <w:rFonts w:ascii="Calibri" w:eastAsia="Times New Roman" w:hAnsi="Calibri" w:cs="Calibri"/>
                <w:color w:val="000000"/>
                <w:lang w:val="nl-NL" w:eastAsia="nl-NL"/>
              </w:rPr>
            </w:pPr>
            <w:ins w:id="111" w:author="Oberman, H.I. (Hanne)" w:date="2021-11-26T10:50:00Z">
              <w:r>
                <w:rPr>
                  <w:rFonts w:ascii="Calibri" w:hAnsi="Calibri" w:cs="Calibri"/>
                  <w:color w:val="000000"/>
                </w:rPr>
                <w:t>(</w:t>
              </w:r>
            </w:ins>
            <w:ins w:id="112" w:author="Oberman, H.I. (Hanne)" w:date="2021-11-26T10:48:00Z">
              <w:r>
                <w:rPr>
                  <w:rFonts w:ascii="Calibri" w:hAnsi="Calibri" w:cs="Calibri"/>
                  <w:color w:val="000000"/>
                </w:rPr>
                <w:t>0.002</w:t>
              </w:r>
            </w:ins>
            <w:ins w:id="113" w:author="Oberman, H.I. (Hanne)" w:date="2021-11-26T10:50:00Z">
              <w:r>
                <w:rPr>
                  <w:rFonts w:ascii="Calibri" w:hAnsi="Calibri" w:cs="Calibri"/>
                  <w:color w:val="000000"/>
                </w:rPr>
                <w:t>)</w:t>
              </w:r>
            </w:ins>
          </w:p>
        </w:tc>
        <w:tc>
          <w:tcPr>
            <w:tcW w:w="953" w:type="dxa"/>
            <w:tcBorders>
              <w:top w:val="single" w:sz="4" w:space="0" w:color="auto"/>
              <w:left w:val="nil"/>
              <w:bottom w:val="nil"/>
              <w:right w:val="nil"/>
            </w:tcBorders>
            <w:shd w:val="clear" w:color="auto" w:fill="auto"/>
            <w:noWrap/>
            <w:vAlign w:val="center"/>
            <w:hideMark/>
            <w:tcPrChange w:id="114"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3EDBFAF" w14:textId="41BD7485" w:rsidR="004C60DB" w:rsidRPr="00357FA6" w:rsidRDefault="004C60DB" w:rsidP="004C60DB">
            <w:pPr>
              <w:spacing w:after="0" w:line="240" w:lineRule="auto"/>
              <w:jc w:val="right"/>
              <w:rPr>
                <w:rFonts w:ascii="Calibri" w:eastAsia="Times New Roman" w:hAnsi="Calibri" w:cs="Calibri"/>
                <w:color w:val="000000"/>
                <w:lang w:val="nl-NL" w:eastAsia="nl-NL"/>
              </w:rPr>
              <w:pPrChange w:id="115"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single" w:sz="4" w:space="0" w:color="auto"/>
              <w:left w:val="nil"/>
              <w:bottom w:val="nil"/>
              <w:right w:val="nil"/>
            </w:tcBorders>
            <w:vAlign w:val="center"/>
            <w:tcPrChange w:id="116" w:author="Oberman, H.I. (Hanne)" w:date="2021-11-26T10:53:00Z">
              <w:tcPr>
                <w:tcW w:w="642" w:type="dxa"/>
                <w:gridSpan w:val="2"/>
                <w:tcBorders>
                  <w:top w:val="single" w:sz="4" w:space="0" w:color="auto"/>
                  <w:left w:val="nil"/>
                  <w:bottom w:val="nil"/>
                  <w:right w:val="nil"/>
                </w:tcBorders>
                <w:vAlign w:val="bottom"/>
              </w:tcPr>
            </w:tcPrChange>
          </w:tcPr>
          <w:p w14:paraId="4BEDF6CA" w14:textId="7ECAEE47" w:rsidR="004C60DB" w:rsidRPr="00357FA6" w:rsidRDefault="004C60DB" w:rsidP="004C60DB">
            <w:pPr>
              <w:spacing w:after="0" w:line="240" w:lineRule="auto"/>
              <w:rPr>
                <w:ins w:id="117" w:author="Oberman, H.I. (Hanne)" w:date="2021-11-26T10:47:00Z"/>
                <w:rFonts w:ascii="Calibri" w:eastAsia="Times New Roman" w:hAnsi="Calibri" w:cs="Calibri"/>
                <w:color w:val="000000"/>
                <w:lang w:val="nl-NL" w:eastAsia="nl-NL"/>
              </w:rPr>
            </w:pPr>
            <w:ins w:id="118" w:author="Oberman, H.I. (Hanne)" w:date="2021-11-26T10:48:00Z">
              <w:r>
                <w:rPr>
                  <w:rFonts w:ascii="Calibri" w:hAnsi="Calibri" w:cs="Calibri"/>
                  <w:color w:val="000000"/>
                </w:rPr>
                <w:t>0.002</w:t>
              </w:r>
            </w:ins>
          </w:p>
        </w:tc>
        <w:tc>
          <w:tcPr>
            <w:tcW w:w="953" w:type="dxa"/>
            <w:tcBorders>
              <w:top w:val="single" w:sz="4" w:space="0" w:color="auto"/>
              <w:left w:val="nil"/>
              <w:bottom w:val="nil"/>
              <w:right w:val="nil"/>
            </w:tcBorders>
            <w:shd w:val="clear" w:color="auto" w:fill="auto"/>
            <w:noWrap/>
            <w:vAlign w:val="center"/>
            <w:hideMark/>
            <w:tcPrChange w:id="119"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2DF64E2" w14:textId="15BE9886" w:rsidR="004C60DB" w:rsidRPr="00357FA6" w:rsidRDefault="004C60DB" w:rsidP="004C60DB">
            <w:pPr>
              <w:spacing w:after="0" w:line="240" w:lineRule="auto"/>
              <w:jc w:val="right"/>
              <w:rPr>
                <w:rFonts w:ascii="Calibri" w:eastAsia="Times New Roman" w:hAnsi="Calibri" w:cs="Calibri"/>
                <w:color w:val="000000"/>
                <w:lang w:val="nl-NL" w:eastAsia="nl-NL"/>
              </w:rPr>
              <w:pPrChange w:id="120" w:author="Oberman, H.I. (Hanne)" w:date="2021-11-26T10:52:00Z">
                <w:pPr>
                  <w:spacing w:after="0" w:line="240" w:lineRule="auto"/>
                </w:pPr>
              </w:pPrChange>
            </w:pPr>
            <w:r w:rsidRPr="00357FA6">
              <w:rPr>
                <w:rFonts w:ascii="Calibri" w:eastAsia="Times New Roman" w:hAnsi="Calibri" w:cs="Calibri"/>
                <w:color w:val="000000"/>
                <w:lang w:val="nl-NL" w:eastAsia="nl-NL"/>
              </w:rPr>
              <w:t>0.634</w:t>
            </w:r>
          </w:p>
        </w:tc>
        <w:tc>
          <w:tcPr>
            <w:tcW w:w="638" w:type="dxa"/>
            <w:tcBorders>
              <w:top w:val="single" w:sz="4" w:space="0" w:color="auto"/>
              <w:left w:val="nil"/>
              <w:bottom w:val="nil"/>
              <w:right w:val="nil"/>
            </w:tcBorders>
            <w:vAlign w:val="bottom"/>
            <w:tcPrChange w:id="121" w:author="Oberman, H.I. (Hanne)" w:date="2021-11-26T10:53:00Z">
              <w:tcPr>
                <w:tcW w:w="642" w:type="dxa"/>
                <w:gridSpan w:val="2"/>
                <w:tcBorders>
                  <w:top w:val="single" w:sz="4" w:space="0" w:color="auto"/>
                  <w:left w:val="nil"/>
                  <w:bottom w:val="nil"/>
                  <w:right w:val="nil"/>
                </w:tcBorders>
                <w:vAlign w:val="bottom"/>
              </w:tcPr>
            </w:tcPrChange>
          </w:tcPr>
          <w:p w14:paraId="5A384CD9" w14:textId="132A33B8" w:rsidR="004C60DB" w:rsidRPr="00357FA6" w:rsidRDefault="004C60DB" w:rsidP="004C60DB">
            <w:pPr>
              <w:spacing w:after="0" w:line="240" w:lineRule="auto"/>
              <w:rPr>
                <w:ins w:id="122" w:author="Oberman, H.I. (Hanne)" w:date="2021-11-26T10:47:00Z"/>
                <w:rFonts w:ascii="Calibri" w:eastAsia="Times New Roman" w:hAnsi="Calibri" w:cs="Calibri"/>
                <w:color w:val="000000"/>
                <w:lang w:val="nl-NL" w:eastAsia="nl-NL"/>
              </w:rPr>
            </w:pPr>
            <w:ins w:id="123" w:author="Oberman, H.I. (Hanne)" w:date="2021-11-26T10:48:00Z">
              <w:r>
                <w:rPr>
                  <w:rFonts w:ascii="Calibri" w:hAnsi="Calibri" w:cs="Calibri"/>
                  <w:color w:val="000000"/>
                </w:rPr>
                <w:t>0.006</w:t>
              </w:r>
            </w:ins>
          </w:p>
        </w:tc>
        <w:tc>
          <w:tcPr>
            <w:tcW w:w="956" w:type="dxa"/>
            <w:tcBorders>
              <w:top w:val="single" w:sz="4" w:space="0" w:color="auto"/>
              <w:left w:val="nil"/>
              <w:bottom w:val="nil"/>
              <w:right w:val="nil"/>
            </w:tcBorders>
            <w:shd w:val="clear" w:color="auto" w:fill="auto"/>
            <w:noWrap/>
            <w:vAlign w:val="center"/>
            <w:hideMark/>
            <w:tcPrChange w:id="124" w:author="Oberman, H.I. (Hanne)" w:date="2021-11-26T10:53:00Z">
              <w:tcPr>
                <w:tcW w:w="963" w:type="dxa"/>
                <w:gridSpan w:val="2"/>
                <w:tcBorders>
                  <w:top w:val="single" w:sz="4" w:space="0" w:color="auto"/>
                  <w:left w:val="nil"/>
                  <w:bottom w:val="nil"/>
                  <w:right w:val="nil"/>
                </w:tcBorders>
                <w:shd w:val="clear" w:color="auto" w:fill="auto"/>
                <w:noWrap/>
                <w:vAlign w:val="bottom"/>
                <w:hideMark/>
              </w:tcPr>
            </w:tcPrChange>
          </w:tcPr>
          <w:p w14:paraId="6F2DF070" w14:textId="2A7B60AB" w:rsidR="004C60DB" w:rsidRPr="00357FA6" w:rsidRDefault="004C60DB" w:rsidP="004C60DB">
            <w:pPr>
              <w:spacing w:after="0" w:line="240" w:lineRule="auto"/>
              <w:jc w:val="right"/>
              <w:rPr>
                <w:rFonts w:ascii="Calibri" w:eastAsia="Times New Roman" w:hAnsi="Calibri" w:cs="Calibri"/>
                <w:color w:val="000000"/>
                <w:lang w:val="nl-NL" w:eastAsia="nl-NL"/>
              </w:rPr>
              <w:pPrChange w:id="125" w:author="Oberman, H.I. (Hanne)" w:date="2021-11-26T10:52:00Z">
                <w:pPr>
                  <w:spacing w:after="0" w:line="240" w:lineRule="auto"/>
                </w:pPr>
              </w:pPrChange>
            </w:pPr>
            <w:r w:rsidRPr="00357FA6">
              <w:rPr>
                <w:rFonts w:ascii="Calibri" w:eastAsia="Times New Roman" w:hAnsi="Calibri" w:cs="Calibri"/>
                <w:color w:val="000000"/>
                <w:lang w:val="nl-NL" w:eastAsia="nl-NL"/>
              </w:rPr>
              <w:t>0.027</w:t>
            </w:r>
          </w:p>
        </w:tc>
        <w:tc>
          <w:tcPr>
            <w:tcW w:w="638" w:type="dxa"/>
            <w:tcBorders>
              <w:top w:val="single" w:sz="4" w:space="0" w:color="auto"/>
              <w:left w:val="nil"/>
              <w:bottom w:val="nil"/>
              <w:right w:val="nil"/>
            </w:tcBorders>
            <w:vAlign w:val="bottom"/>
            <w:tcPrChange w:id="126" w:author="Oberman, H.I. (Hanne)" w:date="2021-11-26T10:53:00Z">
              <w:tcPr>
                <w:tcW w:w="642" w:type="dxa"/>
                <w:gridSpan w:val="2"/>
                <w:tcBorders>
                  <w:top w:val="single" w:sz="4" w:space="0" w:color="auto"/>
                  <w:left w:val="nil"/>
                  <w:bottom w:val="nil"/>
                  <w:right w:val="nil"/>
                </w:tcBorders>
                <w:vAlign w:val="bottom"/>
              </w:tcPr>
            </w:tcPrChange>
          </w:tcPr>
          <w:p w14:paraId="2FF4B772" w14:textId="4119206E" w:rsidR="004C60DB" w:rsidRPr="00357FA6" w:rsidRDefault="004C60DB" w:rsidP="004C60DB">
            <w:pPr>
              <w:spacing w:after="0" w:line="240" w:lineRule="auto"/>
              <w:rPr>
                <w:ins w:id="127" w:author="Oberman, H.I. (Hanne)" w:date="2021-11-26T10:47:00Z"/>
                <w:rFonts w:ascii="Calibri" w:eastAsia="Times New Roman" w:hAnsi="Calibri" w:cs="Calibri"/>
                <w:color w:val="000000"/>
                <w:lang w:val="nl-NL" w:eastAsia="nl-NL"/>
              </w:rPr>
            </w:pPr>
            <w:ins w:id="128" w:author="Oberman, H.I. (Hanne)" w:date="2021-11-26T10:49:00Z">
              <w:r>
                <w:rPr>
                  <w:rFonts w:ascii="Calibri" w:hAnsi="Calibri" w:cs="Calibri"/>
                  <w:color w:val="000000"/>
                </w:rPr>
                <w:t>0.006</w:t>
              </w:r>
            </w:ins>
          </w:p>
        </w:tc>
        <w:tc>
          <w:tcPr>
            <w:tcW w:w="953" w:type="dxa"/>
            <w:tcBorders>
              <w:top w:val="single" w:sz="4" w:space="0" w:color="auto"/>
              <w:left w:val="nil"/>
              <w:bottom w:val="nil"/>
              <w:right w:val="nil"/>
            </w:tcBorders>
            <w:shd w:val="clear" w:color="auto" w:fill="auto"/>
            <w:noWrap/>
            <w:vAlign w:val="center"/>
            <w:hideMark/>
            <w:tcPrChange w:id="129"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506DFDAF" w14:textId="52B61FF4" w:rsidR="004C60DB" w:rsidRPr="00357FA6" w:rsidRDefault="004C60DB" w:rsidP="004C60DB">
            <w:pPr>
              <w:spacing w:after="0" w:line="240" w:lineRule="auto"/>
              <w:jc w:val="right"/>
              <w:rPr>
                <w:rFonts w:ascii="Calibri" w:eastAsia="Times New Roman" w:hAnsi="Calibri" w:cs="Calibri"/>
                <w:color w:val="000000"/>
                <w:lang w:val="nl-NL" w:eastAsia="nl-NL"/>
              </w:rPr>
              <w:pPrChange w:id="130" w:author="Oberman, H.I. (Hanne)" w:date="2021-11-26T10:53:00Z">
                <w:pPr>
                  <w:spacing w:after="0" w:line="240" w:lineRule="auto"/>
                </w:pPr>
              </w:pPrChange>
            </w:pPr>
            <w:r w:rsidRPr="00357FA6">
              <w:rPr>
                <w:rFonts w:ascii="Calibri" w:eastAsia="Times New Roman" w:hAnsi="Calibri" w:cs="Calibri"/>
                <w:color w:val="000000"/>
                <w:lang w:val="nl-NL" w:eastAsia="nl-NL"/>
              </w:rPr>
              <w:t>0.985</w:t>
            </w:r>
          </w:p>
        </w:tc>
        <w:tc>
          <w:tcPr>
            <w:tcW w:w="917" w:type="dxa"/>
            <w:gridSpan w:val="2"/>
            <w:tcBorders>
              <w:top w:val="single" w:sz="4" w:space="0" w:color="auto"/>
              <w:left w:val="nil"/>
              <w:bottom w:val="nil"/>
              <w:right w:val="nil"/>
            </w:tcBorders>
            <w:vAlign w:val="bottom"/>
            <w:tcPrChange w:id="131" w:author="Oberman, H.I. (Hanne)" w:date="2021-11-26T10:53:00Z">
              <w:tcPr>
                <w:tcW w:w="449" w:type="dxa"/>
                <w:gridSpan w:val="2"/>
                <w:tcBorders>
                  <w:top w:val="single" w:sz="4" w:space="0" w:color="auto"/>
                  <w:left w:val="nil"/>
                  <w:bottom w:val="nil"/>
                  <w:right w:val="nil"/>
                </w:tcBorders>
                <w:vAlign w:val="bottom"/>
              </w:tcPr>
            </w:tcPrChange>
          </w:tcPr>
          <w:p w14:paraId="2D6569ED" w14:textId="0F68EC25" w:rsidR="004C60DB" w:rsidRPr="00357FA6" w:rsidRDefault="004C60DB" w:rsidP="004C60DB">
            <w:pPr>
              <w:spacing w:after="0" w:line="240" w:lineRule="auto"/>
              <w:rPr>
                <w:ins w:id="132" w:author="Oberman, H.I. (Hanne)" w:date="2021-11-26T10:47:00Z"/>
                <w:rFonts w:ascii="Calibri" w:eastAsia="Times New Roman" w:hAnsi="Calibri" w:cs="Calibri"/>
                <w:color w:val="000000"/>
                <w:lang w:val="nl-NL" w:eastAsia="nl-NL"/>
              </w:rPr>
            </w:pPr>
            <w:ins w:id="133" w:author="Oberman, H.I. (Hanne)" w:date="2021-11-26T10:49:00Z">
              <w:r>
                <w:rPr>
                  <w:rFonts w:ascii="Calibri" w:hAnsi="Calibri" w:cs="Calibri"/>
                  <w:color w:val="000000"/>
                </w:rPr>
                <w:t>0.05</w:t>
              </w:r>
            </w:ins>
          </w:p>
        </w:tc>
      </w:tr>
      <w:tr w:rsidR="004C60DB" w:rsidRPr="00357FA6" w14:paraId="6FB72019" w14:textId="269D69C3" w:rsidTr="004C60DB">
        <w:tblPrEx>
          <w:tblPrExChange w:id="134" w:author="Oberman, H.I. (Hanne)" w:date="2021-11-26T10:53:00Z">
            <w:tblPrEx>
              <w:tblW w:w="9360" w:type="dxa"/>
            </w:tblPrEx>
          </w:tblPrExChange>
        </w:tblPrEx>
        <w:trPr>
          <w:trHeight w:val="300"/>
          <w:trPrChange w:id="135" w:author="Oberman, H.I. (Hanne)" w:date="2021-11-26T10:53:00Z">
            <w:trPr>
              <w:gridAfter w:val="0"/>
              <w:trHeight w:val="300"/>
            </w:trPr>
          </w:trPrChange>
        </w:trPr>
        <w:tc>
          <w:tcPr>
            <w:tcW w:w="450" w:type="dxa"/>
            <w:vMerge/>
            <w:tcBorders>
              <w:left w:val="nil"/>
              <w:right w:val="nil"/>
            </w:tcBorders>
            <w:tcPrChange w:id="136" w:author="Oberman, H.I. (Hanne)" w:date="2021-11-26T10:53:00Z">
              <w:tcPr>
                <w:tcW w:w="580" w:type="dxa"/>
                <w:vMerge/>
                <w:tcBorders>
                  <w:left w:val="nil"/>
                  <w:right w:val="nil"/>
                </w:tcBorders>
              </w:tcPr>
            </w:tcPrChange>
          </w:tcPr>
          <w:p w14:paraId="64A6A4C3"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137" w:author="Oberman, H.I. (Hanne)" w:date="2021-11-26T10:53:00Z">
              <w:tcPr>
                <w:tcW w:w="960" w:type="dxa"/>
                <w:gridSpan w:val="2"/>
                <w:tcBorders>
                  <w:top w:val="nil"/>
                  <w:left w:val="nil"/>
                  <w:bottom w:val="nil"/>
                  <w:right w:val="nil"/>
                </w:tcBorders>
                <w:shd w:val="clear" w:color="auto" w:fill="auto"/>
                <w:noWrap/>
                <w:vAlign w:val="bottom"/>
                <w:hideMark/>
              </w:tcPr>
            </w:tcPrChange>
          </w:tcPr>
          <w:p w14:paraId="680BAEEB"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53" w:type="dxa"/>
            <w:tcBorders>
              <w:top w:val="nil"/>
              <w:left w:val="nil"/>
              <w:bottom w:val="nil"/>
              <w:right w:val="nil"/>
            </w:tcBorders>
            <w:shd w:val="clear" w:color="auto" w:fill="auto"/>
            <w:noWrap/>
            <w:vAlign w:val="center"/>
            <w:hideMark/>
            <w:tcPrChange w:id="138" w:author="Oberman, H.I. (Hanne)" w:date="2021-11-26T10:53:00Z">
              <w:tcPr>
                <w:tcW w:w="960" w:type="dxa"/>
                <w:gridSpan w:val="2"/>
                <w:tcBorders>
                  <w:top w:val="nil"/>
                  <w:left w:val="nil"/>
                  <w:bottom w:val="nil"/>
                  <w:right w:val="nil"/>
                </w:tcBorders>
                <w:shd w:val="clear" w:color="auto" w:fill="auto"/>
                <w:noWrap/>
                <w:vAlign w:val="bottom"/>
                <w:hideMark/>
              </w:tcPr>
            </w:tcPrChange>
          </w:tcPr>
          <w:p w14:paraId="234264A9"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139" w:author="Oberman, H.I. (Hanne)" w:date="2021-11-26T10:52:00Z">
                <w:pPr>
                  <w:spacing w:after="0" w:line="240" w:lineRule="auto"/>
                </w:pPr>
              </w:pPrChange>
            </w:pPr>
            <w:r w:rsidRPr="00357FA6">
              <w:rPr>
                <w:rFonts w:ascii="Calibri" w:eastAsia="Times New Roman" w:hAnsi="Calibri" w:cs="Calibri"/>
                <w:color w:val="000000"/>
                <w:lang w:val="nl-NL" w:eastAsia="nl-NL"/>
              </w:rPr>
              <w:t>0.244</w:t>
            </w:r>
          </w:p>
        </w:tc>
        <w:tc>
          <w:tcPr>
            <w:tcW w:w="638" w:type="dxa"/>
            <w:tcBorders>
              <w:top w:val="nil"/>
              <w:left w:val="nil"/>
              <w:bottom w:val="nil"/>
              <w:right w:val="nil"/>
            </w:tcBorders>
            <w:vAlign w:val="center"/>
            <w:tcPrChange w:id="140" w:author="Oberman, H.I. (Hanne)" w:date="2021-11-26T10:53:00Z">
              <w:tcPr>
                <w:tcW w:w="642" w:type="dxa"/>
                <w:gridSpan w:val="2"/>
                <w:tcBorders>
                  <w:top w:val="nil"/>
                  <w:left w:val="nil"/>
                  <w:bottom w:val="nil"/>
                  <w:right w:val="nil"/>
                </w:tcBorders>
                <w:vAlign w:val="bottom"/>
              </w:tcPr>
            </w:tcPrChange>
          </w:tcPr>
          <w:p w14:paraId="591F27CA" w14:textId="3467A464" w:rsidR="004C60DB" w:rsidRPr="00357FA6" w:rsidRDefault="004C60DB" w:rsidP="004C60DB">
            <w:pPr>
              <w:spacing w:after="0" w:line="240" w:lineRule="auto"/>
              <w:rPr>
                <w:ins w:id="141" w:author="Oberman, H.I. (Hanne)" w:date="2021-11-26T10:47:00Z"/>
                <w:rFonts w:ascii="Calibri" w:eastAsia="Times New Roman" w:hAnsi="Calibri" w:cs="Calibri"/>
                <w:color w:val="000000"/>
                <w:lang w:val="nl-NL" w:eastAsia="nl-NL"/>
              </w:rPr>
            </w:pPr>
            <w:ins w:id="142"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43" w:author="Oberman, H.I. (Hanne)" w:date="2021-11-26T10:53:00Z">
              <w:tcPr>
                <w:tcW w:w="960" w:type="dxa"/>
                <w:gridSpan w:val="2"/>
                <w:tcBorders>
                  <w:top w:val="nil"/>
                  <w:left w:val="nil"/>
                  <w:bottom w:val="nil"/>
                  <w:right w:val="nil"/>
                </w:tcBorders>
                <w:shd w:val="clear" w:color="auto" w:fill="auto"/>
                <w:noWrap/>
                <w:vAlign w:val="bottom"/>
                <w:hideMark/>
              </w:tcPr>
            </w:tcPrChange>
          </w:tcPr>
          <w:p w14:paraId="451C6177" w14:textId="5E936F3C" w:rsidR="004C60DB" w:rsidRPr="00357FA6" w:rsidRDefault="004C60DB" w:rsidP="004C60DB">
            <w:pPr>
              <w:spacing w:after="0" w:line="240" w:lineRule="auto"/>
              <w:jc w:val="right"/>
              <w:rPr>
                <w:rFonts w:ascii="Calibri" w:eastAsia="Times New Roman" w:hAnsi="Calibri" w:cs="Calibri"/>
                <w:color w:val="000000"/>
                <w:lang w:val="nl-NL" w:eastAsia="nl-NL"/>
              </w:rPr>
              <w:pPrChange w:id="144" w:author="Oberman, H.I. (Hanne)" w:date="2021-11-26T10:52:00Z">
                <w:pPr>
                  <w:spacing w:after="0" w:line="240" w:lineRule="auto"/>
                </w:pPr>
              </w:pPrChange>
            </w:pPr>
            <w:r w:rsidRPr="00357FA6">
              <w:rPr>
                <w:rFonts w:ascii="Calibri" w:eastAsia="Times New Roman" w:hAnsi="Calibri" w:cs="Calibri"/>
                <w:color w:val="000000"/>
                <w:lang w:val="nl-NL" w:eastAsia="nl-NL"/>
              </w:rPr>
              <w:t>0.133</w:t>
            </w:r>
          </w:p>
        </w:tc>
        <w:tc>
          <w:tcPr>
            <w:tcW w:w="638" w:type="dxa"/>
            <w:tcBorders>
              <w:top w:val="nil"/>
              <w:left w:val="nil"/>
              <w:bottom w:val="nil"/>
              <w:right w:val="nil"/>
            </w:tcBorders>
            <w:vAlign w:val="center"/>
            <w:tcPrChange w:id="145" w:author="Oberman, H.I. (Hanne)" w:date="2021-11-26T10:53:00Z">
              <w:tcPr>
                <w:tcW w:w="642" w:type="dxa"/>
                <w:gridSpan w:val="2"/>
                <w:tcBorders>
                  <w:top w:val="nil"/>
                  <w:left w:val="nil"/>
                  <w:bottom w:val="nil"/>
                  <w:right w:val="nil"/>
                </w:tcBorders>
                <w:vAlign w:val="bottom"/>
              </w:tcPr>
            </w:tcPrChange>
          </w:tcPr>
          <w:p w14:paraId="37467FF3" w14:textId="4A241726" w:rsidR="004C60DB" w:rsidRPr="00357FA6" w:rsidRDefault="004C60DB" w:rsidP="004C60DB">
            <w:pPr>
              <w:spacing w:after="0" w:line="240" w:lineRule="auto"/>
              <w:rPr>
                <w:ins w:id="146" w:author="Oberman, H.I. (Hanne)" w:date="2021-11-26T10:47:00Z"/>
                <w:rFonts w:ascii="Calibri" w:eastAsia="Times New Roman" w:hAnsi="Calibri" w:cs="Calibri"/>
                <w:color w:val="000000"/>
                <w:lang w:val="nl-NL" w:eastAsia="nl-NL"/>
              </w:rPr>
            </w:pPr>
            <w:ins w:id="147"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48" w:author="Oberman, H.I. (Hanne)" w:date="2021-11-26T10:53:00Z">
              <w:tcPr>
                <w:tcW w:w="960" w:type="dxa"/>
                <w:gridSpan w:val="2"/>
                <w:tcBorders>
                  <w:top w:val="nil"/>
                  <w:left w:val="nil"/>
                  <w:bottom w:val="nil"/>
                  <w:right w:val="nil"/>
                </w:tcBorders>
                <w:shd w:val="clear" w:color="auto" w:fill="auto"/>
                <w:noWrap/>
                <w:vAlign w:val="bottom"/>
                <w:hideMark/>
              </w:tcPr>
            </w:tcPrChange>
          </w:tcPr>
          <w:p w14:paraId="6CD3E34D" w14:textId="0321805F" w:rsidR="004C60DB" w:rsidRPr="00357FA6" w:rsidRDefault="004C60DB" w:rsidP="004C60DB">
            <w:pPr>
              <w:spacing w:after="0" w:line="240" w:lineRule="auto"/>
              <w:jc w:val="right"/>
              <w:rPr>
                <w:rFonts w:ascii="Calibri" w:eastAsia="Times New Roman" w:hAnsi="Calibri" w:cs="Calibri"/>
                <w:color w:val="000000"/>
                <w:lang w:val="nl-NL" w:eastAsia="nl-NL"/>
              </w:rPr>
              <w:pPrChange w:id="149" w:author="Oberman, H.I. (Hanne)" w:date="2021-11-26T10:52:00Z">
                <w:pPr>
                  <w:spacing w:after="0" w:line="240" w:lineRule="auto"/>
                </w:pPr>
              </w:pPrChange>
            </w:pPr>
            <w:r w:rsidRPr="00357FA6">
              <w:rPr>
                <w:rFonts w:ascii="Calibri" w:eastAsia="Times New Roman" w:hAnsi="Calibri" w:cs="Calibri"/>
                <w:color w:val="000000"/>
                <w:lang w:val="nl-NL" w:eastAsia="nl-NL"/>
              </w:rPr>
              <w:t>0.581</w:t>
            </w:r>
          </w:p>
        </w:tc>
        <w:tc>
          <w:tcPr>
            <w:tcW w:w="638" w:type="dxa"/>
            <w:tcBorders>
              <w:top w:val="nil"/>
              <w:left w:val="nil"/>
              <w:bottom w:val="nil"/>
              <w:right w:val="nil"/>
            </w:tcBorders>
            <w:vAlign w:val="bottom"/>
            <w:tcPrChange w:id="150" w:author="Oberman, H.I. (Hanne)" w:date="2021-11-26T10:53:00Z">
              <w:tcPr>
                <w:tcW w:w="642" w:type="dxa"/>
                <w:gridSpan w:val="2"/>
                <w:tcBorders>
                  <w:top w:val="nil"/>
                  <w:left w:val="nil"/>
                  <w:bottom w:val="nil"/>
                  <w:right w:val="nil"/>
                </w:tcBorders>
                <w:vAlign w:val="bottom"/>
              </w:tcPr>
            </w:tcPrChange>
          </w:tcPr>
          <w:p w14:paraId="50E56A28" w14:textId="550ECC32" w:rsidR="004C60DB" w:rsidRPr="00357FA6" w:rsidRDefault="004C60DB" w:rsidP="004C60DB">
            <w:pPr>
              <w:spacing w:after="0" w:line="240" w:lineRule="auto"/>
              <w:rPr>
                <w:ins w:id="151" w:author="Oberman, H.I. (Hanne)" w:date="2021-11-26T10:47:00Z"/>
                <w:rFonts w:ascii="Calibri" w:eastAsia="Times New Roman" w:hAnsi="Calibri" w:cs="Calibri"/>
                <w:color w:val="000000"/>
                <w:lang w:val="nl-NL" w:eastAsia="nl-NL"/>
              </w:rPr>
            </w:pPr>
            <w:ins w:id="152"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153" w:author="Oberman, H.I. (Hanne)" w:date="2021-11-26T10:53:00Z">
              <w:tcPr>
                <w:tcW w:w="963" w:type="dxa"/>
                <w:gridSpan w:val="2"/>
                <w:tcBorders>
                  <w:top w:val="nil"/>
                  <w:left w:val="nil"/>
                  <w:bottom w:val="nil"/>
                  <w:right w:val="nil"/>
                </w:tcBorders>
                <w:shd w:val="clear" w:color="auto" w:fill="auto"/>
                <w:noWrap/>
                <w:vAlign w:val="bottom"/>
                <w:hideMark/>
              </w:tcPr>
            </w:tcPrChange>
          </w:tcPr>
          <w:p w14:paraId="17C3EF58" w14:textId="3CE8FAAC" w:rsidR="004C60DB" w:rsidRPr="00357FA6" w:rsidRDefault="004C60DB" w:rsidP="004C60DB">
            <w:pPr>
              <w:spacing w:after="0" w:line="240" w:lineRule="auto"/>
              <w:jc w:val="right"/>
              <w:rPr>
                <w:rFonts w:ascii="Calibri" w:eastAsia="Times New Roman" w:hAnsi="Calibri" w:cs="Calibri"/>
                <w:color w:val="000000"/>
                <w:lang w:val="nl-NL" w:eastAsia="nl-NL"/>
              </w:rPr>
              <w:pPrChange w:id="154" w:author="Oberman, H.I. (Hanne)" w:date="2021-11-26T10:52:00Z">
                <w:pPr>
                  <w:spacing w:after="0" w:line="240" w:lineRule="auto"/>
                </w:pPr>
              </w:pPrChange>
            </w:pPr>
            <w:r w:rsidRPr="00357FA6">
              <w:rPr>
                <w:rFonts w:ascii="Calibri" w:eastAsia="Times New Roman" w:hAnsi="Calibri" w:cs="Calibri"/>
                <w:color w:val="000000"/>
                <w:lang w:val="nl-NL" w:eastAsia="nl-NL"/>
              </w:rPr>
              <w:t>0.105</w:t>
            </w:r>
          </w:p>
        </w:tc>
        <w:tc>
          <w:tcPr>
            <w:tcW w:w="638" w:type="dxa"/>
            <w:tcBorders>
              <w:top w:val="nil"/>
              <w:left w:val="nil"/>
              <w:bottom w:val="nil"/>
              <w:right w:val="nil"/>
            </w:tcBorders>
            <w:vAlign w:val="bottom"/>
            <w:tcPrChange w:id="155" w:author="Oberman, H.I. (Hanne)" w:date="2021-11-26T10:53:00Z">
              <w:tcPr>
                <w:tcW w:w="642" w:type="dxa"/>
                <w:gridSpan w:val="2"/>
                <w:tcBorders>
                  <w:top w:val="nil"/>
                  <w:left w:val="nil"/>
                  <w:bottom w:val="nil"/>
                  <w:right w:val="nil"/>
                </w:tcBorders>
                <w:vAlign w:val="bottom"/>
              </w:tcPr>
            </w:tcPrChange>
          </w:tcPr>
          <w:p w14:paraId="415E94E8" w14:textId="7BFDE6A9" w:rsidR="004C60DB" w:rsidRPr="00357FA6" w:rsidRDefault="004C60DB" w:rsidP="004C60DB">
            <w:pPr>
              <w:spacing w:after="0" w:line="240" w:lineRule="auto"/>
              <w:rPr>
                <w:ins w:id="156" w:author="Oberman, H.I. (Hanne)" w:date="2021-11-26T10:47:00Z"/>
                <w:rFonts w:ascii="Calibri" w:eastAsia="Times New Roman" w:hAnsi="Calibri" w:cs="Calibri"/>
                <w:color w:val="000000"/>
                <w:lang w:val="nl-NL" w:eastAsia="nl-NL"/>
              </w:rPr>
            </w:pPr>
            <w:ins w:id="157" w:author="Oberman, H.I. (Hanne)" w:date="2021-11-26T10:49:00Z">
              <w:r>
                <w:rPr>
                  <w:rFonts w:ascii="Calibri" w:hAnsi="Calibri" w:cs="Calibri"/>
                  <w:color w:val="000000"/>
                </w:rPr>
                <w:t>0.003</w:t>
              </w:r>
            </w:ins>
          </w:p>
        </w:tc>
        <w:tc>
          <w:tcPr>
            <w:tcW w:w="953" w:type="dxa"/>
            <w:tcBorders>
              <w:top w:val="nil"/>
              <w:left w:val="nil"/>
              <w:bottom w:val="nil"/>
              <w:right w:val="nil"/>
            </w:tcBorders>
            <w:shd w:val="clear" w:color="auto" w:fill="auto"/>
            <w:noWrap/>
            <w:vAlign w:val="center"/>
            <w:hideMark/>
            <w:tcPrChange w:id="158" w:author="Oberman, H.I. (Hanne)" w:date="2021-11-26T10:53:00Z">
              <w:tcPr>
                <w:tcW w:w="960" w:type="dxa"/>
                <w:gridSpan w:val="2"/>
                <w:tcBorders>
                  <w:top w:val="nil"/>
                  <w:left w:val="nil"/>
                  <w:bottom w:val="nil"/>
                  <w:right w:val="nil"/>
                </w:tcBorders>
                <w:shd w:val="clear" w:color="auto" w:fill="auto"/>
                <w:noWrap/>
                <w:vAlign w:val="bottom"/>
                <w:hideMark/>
              </w:tcPr>
            </w:tcPrChange>
          </w:tcPr>
          <w:p w14:paraId="52C1CBE0" w14:textId="5A2E6827" w:rsidR="004C60DB" w:rsidRPr="00357FA6" w:rsidRDefault="004C60DB" w:rsidP="004C60DB">
            <w:pPr>
              <w:spacing w:after="0" w:line="240" w:lineRule="auto"/>
              <w:jc w:val="right"/>
              <w:rPr>
                <w:rFonts w:ascii="Calibri" w:eastAsia="Times New Roman" w:hAnsi="Calibri" w:cs="Calibri"/>
                <w:color w:val="000000"/>
                <w:lang w:val="nl-NL" w:eastAsia="nl-NL"/>
              </w:rPr>
              <w:pPrChange w:id="159" w:author="Oberman, H.I. (Hanne)" w:date="2021-11-26T10:53:00Z">
                <w:pPr>
                  <w:spacing w:after="0" w:line="240" w:lineRule="auto"/>
                </w:pPr>
              </w:pPrChange>
            </w:pPr>
            <w:r w:rsidRPr="00357FA6">
              <w:rPr>
                <w:rFonts w:ascii="Calibri" w:eastAsia="Times New Roman" w:hAnsi="Calibri" w:cs="Calibri"/>
                <w:color w:val="000000"/>
                <w:lang w:val="nl-NL" w:eastAsia="nl-NL"/>
              </w:rPr>
              <w:t>0.297</w:t>
            </w:r>
          </w:p>
        </w:tc>
        <w:tc>
          <w:tcPr>
            <w:tcW w:w="917" w:type="dxa"/>
            <w:gridSpan w:val="2"/>
            <w:tcBorders>
              <w:top w:val="nil"/>
              <w:left w:val="nil"/>
              <w:bottom w:val="nil"/>
              <w:right w:val="nil"/>
            </w:tcBorders>
            <w:vAlign w:val="bottom"/>
            <w:tcPrChange w:id="160" w:author="Oberman, H.I. (Hanne)" w:date="2021-11-26T10:53:00Z">
              <w:tcPr>
                <w:tcW w:w="449" w:type="dxa"/>
                <w:gridSpan w:val="2"/>
                <w:tcBorders>
                  <w:top w:val="nil"/>
                  <w:left w:val="nil"/>
                  <w:bottom w:val="nil"/>
                  <w:right w:val="nil"/>
                </w:tcBorders>
                <w:vAlign w:val="bottom"/>
              </w:tcPr>
            </w:tcPrChange>
          </w:tcPr>
          <w:p w14:paraId="7FEF2E4F" w14:textId="47380196" w:rsidR="004C60DB" w:rsidRPr="00357FA6" w:rsidRDefault="004C60DB" w:rsidP="004C60DB">
            <w:pPr>
              <w:spacing w:after="0" w:line="240" w:lineRule="auto"/>
              <w:rPr>
                <w:ins w:id="161" w:author="Oberman, H.I. (Hanne)" w:date="2021-11-26T10:47:00Z"/>
                <w:rFonts w:ascii="Calibri" w:eastAsia="Times New Roman" w:hAnsi="Calibri" w:cs="Calibri"/>
                <w:color w:val="000000"/>
                <w:lang w:val="nl-NL" w:eastAsia="nl-NL"/>
              </w:rPr>
            </w:pPr>
            <w:ins w:id="162" w:author="Oberman, H.I. (Hanne)" w:date="2021-11-26T10:49:00Z">
              <w:r>
                <w:rPr>
                  <w:rFonts w:ascii="Calibri" w:hAnsi="Calibri" w:cs="Calibri"/>
                  <w:color w:val="000000"/>
                </w:rPr>
                <w:t>0.02</w:t>
              </w:r>
            </w:ins>
          </w:p>
        </w:tc>
      </w:tr>
      <w:tr w:rsidR="004C60DB" w:rsidRPr="00357FA6" w14:paraId="35C916AD" w14:textId="15D0900D" w:rsidTr="004C60DB">
        <w:tblPrEx>
          <w:tblPrExChange w:id="163" w:author="Oberman, H.I. (Hanne)" w:date="2021-11-26T10:53:00Z">
            <w:tblPrEx>
              <w:tblW w:w="9360" w:type="dxa"/>
            </w:tblPrEx>
          </w:tblPrExChange>
        </w:tblPrEx>
        <w:trPr>
          <w:trHeight w:val="300"/>
          <w:trPrChange w:id="164" w:author="Oberman, H.I. (Hanne)" w:date="2021-11-26T10:53:00Z">
            <w:trPr>
              <w:gridAfter w:val="0"/>
              <w:trHeight w:val="300"/>
            </w:trPr>
          </w:trPrChange>
        </w:trPr>
        <w:tc>
          <w:tcPr>
            <w:tcW w:w="450" w:type="dxa"/>
            <w:vMerge/>
            <w:tcBorders>
              <w:left w:val="nil"/>
              <w:right w:val="nil"/>
            </w:tcBorders>
            <w:tcPrChange w:id="165" w:author="Oberman, H.I. (Hanne)" w:date="2021-11-26T10:53:00Z">
              <w:tcPr>
                <w:tcW w:w="580" w:type="dxa"/>
                <w:vMerge/>
                <w:tcBorders>
                  <w:left w:val="nil"/>
                  <w:right w:val="nil"/>
                </w:tcBorders>
              </w:tcPr>
            </w:tcPrChange>
          </w:tcPr>
          <w:p w14:paraId="5F57431C"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166" w:author="Oberman, H.I. (Hanne)" w:date="2021-11-26T10:53:00Z">
              <w:tcPr>
                <w:tcW w:w="960" w:type="dxa"/>
                <w:gridSpan w:val="2"/>
                <w:tcBorders>
                  <w:top w:val="nil"/>
                  <w:left w:val="nil"/>
                  <w:bottom w:val="nil"/>
                  <w:right w:val="nil"/>
                </w:tcBorders>
                <w:shd w:val="clear" w:color="auto" w:fill="auto"/>
                <w:noWrap/>
                <w:vAlign w:val="bottom"/>
                <w:hideMark/>
              </w:tcPr>
            </w:tcPrChange>
          </w:tcPr>
          <w:p w14:paraId="31B675E5"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53" w:type="dxa"/>
            <w:tcBorders>
              <w:top w:val="nil"/>
              <w:left w:val="nil"/>
              <w:bottom w:val="nil"/>
              <w:right w:val="nil"/>
            </w:tcBorders>
            <w:shd w:val="clear" w:color="auto" w:fill="auto"/>
            <w:noWrap/>
            <w:vAlign w:val="center"/>
            <w:hideMark/>
            <w:tcPrChange w:id="167" w:author="Oberman, H.I. (Hanne)" w:date="2021-11-26T10:53:00Z">
              <w:tcPr>
                <w:tcW w:w="960" w:type="dxa"/>
                <w:gridSpan w:val="2"/>
                <w:tcBorders>
                  <w:top w:val="nil"/>
                  <w:left w:val="nil"/>
                  <w:bottom w:val="nil"/>
                  <w:right w:val="nil"/>
                </w:tcBorders>
                <w:shd w:val="clear" w:color="auto" w:fill="auto"/>
                <w:noWrap/>
                <w:vAlign w:val="bottom"/>
                <w:hideMark/>
              </w:tcPr>
            </w:tcPrChange>
          </w:tcPr>
          <w:p w14:paraId="3FD59B2C"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168" w:author="Oberman, H.I. (Hanne)" w:date="2021-11-26T10:52:00Z">
                <w:pPr>
                  <w:spacing w:after="0" w:line="240" w:lineRule="auto"/>
                </w:pPr>
              </w:pPrChange>
            </w:pPr>
            <w:r w:rsidRPr="00357FA6">
              <w:rPr>
                <w:rFonts w:ascii="Calibri" w:eastAsia="Times New Roman" w:hAnsi="Calibri" w:cs="Calibri"/>
                <w:color w:val="000000"/>
                <w:lang w:val="nl-NL" w:eastAsia="nl-NL"/>
              </w:rPr>
              <w:t>0.222</w:t>
            </w:r>
          </w:p>
        </w:tc>
        <w:tc>
          <w:tcPr>
            <w:tcW w:w="638" w:type="dxa"/>
            <w:tcBorders>
              <w:top w:val="nil"/>
              <w:left w:val="nil"/>
              <w:bottom w:val="nil"/>
              <w:right w:val="nil"/>
            </w:tcBorders>
            <w:vAlign w:val="center"/>
            <w:tcPrChange w:id="169" w:author="Oberman, H.I. (Hanne)" w:date="2021-11-26T10:53:00Z">
              <w:tcPr>
                <w:tcW w:w="642" w:type="dxa"/>
                <w:gridSpan w:val="2"/>
                <w:tcBorders>
                  <w:top w:val="nil"/>
                  <w:left w:val="nil"/>
                  <w:bottom w:val="nil"/>
                  <w:right w:val="nil"/>
                </w:tcBorders>
                <w:vAlign w:val="bottom"/>
              </w:tcPr>
            </w:tcPrChange>
          </w:tcPr>
          <w:p w14:paraId="71F0A602" w14:textId="071A5EC8" w:rsidR="004C60DB" w:rsidRPr="00357FA6" w:rsidRDefault="004C60DB" w:rsidP="004C60DB">
            <w:pPr>
              <w:spacing w:after="0" w:line="240" w:lineRule="auto"/>
              <w:rPr>
                <w:ins w:id="170" w:author="Oberman, H.I. (Hanne)" w:date="2021-11-26T10:47:00Z"/>
                <w:rFonts w:ascii="Calibri" w:eastAsia="Times New Roman" w:hAnsi="Calibri" w:cs="Calibri"/>
                <w:color w:val="000000"/>
                <w:lang w:val="nl-NL" w:eastAsia="nl-NL"/>
              </w:rPr>
            </w:pPr>
            <w:ins w:id="171"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72" w:author="Oberman, H.I. (Hanne)" w:date="2021-11-26T10:53:00Z">
              <w:tcPr>
                <w:tcW w:w="960" w:type="dxa"/>
                <w:gridSpan w:val="2"/>
                <w:tcBorders>
                  <w:top w:val="nil"/>
                  <w:left w:val="nil"/>
                  <w:bottom w:val="nil"/>
                  <w:right w:val="nil"/>
                </w:tcBorders>
                <w:shd w:val="clear" w:color="auto" w:fill="auto"/>
                <w:noWrap/>
                <w:vAlign w:val="bottom"/>
                <w:hideMark/>
              </w:tcPr>
            </w:tcPrChange>
          </w:tcPr>
          <w:p w14:paraId="00AEBDAE" w14:textId="1B4645CE" w:rsidR="004C60DB" w:rsidRPr="00357FA6" w:rsidRDefault="004C60DB" w:rsidP="004C60DB">
            <w:pPr>
              <w:spacing w:after="0" w:line="240" w:lineRule="auto"/>
              <w:jc w:val="right"/>
              <w:rPr>
                <w:rFonts w:ascii="Calibri" w:eastAsia="Times New Roman" w:hAnsi="Calibri" w:cs="Calibri"/>
                <w:color w:val="000000"/>
                <w:lang w:val="nl-NL" w:eastAsia="nl-NL"/>
              </w:rPr>
              <w:pPrChange w:id="173"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nil"/>
              <w:left w:val="nil"/>
              <w:bottom w:val="nil"/>
              <w:right w:val="nil"/>
            </w:tcBorders>
            <w:vAlign w:val="center"/>
            <w:tcPrChange w:id="174" w:author="Oberman, H.I. (Hanne)" w:date="2021-11-26T10:53:00Z">
              <w:tcPr>
                <w:tcW w:w="642" w:type="dxa"/>
                <w:gridSpan w:val="2"/>
                <w:tcBorders>
                  <w:top w:val="nil"/>
                  <w:left w:val="nil"/>
                  <w:bottom w:val="nil"/>
                  <w:right w:val="nil"/>
                </w:tcBorders>
                <w:vAlign w:val="bottom"/>
              </w:tcPr>
            </w:tcPrChange>
          </w:tcPr>
          <w:p w14:paraId="7C29753B" w14:textId="6598E24C" w:rsidR="004C60DB" w:rsidRPr="00357FA6" w:rsidRDefault="004C60DB" w:rsidP="004C60DB">
            <w:pPr>
              <w:spacing w:after="0" w:line="240" w:lineRule="auto"/>
              <w:rPr>
                <w:ins w:id="175" w:author="Oberman, H.I. (Hanne)" w:date="2021-11-26T10:47:00Z"/>
                <w:rFonts w:ascii="Calibri" w:eastAsia="Times New Roman" w:hAnsi="Calibri" w:cs="Calibri"/>
                <w:color w:val="000000"/>
                <w:lang w:val="nl-NL" w:eastAsia="nl-NL"/>
              </w:rPr>
            </w:pPr>
            <w:ins w:id="176"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177" w:author="Oberman, H.I. (Hanne)" w:date="2021-11-26T10:53:00Z">
              <w:tcPr>
                <w:tcW w:w="960" w:type="dxa"/>
                <w:gridSpan w:val="2"/>
                <w:tcBorders>
                  <w:top w:val="nil"/>
                  <w:left w:val="nil"/>
                  <w:bottom w:val="nil"/>
                  <w:right w:val="nil"/>
                </w:tcBorders>
                <w:shd w:val="clear" w:color="auto" w:fill="auto"/>
                <w:noWrap/>
                <w:vAlign w:val="bottom"/>
                <w:hideMark/>
              </w:tcPr>
            </w:tcPrChange>
          </w:tcPr>
          <w:p w14:paraId="4AAF75C1" w14:textId="26A7530A" w:rsidR="004C60DB" w:rsidRPr="00357FA6" w:rsidRDefault="004C60DB" w:rsidP="004C60DB">
            <w:pPr>
              <w:spacing w:after="0" w:line="240" w:lineRule="auto"/>
              <w:jc w:val="right"/>
              <w:rPr>
                <w:rFonts w:ascii="Calibri" w:eastAsia="Times New Roman" w:hAnsi="Calibri" w:cs="Calibri"/>
                <w:color w:val="000000"/>
                <w:lang w:val="nl-NL" w:eastAsia="nl-NL"/>
              </w:rPr>
              <w:pPrChange w:id="178" w:author="Oberman, H.I. (Hanne)" w:date="2021-11-26T10:52:00Z">
                <w:pPr>
                  <w:spacing w:after="0" w:line="240" w:lineRule="auto"/>
                </w:pPr>
              </w:pPrChange>
            </w:pPr>
            <w:r w:rsidRPr="00357FA6">
              <w:rPr>
                <w:rFonts w:ascii="Calibri" w:eastAsia="Times New Roman" w:hAnsi="Calibri" w:cs="Calibri"/>
                <w:color w:val="000000"/>
                <w:lang w:val="nl-NL" w:eastAsia="nl-NL"/>
              </w:rPr>
              <w:t>0.631</w:t>
            </w:r>
          </w:p>
        </w:tc>
        <w:tc>
          <w:tcPr>
            <w:tcW w:w="638" w:type="dxa"/>
            <w:tcBorders>
              <w:top w:val="nil"/>
              <w:left w:val="nil"/>
              <w:bottom w:val="nil"/>
              <w:right w:val="nil"/>
            </w:tcBorders>
            <w:vAlign w:val="bottom"/>
            <w:tcPrChange w:id="179" w:author="Oberman, H.I. (Hanne)" w:date="2021-11-26T10:53:00Z">
              <w:tcPr>
                <w:tcW w:w="642" w:type="dxa"/>
                <w:gridSpan w:val="2"/>
                <w:tcBorders>
                  <w:top w:val="nil"/>
                  <w:left w:val="nil"/>
                  <w:bottom w:val="nil"/>
                  <w:right w:val="nil"/>
                </w:tcBorders>
                <w:vAlign w:val="bottom"/>
              </w:tcPr>
            </w:tcPrChange>
          </w:tcPr>
          <w:p w14:paraId="365480F6" w14:textId="33BC7667" w:rsidR="004C60DB" w:rsidRPr="00357FA6" w:rsidRDefault="004C60DB" w:rsidP="004C60DB">
            <w:pPr>
              <w:spacing w:after="0" w:line="240" w:lineRule="auto"/>
              <w:rPr>
                <w:ins w:id="180" w:author="Oberman, H.I. (Hanne)" w:date="2021-11-26T10:47:00Z"/>
                <w:rFonts w:ascii="Calibri" w:eastAsia="Times New Roman" w:hAnsi="Calibri" w:cs="Calibri"/>
                <w:color w:val="000000"/>
                <w:lang w:val="nl-NL" w:eastAsia="nl-NL"/>
              </w:rPr>
            </w:pPr>
            <w:ins w:id="181"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182" w:author="Oberman, H.I. (Hanne)" w:date="2021-11-26T10:53:00Z">
              <w:tcPr>
                <w:tcW w:w="963" w:type="dxa"/>
                <w:gridSpan w:val="2"/>
                <w:tcBorders>
                  <w:top w:val="nil"/>
                  <w:left w:val="nil"/>
                  <w:bottom w:val="nil"/>
                  <w:right w:val="nil"/>
                </w:tcBorders>
                <w:shd w:val="clear" w:color="auto" w:fill="auto"/>
                <w:noWrap/>
                <w:vAlign w:val="bottom"/>
                <w:hideMark/>
              </w:tcPr>
            </w:tcPrChange>
          </w:tcPr>
          <w:p w14:paraId="48455A23" w14:textId="0C2659ED" w:rsidR="004C60DB" w:rsidRPr="00357FA6" w:rsidRDefault="004C60DB" w:rsidP="004C60DB">
            <w:pPr>
              <w:spacing w:after="0" w:line="240" w:lineRule="auto"/>
              <w:jc w:val="right"/>
              <w:rPr>
                <w:rFonts w:ascii="Calibri" w:eastAsia="Times New Roman" w:hAnsi="Calibri" w:cs="Calibri"/>
                <w:color w:val="000000"/>
                <w:lang w:val="nl-NL" w:eastAsia="nl-NL"/>
              </w:rPr>
              <w:pPrChange w:id="183" w:author="Oberman, H.I. (Hanne)" w:date="2021-11-26T10:52:00Z">
                <w:pPr>
                  <w:spacing w:after="0" w:line="240" w:lineRule="auto"/>
                </w:pPr>
              </w:pPrChange>
            </w:pPr>
            <w:r w:rsidRPr="00357FA6">
              <w:rPr>
                <w:rFonts w:ascii="Calibri" w:eastAsia="Times New Roman" w:hAnsi="Calibri" w:cs="Calibri"/>
                <w:color w:val="000000"/>
                <w:lang w:val="nl-NL" w:eastAsia="nl-NL"/>
              </w:rPr>
              <w:t>0.009</w:t>
            </w:r>
          </w:p>
        </w:tc>
        <w:tc>
          <w:tcPr>
            <w:tcW w:w="638" w:type="dxa"/>
            <w:tcBorders>
              <w:top w:val="nil"/>
              <w:left w:val="nil"/>
              <w:bottom w:val="nil"/>
              <w:right w:val="nil"/>
            </w:tcBorders>
            <w:vAlign w:val="bottom"/>
            <w:tcPrChange w:id="184" w:author="Oberman, H.I. (Hanne)" w:date="2021-11-26T10:53:00Z">
              <w:tcPr>
                <w:tcW w:w="642" w:type="dxa"/>
                <w:gridSpan w:val="2"/>
                <w:tcBorders>
                  <w:top w:val="nil"/>
                  <w:left w:val="nil"/>
                  <w:bottom w:val="nil"/>
                  <w:right w:val="nil"/>
                </w:tcBorders>
                <w:vAlign w:val="bottom"/>
              </w:tcPr>
            </w:tcPrChange>
          </w:tcPr>
          <w:p w14:paraId="1F525132" w14:textId="5686E544" w:rsidR="004C60DB" w:rsidRPr="00357FA6" w:rsidRDefault="004C60DB" w:rsidP="004C60DB">
            <w:pPr>
              <w:spacing w:after="0" w:line="240" w:lineRule="auto"/>
              <w:rPr>
                <w:ins w:id="185" w:author="Oberman, H.I. (Hanne)" w:date="2021-11-26T10:47:00Z"/>
                <w:rFonts w:ascii="Calibri" w:eastAsia="Times New Roman" w:hAnsi="Calibri" w:cs="Calibri"/>
                <w:color w:val="000000"/>
                <w:lang w:val="nl-NL" w:eastAsia="nl-NL"/>
              </w:rPr>
            </w:pPr>
            <w:ins w:id="186" w:author="Oberman, H.I. (Hanne)" w:date="2021-11-26T10:49:00Z">
              <w:r>
                <w:rPr>
                  <w:rFonts w:ascii="Calibri" w:hAnsi="Calibri" w:cs="Calibri"/>
                  <w:color w:val="000000"/>
                </w:rPr>
                <w:t>0.006</w:t>
              </w:r>
            </w:ins>
          </w:p>
        </w:tc>
        <w:tc>
          <w:tcPr>
            <w:tcW w:w="953" w:type="dxa"/>
            <w:tcBorders>
              <w:top w:val="nil"/>
              <w:left w:val="nil"/>
              <w:bottom w:val="nil"/>
              <w:right w:val="nil"/>
            </w:tcBorders>
            <w:shd w:val="clear" w:color="auto" w:fill="auto"/>
            <w:noWrap/>
            <w:vAlign w:val="center"/>
            <w:hideMark/>
            <w:tcPrChange w:id="187" w:author="Oberman, H.I. (Hanne)" w:date="2021-11-26T10:53:00Z">
              <w:tcPr>
                <w:tcW w:w="960" w:type="dxa"/>
                <w:gridSpan w:val="2"/>
                <w:tcBorders>
                  <w:top w:val="nil"/>
                  <w:left w:val="nil"/>
                  <w:bottom w:val="nil"/>
                  <w:right w:val="nil"/>
                </w:tcBorders>
                <w:shd w:val="clear" w:color="auto" w:fill="auto"/>
                <w:noWrap/>
                <w:vAlign w:val="bottom"/>
                <w:hideMark/>
              </w:tcPr>
            </w:tcPrChange>
          </w:tcPr>
          <w:p w14:paraId="279FBAAC" w14:textId="648361F8" w:rsidR="004C60DB" w:rsidRPr="00357FA6" w:rsidRDefault="004C60DB" w:rsidP="004C60DB">
            <w:pPr>
              <w:spacing w:after="0" w:line="240" w:lineRule="auto"/>
              <w:jc w:val="right"/>
              <w:rPr>
                <w:rFonts w:ascii="Calibri" w:eastAsia="Times New Roman" w:hAnsi="Calibri" w:cs="Calibri"/>
                <w:color w:val="000000"/>
                <w:lang w:val="nl-NL" w:eastAsia="nl-NL"/>
              </w:rPr>
              <w:pPrChange w:id="188" w:author="Oberman, H.I. (Hanne)" w:date="2021-11-26T10:53:00Z">
                <w:pPr>
                  <w:spacing w:after="0" w:line="240" w:lineRule="auto"/>
                </w:pPr>
              </w:pPrChange>
            </w:pPr>
            <w:r w:rsidRPr="00357FA6">
              <w:rPr>
                <w:rFonts w:ascii="Calibri" w:eastAsia="Times New Roman" w:hAnsi="Calibri" w:cs="Calibri"/>
                <w:color w:val="000000"/>
                <w:lang w:val="nl-NL" w:eastAsia="nl-NL"/>
              </w:rPr>
              <w:t>0.941</w:t>
            </w:r>
          </w:p>
        </w:tc>
        <w:tc>
          <w:tcPr>
            <w:tcW w:w="917" w:type="dxa"/>
            <w:gridSpan w:val="2"/>
            <w:tcBorders>
              <w:top w:val="nil"/>
              <w:left w:val="nil"/>
              <w:bottom w:val="nil"/>
              <w:right w:val="nil"/>
            </w:tcBorders>
            <w:vAlign w:val="bottom"/>
            <w:tcPrChange w:id="189" w:author="Oberman, H.I. (Hanne)" w:date="2021-11-26T10:53:00Z">
              <w:tcPr>
                <w:tcW w:w="449" w:type="dxa"/>
                <w:gridSpan w:val="2"/>
                <w:tcBorders>
                  <w:top w:val="nil"/>
                  <w:left w:val="nil"/>
                  <w:bottom w:val="nil"/>
                  <w:right w:val="nil"/>
                </w:tcBorders>
                <w:vAlign w:val="bottom"/>
              </w:tcPr>
            </w:tcPrChange>
          </w:tcPr>
          <w:p w14:paraId="7D33063B" w14:textId="4AA1AF88" w:rsidR="004C60DB" w:rsidRPr="00357FA6" w:rsidRDefault="004C60DB" w:rsidP="004C60DB">
            <w:pPr>
              <w:spacing w:after="0" w:line="240" w:lineRule="auto"/>
              <w:rPr>
                <w:ins w:id="190" w:author="Oberman, H.I. (Hanne)" w:date="2021-11-26T10:47:00Z"/>
                <w:rFonts w:ascii="Calibri" w:eastAsia="Times New Roman" w:hAnsi="Calibri" w:cs="Calibri"/>
                <w:color w:val="000000"/>
                <w:lang w:val="nl-NL" w:eastAsia="nl-NL"/>
              </w:rPr>
            </w:pPr>
            <w:ins w:id="191" w:author="Oberman, H.I. (Hanne)" w:date="2021-11-26T10:49:00Z">
              <w:r>
                <w:rPr>
                  <w:rFonts w:ascii="Calibri" w:hAnsi="Calibri" w:cs="Calibri"/>
                  <w:color w:val="000000"/>
                </w:rPr>
                <w:t>0.044</w:t>
              </w:r>
            </w:ins>
          </w:p>
        </w:tc>
      </w:tr>
      <w:tr w:rsidR="004C60DB" w:rsidRPr="00357FA6" w14:paraId="71FD3739" w14:textId="2982F886" w:rsidTr="004C60DB">
        <w:tblPrEx>
          <w:tblPrExChange w:id="192" w:author="Oberman, H.I. (Hanne)" w:date="2021-11-26T10:53:00Z">
            <w:tblPrEx>
              <w:tblW w:w="9360" w:type="dxa"/>
            </w:tblPrEx>
          </w:tblPrExChange>
        </w:tblPrEx>
        <w:trPr>
          <w:trHeight w:val="300"/>
          <w:trPrChange w:id="193" w:author="Oberman, H.I. (Hanne)" w:date="2021-11-26T10:53:00Z">
            <w:trPr>
              <w:gridAfter w:val="0"/>
              <w:trHeight w:val="300"/>
            </w:trPr>
          </w:trPrChange>
        </w:trPr>
        <w:tc>
          <w:tcPr>
            <w:tcW w:w="450" w:type="dxa"/>
            <w:vMerge/>
            <w:tcBorders>
              <w:left w:val="nil"/>
              <w:bottom w:val="single" w:sz="4" w:space="0" w:color="auto"/>
              <w:right w:val="nil"/>
            </w:tcBorders>
            <w:tcPrChange w:id="194" w:author="Oberman, H.I. (Hanne)" w:date="2021-11-26T10:53:00Z">
              <w:tcPr>
                <w:tcW w:w="580" w:type="dxa"/>
                <w:vMerge/>
                <w:tcBorders>
                  <w:left w:val="nil"/>
                  <w:bottom w:val="single" w:sz="4" w:space="0" w:color="auto"/>
                  <w:right w:val="nil"/>
                </w:tcBorders>
              </w:tcPr>
            </w:tcPrChange>
          </w:tcPr>
          <w:p w14:paraId="7E77BB8B" w14:textId="77777777" w:rsidR="004C60DB"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Change w:id="195"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5262B563"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p>
        </w:tc>
        <w:tc>
          <w:tcPr>
            <w:tcW w:w="953" w:type="dxa"/>
            <w:tcBorders>
              <w:top w:val="nil"/>
              <w:left w:val="nil"/>
              <w:bottom w:val="single" w:sz="4" w:space="0" w:color="auto"/>
              <w:right w:val="nil"/>
            </w:tcBorders>
            <w:shd w:val="clear" w:color="auto" w:fill="auto"/>
            <w:noWrap/>
            <w:vAlign w:val="center"/>
            <w:hideMark/>
            <w:tcPrChange w:id="19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2FD57467"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197" w:author="Oberman, H.I. (Hanne)" w:date="2021-11-26T10:52:00Z">
                <w:pPr>
                  <w:spacing w:after="0" w:line="240" w:lineRule="auto"/>
                </w:pPr>
              </w:pPrChange>
            </w:pPr>
            <w:r w:rsidRPr="00357FA6">
              <w:rPr>
                <w:rFonts w:ascii="Calibri" w:eastAsia="Times New Roman" w:hAnsi="Calibri" w:cs="Calibri"/>
                <w:color w:val="000000"/>
                <w:lang w:val="nl-NL" w:eastAsia="nl-NL"/>
              </w:rPr>
              <w:t>0.221</w:t>
            </w:r>
          </w:p>
        </w:tc>
        <w:tc>
          <w:tcPr>
            <w:tcW w:w="638" w:type="dxa"/>
            <w:tcBorders>
              <w:top w:val="nil"/>
              <w:left w:val="nil"/>
              <w:bottom w:val="single" w:sz="4" w:space="0" w:color="auto"/>
              <w:right w:val="nil"/>
            </w:tcBorders>
            <w:vAlign w:val="center"/>
            <w:tcPrChange w:id="198" w:author="Oberman, H.I. (Hanne)" w:date="2021-11-26T10:53:00Z">
              <w:tcPr>
                <w:tcW w:w="642" w:type="dxa"/>
                <w:gridSpan w:val="2"/>
                <w:tcBorders>
                  <w:top w:val="nil"/>
                  <w:left w:val="nil"/>
                  <w:bottom w:val="single" w:sz="4" w:space="0" w:color="auto"/>
                  <w:right w:val="nil"/>
                </w:tcBorders>
                <w:vAlign w:val="bottom"/>
              </w:tcPr>
            </w:tcPrChange>
          </w:tcPr>
          <w:p w14:paraId="5EEDBAE6" w14:textId="19B2D8F4" w:rsidR="004C60DB" w:rsidRPr="00357FA6" w:rsidRDefault="004C60DB" w:rsidP="004C60DB">
            <w:pPr>
              <w:spacing w:after="0" w:line="240" w:lineRule="auto"/>
              <w:rPr>
                <w:ins w:id="199" w:author="Oberman, H.I. (Hanne)" w:date="2021-11-26T10:47:00Z"/>
                <w:rFonts w:ascii="Calibri" w:eastAsia="Times New Roman" w:hAnsi="Calibri" w:cs="Calibri"/>
                <w:color w:val="000000"/>
                <w:lang w:val="nl-NL" w:eastAsia="nl-NL"/>
              </w:rPr>
            </w:pPr>
            <w:ins w:id="200" w:author="Oberman, H.I. (Hanne)" w:date="2021-11-26T10:48:00Z">
              <w:r>
                <w:rPr>
                  <w:rFonts w:ascii="Calibri" w:hAnsi="Calibri" w:cs="Calibri"/>
                  <w:color w:val="000000"/>
                </w:rPr>
                <w:t>0.002</w:t>
              </w:r>
            </w:ins>
          </w:p>
        </w:tc>
        <w:tc>
          <w:tcPr>
            <w:tcW w:w="953" w:type="dxa"/>
            <w:tcBorders>
              <w:top w:val="nil"/>
              <w:left w:val="nil"/>
              <w:bottom w:val="single" w:sz="4" w:space="0" w:color="auto"/>
              <w:right w:val="nil"/>
            </w:tcBorders>
            <w:shd w:val="clear" w:color="auto" w:fill="auto"/>
            <w:noWrap/>
            <w:vAlign w:val="center"/>
            <w:hideMark/>
            <w:tcPrChange w:id="20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2ADF5A4D" w14:textId="381D8114" w:rsidR="004C60DB" w:rsidRPr="00357FA6" w:rsidRDefault="004C60DB" w:rsidP="004C60DB">
            <w:pPr>
              <w:spacing w:after="0" w:line="240" w:lineRule="auto"/>
              <w:jc w:val="right"/>
              <w:rPr>
                <w:rFonts w:ascii="Calibri" w:eastAsia="Times New Roman" w:hAnsi="Calibri" w:cs="Calibri"/>
                <w:color w:val="000000"/>
                <w:lang w:val="nl-NL" w:eastAsia="nl-NL"/>
              </w:rPr>
              <w:pPrChange w:id="202" w:author="Oberman, H.I. (Hanne)" w:date="2021-11-26T10:52:00Z">
                <w:pPr>
                  <w:spacing w:after="0" w:line="240" w:lineRule="auto"/>
                </w:pPr>
              </w:pPrChange>
            </w:pPr>
            <w:r w:rsidRPr="00357FA6">
              <w:rPr>
                <w:rFonts w:ascii="Calibri" w:eastAsia="Times New Roman" w:hAnsi="Calibri" w:cs="Calibri"/>
                <w:color w:val="000000"/>
                <w:lang w:val="nl-NL" w:eastAsia="nl-NL"/>
              </w:rPr>
              <w:t>0.123</w:t>
            </w:r>
          </w:p>
        </w:tc>
        <w:tc>
          <w:tcPr>
            <w:tcW w:w="638" w:type="dxa"/>
            <w:tcBorders>
              <w:top w:val="nil"/>
              <w:left w:val="nil"/>
              <w:bottom w:val="single" w:sz="4" w:space="0" w:color="auto"/>
              <w:right w:val="nil"/>
            </w:tcBorders>
            <w:vAlign w:val="center"/>
            <w:tcPrChange w:id="203" w:author="Oberman, H.I. (Hanne)" w:date="2021-11-26T10:53:00Z">
              <w:tcPr>
                <w:tcW w:w="642" w:type="dxa"/>
                <w:gridSpan w:val="2"/>
                <w:tcBorders>
                  <w:top w:val="nil"/>
                  <w:left w:val="nil"/>
                  <w:bottom w:val="single" w:sz="4" w:space="0" w:color="auto"/>
                  <w:right w:val="nil"/>
                </w:tcBorders>
                <w:vAlign w:val="bottom"/>
              </w:tcPr>
            </w:tcPrChange>
          </w:tcPr>
          <w:p w14:paraId="1048B548" w14:textId="352E611D" w:rsidR="004C60DB" w:rsidRPr="00357FA6" w:rsidRDefault="004C60DB" w:rsidP="004C60DB">
            <w:pPr>
              <w:spacing w:after="0" w:line="240" w:lineRule="auto"/>
              <w:rPr>
                <w:ins w:id="204" w:author="Oberman, H.I. (Hanne)" w:date="2021-11-26T10:47:00Z"/>
                <w:rFonts w:ascii="Calibri" w:eastAsia="Times New Roman" w:hAnsi="Calibri" w:cs="Calibri"/>
                <w:color w:val="000000"/>
                <w:lang w:val="nl-NL" w:eastAsia="nl-NL"/>
              </w:rPr>
            </w:pPr>
            <w:ins w:id="205" w:author="Oberman, H.I. (Hanne)" w:date="2021-11-26T10:48:00Z">
              <w:r>
                <w:rPr>
                  <w:rFonts w:ascii="Calibri" w:hAnsi="Calibri" w:cs="Calibri"/>
                  <w:color w:val="000000"/>
                </w:rPr>
                <w:t>0.002</w:t>
              </w:r>
            </w:ins>
          </w:p>
        </w:tc>
        <w:tc>
          <w:tcPr>
            <w:tcW w:w="953" w:type="dxa"/>
            <w:tcBorders>
              <w:top w:val="nil"/>
              <w:left w:val="nil"/>
              <w:bottom w:val="single" w:sz="4" w:space="0" w:color="auto"/>
              <w:right w:val="nil"/>
            </w:tcBorders>
            <w:shd w:val="clear" w:color="auto" w:fill="auto"/>
            <w:noWrap/>
            <w:vAlign w:val="center"/>
            <w:hideMark/>
            <w:tcPrChange w:id="20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55980F5E" w14:textId="5D834707" w:rsidR="004C60DB" w:rsidRPr="00357FA6" w:rsidRDefault="004C60DB" w:rsidP="004C60DB">
            <w:pPr>
              <w:spacing w:after="0" w:line="240" w:lineRule="auto"/>
              <w:jc w:val="right"/>
              <w:rPr>
                <w:rFonts w:ascii="Calibri" w:eastAsia="Times New Roman" w:hAnsi="Calibri" w:cs="Calibri"/>
                <w:color w:val="000000"/>
                <w:lang w:val="nl-NL" w:eastAsia="nl-NL"/>
              </w:rPr>
              <w:pPrChange w:id="207" w:author="Oberman, H.I. (Hanne)" w:date="2021-11-26T10:52:00Z">
                <w:pPr>
                  <w:spacing w:after="0" w:line="240" w:lineRule="auto"/>
                </w:pPr>
              </w:pPrChange>
            </w:pPr>
            <w:r w:rsidRPr="00357FA6">
              <w:rPr>
                <w:rFonts w:ascii="Calibri" w:eastAsia="Times New Roman" w:hAnsi="Calibri" w:cs="Calibri"/>
                <w:color w:val="000000"/>
                <w:lang w:val="nl-NL" w:eastAsia="nl-NL"/>
              </w:rPr>
              <w:t>0.635</w:t>
            </w:r>
          </w:p>
        </w:tc>
        <w:tc>
          <w:tcPr>
            <w:tcW w:w="638" w:type="dxa"/>
            <w:tcBorders>
              <w:top w:val="nil"/>
              <w:left w:val="nil"/>
              <w:bottom w:val="single" w:sz="4" w:space="0" w:color="auto"/>
              <w:right w:val="nil"/>
            </w:tcBorders>
            <w:vAlign w:val="bottom"/>
            <w:tcPrChange w:id="208" w:author="Oberman, H.I. (Hanne)" w:date="2021-11-26T10:53:00Z">
              <w:tcPr>
                <w:tcW w:w="642" w:type="dxa"/>
                <w:gridSpan w:val="2"/>
                <w:tcBorders>
                  <w:top w:val="nil"/>
                  <w:left w:val="nil"/>
                  <w:bottom w:val="single" w:sz="4" w:space="0" w:color="auto"/>
                  <w:right w:val="nil"/>
                </w:tcBorders>
                <w:vAlign w:val="bottom"/>
              </w:tcPr>
            </w:tcPrChange>
          </w:tcPr>
          <w:p w14:paraId="660A563D" w14:textId="601717E5" w:rsidR="004C60DB" w:rsidRPr="00357FA6" w:rsidRDefault="004C60DB" w:rsidP="004C60DB">
            <w:pPr>
              <w:spacing w:after="0" w:line="240" w:lineRule="auto"/>
              <w:rPr>
                <w:ins w:id="209" w:author="Oberman, H.I. (Hanne)" w:date="2021-11-26T10:47:00Z"/>
                <w:rFonts w:ascii="Calibri" w:eastAsia="Times New Roman" w:hAnsi="Calibri" w:cs="Calibri"/>
                <w:color w:val="000000"/>
                <w:lang w:val="nl-NL" w:eastAsia="nl-NL"/>
              </w:rPr>
            </w:pPr>
            <w:ins w:id="210" w:author="Oberman, H.I. (Hanne)" w:date="2021-11-26T10:48:00Z">
              <w:r>
                <w:rPr>
                  <w:rFonts w:ascii="Calibri" w:hAnsi="Calibri" w:cs="Calibri"/>
                  <w:color w:val="000000"/>
                </w:rPr>
                <w:t>0.006</w:t>
              </w:r>
            </w:ins>
          </w:p>
        </w:tc>
        <w:tc>
          <w:tcPr>
            <w:tcW w:w="956" w:type="dxa"/>
            <w:tcBorders>
              <w:top w:val="nil"/>
              <w:left w:val="nil"/>
              <w:bottom w:val="single" w:sz="4" w:space="0" w:color="auto"/>
              <w:right w:val="nil"/>
            </w:tcBorders>
            <w:shd w:val="clear" w:color="auto" w:fill="auto"/>
            <w:noWrap/>
            <w:vAlign w:val="center"/>
            <w:hideMark/>
            <w:tcPrChange w:id="211" w:author="Oberman, H.I. (Hanne)" w:date="2021-11-26T10:53:00Z">
              <w:tcPr>
                <w:tcW w:w="963" w:type="dxa"/>
                <w:gridSpan w:val="2"/>
                <w:tcBorders>
                  <w:top w:val="nil"/>
                  <w:left w:val="nil"/>
                  <w:bottom w:val="single" w:sz="4" w:space="0" w:color="auto"/>
                  <w:right w:val="nil"/>
                </w:tcBorders>
                <w:shd w:val="clear" w:color="auto" w:fill="auto"/>
                <w:noWrap/>
                <w:vAlign w:val="bottom"/>
                <w:hideMark/>
              </w:tcPr>
            </w:tcPrChange>
          </w:tcPr>
          <w:p w14:paraId="4592695B" w14:textId="62E4291E" w:rsidR="004C60DB" w:rsidRPr="00357FA6" w:rsidRDefault="004C60DB" w:rsidP="004C60DB">
            <w:pPr>
              <w:spacing w:after="0" w:line="240" w:lineRule="auto"/>
              <w:jc w:val="right"/>
              <w:rPr>
                <w:rFonts w:ascii="Calibri" w:eastAsia="Times New Roman" w:hAnsi="Calibri" w:cs="Calibri"/>
                <w:color w:val="000000"/>
                <w:lang w:val="nl-NL" w:eastAsia="nl-NL"/>
              </w:rPr>
              <w:pPrChange w:id="212" w:author="Oberman, H.I. (Hanne)" w:date="2021-11-26T10:52:00Z">
                <w:pPr>
                  <w:spacing w:after="0" w:line="240" w:lineRule="auto"/>
                </w:pPr>
              </w:pPrChange>
            </w:pPr>
            <w:r w:rsidRPr="00357FA6">
              <w:rPr>
                <w:rFonts w:ascii="Calibri" w:eastAsia="Times New Roman" w:hAnsi="Calibri" w:cs="Calibri"/>
                <w:color w:val="000000"/>
                <w:lang w:val="nl-NL" w:eastAsia="nl-NL"/>
              </w:rPr>
              <w:t>0.003</w:t>
            </w:r>
          </w:p>
        </w:tc>
        <w:tc>
          <w:tcPr>
            <w:tcW w:w="638" w:type="dxa"/>
            <w:tcBorders>
              <w:top w:val="nil"/>
              <w:left w:val="nil"/>
              <w:bottom w:val="single" w:sz="4" w:space="0" w:color="auto"/>
              <w:right w:val="nil"/>
            </w:tcBorders>
            <w:vAlign w:val="bottom"/>
            <w:tcPrChange w:id="213" w:author="Oberman, H.I. (Hanne)" w:date="2021-11-26T10:53:00Z">
              <w:tcPr>
                <w:tcW w:w="642" w:type="dxa"/>
                <w:gridSpan w:val="2"/>
                <w:tcBorders>
                  <w:top w:val="nil"/>
                  <w:left w:val="nil"/>
                  <w:bottom w:val="single" w:sz="4" w:space="0" w:color="auto"/>
                  <w:right w:val="nil"/>
                </w:tcBorders>
                <w:vAlign w:val="bottom"/>
              </w:tcPr>
            </w:tcPrChange>
          </w:tcPr>
          <w:p w14:paraId="3E5ABDCD" w14:textId="101655EC" w:rsidR="004C60DB" w:rsidRPr="00357FA6" w:rsidRDefault="004C60DB" w:rsidP="004C60DB">
            <w:pPr>
              <w:spacing w:after="0" w:line="240" w:lineRule="auto"/>
              <w:rPr>
                <w:ins w:id="214" w:author="Oberman, H.I. (Hanne)" w:date="2021-11-26T10:47:00Z"/>
                <w:rFonts w:ascii="Calibri" w:eastAsia="Times New Roman" w:hAnsi="Calibri" w:cs="Calibri"/>
                <w:color w:val="000000"/>
                <w:lang w:val="nl-NL" w:eastAsia="nl-NL"/>
              </w:rPr>
            </w:pPr>
            <w:ins w:id="215" w:author="Oberman, H.I. (Hanne)" w:date="2021-11-26T10:49:00Z">
              <w:r>
                <w:rPr>
                  <w:rFonts w:ascii="Calibri" w:hAnsi="Calibri" w:cs="Calibri"/>
                  <w:color w:val="000000"/>
                </w:rPr>
                <w:t>0.007</w:t>
              </w:r>
            </w:ins>
          </w:p>
        </w:tc>
        <w:tc>
          <w:tcPr>
            <w:tcW w:w="953" w:type="dxa"/>
            <w:tcBorders>
              <w:top w:val="nil"/>
              <w:left w:val="nil"/>
              <w:bottom w:val="single" w:sz="4" w:space="0" w:color="auto"/>
              <w:right w:val="nil"/>
            </w:tcBorders>
            <w:shd w:val="clear" w:color="auto" w:fill="auto"/>
            <w:noWrap/>
            <w:vAlign w:val="center"/>
            <w:hideMark/>
            <w:tcPrChange w:id="21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1CE0AA97" w14:textId="3401A66F" w:rsidR="004C60DB" w:rsidRPr="00357FA6" w:rsidRDefault="004C60DB" w:rsidP="004C60DB">
            <w:pPr>
              <w:spacing w:after="0" w:line="240" w:lineRule="auto"/>
              <w:jc w:val="right"/>
              <w:rPr>
                <w:rFonts w:ascii="Calibri" w:eastAsia="Times New Roman" w:hAnsi="Calibri" w:cs="Calibri"/>
                <w:color w:val="000000"/>
                <w:lang w:val="nl-NL" w:eastAsia="nl-NL"/>
              </w:rPr>
              <w:pPrChange w:id="217" w:author="Oberman, H.I. (Hanne)" w:date="2021-11-26T10:53:00Z">
                <w:pPr>
                  <w:spacing w:after="0" w:line="240" w:lineRule="auto"/>
                </w:pPr>
              </w:pPrChange>
            </w:pPr>
            <w:r w:rsidRPr="00357FA6">
              <w:rPr>
                <w:rFonts w:ascii="Calibri" w:eastAsia="Times New Roman" w:hAnsi="Calibri" w:cs="Calibri"/>
                <w:color w:val="000000"/>
                <w:lang w:val="nl-NL" w:eastAsia="nl-NL"/>
              </w:rPr>
              <w:t>0.981</w:t>
            </w:r>
          </w:p>
        </w:tc>
        <w:tc>
          <w:tcPr>
            <w:tcW w:w="917" w:type="dxa"/>
            <w:gridSpan w:val="2"/>
            <w:tcBorders>
              <w:top w:val="nil"/>
              <w:left w:val="nil"/>
              <w:bottom w:val="single" w:sz="4" w:space="0" w:color="auto"/>
              <w:right w:val="nil"/>
            </w:tcBorders>
            <w:vAlign w:val="bottom"/>
            <w:tcPrChange w:id="218" w:author="Oberman, H.I. (Hanne)" w:date="2021-11-26T10:53:00Z">
              <w:tcPr>
                <w:tcW w:w="449" w:type="dxa"/>
                <w:gridSpan w:val="2"/>
                <w:tcBorders>
                  <w:top w:val="nil"/>
                  <w:left w:val="nil"/>
                  <w:bottom w:val="single" w:sz="4" w:space="0" w:color="auto"/>
                  <w:right w:val="nil"/>
                </w:tcBorders>
                <w:vAlign w:val="bottom"/>
              </w:tcPr>
            </w:tcPrChange>
          </w:tcPr>
          <w:p w14:paraId="20850685" w14:textId="37D7DEA8" w:rsidR="004C60DB" w:rsidRPr="00357FA6" w:rsidRDefault="004C60DB" w:rsidP="004C60DB">
            <w:pPr>
              <w:spacing w:after="0" w:line="240" w:lineRule="auto"/>
              <w:rPr>
                <w:ins w:id="219" w:author="Oberman, H.I. (Hanne)" w:date="2021-11-26T10:47:00Z"/>
                <w:rFonts w:ascii="Calibri" w:eastAsia="Times New Roman" w:hAnsi="Calibri" w:cs="Calibri"/>
                <w:color w:val="000000"/>
                <w:lang w:val="nl-NL" w:eastAsia="nl-NL"/>
              </w:rPr>
            </w:pPr>
            <w:ins w:id="220" w:author="Oberman, H.I. (Hanne)" w:date="2021-11-26T10:49:00Z">
              <w:r>
                <w:rPr>
                  <w:rFonts w:ascii="Calibri" w:hAnsi="Calibri" w:cs="Calibri"/>
                  <w:color w:val="000000"/>
                </w:rPr>
                <w:t>0.047</w:t>
              </w:r>
            </w:ins>
          </w:p>
        </w:tc>
      </w:tr>
      <w:tr w:rsidR="004C60DB" w:rsidRPr="00357FA6" w14:paraId="79FD5948" w14:textId="2A57EDFD" w:rsidTr="004C60DB">
        <w:tblPrEx>
          <w:tblPrExChange w:id="221" w:author="Oberman, H.I. (Hanne)" w:date="2021-11-26T10:53:00Z">
            <w:tblPrEx>
              <w:tblW w:w="9360" w:type="dxa"/>
            </w:tblPrEx>
          </w:tblPrExChange>
        </w:tblPrEx>
        <w:trPr>
          <w:trHeight w:val="300"/>
          <w:trPrChange w:id="222" w:author="Oberman, H.I. (Hanne)" w:date="2021-11-26T10:53:00Z">
            <w:trPr>
              <w:gridAfter w:val="0"/>
              <w:trHeight w:val="300"/>
            </w:trPr>
          </w:trPrChange>
        </w:trPr>
        <w:tc>
          <w:tcPr>
            <w:tcW w:w="450" w:type="dxa"/>
            <w:vMerge w:val="restart"/>
            <w:tcBorders>
              <w:top w:val="single" w:sz="4" w:space="0" w:color="auto"/>
              <w:left w:val="nil"/>
              <w:right w:val="nil"/>
            </w:tcBorders>
            <w:vAlign w:val="center"/>
            <w:tcPrChange w:id="223" w:author="Oberman, H.I. (Hanne)" w:date="2021-11-26T10:53:00Z">
              <w:tcPr>
                <w:tcW w:w="580" w:type="dxa"/>
                <w:vMerge w:val="restart"/>
                <w:tcBorders>
                  <w:top w:val="single" w:sz="4" w:space="0" w:color="auto"/>
                  <w:left w:val="nil"/>
                  <w:right w:val="nil"/>
                </w:tcBorders>
                <w:vAlign w:val="center"/>
              </w:tcPr>
            </w:tcPrChange>
          </w:tcPr>
          <w:p w14:paraId="1A3C73C8" w14:textId="77777777" w:rsidR="004C60DB" w:rsidRPr="00357FA6" w:rsidRDefault="004C60DB" w:rsidP="004C60DB">
            <w:pPr>
              <w:spacing w:after="0" w:line="240" w:lineRule="auto"/>
              <w:jc w:val="center"/>
              <w:rPr>
                <w:rFonts w:ascii="Calibri" w:eastAsia="Times New Roman" w:hAnsi="Calibri" w:cs="Calibri"/>
                <w:color w:val="000000"/>
                <w:lang w:val="nl-NL" w:eastAsia="nl-NL"/>
              </w:rPr>
            </w:pPr>
            <w:r>
              <w:rPr>
                <w:rFonts w:ascii="Calibri" w:eastAsia="Times New Roman" w:hAnsi="Calibri" w:cs="Calibri"/>
                <w:color w:val="000000"/>
                <w:lang w:val="nl-NL" w:eastAsia="nl-NL"/>
              </w:rPr>
              <w:t>RF</w:t>
            </w:r>
          </w:p>
        </w:tc>
        <w:tc>
          <w:tcPr>
            <w:tcW w:w="952" w:type="dxa"/>
            <w:tcBorders>
              <w:top w:val="single" w:sz="4" w:space="0" w:color="auto"/>
              <w:left w:val="nil"/>
              <w:bottom w:val="nil"/>
              <w:right w:val="nil"/>
            </w:tcBorders>
            <w:shd w:val="clear" w:color="auto" w:fill="auto"/>
            <w:noWrap/>
            <w:vAlign w:val="bottom"/>
            <w:hideMark/>
            <w:tcPrChange w:id="224"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C326CB1"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p>
        </w:tc>
        <w:tc>
          <w:tcPr>
            <w:tcW w:w="953" w:type="dxa"/>
            <w:tcBorders>
              <w:top w:val="single" w:sz="4" w:space="0" w:color="auto"/>
              <w:left w:val="nil"/>
              <w:bottom w:val="nil"/>
              <w:right w:val="nil"/>
            </w:tcBorders>
            <w:shd w:val="clear" w:color="auto" w:fill="auto"/>
            <w:noWrap/>
            <w:vAlign w:val="center"/>
            <w:hideMark/>
            <w:tcPrChange w:id="22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55807C25"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226" w:author="Oberman, H.I. (Hanne)" w:date="2021-11-26T10:52:00Z">
                <w:pPr>
                  <w:spacing w:after="0" w:line="240" w:lineRule="auto"/>
                </w:pPr>
              </w:pPrChange>
            </w:pPr>
            <w:r w:rsidRPr="00357FA6">
              <w:rPr>
                <w:rFonts w:ascii="Calibri" w:eastAsia="Times New Roman" w:hAnsi="Calibri" w:cs="Calibri"/>
                <w:color w:val="000000"/>
                <w:lang w:val="nl-NL" w:eastAsia="nl-NL"/>
              </w:rPr>
              <w:t>0.227</w:t>
            </w:r>
          </w:p>
        </w:tc>
        <w:tc>
          <w:tcPr>
            <w:tcW w:w="638" w:type="dxa"/>
            <w:tcBorders>
              <w:top w:val="single" w:sz="4" w:space="0" w:color="auto"/>
              <w:left w:val="nil"/>
              <w:bottom w:val="nil"/>
              <w:right w:val="nil"/>
            </w:tcBorders>
            <w:vAlign w:val="center"/>
            <w:tcPrChange w:id="227" w:author="Oberman, H.I. (Hanne)" w:date="2021-11-26T10:53:00Z">
              <w:tcPr>
                <w:tcW w:w="642" w:type="dxa"/>
                <w:gridSpan w:val="2"/>
                <w:tcBorders>
                  <w:top w:val="single" w:sz="4" w:space="0" w:color="auto"/>
                  <w:left w:val="nil"/>
                  <w:bottom w:val="nil"/>
                  <w:right w:val="nil"/>
                </w:tcBorders>
                <w:vAlign w:val="bottom"/>
              </w:tcPr>
            </w:tcPrChange>
          </w:tcPr>
          <w:p w14:paraId="54A9F013" w14:textId="7D39C840" w:rsidR="004C60DB" w:rsidRPr="00357FA6" w:rsidRDefault="004C60DB" w:rsidP="004C60DB">
            <w:pPr>
              <w:spacing w:after="0" w:line="240" w:lineRule="auto"/>
              <w:rPr>
                <w:ins w:id="228" w:author="Oberman, H.I. (Hanne)" w:date="2021-11-26T10:47:00Z"/>
                <w:rFonts w:ascii="Calibri" w:eastAsia="Times New Roman" w:hAnsi="Calibri" w:cs="Calibri"/>
                <w:color w:val="000000"/>
                <w:lang w:val="nl-NL" w:eastAsia="nl-NL"/>
              </w:rPr>
            </w:pPr>
            <w:ins w:id="229" w:author="Oberman, H.I. (Hanne)" w:date="2021-11-26T10:48:00Z">
              <w:r>
                <w:rPr>
                  <w:rFonts w:ascii="Calibri" w:hAnsi="Calibri" w:cs="Calibri"/>
                  <w:color w:val="000000"/>
                </w:rPr>
                <w:t>0.003</w:t>
              </w:r>
            </w:ins>
          </w:p>
        </w:tc>
        <w:tc>
          <w:tcPr>
            <w:tcW w:w="953" w:type="dxa"/>
            <w:tcBorders>
              <w:top w:val="single" w:sz="4" w:space="0" w:color="auto"/>
              <w:left w:val="nil"/>
              <w:bottom w:val="nil"/>
              <w:right w:val="nil"/>
            </w:tcBorders>
            <w:shd w:val="clear" w:color="auto" w:fill="auto"/>
            <w:noWrap/>
            <w:vAlign w:val="center"/>
            <w:hideMark/>
            <w:tcPrChange w:id="230"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3D2779F9" w14:textId="6127F334" w:rsidR="004C60DB" w:rsidRPr="00357FA6" w:rsidRDefault="004C60DB" w:rsidP="004C60DB">
            <w:pPr>
              <w:spacing w:after="0" w:line="240" w:lineRule="auto"/>
              <w:jc w:val="right"/>
              <w:rPr>
                <w:rFonts w:ascii="Calibri" w:eastAsia="Times New Roman" w:hAnsi="Calibri" w:cs="Calibri"/>
                <w:color w:val="000000"/>
                <w:lang w:val="nl-NL" w:eastAsia="nl-NL"/>
              </w:rPr>
              <w:pPrChange w:id="231" w:author="Oberman, H.I. (Hanne)" w:date="2021-11-26T10:52:00Z">
                <w:pPr>
                  <w:spacing w:after="0" w:line="240" w:lineRule="auto"/>
                </w:pPr>
              </w:pPrChange>
            </w:pPr>
            <w:r w:rsidRPr="00357FA6">
              <w:rPr>
                <w:rFonts w:ascii="Calibri" w:eastAsia="Times New Roman" w:hAnsi="Calibri" w:cs="Calibri"/>
                <w:color w:val="000000"/>
                <w:lang w:val="nl-NL" w:eastAsia="nl-NL"/>
              </w:rPr>
              <w:t>0.125</w:t>
            </w:r>
          </w:p>
        </w:tc>
        <w:tc>
          <w:tcPr>
            <w:tcW w:w="638" w:type="dxa"/>
            <w:tcBorders>
              <w:top w:val="single" w:sz="4" w:space="0" w:color="auto"/>
              <w:left w:val="nil"/>
              <w:bottom w:val="nil"/>
              <w:right w:val="nil"/>
            </w:tcBorders>
            <w:vAlign w:val="center"/>
            <w:tcPrChange w:id="232" w:author="Oberman, H.I. (Hanne)" w:date="2021-11-26T10:53:00Z">
              <w:tcPr>
                <w:tcW w:w="642" w:type="dxa"/>
                <w:gridSpan w:val="2"/>
                <w:tcBorders>
                  <w:top w:val="single" w:sz="4" w:space="0" w:color="auto"/>
                  <w:left w:val="nil"/>
                  <w:bottom w:val="nil"/>
                  <w:right w:val="nil"/>
                </w:tcBorders>
                <w:vAlign w:val="bottom"/>
              </w:tcPr>
            </w:tcPrChange>
          </w:tcPr>
          <w:p w14:paraId="7248AF22" w14:textId="4F5077C4" w:rsidR="004C60DB" w:rsidRPr="00357FA6" w:rsidRDefault="004C60DB" w:rsidP="004C60DB">
            <w:pPr>
              <w:spacing w:after="0" w:line="240" w:lineRule="auto"/>
              <w:rPr>
                <w:ins w:id="233" w:author="Oberman, H.I. (Hanne)" w:date="2021-11-26T10:47:00Z"/>
                <w:rFonts w:ascii="Calibri" w:eastAsia="Times New Roman" w:hAnsi="Calibri" w:cs="Calibri"/>
                <w:color w:val="000000"/>
                <w:lang w:val="nl-NL" w:eastAsia="nl-NL"/>
              </w:rPr>
            </w:pPr>
            <w:ins w:id="234" w:author="Oberman, H.I. (Hanne)" w:date="2021-11-26T10:48:00Z">
              <w:r>
                <w:rPr>
                  <w:rFonts w:ascii="Calibri" w:hAnsi="Calibri" w:cs="Calibri"/>
                  <w:color w:val="000000"/>
                </w:rPr>
                <w:t>0.002</w:t>
              </w:r>
            </w:ins>
          </w:p>
        </w:tc>
        <w:tc>
          <w:tcPr>
            <w:tcW w:w="953" w:type="dxa"/>
            <w:tcBorders>
              <w:top w:val="single" w:sz="4" w:space="0" w:color="auto"/>
              <w:left w:val="nil"/>
              <w:bottom w:val="nil"/>
              <w:right w:val="nil"/>
            </w:tcBorders>
            <w:shd w:val="clear" w:color="auto" w:fill="auto"/>
            <w:noWrap/>
            <w:vAlign w:val="center"/>
            <w:hideMark/>
            <w:tcPrChange w:id="23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2E7F19D4" w14:textId="505F478C" w:rsidR="004C60DB" w:rsidRPr="00357FA6" w:rsidRDefault="004C60DB" w:rsidP="004C60DB">
            <w:pPr>
              <w:spacing w:after="0" w:line="240" w:lineRule="auto"/>
              <w:jc w:val="right"/>
              <w:rPr>
                <w:rFonts w:ascii="Calibri" w:eastAsia="Times New Roman" w:hAnsi="Calibri" w:cs="Calibri"/>
                <w:color w:val="000000"/>
                <w:lang w:val="nl-NL" w:eastAsia="nl-NL"/>
              </w:rPr>
              <w:pPrChange w:id="236" w:author="Oberman, H.I. (Hanne)" w:date="2021-11-26T10:52:00Z">
                <w:pPr>
                  <w:spacing w:after="0" w:line="240" w:lineRule="auto"/>
                </w:pPr>
              </w:pPrChange>
            </w:pPr>
            <w:r w:rsidRPr="00357FA6">
              <w:rPr>
                <w:rFonts w:ascii="Calibri" w:eastAsia="Times New Roman" w:hAnsi="Calibri" w:cs="Calibri"/>
                <w:color w:val="000000"/>
                <w:lang w:val="nl-NL" w:eastAsia="nl-NL"/>
              </w:rPr>
              <w:t>0.627</w:t>
            </w:r>
          </w:p>
        </w:tc>
        <w:tc>
          <w:tcPr>
            <w:tcW w:w="638" w:type="dxa"/>
            <w:tcBorders>
              <w:top w:val="single" w:sz="4" w:space="0" w:color="auto"/>
              <w:left w:val="nil"/>
              <w:bottom w:val="nil"/>
              <w:right w:val="nil"/>
            </w:tcBorders>
            <w:vAlign w:val="bottom"/>
            <w:tcPrChange w:id="237" w:author="Oberman, H.I. (Hanne)" w:date="2021-11-26T10:53:00Z">
              <w:tcPr>
                <w:tcW w:w="642" w:type="dxa"/>
                <w:gridSpan w:val="2"/>
                <w:tcBorders>
                  <w:top w:val="single" w:sz="4" w:space="0" w:color="auto"/>
                  <w:left w:val="nil"/>
                  <w:bottom w:val="nil"/>
                  <w:right w:val="nil"/>
                </w:tcBorders>
                <w:vAlign w:val="bottom"/>
              </w:tcPr>
            </w:tcPrChange>
          </w:tcPr>
          <w:p w14:paraId="2067D184" w14:textId="70FC9B28" w:rsidR="004C60DB" w:rsidRPr="00357FA6" w:rsidRDefault="004C60DB" w:rsidP="004C60DB">
            <w:pPr>
              <w:spacing w:after="0" w:line="240" w:lineRule="auto"/>
              <w:rPr>
                <w:ins w:id="238" w:author="Oberman, H.I. (Hanne)" w:date="2021-11-26T10:47:00Z"/>
                <w:rFonts w:ascii="Calibri" w:eastAsia="Times New Roman" w:hAnsi="Calibri" w:cs="Calibri"/>
                <w:color w:val="000000"/>
                <w:lang w:val="nl-NL" w:eastAsia="nl-NL"/>
              </w:rPr>
            </w:pPr>
            <w:ins w:id="239" w:author="Oberman, H.I. (Hanne)" w:date="2021-11-26T10:48:00Z">
              <w:r>
                <w:rPr>
                  <w:rFonts w:ascii="Calibri" w:hAnsi="Calibri" w:cs="Calibri"/>
                  <w:color w:val="000000"/>
                </w:rPr>
                <w:t>0.008</w:t>
              </w:r>
            </w:ins>
          </w:p>
        </w:tc>
        <w:tc>
          <w:tcPr>
            <w:tcW w:w="956" w:type="dxa"/>
            <w:tcBorders>
              <w:top w:val="single" w:sz="4" w:space="0" w:color="auto"/>
              <w:left w:val="nil"/>
              <w:bottom w:val="nil"/>
              <w:right w:val="nil"/>
            </w:tcBorders>
            <w:shd w:val="clear" w:color="auto" w:fill="auto"/>
            <w:noWrap/>
            <w:vAlign w:val="center"/>
            <w:hideMark/>
            <w:tcPrChange w:id="240" w:author="Oberman, H.I. (Hanne)" w:date="2021-11-26T10:53:00Z">
              <w:tcPr>
                <w:tcW w:w="963" w:type="dxa"/>
                <w:gridSpan w:val="2"/>
                <w:tcBorders>
                  <w:top w:val="single" w:sz="4" w:space="0" w:color="auto"/>
                  <w:left w:val="nil"/>
                  <w:bottom w:val="nil"/>
                  <w:right w:val="nil"/>
                </w:tcBorders>
                <w:shd w:val="clear" w:color="auto" w:fill="auto"/>
                <w:noWrap/>
                <w:vAlign w:val="bottom"/>
                <w:hideMark/>
              </w:tcPr>
            </w:tcPrChange>
          </w:tcPr>
          <w:p w14:paraId="5D0EA1B8" w14:textId="359B430B" w:rsidR="004C60DB" w:rsidRPr="00357FA6" w:rsidRDefault="004C60DB" w:rsidP="004C60DB">
            <w:pPr>
              <w:spacing w:after="0" w:line="240" w:lineRule="auto"/>
              <w:jc w:val="right"/>
              <w:rPr>
                <w:rFonts w:ascii="Calibri" w:eastAsia="Times New Roman" w:hAnsi="Calibri" w:cs="Calibri"/>
                <w:color w:val="000000"/>
                <w:lang w:val="nl-NL" w:eastAsia="nl-NL"/>
              </w:rPr>
              <w:pPrChange w:id="241" w:author="Oberman, H.I. (Hanne)" w:date="2021-11-26T10:52:00Z">
                <w:pPr>
                  <w:spacing w:after="0" w:line="240" w:lineRule="auto"/>
                </w:pPr>
              </w:pPrChange>
            </w:pPr>
            <w:r w:rsidRPr="00357FA6">
              <w:rPr>
                <w:rFonts w:ascii="Calibri" w:eastAsia="Times New Roman" w:hAnsi="Calibri" w:cs="Calibri"/>
                <w:color w:val="000000"/>
                <w:lang w:val="nl-NL" w:eastAsia="nl-NL"/>
              </w:rPr>
              <w:t>0.064</w:t>
            </w:r>
          </w:p>
        </w:tc>
        <w:tc>
          <w:tcPr>
            <w:tcW w:w="638" w:type="dxa"/>
            <w:tcBorders>
              <w:top w:val="single" w:sz="4" w:space="0" w:color="auto"/>
              <w:left w:val="nil"/>
              <w:bottom w:val="nil"/>
              <w:right w:val="nil"/>
            </w:tcBorders>
            <w:vAlign w:val="bottom"/>
            <w:tcPrChange w:id="242" w:author="Oberman, H.I. (Hanne)" w:date="2021-11-26T10:53:00Z">
              <w:tcPr>
                <w:tcW w:w="642" w:type="dxa"/>
                <w:gridSpan w:val="2"/>
                <w:tcBorders>
                  <w:top w:val="single" w:sz="4" w:space="0" w:color="auto"/>
                  <w:left w:val="nil"/>
                  <w:bottom w:val="nil"/>
                  <w:right w:val="nil"/>
                </w:tcBorders>
                <w:vAlign w:val="bottom"/>
              </w:tcPr>
            </w:tcPrChange>
          </w:tcPr>
          <w:p w14:paraId="665209E4" w14:textId="43EAE7A5" w:rsidR="004C60DB" w:rsidRPr="00357FA6" w:rsidRDefault="004C60DB" w:rsidP="004C60DB">
            <w:pPr>
              <w:spacing w:after="0" w:line="240" w:lineRule="auto"/>
              <w:rPr>
                <w:ins w:id="243" w:author="Oberman, H.I. (Hanne)" w:date="2021-11-26T10:47:00Z"/>
                <w:rFonts w:ascii="Calibri" w:eastAsia="Times New Roman" w:hAnsi="Calibri" w:cs="Calibri"/>
                <w:color w:val="000000"/>
                <w:lang w:val="nl-NL" w:eastAsia="nl-NL"/>
              </w:rPr>
            </w:pPr>
            <w:ins w:id="244" w:author="Oberman, H.I. (Hanne)" w:date="2021-11-26T10:49:00Z">
              <w:r>
                <w:rPr>
                  <w:rFonts w:ascii="Calibri" w:hAnsi="Calibri" w:cs="Calibri"/>
                  <w:color w:val="000000"/>
                </w:rPr>
                <w:t>0.01</w:t>
              </w:r>
            </w:ins>
          </w:p>
        </w:tc>
        <w:tc>
          <w:tcPr>
            <w:tcW w:w="953" w:type="dxa"/>
            <w:tcBorders>
              <w:top w:val="single" w:sz="4" w:space="0" w:color="auto"/>
              <w:left w:val="nil"/>
              <w:bottom w:val="nil"/>
              <w:right w:val="nil"/>
            </w:tcBorders>
            <w:shd w:val="clear" w:color="auto" w:fill="auto"/>
            <w:noWrap/>
            <w:vAlign w:val="center"/>
            <w:hideMark/>
            <w:tcPrChange w:id="245" w:author="Oberman, H.I. (Hanne)" w:date="2021-11-26T10:53:00Z">
              <w:tcPr>
                <w:tcW w:w="960" w:type="dxa"/>
                <w:gridSpan w:val="2"/>
                <w:tcBorders>
                  <w:top w:val="single" w:sz="4" w:space="0" w:color="auto"/>
                  <w:left w:val="nil"/>
                  <w:bottom w:val="nil"/>
                  <w:right w:val="nil"/>
                </w:tcBorders>
                <w:shd w:val="clear" w:color="auto" w:fill="auto"/>
                <w:noWrap/>
                <w:vAlign w:val="bottom"/>
                <w:hideMark/>
              </w:tcPr>
            </w:tcPrChange>
          </w:tcPr>
          <w:p w14:paraId="155F0988" w14:textId="3A303445" w:rsidR="004C60DB" w:rsidRPr="00357FA6" w:rsidRDefault="004C60DB" w:rsidP="004C60DB">
            <w:pPr>
              <w:spacing w:after="0" w:line="240" w:lineRule="auto"/>
              <w:jc w:val="right"/>
              <w:rPr>
                <w:rFonts w:ascii="Calibri" w:eastAsia="Times New Roman" w:hAnsi="Calibri" w:cs="Calibri"/>
                <w:color w:val="000000"/>
                <w:lang w:val="nl-NL" w:eastAsia="nl-NL"/>
              </w:rPr>
              <w:pPrChange w:id="246" w:author="Oberman, H.I. (Hanne)" w:date="2021-11-26T10:53:00Z">
                <w:pPr>
                  <w:spacing w:after="0" w:line="240" w:lineRule="auto"/>
                </w:pPr>
              </w:pPrChange>
            </w:pPr>
            <w:r w:rsidRPr="00357FA6">
              <w:rPr>
                <w:rFonts w:ascii="Calibri" w:eastAsia="Times New Roman" w:hAnsi="Calibri" w:cs="Calibri"/>
                <w:color w:val="000000"/>
                <w:lang w:val="nl-NL" w:eastAsia="nl-NL"/>
              </w:rPr>
              <w:t>0.789</w:t>
            </w:r>
          </w:p>
        </w:tc>
        <w:tc>
          <w:tcPr>
            <w:tcW w:w="917" w:type="dxa"/>
            <w:gridSpan w:val="2"/>
            <w:tcBorders>
              <w:top w:val="single" w:sz="4" w:space="0" w:color="auto"/>
              <w:left w:val="nil"/>
              <w:bottom w:val="nil"/>
              <w:right w:val="nil"/>
            </w:tcBorders>
            <w:vAlign w:val="bottom"/>
            <w:tcPrChange w:id="247" w:author="Oberman, H.I. (Hanne)" w:date="2021-11-26T10:53:00Z">
              <w:tcPr>
                <w:tcW w:w="449" w:type="dxa"/>
                <w:gridSpan w:val="2"/>
                <w:tcBorders>
                  <w:top w:val="single" w:sz="4" w:space="0" w:color="auto"/>
                  <w:left w:val="nil"/>
                  <w:bottom w:val="nil"/>
                  <w:right w:val="nil"/>
                </w:tcBorders>
                <w:vAlign w:val="bottom"/>
              </w:tcPr>
            </w:tcPrChange>
          </w:tcPr>
          <w:p w14:paraId="0A51DC4E" w14:textId="6F859C3C" w:rsidR="004C60DB" w:rsidRPr="00357FA6" w:rsidRDefault="004C60DB" w:rsidP="004C60DB">
            <w:pPr>
              <w:spacing w:after="0" w:line="240" w:lineRule="auto"/>
              <w:rPr>
                <w:ins w:id="248" w:author="Oberman, H.I. (Hanne)" w:date="2021-11-26T10:47:00Z"/>
                <w:rFonts w:ascii="Calibri" w:eastAsia="Times New Roman" w:hAnsi="Calibri" w:cs="Calibri"/>
                <w:color w:val="000000"/>
                <w:lang w:val="nl-NL" w:eastAsia="nl-NL"/>
              </w:rPr>
            </w:pPr>
            <w:ins w:id="249" w:author="Oberman, H.I. (Hanne)" w:date="2021-11-26T10:49:00Z">
              <w:r>
                <w:rPr>
                  <w:rFonts w:ascii="Calibri" w:hAnsi="Calibri" w:cs="Calibri"/>
                  <w:color w:val="000000"/>
                </w:rPr>
                <w:t>0.058</w:t>
              </w:r>
            </w:ins>
          </w:p>
        </w:tc>
      </w:tr>
      <w:tr w:rsidR="004C60DB" w:rsidRPr="00357FA6" w14:paraId="3B0B4DA2" w14:textId="017D4434" w:rsidTr="004C60DB">
        <w:tblPrEx>
          <w:tblPrExChange w:id="250" w:author="Oberman, H.I. (Hanne)" w:date="2021-11-26T10:53:00Z">
            <w:tblPrEx>
              <w:tblW w:w="9360" w:type="dxa"/>
            </w:tblPrEx>
          </w:tblPrExChange>
        </w:tblPrEx>
        <w:trPr>
          <w:trHeight w:val="300"/>
          <w:trPrChange w:id="251" w:author="Oberman, H.I. (Hanne)" w:date="2021-11-26T10:53:00Z">
            <w:trPr>
              <w:gridAfter w:val="0"/>
              <w:trHeight w:val="300"/>
            </w:trPr>
          </w:trPrChange>
        </w:trPr>
        <w:tc>
          <w:tcPr>
            <w:tcW w:w="450" w:type="dxa"/>
            <w:vMerge/>
            <w:tcBorders>
              <w:left w:val="nil"/>
              <w:right w:val="nil"/>
            </w:tcBorders>
            <w:tcPrChange w:id="252" w:author="Oberman, H.I. (Hanne)" w:date="2021-11-26T10:53:00Z">
              <w:tcPr>
                <w:tcW w:w="580" w:type="dxa"/>
                <w:vMerge/>
                <w:tcBorders>
                  <w:left w:val="nil"/>
                  <w:right w:val="nil"/>
                </w:tcBorders>
              </w:tcPr>
            </w:tcPrChange>
          </w:tcPr>
          <w:p w14:paraId="075705D0"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253" w:author="Oberman, H.I. (Hanne)" w:date="2021-11-26T10:53:00Z">
              <w:tcPr>
                <w:tcW w:w="960" w:type="dxa"/>
                <w:gridSpan w:val="2"/>
                <w:tcBorders>
                  <w:top w:val="nil"/>
                  <w:left w:val="nil"/>
                  <w:bottom w:val="nil"/>
                  <w:right w:val="nil"/>
                </w:tcBorders>
                <w:shd w:val="clear" w:color="auto" w:fill="auto"/>
                <w:noWrap/>
                <w:vAlign w:val="bottom"/>
                <w:hideMark/>
              </w:tcPr>
            </w:tcPrChange>
          </w:tcPr>
          <w:p w14:paraId="3086AA58"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p>
        </w:tc>
        <w:tc>
          <w:tcPr>
            <w:tcW w:w="953" w:type="dxa"/>
            <w:tcBorders>
              <w:top w:val="nil"/>
              <w:left w:val="nil"/>
              <w:bottom w:val="nil"/>
              <w:right w:val="nil"/>
            </w:tcBorders>
            <w:shd w:val="clear" w:color="auto" w:fill="auto"/>
            <w:noWrap/>
            <w:vAlign w:val="center"/>
            <w:hideMark/>
            <w:tcPrChange w:id="254" w:author="Oberman, H.I. (Hanne)" w:date="2021-11-26T10:53:00Z">
              <w:tcPr>
                <w:tcW w:w="960" w:type="dxa"/>
                <w:gridSpan w:val="2"/>
                <w:tcBorders>
                  <w:top w:val="nil"/>
                  <w:left w:val="nil"/>
                  <w:bottom w:val="nil"/>
                  <w:right w:val="nil"/>
                </w:tcBorders>
                <w:shd w:val="clear" w:color="auto" w:fill="auto"/>
                <w:noWrap/>
                <w:vAlign w:val="bottom"/>
                <w:hideMark/>
              </w:tcPr>
            </w:tcPrChange>
          </w:tcPr>
          <w:p w14:paraId="3941CB22"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255" w:author="Oberman, H.I. (Hanne)" w:date="2021-11-26T10:52:00Z">
                <w:pPr>
                  <w:spacing w:after="0" w:line="240" w:lineRule="auto"/>
                </w:pPr>
              </w:pPrChange>
            </w:pPr>
            <w:r w:rsidRPr="00357FA6">
              <w:rPr>
                <w:rFonts w:ascii="Calibri" w:eastAsia="Times New Roman" w:hAnsi="Calibri" w:cs="Calibri"/>
                <w:color w:val="000000"/>
                <w:lang w:val="nl-NL" w:eastAsia="nl-NL"/>
              </w:rPr>
              <w:t>0.24</w:t>
            </w:r>
            <w:r>
              <w:rPr>
                <w:rFonts w:ascii="Calibri" w:eastAsia="Times New Roman" w:hAnsi="Calibri" w:cs="Calibri"/>
                <w:color w:val="000000"/>
                <w:lang w:val="nl-NL" w:eastAsia="nl-NL"/>
              </w:rPr>
              <w:t>0</w:t>
            </w:r>
          </w:p>
        </w:tc>
        <w:tc>
          <w:tcPr>
            <w:tcW w:w="638" w:type="dxa"/>
            <w:tcBorders>
              <w:top w:val="nil"/>
              <w:left w:val="nil"/>
              <w:bottom w:val="nil"/>
              <w:right w:val="nil"/>
            </w:tcBorders>
            <w:vAlign w:val="center"/>
            <w:tcPrChange w:id="256" w:author="Oberman, H.I. (Hanne)" w:date="2021-11-26T10:53:00Z">
              <w:tcPr>
                <w:tcW w:w="642" w:type="dxa"/>
                <w:gridSpan w:val="2"/>
                <w:tcBorders>
                  <w:top w:val="nil"/>
                  <w:left w:val="nil"/>
                  <w:bottom w:val="nil"/>
                  <w:right w:val="nil"/>
                </w:tcBorders>
                <w:vAlign w:val="bottom"/>
              </w:tcPr>
            </w:tcPrChange>
          </w:tcPr>
          <w:p w14:paraId="45C0AF5B" w14:textId="2CC4479F" w:rsidR="004C60DB" w:rsidRPr="00357FA6" w:rsidRDefault="004C60DB" w:rsidP="004C60DB">
            <w:pPr>
              <w:spacing w:after="0" w:line="240" w:lineRule="auto"/>
              <w:rPr>
                <w:ins w:id="257" w:author="Oberman, H.I. (Hanne)" w:date="2021-11-26T10:47:00Z"/>
                <w:rFonts w:ascii="Calibri" w:eastAsia="Times New Roman" w:hAnsi="Calibri" w:cs="Calibri"/>
                <w:color w:val="000000"/>
                <w:lang w:val="nl-NL" w:eastAsia="nl-NL"/>
              </w:rPr>
            </w:pPr>
            <w:ins w:id="258"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59" w:author="Oberman, H.I. (Hanne)" w:date="2021-11-26T10:53:00Z">
              <w:tcPr>
                <w:tcW w:w="960" w:type="dxa"/>
                <w:gridSpan w:val="2"/>
                <w:tcBorders>
                  <w:top w:val="nil"/>
                  <w:left w:val="nil"/>
                  <w:bottom w:val="nil"/>
                  <w:right w:val="nil"/>
                </w:tcBorders>
                <w:shd w:val="clear" w:color="auto" w:fill="auto"/>
                <w:noWrap/>
                <w:vAlign w:val="bottom"/>
                <w:hideMark/>
              </w:tcPr>
            </w:tcPrChange>
          </w:tcPr>
          <w:p w14:paraId="2C1AB709" w14:textId="166BEF1B" w:rsidR="004C60DB" w:rsidRPr="00357FA6" w:rsidRDefault="004C60DB" w:rsidP="004C60DB">
            <w:pPr>
              <w:spacing w:after="0" w:line="240" w:lineRule="auto"/>
              <w:jc w:val="right"/>
              <w:rPr>
                <w:rFonts w:ascii="Calibri" w:eastAsia="Times New Roman" w:hAnsi="Calibri" w:cs="Calibri"/>
                <w:color w:val="000000"/>
                <w:lang w:val="nl-NL" w:eastAsia="nl-NL"/>
              </w:rPr>
              <w:pPrChange w:id="260" w:author="Oberman, H.I. (Hanne)" w:date="2021-11-26T10:52:00Z">
                <w:pPr>
                  <w:spacing w:after="0" w:line="240" w:lineRule="auto"/>
                </w:pPr>
              </w:pPrChange>
            </w:pPr>
            <w:r w:rsidRPr="00357FA6">
              <w:rPr>
                <w:rFonts w:ascii="Calibri" w:eastAsia="Times New Roman" w:hAnsi="Calibri" w:cs="Calibri"/>
                <w:color w:val="000000"/>
                <w:lang w:val="nl-NL" w:eastAsia="nl-NL"/>
              </w:rPr>
              <w:t>0.131</w:t>
            </w:r>
          </w:p>
        </w:tc>
        <w:tc>
          <w:tcPr>
            <w:tcW w:w="638" w:type="dxa"/>
            <w:tcBorders>
              <w:top w:val="nil"/>
              <w:left w:val="nil"/>
              <w:bottom w:val="nil"/>
              <w:right w:val="nil"/>
            </w:tcBorders>
            <w:vAlign w:val="center"/>
            <w:tcPrChange w:id="261" w:author="Oberman, H.I. (Hanne)" w:date="2021-11-26T10:53:00Z">
              <w:tcPr>
                <w:tcW w:w="642" w:type="dxa"/>
                <w:gridSpan w:val="2"/>
                <w:tcBorders>
                  <w:top w:val="nil"/>
                  <w:left w:val="nil"/>
                  <w:bottom w:val="nil"/>
                  <w:right w:val="nil"/>
                </w:tcBorders>
                <w:vAlign w:val="bottom"/>
              </w:tcPr>
            </w:tcPrChange>
          </w:tcPr>
          <w:p w14:paraId="10F74CE6" w14:textId="5D0F7910" w:rsidR="004C60DB" w:rsidRPr="00357FA6" w:rsidRDefault="004C60DB" w:rsidP="004C60DB">
            <w:pPr>
              <w:spacing w:after="0" w:line="240" w:lineRule="auto"/>
              <w:rPr>
                <w:ins w:id="262" w:author="Oberman, H.I. (Hanne)" w:date="2021-11-26T10:47:00Z"/>
                <w:rFonts w:ascii="Calibri" w:eastAsia="Times New Roman" w:hAnsi="Calibri" w:cs="Calibri"/>
                <w:color w:val="000000"/>
                <w:lang w:val="nl-NL" w:eastAsia="nl-NL"/>
              </w:rPr>
            </w:pPr>
            <w:ins w:id="263"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64" w:author="Oberman, H.I. (Hanne)" w:date="2021-11-26T10:53:00Z">
              <w:tcPr>
                <w:tcW w:w="960" w:type="dxa"/>
                <w:gridSpan w:val="2"/>
                <w:tcBorders>
                  <w:top w:val="nil"/>
                  <w:left w:val="nil"/>
                  <w:bottom w:val="nil"/>
                  <w:right w:val="nil"/>
                </w:tcBorders>
                <w:shd w:val="clear" w:color="auto" w:fill="auto"/>
                <w:noWrap/>
                <w:vAlign w:val="bottom"/>
                <w:hideMark/>
              </w:tcPr>
            </w:tcPrChange>
          </w:tcPr>
          <w:p w14:paraId="17ECAC63" w14:textId="69738D0E" w:rsidR="004C60DB" w:rsidRPr="00357FA6" w:rsidRDefault="004C60DB" w:rsidP="004C60DB">
            <w:pPr>
              <w:spacing w:after="0" w:line="240" w:lineRule="auto"/>
              <w:jc w:val="right"/>
              <w:rPr>
                <w:rFonts w:ascii="Calibri" w:eastAsia="Times New Roman" w:hAnsi="Calibri" w:cs="Calibri"/>
                <w:color w:val="000000"/>
                <w:lang w:val="nl-NL" w:eastAsia="nl-NL"/>
              </w:rPr>
              <w:pPrChange w:id="265" w:author="Oberman, H.I. (Hanne)" w:date="2021-11-26T10:52:00Z">
                <w:pPr>
                  <w:spacing w:after="0" w:line="240" w:lineRule="auto"/>
                </w:pPr>
              </w:pPrChange>
            </w:pPr>
            <w:r w:rsidRPr="00357FA6">
              <w:rPr>
                <w:rFonts w:ascii="Calibri" w:eastAsia="Times New Roman" w:hAnsi="Calibri" w:cs="Calibri"/>
                <w:color w:val="000000"/>
                <w:lang w:val="nl-NL" w:eastAsia="nl-NL"/>
              </w:rPr>
              <w:t>0.592</w:t>
            </w:r>
          </w:p>
        </w:tc>
        <w:tc>
          <w:tcPr>
            <w:tcW w:w="638" w:type="dxa"/>
            <w:tcBorders>
              <w:top w:val="nil"/>
              <w:left w:val="nil"/>
              <w:bottom w:val="nil"/>
              <w:right w:val="nil"/>
            </w:tcBorders>
            <w:vAlign w:val="bottom"/>
            <w:tcPrChange w:id="266" w:author="Oberman, H.I. (Hanne)" w:date="2021-11-26T10:53:00Z">
              <w:tcPr>
                <w:tcW w:w="642" w:type="dxa"/>
                <w:gridSpan w:val="2"/>
                <w:tcBorders>
                  <w:top w:val="nil"/>
                  <w:left w:val="nil"/>
                  <w:bottom w:val="nil"/>
                  <w:right w:val="nil"/>
                </w:tcBorders>
                <w:vAlign w:val="bottom"/>
              </w:tcPr>
            </w:tcPrChange>
          </w:tcPr>
          <w:p w14:paraId="531ADAA9" w14:textId="25D94E1C" w:rsidR="004C60DB" w:rsidRPr="00357FA6" w:rsidRDefault="004C60DB" w:rsidP="004C60DB">
            <w:pPr>
              <w:spacing w:after="0" w:line="240" w:lineRule="auto"/>
              <w:rPr>
                <w:ins w:id="267" w:author="Oberman, H.I. (Hanne)" w:date="2021-11-26T10:47:00Z"/>
                <w:rFonts w:ascii="Calibri" w:eastAsia="Times New Roman" w:hAnsi="Calibri" w:cs="Calibri"/>
                <w:color w:val="000000"/>
                <w:lang w:val="nl-NL" w:eastAsia="nl-NL"/>
              </w:rPr>
            </w:pPr>
            <w:ins w:id="268"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269" w:author="Oberman, H.I. (Hanne)" w:date="2021-11-26T10:53:00Z">
              <w:tcPr>
                <w:tcW w:w="963" w:type="dxa"/>
                <w:gridSpan w:val="2"/>
                <w:tcBorders>
                  <w:top w:val="nil"/>
                  <w:left w:val="nil"/>
                  <w:bottom w:val="nil"/>
                  <w:right w:val="nil"/>
                </w:tcBorders>
                <w:shd w:val="clear" w:color="auto" w:fill="auto"/>
                <w:noWrap/>
                <w:vAlign w:val="bottom"/>
                <w:hideMark/>
              </w:tcPr>
            </w:tcPrChange>
          </w:tcPr>
          <w:p w14:paraId="6D9E1CD1" w14:textId="49DD8A99" w:rsidR="004C60DB" w:rsidRPr="00357FA6" w:rsidRDefault="004C60DB" w:rsidP="004C60DB">
            <w:pPr>
              <w:spacing w:after="0" w:line="240" w:lineRule="auto"/>
              <w:jc w:val="right"/>
              <w:rPr>
                <w:rFonts w:ascii="Calibri" w:eastAsia="Times New Roman" w:hAnsi="Calibri" w:cs="Calibri"/>
                <w:color w:val="000000"/>
                <w:lang w:val="nl-NL" w:eastAsia="nl-NL"/>
              </w:rPr>
              <w:pPrChange w:id="270" w:author="Oberman, H.I. (Hanne)" w:date="2021-11-26T10:52:00Z">
                <w:pPr>
                  <w:spacing w:after="0" w:line="240" w:lineRule="auto"/>
                </w:pPr>
              </w:pPrChange>
            </w:pPr>
            <w:r w:rsidRPr="00357FA6">
              <w:rPr>
                <w:rFonts w:ascii="Calibri" w:eastAsia="Times New Roman" w:hAnsi="Calibri" w:cs="Calibri"/>
                <w:color w:val="000000"/>
                <w:lang w:val="nl-NL" w:eastAsia="nl-NL"/>
              </w:rPr>
              <w:t>0.093</w:t>
            </w:r>
          </w:p>
        </w:tc>
        <w:tc>
          <w:tcPr>
            <w:tcW w:w="638" w:type="dxa"/>
            <w:tcBorders>
              <w:top w:val="nil"/>
              <w:left w:val="nil"/>
              <w:bottom w:val="nil"/>
              <w:right w:val="nil"/>
            </w:tcBorders>
            <w:vAlign w:val="bottom"/>
            <w:tcPrChange w:id="271" w:author="Oberman, H.I. (Hanne)" w:date="2021-11-26T10:53:00Z">
              <w:tcPr>
                <w:tcW w:w="642" w:type="dxa"/>
                <w:gridSpan w:val="2"/>
                <w:tcBorders>
                  <w:top w:val="nil"/>
                  <w:left w:val="nil"/>
                  <w:bottom w:val="nil"/>
                  <w:right w:val="nil"/>
                </w:tcBorders>
                <w:vAlign w:val="bottom"/>
              </w:tcPr>
            </w:tcPrChange>
          </w:tcPr>
          <w:p w14:paraId="145F711B" w14:textId="25C58587" w:rsidR="004C60DB" w:rsidRPr="00357FA6" w:rsidRDefault="004C60DB" w:rsidP="004C60DB">
            <w:pPr>
              <w:spacing w:after="0" w:line="240" w:lineRule="auto"/>
              <w:rPr>
                <w:ins w:id="272" w:author="Oberman, H.I. (Hanne)" w:date="2021-11-26T10:47:00Z"/>
                <w:rFonts w:ascii="Calibri" w:eastAsia="Times New Roman" w:hAnsi="Calibri" w:cs="Calibri"/>
                <w:color w:val="000000"/>
                <w:lang w:val="nl-NL" w:eastAsia="nl-NL"/>
              </w:rPr>
            </w:pPr>
            <w:ins w:id="273" w:author="Oberman, H.I. (Hanne)" w:date="2021-11-26T10:49:00Z">
              <w:r>
                <w:rPr>
                  <w:rFonts w:ascii="Calibri" w:hAnsi="Calibri" w:cs="Calibri"/>
                  <w:color w:val="000000"/>
                </w:rPr>
                <w:t>0.003</w:t>
              </w:r>
            </w:ins>
          </w:p>
        </w:tc>
        <w:tc>
          <w:tcPr>
            <w:tcW w:w="953" w:type="dxa"/>
            <w:tcBorders>
              <w:top w:val="nil"/>
              <w:left w:val="nil"/>
              <w:bottom w:val="nil"/>
              <w:right w:val="nil"/>
            </w:tcBorders>
            <w:shd w:val="clear" w:color="auto" w:fill="auto"/>
            <w:noWrap/>
            <w:vAlign w:val="center"/>
            <w:hideMark/>
            <w:tcPrChange w:id="274" w:author="Oberman, H.I. (Hanne)" w:date="2021-11-26T10:53:00Z">
              <w:tcPr>
                <w:tcW w:w="960" w:type="dxa"/>
                <w:gridSpan w:val="2"/>
                <w:tcBorders>
                  <w:top w:val="nil"/>
                  <w:left w:val="nil"/>
                  <w:bottom w:val="nil"/>
                  <w:right w:val="nil"/>
                </w:tcBorders>
                <w:shd w:val="clear" w:color="auto" w:fill="auto"/>
                <w:noWrap/>
                <w:vAlign w:val="bottom"/>
                <w:hideMark/>
              </w:tcPr>
            </w:tcPrChange>
          </w:tcPr>
          <w:p w14:paraId="65C4695F" w14:textId="74524CF6" w:rsidR="004C60DB" w:rsidRPr="00357FA6" w:rsidRDefault="004C60DB" w:rsidP="004C60DB">
            <w:pPr>
              <w:spacing w:after="0" w:line="240" w:lineRule="auto"/>
              <w:jc w:val="right"/>
              <w:rPr>
                <w:rFonts w:ascii="Calibri" w:eastAsia="Times New Roman" w:hAnsi="Calibri" w:cs="Calibri"/>
                <w:color w:val="000000"/>
                <w:lang w:val="nl-NL" w:eastAsia="nl-NL"/>
              </w:rPr>
              <w:pPrChange w:id="275" w:author="Oberman, H.I. (Hanne)" w:date="2021-11-26T10:53:00Z">
                <w:pPr>
                  <w:spacing w:after="0" w:line="240" w:lineRule="auto"/>
                </w:pPr>
              </w:pPrChange>
            </w:pPr>
            <w:r w:rsidRPr="00357FA6">
              <w:rPr>
                <w:rFonts w:ascii="Calibri" w:eastAsia="Times New Roman" w:hAnsi="Calibri" w:cs="Calibri"/>
                <w:color w:val="000000"/>
                <w:lang w:val="nl-NL" w:eastAsia="nl-NL"/>
              </w:rPr>
              <w:t>0.355</w:t>
            </w:r>
          </w:p>
        </w:tc>
        <w:tc>
          <w:tcPr>
            <w:tcW w:w="917" w:type="dxa"/>
            <w:gridSpan w:val="2"/>
            <w:tcBorders>
              <w:top w:val="nil"/>
              <w:left w:val="nil"/>
              <w:bottom w:val="nil"/>
              <w:right w:val="nil"/>
            </w:tcBorders>
            <w:vAlign w:val="bottom"/>
            <w:tcPrChange w:id="276" w:author="Oberman, H.I. (Hanne)" w:date="2021-11-26T10:53:00Z">
              <w:tcPr>
                <w:tcW w:w="449" w:type="dxa"/>
                <w:gridSpan w:val="2"/>
                <w:tcBorders>
                  <w:top w:val="nil"/>
                  <w:left w:val="nil"/>
                  <w:bottom w:val="nil"/>
                  <w:right w:val="nil"/>
                </w:tcBorders>
                <w:vAlign w:val="bottom"/>
              </w:tcPr>
            </w:tcPrChange>
          </w:tcPr>
          <w:p w14:paraId="3DAE2448" w14:textId="73C79564" w:rsidR="004C60DB" w:rsidRPr="00357FA6" w:rsidRDefault="004C60DB" w:rsidP="004C60DB">
            <w:pPr>
              <w:spacing w:after="0" w:line="240" w:lineRule="auto"/>
              <w:rPr>
                <w:ins w:id="277" w:author="Oberman, H.I. (Hanne)" w:date="2021-11-26T10:47:00Z"/>
                <w:rFonts w:ascii="Calibri" w:eastAsia="Times New Roman" w:hAnsi="Calibri" w:cs="Calibri"/>
                <w:color w:val="000000"/>
                <w:lang w:val="nl-NL" w:eastAsia="nl-NL"/>
              </w:rPr>
            </w:pPr>
            <w:ins w:id="278" w:author="Oberman, H.I. (Hanne)" w:date="2021-11-26T10:49:00Z">
              <w:r>
                <w:rPr>
                  <w:rFonts w:ascii="Calibri" w:hAnsi="Calibri" w:cs="Calibri"/>
                  <w:color w:val="000000"/>
                </w:rPr>
                <w:t>0.02</w:t>
              </w:r>
            </w:ins>
          </w:p>
        </w:tc>
      </w:tr>
      <w:tr w:rsidR="004C60DB" w:rsidRPr="00357FA6" w14:paraId="4B06EEA4" w14:textId="5CB2AA22" w:rsidTr="004C60DB">
        <w:tblPrEx>
          <w:tblPrExChange w:id="279" w:author="Oberman, H.I. (Hanne)" w:date="2021-11-26T10:53:00Z">
            <w:tblPrEx>
              <w:tblW w:w="9360" w:type="dxa"/>
            </w:tblPrEx>
          </w:tblPrExChange>
        </w:tblPrEx>
        <w:trPr>
          <w:trHeight w:val="300"/>
          <w:trPrChange w:id="280" w:author="Oberman, H.I. (Hanne)" w:date="2021-11-26T10:53:00Z">
            <w:trPr>
              <w:gridAfter w:val="0"/>
              <w:trHeight w:val="300"/>
            </w:trPr>
          </w:trPrChange>
        </w:trPr>
        <w:tc>
          <w:tcPr>
            <w:tcW w:w="450" w:type="dxa"/>
            <w:vMerge/>
            <w:tcBorders>
              <w:left w:val="nil"/>
              <w:right w:val="nil"/>
            </w:tcBorders>
            <w:tcPrChange w:id="281" w:author="Oberman, H.I. (Hanne)" w:date="2021-11-26T10:53:00Z">
              <w:tcPr>
                <w:tcW w:w="580" w:type="dxa"/>
                <w:vMerge/>
                <w:tcBorders>
                  <w:left w:val="nil"/>
                  <w:right w:val="nil"/>
                </w:tcBorders>
              </w:tcPr>
            </w:tcPrChange>
          </w:tcPr>
          <w:p w14:paraId="3BAE1DD0"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nil"/>
              <w:right w:val="nil"/>
            </w:tcBorders>
            <w:shd w:val="clear" w:color="auto" w:fill="auto"/>
            <w:noWrap/>
            <w:vAlign w:val="bottom"/>
            <w:hideMark/>
            <w:tcPrChange w:id="282" w:author="Oberman, H.I. (Hanne)" w:date="2021-11-26T10:53:00Z">
              <w:tcPr>
                <w:tcW w:w="960" w:type="dxa"/>
                <w:gridSpan w:val="2"/>
                <w:tcBorders>
                  <w:top w:val="nil"/>
                  <w:left w:val="nil"/>
                  <w:bottom w:val="nil"/>
                  <w:right w:val="nil"/>
                </w:tcBorders>
                <w:shd w:val="clear" w:color="auto" w:fill="auto"/>
                <w:noWrap/>
                <w:vAlign w:val="bottom"/>
                <w:hideMark/>
              </w:tcPr>
            </w:tcPrChange>
          </w:tcPr>
          <w:p w14:paraId="21BA85DD"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p>
        </w:tc>
        <w:tc>
          <w:tcPr>
            <w:tcW w:w="953" w:type="dxa"/>
            <w:tcBorders>
              <w:top w:val="nil"/>
              <w:left w:val="nil"/>
              <w:bottom w:val="nil"/>
              <w:right w:val="nil"/>
            </w:tcBorders>
            <w:shd w:val="clear" w:color="auto" w:fill="auto"/>
            <w:noWrap/>
            <w:vAlign w:val="center"/>
            <w:hideMark/>
            <w:tcPrChange w:id="283" w:author="Oberman, H.I. (Hanne)" w:date="2021-11-26T10:53:00Z">
              <w:tcPr>
                <w:tcW w:w="960" w:type="dxa"/>
                <w:gridSpan w:val="2"/>
                <w:tcBorders>
                  <w:top w:val="nil"/>
                  <w:left w:val="nil"/>
                  <w:bottom w:val="nil"/>
                  <w:right w:val="nil"/>
                </w:tcBorders>
                <w:shd w:val="clear" w:color="auto" w:fill="auto"/>
                <w:noWrap/>
                <w:vAlign w:val="bottom"/>
                <w:hideMark/>
              </w:tcPr>
            </w:tcPrChange>
          </w:tcPr>
          <w:p w14:paraId="0BAE25D6"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284" w:author="Oberman, H.I. (Hanne)" w:date="2021-11-26T10:52:00Z">
                <w:pPr>
                  <w:spacing w:after="0" w:line="240" w:lineRule="auto"/>
                </w:pPr>
              </w:pPrChange>
            </w:pPr>
            <w:r w:rsidRPr="00357FA6">
              <w:rPr>
                <w:rFonts w:ascii="Calibri" w:eastAsia="Times New Roman" w:hAnsi="Calibri" w:cs="Calibri"/>
                <w:color w:val="000000"/>
                <w:lang w:val="nl-NL" w:eastAsia="nl-NL"/>
              </w:rPr>
              <w:t>0.221</w:t>
            </w:r>
          </w:p>
        </w:tc>
        <w:tc>
          <w:tcPr>
            <w:tcW w:w="638" w:type="dxa"/>
            <w:tcBorders>
              <w:top w:val="nil"/>
              <w:left w:val="nil"/>
              <w:bottom w:val="nil"/>
              <w:right w:val="nil"/>
            </w:tcBorders>
            <w:vAlign w:val="center"/>
            <w:tcPrChange w:id="285" w:author="Oberman, H.I. (Hanne)" w:date="2021-11-26T10:53:00Z">
              <w:tcPr>
                <w:tcW w:w="642" w:type="dxa"/>
                <w:gridSpan w:val="2"/>
                <w:tcBorders>
                  <w:top w:val="nil"/>
                  <w:left w:val="nil"/>
                  <w:bottom w:val="nil"/>
                  <w:right w:val="nil"/>
                </w:tcBorders>
                <w:vAlign w:val="bottom"/>
              </w:tcPr>
            </w:tcPrChange>
          </w:tcPr>
          <w:p w14:paraId="7A36CAC4" w14:textId="00FC68B8" w:rsidR="004C60DB" w:rsidRPr="00357FA6" w:rsidRDefault="004C60DB" w:rsidP="004C60DB">
            <w:pPr>
              <w:spacing w:after="0" w:line="240" w:lineRule="auto"/>
              <w:rPr>
                <w:ins w:id="286" w:author="Oberman, H.I. (Hanne)" w:date="2021-11-26T10:47:00Z"/>
                <w:rFonts w:ascii="Calibri" w:eastAsia="Times New Roman" w:hAnsi="Calibri" w:cs="Calibri"/>
                <w:color w:val="000000"/>
                <w:lang w:val="nl-NL" w:eastAsia="nl-NL"/>
              </w:rPr>
            </w:pPr>
            <w:ins w:id="287"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88" w:author="Oberman, H.I. (Hanne)" w:date="2021-11-26T10:53:00Z">
              <w:tcPr>
                <w:tcW w:w="960" w:type="dxa"/>
                <w:gridSpan w:val="2"/>
                <w:tcBorders>
                  <w:top w:val="nil"/>
                  <w:left w:val="nil"/>
                  <w:bottom w:val="nil"/>
                  <w:right w:val="nil"/>
                </w:tcBorders>
                <w:shd w:val="clear" w:color="auto" w:fill="auto"/>
                <w:noWrap/>
                <w:vAlign w:val="bottom"/>
                <w:hideMark/>
              </w:tcPr>
            </w:tcPrChange>
          </w:tcPr>
          <w:p w14:paraId="32EE3F36" w14:textId="0C141A04" w:rsidR="004C60DB" w:rsidRPr="00357FA6" w:rsidRDefault="004C60DB" w:rsidP="004C60DB">
            <w:pPr>
              <w:spacing w:after="0" w:line="240" w:lineRule="auto"/>
              <w:jc w:val="right"/>
              <w:rPr>
                <w:rFonts w:ascii="Calibri" w:eastAsia="Times New Roman" w:hAnsi="Calibri" w:cs="Calibri"/>
                <w:color w:val="000000"/>
                <w:lang w:val="nl-NL" w:eastAsia="nl-NL"/>
              </w:rPr>
              <w:pPrChange w:id="289" w:author="Oberman, H.I. (Hanne)" w:date="2021-11-26T10:52:00Z">
                <w:pPr>
                  <w:spacing w:after="0" w:line="240" w:lineRule="auto"/>
                </w:pPr>
              </w:pPrChange>
            </w:pPr>
            <w:r w:rsidRPr="00357FA6">
              <w:rPr>
                <w:rFonts w:ascii="Calibri" w:eastAsia="Times New Roman" w:hAnsi="Calibri" w:cs="Calibri"/>
                <w:color w:val="000000"/>
                <w:lang w:val="nl-NL" w:eastAsia="nl-NL"/>
              </w:rPr>
              <w:t>0.122</w:t>
            </w:r>
          </w:p>
        </w:tc>
        <w:tc>
          <w:tcPr>
            <w:tcW w:w="638" w:type="dxa"/>
            <w:tcBorders>
              <w:top w:val="nil"/>
              <w:left w:val="nil"/>
              <w:bottom w:val="nil"/>
              <w:right w:val="nil"/>
            </w:tcBorders>
            <w:vAlign w:val="center"/>
            <w:tcPrChange w:id="290" w:author="Oberman, H.I. (Hanne)" w:date="2021-11-26T10:53:00Z">
              <w:tcPr>
                <w:tcW w:w="642" w:type="dxa"/>
                <w:gridSpan w:val="2"/>
                <w:tcBorders>
                  <w:top w:val="nil"/>
                  <w:left w:val="nil"/>
                  <w:bottom w:val="nil"/>
                  <w:right w:val="nil"/>
                </w:tcBorders>
                <w:vAlign w:val="bottom"/>
              </w:tcPr>
            </w:tcPrChange>
          </w:tcPr>
          <w:p w14:paraId="132D02DA" w14:textId="35A43301" w:rsidR="004C60DB" w:rsidRPr="00357FA6" w:rsidRDefault="004C60DB" w:rsidP="004C60DB">
            <w:pPr>
              <w:spacing w:after="0" w:line="240" w:lineRule="auto"/>
              <w:rPr>
                <w:ins w:id="291" w:author="Oberman, H.I. (Hanne)" w:date="2021-11-26T10:47:00Z"/>
                <w:rFonts w:ascii="Calibri" w:eastAsia="Times New Roman" w:hAnsi="Calibri" w:cs="Calibri"/>
                <w:color w:val="000000"/>
                <w:lang w:val="nl-NL" w:eastAsia="nl-NL"/>
              </w:rPr>
            </w:pPr>
            <w:ins w:id="292" w:author="Oberman, H.I. (Hanne)" w:date="2021-11-26T10:48:00Z">
              <w:r>
                <w:rPr>
                  <w:rFonts w:ascii="Calibri" w:hAnsi="Calibri" w:cs="Calibri"/>
                  <w:color w:val="000000"/>
                </w:rPr>
                <w:t>0.002</w:t>
              </w:r>
            </w:ins>
          </w:p>
        </w:tc>
        <w:tc>
          <w:tcPr>
            <w:tcW w:w="953" w:type="dxa"/>
            <w:tcBorders>
              <w:top w:val="nil"/>
              <w:left w:val="nil"/>
              <w:bottom w:val="nil"/>
              <w:right w:val="nil"/>
            </w:tcBorders>
            <w:shd w:val="clear" w:color="auto" w:fill="auto"/>
            <w:noWrap/>
            <w:vAlign w:val="center"/>
            <w:hideMark/>
            <w:tcPrChange w:id="293" w:author="Oberman, H.I. (Hanne)" w:date="2021-11-26T10:53:00Z">
              <w:tcPr>
                <w:tcW w:w="960" w:type="dxa"/>
                <w:gridSpan w:val="2"/>
                <w:tcBorders>
                  <w:top w:val="nil"/>
                  <w:left w:val="nil"/>
                  <w:bottom w:val="nil"/>
                  <w:right w:val="nil"/>
                </w:tcBorders>
                <w:shd w:val="clear" w:color="auto" w:fill="auto"/>
                <w:noWrap/>
                <w:vAlign w:val="bottom"/>
                <w:hideMark/>
              </w:tcPr>
            </w:tcPrChange>
          </w:tcPr>
          <w:p w14:paraId="78FBC47E" w14:textId="7A4DBBDD" w:rsidR="004C60DB" w:rsidRPr="00357FA6" w:rsidRDefault="004C60DB" w:rsidP="004C60DB">
            <w:pPr>
              <w:spacing w:after="0" w:line="240" w:lineRule="auto"/>
              <w:jc w:val="right"/>
              <w:rPr>
                <w:rFonts w:ascii="Calibri" w:eastAsia="Times New Roman" w:hAnsi="Calibri" w:cs="Calibri"/>
                <w:color w:val="000000"/>
                <w:lang w:val="nl-NL" w:eastAsia="nl-NL"/>
              </w:rPr>
              <w:pPrChange w:id="294" w:author="Oberman, H.I. (Hanne)" w:date="2021-11-26T10:52:00Z">
                <w:pPr>
                  <w:spacing w:after="0" w:line="240" w:lineRule="auto"/>
                </w:pPr>
              </w:pPrChange>
            </w:pPr>
            <w:r w:rsidRPr="00357FA6">
              <w:rPr>
                <w:rFonts w:ascii="Calibri" w:eastAsia="Times New Roman" w:hAnsi="Calibri" w:cs="Calibri"/>
                <w:color w:val="000000"/>
                <w:lang w:val="nl-NL" w:eastAsia="nl-NL"/>
              </w:rPr>
              <w:t>0.643</w:t>
            </w:r>
          </w:p>
        </w:tc>
        <w:tc>
          <w:tcPr>
            <w:tcW w:w="638" w:type="dxa"/>
            <w:tcBorders>
              <w:top w:val="nil"/>
              <w:left w:val="nil"/>
              <w:bottom w:val="nil"/>
              <w:right w:val="nil"/>
            </w:tcBorders>
            <w:vAlign w:val="bottom"/>
            <w:tcPrChange w:id="295" w:author="Oberman, H.I. (Hanne)" w:date="2021-11-26T10:53:00Z">
              <w:tcPr>
                <w:tcW w:w="642" w:type="dxa"/>
                <w:gridSpan w:val="2"/>
                <w:tcBorders>
                  <w:top w:val="nil"/>
                  <w:left w:val="nil"/>
                  <w:bottom w:val="nil"/>
                  <w:right w:val="nil"/>
                </w:tcBorders>
                <w:vAlign w:val="bottom"/>
              </w:tcPr>
            </w:tcPrChange>
          </w:tcPr>
          <w:p w14:paraId="5BAF1235" w14:textId="1C965653" w:rsidR="004C60DB" w:rsidRPr="00357FA6" w:rsidRDefault="004C60DB" w:rsidP="004C60DB">
            <w:pPr>
              <w:spacing w:after="0" w:line="240" w:lineRule="auto"/>
              <w:rPr>
                <w:ins w:id="296" w:author="Oberman, H.I. (Hanne)" w:date="2021-11-26T10:47:00Z"/>
                <w:rFonts w:ascii="Calibri" w:eastAsia="Times New Roman" w:hAnsi="Calibri" w:cs="Calibri"/>
                <w:color w:val="000000"/>
                <w:lang w:val="nl-NL" w:eastAsia="nl-NL"/>
              </w:rPr>
            </w:pPr>
            <w:ins w:id="297" w:author="Oberman, H.I. (Hanne)" w:date="2021-11-26T10:48:00Z">
              <w:r>
                <w:rPr>
                  <w:rFonts w:ascii="Calibri" w:hAnsi="Calibri" w:cs="Calibri"/>
                  <w:color w:val="000000"/>
                </w:rPr>
                <w:t>0.006</w:t>
              </w:r>
            </w:ins>
          </w:p>
        </w:tc>
        <w:tc>
          <w:tcPr>
            <w:tcW w:w="956" w:type="dxa"/>
            <w:tcBorders>
              <w:top w:val="nil"/>
              <w:left w:val="nil"/>
              <w:bottom w:val="nil"/>
              <w:right w:val="nil"/>
            </w:tcBorders>
            <w:shd w:val="clear" w:color="auto" w:fill="auto"/>
            <w:noWrap/>
            <w:vAlign w:val="center"/>
            <w:hideMark/>
            <w:tcPrChange w:id="298" w:author="Oberman, H.I. (Hanne)" w:date="2021-11-26T10:53:00Z">
              <w:tcPr>
                <w:tcW w:w="963" w:type="dxa"/>
                <w:gridSpan w:val="2"/>
                <w:tcBorders>
                  <w:top w:val="nil"/>
                  <w:left w:val="nil"/>
                  <w:bottom w:val="nil"/>
                  <w:right w:val="nil"/>
                </w:tcBorders>
                <w:shd w:val="clear" w:color="auto" w:fill="auto"/>
                <w:noWrap/>
                <w:vAlign w:val="bottom"/>
                <w:hideMark/>
              </w:tcPr>
            </w:tcPrChange>
          </w:tcPr>
          <w:p w14:paraId="6DAE19B8" w14:textId="48435F62" w:rsidR="004C60DB" w:rsidRPr="00357FA6" w:rsidRDefault="004C60DB" w:rsidP="004C60DB">
            <w:pPr>
              <w:spacing w:after="0" w:line="240" w:lineRule="auto"/>
              <w:jc w:val="right"/>
              <w:rPr>
                <w:rFonts w:ascii="Calibri" w:eastAsia="Times New Roman" w:hAnsi="Calibri" w:cs="Calibri"/>
                <w:color w:val="000000"/>
                <w:lang w:val="nl-NL" w:eastAsia="nl-NL"/>
              </w:rPr>
              <w:pPrChange w:id="299" w:author="Oberman, H.I. (Hanne)" w:date="2021-11-26T10:52:00Z">
                <w:pPr>
                  <w:spacing w:after="0" w:line="240" w:lineRule="auto"/>
                </w:pPr>
              </w:pPrChange>
            </w:pPr>
            <w:r w:rsidRPr="00357FA6">
              <w:rPr>
                <w:rFonts w:ascii="Calibri" w:eastAsia="Times New Roman" w:hAnsi="Calibri" w:cs="Calibri"/>
                <w:color w:val="000000"/>
                <w:lang w:val="nl-NL" w:eastAsia="nl-NL"/>
              </w:rPr>
              <w:t>-0.003</w:t>
            </w:r>
          </w:p>
        </w:tc>
        <w:tc>
          <w:tcPr>
            <w:tcW w:w="638" w:type="dxa"/>
            <w:tcBorders>
              <w:top w:val="nil"/>
              <w:left w:val="nil"/>
              <w:bottom w:val="nil"/>
              <w:right w:val="nil"/>
            </w:tcBorders>
            <w:vAlign w:val="bottom"/>
            <w:tcPrChange w:id="300" w:author="Oberman, H.I. (Hanne)" w:date="2021-11-26T10:53:00Z">
              <w:tcPr>
                <w:tcW w:w="642" w:type="dxa"/>
                <w:gridSpan w:val="2"/>
                <w:tcBorders>
                  <w:top w:val="nil"/>
                  <w:left w:val="nil"/>
                  <w:bottom w:val="nil"/>
                  <w:right w:val="nil"/>
                </w:tcBorders>
                <w:vAlign w:val="bottom"/>
              </w:tcPr>
            </w:tcPrChange>
          </w:tcPr>
          <w:p w14:paraId="326ACC9B" w14:textId="25A044B1" w:rsidR="004C60DB" w:rsidRPr="00357FA6" w:rsidRDefault="004C60DB" w:rsidP="004C60DB">
            <w:pPr>
              <w:spacing w:after="0" w:line="240" w:lineRule="auto"/>
              <w:rPr>
                <w:ins w:id="301" w:author="Oberman, H.I. (Hanne)" w:date="2021-11-26T10:47:00Z"/>
                <w:rFonts w:ascii="Calibri" w:eastAsia="Times New Roman" w:hAnsi="Calibri" w:cs="Calibri"/>
                <w:color w:val="000000"/>
                <w:lang w:val="nl-NL" w:eastAsia="nl-NL"/>
              </w:rPr>
            </w:pPr>
            <w:ins w:id="302" w:author="Oberman, H.I. (Hanne)" w:date="2021-11-26T10:49:00Z">
              <w:r>
                <w:rPr>
                  <w:rFonts w:ascii="Calibri" w:hAnsi="Calibri" w:cs="Calibri"/>
                  <w:color w:val="000000"/>
                </w:rPr>
                <w:t>0.007</w:t>
              </w:r>
            </w:ins>
          </w:p>
        </w:tc>
        <w:tc>
          <w:tcPr>
            <w:tcW w:w="953" w:type="dxa"/>
            <w:tcBorders>
              <w:top w:val="nil"/>
              <w:left w:val="nil"/>
              <w:bottom w:val="nil"/>
              <w:right w:val="nil"/>
            </w:tcBorders>
            <w:shd w:val="clear" w:color="auto" w:fill="auto"/>
            <w:noWrap/>
            <w:vAlign w:val="center"/>
            <w:hideMark/>
            <w:tcPrChange w:id="303" w:author="Oberman, H.I. (Hanne)" w:date="2021-11-26T10:53:00Z">
              <w:tcPr>
                <w:tcW w:w="960" w:type="dxa"/>
                <w:gridSpan w:val="2"/>
                <w:tcBorders>
                  <w:top w:val="nil"/>
                  <w:left w:val="nil"/>
                  <w:bottom w:val="nil"/>
                  <w:right w:val="nil"/>
                </w:tcBorders>
                <w:shd w:val="clear" w:color="auto" w:fill="auto"/>
                <w:noWrap/>
                <w:vAlign w:val="bottom"/>
                <w:hideMark/>
              </w:tcPr>
            </w:tcPrChange>
          </w:tcPr>
          <w:p w14:paraId="4B1DA31A" w14:textId="2C82D67A" w:rsidR="004C60DB" w:rsidRPr="00357FA6" w:rsidRDefault="004C60DB" w:rsidP="004C60DB">
            <w:pPr>
              <w:spacing w:after="0" w:line="240" w:lineRule="auto"/>
              <w:jc w:val="right"/>
              <w:rPr>
                <w:rFonts w:ascii="Calibri" w:eastAsia="Times New Roman" w:hAnsi="Calibri" w:cs="Calibri"/>
                <w:color w:val="000000"/>
                <w:lang w:val="nl-NL" w:eastAsia="nl-NL"/>
              </w:rPr>
              <w:pPrChange w:id="304" w:author="Oberman, H.I. (Hanne)" w:date="2021-11-26T10:53:00Z">
                <w:pPr>
                  <w:spacing w:after="0" w:line="240" w:lineRule="auto"/>
                </w:pPr>
              </w:pPrChange>
            </w:pPr>
            <w:r w:rsidRPr="00357FA6">
              <w:rPr>
                <w:rFonts w:ascii="Calibri" w:eastAsia="Times New Roman" w:hAnsi="Calibri" w:cs="Calibri"/>
                <w:color w:val="000000"/>
                <w:lang w:val="nl-NL" w:eastAsia="nl-NL"/>
              </w:rPr>
              <w:t>0.952</w:t>
            </w:r>
          </w:p>
        </w:tc>
        <w:tc>
          <w:tcPr>
            <w:tcW w:w="917" w:type="dxa"/>
            <w:gridSpan w:val="2"/>
            <w:tcBorders>
              <w:top w:val="nil"/>
              <w:left w:val="nil"/>
              <w:bottom w:val="nil"/>
              <w:right w:val="nil"/>
            </w:tcBorders>
            <w:vAlign w:val="bottom"/>
            <w:tcPrChange w:id="305" w:author="Oberman, H.I. (Hanne)" w:date="2021-11-26T10:53:00Z">
              <w:tcPr>
                <w:tcW w:w="449" w:type="dxa"/>
                <w:gridSpan w:val="2"/>
                <w:tcBorders>
                  <w:top w:val="nil"/>
                  <w:left w:val="nil"/>
                  <w:bottom w:val="nil"/>
                  <w:right w:val="nil"/>
                </w:tcBorders>
                <w:vAlign w:val="bottom"/>
              </w:tcPr>
            </w:tcPrChange>
          </w:tcPr>
          <w:p w14:paraId="4D35C6B3" w14:textId="4ABB173C" w:rsidR="004C60DB" w:rsidRPr="00357FA6" w:rsidRDefault="004C60DB" w:rsidP="004C60DB">
            <w:pPr>
              <w:spacing w:after="0" w:line="240" w:lineRule="auto"/>
              <w:rPr>
                <w:ins w:id="306" w:author="Oberman, H.I. (Hanne)" w:date="2021-11-26T10:47:00Z"/>
                <w:rFonts w:ascii="Calibri" w:eastAsia="Times New Roman" w:hAnsi="Calibri" w:cs="Calibri"/>
                <w:color w:val="000000"/>
                <w:lang w:val="nl-NL" w:eastAsia="nl-NL"/>
              </w:rPr>
            </w:pPr>
            <w:ins w:id="307" w:author="Oberman, H.I. (Hanne)" w:date="2021-11-26T10:49:00Z">
              <w:r>
                <w:rPr>
                  <w:rFonts w:ascii="Calibri" w:hAnsi="Calibri" w:cs="Calibri"/>
                  <w:color w:val="000000"/>
                </w:rPr>
                <w:t>0.041</w:t>
              </w:r>
            </w:ins>
          </w:p>
        </w:tc>
      </w:tr>
      <w:tr w:rsidR="004C60DB" w:rsidRPr="00357FA6" w14:paraId="3E96B0F5" w14:textId="23148D88" w:rsidTr="004C60DB">
        <w:tblPrEx>
          <w:tblPrExChange w:id="308" w:author="Oberman, H.I. (Hanne)" w:date="2021-11-26T10:53:00Z">
            <w:tblPrEx>
              <w:tblW w:w="9360" w:type="dxa"/>
            </w:tblPrEx>
          </w:tblPrExChange>
        </w:tblPrEx>
        <w:trPr>
          <w:trHeight w:val="300"/>
          <w:trPrChange w:id="309" w:author="Oberman, H.I. (Hanne)" w:date="2021-11-26T10:53:00Z">
            <w:trPr>
              <w:gridAfter w:val="0"/>
              <w:trHeight w:val="300"/>
            </w:trPr>
          </w:trPrChange>
        </w:trPr>
        <w:tc>
          <w:tcPr>
            <w:tcW w:w="450" w:type="dxa"/>
            <w:vMerge/>
            <w:tcBorders>
              <w:left w:val="nil"/>
              <w:right w:val="nil"/>
            </w:tcBorders>
            <w:tcPrChange w:id="310" w:author="Oberman, H.I. (Hanne)" w:date="2021-11-26T10:53:00Z">
              <w:tcPr>
                <w:tcW w:w="580" w:type="dxa"/>
                <w:vMerge/>
                <w:tcBorders>
                  <w:left w:val="nil"/>
                  <w:right w:val="nil"/>
                </w:tcBorders>
              </w:tcPr>
            </w:tcPrChange>
          </w:tcPr>
          <w:p w14:paraId="63FDED61" w14:textId="77777777" w:rsidR="004C60DB"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right w:val="nil"/>
            </w:tcBorders>
            <w:shd w:val="clear" w:color="auto" w:fill="auto"/>
            <w:noWrap/>
            <w:vAlign w:val="bottom"/>
            <w:hideMark/>
            <w:tcPrChange w:id="311" w:author="Oberman, H.I. (Hanne)" w:date="2021-11-26T10:53:00Z">
              <w:tcPr>
                <w:tcW w:w="960" w:type="dxa"/>
                <w:gridSpan w:val="2"/>
                <w:tcBorders>
                  <w:top w:val="nil"/>
                  <w:left w:val="nil"/>
                  <w:right w:val="nil"/>
                </w:tcBorders>
                <w:shd w:val="clear" w:color="auto" w:fill="auto"/>
                <w:noWrap/>
                <w:vAlign w:val="bottom"/>
                <w:hideMark/>
              </w:tcPr>
            </w:tcPrChange>
          </w:tcPr>
          <w:p w14:paraId="1F88A058" w14:textId="77777777" w:rsidR="004C60DB" w:rsidRPr="00357FA6" w:rsidRDefault="004C60DB" w:rsidP="004C60DB">
            <w:pPr>
              <w:spacing w:after="0" w:line="240" w:lineRule="auto"/>
              <w:rPr>
                <w:rFonts w:ascii="Calibri" w:eastAsia="Times New Roman" w:hAnsi="Calibri" w:cs="Calibri"/>
                <w:color w:val="000000"/>
                <w:lang w:val="nl-NL" w:eastAsia="nl-NL"/>
              </w:rPr>
            </w:pPr>
            <w:r>
              <w:rPr>
                <w:rFonts w:ascii="Calibri" w:eastAsia="Times New Roman" w:hAnsi="Calibri" w:cs="Calibri"/>
                <w:color w:val="000000"/>
                <w:lang w:val="nl-NL" w:eastAsia="nl-NL"/>
              </w:rPr>
              <w:t>PS</w:t>
            </w:r>
          </w:p>
        </w:tc>
        <w:tc>
          <w:tcPr>
            <w:tcW w:w="953" w:type="dxa"/>
            <w:tcBorders>
              <w:top w:val="nil"/>
              <w:left w:val="nil"/>
              <w:right w:val="nil"/>
            </w:tcBorders>
            <w:shd w:val="clear" w:color="auto" w:fill="auto"/>
            <w:noWrap/>
            <w:vAlign w:val="center"/>
            <w:hideMark/>
            <w:tcPrChange w:id="312" w:author="Oberman, H.I. (Hanne)" w:date="2021-11-26T10:53:00Z">
              <w:tcPr>
                <w:tcW w:w="960" w:type="dxa"/>
                <w:gridSpan w:val="2"/>
                <w:tcBorders>
                  <w:top w:val="nil"/>
                  <w:left w:val="nil"/>
                  <w:right w:val="nil"/>
                </w:tcBorders>
                <w:shd w:val="clear" w:color="auto" w:fill="auto"/>
                <w:noWrap/>
                <w:vAlign w:val="bottom"/>
                <w:hideMark/>
              </w:tcPr>
            </w:tcPrChange>
          </w:tcPr>
          <w:p w14:paraId="577C1E58"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313" w:author="Oberman, H.I. (Hanne)" w:date="2021-11-26T10:52:00Z">
                <w:pPr>
                  <w:spacing w:after="0" w:line="240" w:lineRule="auto"/>
                </w:pPr>
              </w:pPrChange>
            </w:pPr>
            <w:r w:rsidRPr="00357FA6">
              <w:rPr>
                <w:rFonts w:ascii="Calibri" w:eastAsia="Times New Roman" w:hAnsi="Calibri" w:cs="Calibri"/>
                <w:color w:val="000000"/>
                <w:lang w:val="nl-NL" w:eastAsia="nl-NL"/>
              </w:rPr>
              <w:t>0.237</w:t>
            </w:r>
          </w:p>
        </w:tc>
        <w:tc>
          <w:tcPr>
            <w:tcW w:w="638" w:type="dxa"/>
            <w:tcBorders>
              <w:top w:val="nil"/>
              <w:left w:val="nil"/>
              <w:right w:val="nil"/>
            </w:tcBorders>
            <w:vAlign w:val="center"/>
            <w:tcPrChange w:id="314" w:author="Oberman, H.I. (Hanne)" w:date="2021-11-26T10:53:00Z">
              <w:tcPr>
                <w:tcW w:w="642" w:type="dxa"/>
                <w:gridSpan w:val="2"/>
                <w:tcBorders>
                  <w:top w:val="nil"/>
                  <w:left w:val="nil"/>
                  <w:right w:val="nil"/>
                </w:tcBorders>
                <w:vAlign w:val="bottom"/>
              </w:tcPr>
            </w:tcPrChange>
          </w:tcPr>
          <w:p w14:paraId="5ECD8677" w14:textId="6E4A1908" w:rsidR="004C60DB" w:rsidRPr="00357FA6" w:rsidRDefault="004C60DB" w:rsidP="004C60DB">
            <w:pPr>
              <w:spacing w:after="0" w:line="240" w:lineRule="auto"/>
              <w:rPr>
                <w:ins w:id="315" w:author="Oberman, H.I. (Hanne)" w:date="2021-11-26T10:47:00Z"/>
                <w:rFonts w:ascii="Calibri" w:eastAsia="Times New Roman" w:hAnsi="Calibri" w:cs="Calibri"/>
                <w:color w:val="000000"/>
                <w:lang w:val="nl-NL" w:eastAsia="nl-NL"/>
              </w:rPr>
            </w:pPr>
            <w:ins w:id="316" w:author="Oberman, H.I. (Hanne)" w:date="2021-11-26T10:48:00Z">
              <w:r>
                <w:rPr>
                  <w:rFonts w:ascii="Calibri" w:hAnsi="Calibri" w:cs="Calibri"/>
                  <w:color w:val="000000"/>
                </w:rPr>
                <w:t>0.002</w:t>
              </w:r>
            </w:ins>
          </w:p>
        </w:tc>
        <w:tc>
          <w:tcPr>
            <w:tcW w:w="953" w:type="dxa"/>
            <w:tcBorders>
              <w:top w:val="nil"/>
              <w:left w:val="nil"/>
              <w:right w:val="nil"/>
            </w:tcBorders>
            <w:shd w:val="clear" w:color="auto" w:fill="auto"/>
            <w:noWrap/>
            <w:vAlign w:val="center"/>
            <w:hideMark/>
            <w:tcPrChange w:id="317" w:author="Oberman, H.I. (Hanne)" w:date="2021-11-26T10:53:00Z">
              <w:tcPr>
                <w:tcW w:w="960" w:type="dxa"/>
                <w:gridSpan w:val="2"/>
                <w:tcBorders>
                  <w:top w:val="nil"/>
                  <w:left w:val="nil"/>
                  <w:right w:val="nil"/>
                </w:tcBorders>
                <w:shd w:val="clear" w:color="auto" w:fill="auto"/>
                <w:noWrap/>
                <w:vAlign w:val="bottom"/>
                <w:hideMark/>
              </w:tcPr>
            </w:tcPrChange>
          </w:tcPr>
          <w:p w14:paraId="4FA4EFA8" w14:textId="230DADB4" w:rsidR="004C60DB" w:rsidRPr="00357FA6" w:rsidRDefault="004C60DB" w:rsidP="004C60DB">
            <w:pPr>
              <w:spacing w:after="0" w:line="240" w:lineRule="auto"/>
              <w:jc w:val="right"/>
              <w:rPr>
                <w:rFonts w:ascii="Calibri" w:eastAsia="Times New Roman" w:hAnsi="Calibri" w:cs="Calibri"/>
                <w:color w:val="000000"/>
                <w:lang w:val="nl-NL" w:eastAsia="nl-NL"/>
              </w:rPr>
              <w:pPrChange w:id="318" w:author="Oberman, H.I. (Hanne)" w:date="2021-11-26T10:52:00Z">
                <w:pPr>
                  <w:spacing w:after="0" w:line="240" w:lineRule="auto"/>
                </w:pPr>
              </w:pPrChange>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638" w:type="dxa"/>
            <w:tcBorders>
              <w:top w:val="nil"/>
              <w:left w:val="nil"/>
              <w:right w:val="nil"/>
            </w:tcBorders>
            <w:vAlign w:val="center"/>
            <w:tcPrChange w:id="319" w:author="Oberman, H.I. (Hanne)" w:date="2021-11-26T10:53:00Z">
              <w:tcPr>
                <w:tcW w:w="642" w:type="dxa"/>
                <w:gridSpan w:val="2"/>
                <w:tcBorders>
                  <w:top w:val="nil"/>
                  <w:left w:val="nil"/>
                  <w:right w:val="nil"/>
                </w:tcBorders>
                <w:vAlign w:val="bottom"/>
              </w:tcPr>
            </w:tcPrChange>
          </w:tcPr>
          <w:p w14:paraId="7D609069" w14:textId="77457F2F" w:rsidR="004C60DB" w:rsidRPr="00357FA6" w:rsidRDefault="004C60DB" w:rsidP="004C60DB">
            <w:pPr>
              <w:spacing w:after="0" w:line="240" w:lineRule="auto"/>
              <w:rPr>
                <w:ins w:id="320" w:author="Oberman, H.I. (Hanne)" w:date="2021-11-26T10:47:00Z"/>
                <w:rFonts w:ascii="Calibri" w:eastAsia="Times New Roman" w:hAnsi="Calibri" w:cs="Calibri"/>
                <w:color w:val="000000"/>
                <w:lang w:val="nl-NL" w:eastAsia="nl-NL"/>
              </w:rPr>
            </w:pPr>
            <w:ins w:id="321" w:author="Oberman, H.I. (Hanne)" w:date="2021-11-26T10:48:00Z">
              <w:r>
                <w:rPr>
                  <w:rFonts w:ascii="Calibri" w:hAnsi="Calibri" w:cs="Calibri"/>
                  <w:color w:val="000000"/>
                </w:rPr>
                <w:t>0.002</w:t>
              </w:r>
            </w:ins>
          </w:p>
        </w:tc>
        <w:tc>
          <w:tcPr>
            <w:tcW w:w="953" w:type="dxa"/>
            <w:tcBorders>
              <w:top w:val="nil"/>
              <w:left w:val="nil"/>
              <w:right w:val="nil"/>
            </w:tcBorders>
            <w:shd w:val="clear" w:color="auto" w:fill="auto"/>
            <w:noWrap/>
            <w:vAlign w:val="center"/>
            <w:hideMark/>
            <w:tcPrChange w:id="322" w:author="Oberman, H.I. (Hanne)" w:date="2021-11-26T10:53:00Z">
              <w:tcPr>
                <w:tcW w:w="960" w:type="dxa"/>
                <w:gridSpan w:val="2"/>
                <w:tcBorders>
                  <w:top w:val="nil"/>
                  <w:left w:val="nil"/>
                  <w:right w:val="nil"/>
                </w:tcBorders>
                <w:shd w:val="clear" w:color="auto" w:fill="auto"/>
                <w:noWrap/>
                <w:vAlign w:val="bottom"/>
                <w:hideMark/>
              </w:tcPr>
            </w:tcPrChange>
          </w:tcPr>
          <w:p w14:paraId="058AEA22" w14:textId="40D31885" w:rsidR="004C60DB" w:rsidRPr="00357FA6" w:rsidRDefault="004C60DB" w:rsidP="004C60DB">
            <w:pPr>
              <w:spacing w:after="0" w:line="240" w:lineRule="auto"/>
              <w:jc w:val="right"/>
              <w:rPr>
                <w:rFonts w:ascii="Calibri" w:eastAsia="Times New Roman" w:hAnsi="Calibri" w:cs="Calibri"/>
                <w:color w:val="000000"/>
                <w:lang w:val="nl-NL" w:eastAsia="nl-NL"/>
              </w:rPr>
              <w:pPrChange w:id="323" w:author="Oberman, H.I. (Hanne)" w:date="2021-11-26T10:52:00Z">
                <w:pPr>
                  <w:spacing w:after="0" w:line="240" w:lineRule="auto"/>
                </w:pPr>
              </w:pPrChange>
            </w:pPr>
            <w:r w:rsidRPr="00357FA6">
              <w:rPr>
                <w:rFonts w:ascii="Calibri" w:eastAsia="Times New Roman" w:hAnsi="Calibri" w:cs="Calibri"/>
                <w:color w:val="000000"/>
                <w:lang w:val="nl-NL" w:eastAsia="nl-NL"/>
              </w:rPr>
              <w:t>0.607</w:t>
            </w:r>
          </w:p>
        </w:tc>
        <w:tc>
          <w:tcPr>
            <w:tcW w:w="638" w:type="dxa"/>
            <w:tcBorders>
              <w:top w:val="nil"/>
              <w:left w:val="nil"/>
              <w:right w:val="nil"/>
            </w:tcBorders>
            <w:vAlign w:val="bottom"/>
            <w:tcPrChange w:id="324" w:author="Oberman, H.I. (Hanne)" w:date="2021-11-26T10:53:00Z">
              <w:tcPr>
                <w:tcW w:w="642" w:type="dxa"/>
                <w:gridSpan w:val="2"/>
                <w:tcBorders>
                  <w:top w:val="nil"/>
                  <w:left w:val="nil"/>
                  <w:right w:val="nil"/>
                </w:tcBorders>
                <w:vAlign w:val="bottom"/>
              </w:tcPr>
            </w:tcPrChange>
          </w:tcPr>
          <w:p w14:paraId="36F1982E" w14:textId="4E7A72F0" w:rsidR="004C60DB" w:rsidRPr="00357FA6" w:rsidRDefault="004C60DB" w:rsidP="004C60DB">
            <w:pPr>
              <w:spacing w:after="0" w:line="240" w:lineRule="auto"/>
              <w:rPr>
                <w:ins w:id="325" w:author="Oberman, H.I. (Hanne)" w:date="2021-11-26T10:47:00Z"/>
                <w:rFonts w:ascii="Calibri" w:eastAsia="Times New Roman" w:hAnsi="Calibri" w:cs="Calibri"/>
                <w:color w:val="000000"/>
                <w:lang w:val="nl-NL" w:eastAsia="nl-NL"/>
              </w:rPr>
            </w:pPr>
            <w:ins w:id="326" w:author="Oberman, H.I. (Hanne)" w:date="2021-11-26T10:48:00Z">
              <w:r>
                <w:rPr>
                  <w:rFonts w:ascii="Calibri" w:hAnsi="Calibri" w:cs="Calibri"/>
                  <w:color w:val="000000"/>
                </w:rPr>
                <w:t>0.006</w:t>
              </w:r>
            </w:ins>
          </w:p>
        </w:tc>
        <w:tc>
          <w:tcPr>
            <w:tcW w:w="956" w:type="dxa"/>
            <w:tcBorders>
              <w:top w:val="nil"/>
              <w:left w:val="nil"/>
              <w:right w:val="nil"/>
            </w:tcBorders>
            <w:shd w:val="clear" w:color="auto" w:fill="auto"/>
            <w:noWrap/>
            <w:vAlign w:val="center"/>
            <w:hideMark/>
            <w:tcPrChange w:id="327" w:author="Oberman, H.I. (Hanne)" w:date="2021-11-26T10:53:00Z">
              <w:tcPr>
                <w:tcW w:w="963" w:type="dxa"/>
                <w:gridSpan w:val="2"/>
                <w:tcBorders>
                  <w:top w:val="nil"/>
                  <w:left w:val="nil"/>
                  <w:right w:val="nil"/>
                </w:tcBorders>
                <w:shd w:val="clear" w:color="auto" w:fill="auto"/>
                <w:noWrap/>
                <w:vAlign w:val="bottom"/>
                <w:hideMark/>
              </w:tcPr>
            </w:tcPrChange>
          </w:tcPr>
          <w:p w14:paraId="3D44D59F" w14:textId="665A72C3" w:rsidR="004C60DB" w:rsidRPr="00357FA6" w:rsidRDefault="004C60DB" w:rsidP="004C60DB">
            <w:pPr>
              <w:spacing w:after="0" w:line="240" w:lineRule="auto"/>
              <w:jc w:val="right"/>
              <w:rPr>
                <w:rFonts w:ascii="Calibri" w:eastAsia="Times New Roman" w:hAnsi="Calibri" w:cs="Calibri"/>
                <w:color w:val="000000"/>
                <w:lang w:val="nl-NL" w:eastAsia="nl-NL"/>
              </w:rPr>
              <w:pPrChange w:id="328" w:author="Oberman, H.I. (Hanne)" w:date="2021-11-26T10:52:00Z">
                <w:pPr>
                  <w:spacing w:after="0" w:line="240" w:lineRule="auto"/>
                </w:pPr>
              </w:pPrChange>
            </w:pPr>
            <w:r w:rsidRPr="00357FA6">
              <w:rPr>
                <w:rFonts w:ascii="Calibri" w:eastAsia="Times New Roman" w:hAnsi="Calibri" w:cs="Calibri"/>
                <w:color w:val="000000"/>
                <w:lang w:val="nl-NL" w:eastAsia="nl-NL"/>
              </w:rPr>
              <w:t>0.085</w:t>
            </w:r>
          </w:p>
        </w:tc>
        <w:tc>
          <w:tcPr>
            <w:tcW w:w="638" w:type="dxa"/>
            <w:tcBorders>
              <w:top w:val="nil"/>
              <w:left w:val="nil"/>
              <w:right w:val="nil"/>
            </w:tcBorders>
            <w:vAlign w:val="bottom"/>
            <w:tcPrChange w:id="329" w:author="Oberman, H.I. (Hanne)" w:date="2021-11-26T10:53:00Z">
              <w:tcPr>
                <w:tcW w:w="642" w:type="dxa"/>
                <w:gridSpan w:val="2"/>
                <w:tcBorders>
                  <w:top w:val="nil"/>
                  <w:left w:val="nil"/>
                  <w:right w:val="nil"/>
                </w:tcBorders>
                <w:vAlign w:val="bottom"/>
              </w:tcPr>
            </w:tcPrChange>
          </w:tcPr>
          <w:p w14:paraId="7109DC99" w14:textId="1077FA11" w:rsidR="004C60DB" w:rsidRPr="00357FA6" w:rsidRDefault="004C60DB" w:rsidP="004C60DB">
            <w:pPr>
              <w:spacing w:after="0" w:line="240" w:lineRule="auto"/>
              <w:rPr>
                <w:ins w:id="330" w:author="Oberman, H.I. (Hanne)" w:date="2021-11-26T10:47:00Z"/>
                <w:rFonts w:ascii="Calibri" w:eastAsia="Times New Roman" w:hAnsi="Calibri" w:cs="Calibri"/>
                <w:color w:val="000000"/>
                <w:lang w:val="nl-NL" w:eastAsia="nl-NL"/>
              </w:rPr>
            </w:pPr>
            <w:ins w:id="331" w:author="Oberman, H.I. (Hanne)" w:date="2021-11-26T10:49:00Z">
              <w:r>
                <w:rPr>
                  <w:rFonts w:ascii="Calibri" w:hAnsi="Calibri" w:cs="Calibri"/>
                  <w:color w:val="000000"/>
                </w:rPr>
                <w:t>0.003</w:t>
              </w:r>
            </w:ins>
          </w:p>
        </w:tc>
        <w:tc>
          <w:tcPr>
            <w:tcW w:w="953" w:type="dxa"/>
            <w:tcBorders>
              <w:top w:val="nil"/>
              <w:left w:val="nil"/>
              <w:right w:val="nil"/>
            </w:tcBorders>
            <w:shd w:val="clear" w:color="auto" w:fill="auto"/>
            <w:noWrap/>
            <w:vAlign w:val="center"/>
            <w:hideMark/>
            <w:tcPrChange w:id="332" w:author="Oberman, H.I. (Hanne)" w:date="2021-11-26T10:53:00Z">
              <w:tcPr>
                <w:tcW w:w="960" w:type="dxa"/>
                <w:gridSpan w:val="2"/>
                <w:tcBorders>
                  <w:top w:val="nil"/>
                  <w:left w:val="nil"/>
                  <w:right w:val="nil"/>
                </w:tcBorders>
                <w:shd w:val="clear" w:color="auto" w:fill="auto"/>
                <w:noWrap/>
                <w:vAlign w:val="bottom"/>
                <w:hideMark/>
              </w:tcPr>
            </w:tcPrChange>
          </w:tcPr>
          <w:p w14:paraId="14C4023E" w14:textId="46381852" w:rsidR="004C60DB" w:rsidRPr="00357FA6" w:rsidRDefault="004C60DB" w:rsidP="004C60DB">
            <w:pPr>
              <w:spacing w:after="0" w:line="240" w:lineRule="auto"/>
              <w:jc w:val="right"/>
              <w:rPr>
                <w:rFonts w:ascii="Calibri" w:eastAsia="Times New Roman" w:hAnsi="Calibri" w:cs="Calibri"/>
                <w:color w:val="000000"/>
                <w:lang w:val="nl-NL" w:eastAsia="nl-NL"/>
              </w:rPr>
              <w:pPrChange w:id="333" w:author="Oberman, H.I. (Hanne)" w:date="2021-11-26T10:53:00Z">
                <w:pPr>
                  <w:spacing w:after="0" w:line="240" w:lineRule="auto"/>
                </w:pPr>
              </w:pPrChange>
            </w:pPr>
            <w:r w:rsidRPr="00357FA6">
              <w:rPr>
                <w:rFonts w:ascii="Calibri" w:eastAsia="Times New Roman" w:hAnsi="Calibri" w:cs="Calibri"/>
                <w:color w:val="000000"/>
                <w:lang w:val="nl-NL" w:eastAsia="nl-NL"/>
              </w:rPr>
              <w:t>0.41</w:t>
            </w:r>
            <w:r>
              <w:rPr>
                <w:rFonts w:ascii="Calibri" w:eastAsia="Times New Roman" w:hAnsi="Calibri" w:cs="Calibri"/>
                <w:color w:val="000000"/>
                <w:lang w:val="nl-NL" w:eastAsia="nl-NL"/>
              </w:rPr>
              <w:t>0</w:t>
            </w:r>
          </w:p>
        </w:tc>
        <w:tc>
          <w:tcPr>
            <w:tcW w:w="917" w:type="dxa"/>
            <w:gridSpan w:val="2"/>
            <w:tcBorders>
              <w:top w:val="nil"/>
              <w:left w:val="nil"/>
              <w:right w:val="nil"/>
            </w:tcBorders>
            <w:vAlign w:val="bottom"/>
            <w:tcPrChange w:id="334" w:author="Oberman, H.I. (Hanne)" w:date="2021-11-26T10:53:00Z">
              <w:tcPr>
                <w:tcW w:w="449" w:type="dxa"/>
                <w:gridSpan w:val="2"/>
                <w:tcBorders>
                  <w:top w:val="nil"/>
                  <w:left w:val="nil"/>
                  <w:right w:val="nil"/>
                </w:tcBorders>
                <w:vAlign w:val="bottom"/>
              </w:tcPr>
            </w:tcPrChange>
          </w:tcPr>
          <w:p w14:paraId="66865F57" w14:textId="06774705" w:rsidR="004C60DB" w:rsidRPr="00357FA6" w:rsidRDefault="004C60DB" w:rsidP="004C60DB">
            <w:pPr>
              <w:spacing w:after="0" w:line="240" w:lineRule="auto"/>
              <w:rPr>
                <w:ins w:id="335" w:author="Oberman, H.I. (Hanne)" w:date="2021-11-26T10:47:00Z"/>
                <w:rFonts w:ascii="Calibri" w:eastAsia="Times New Roman" w:hAnsi="Calibri" w:cs="Calibri"/>
                <w:color w:val="000000"/>
                <w:lang w:val="nl-NL" w:eastAsia="nl-NL"/>
              </w:rPr>
            </w:pPr>
            <w:ins w:id="336" w:author="Oberman, H.I. (Hanne)" w:date="2021-11-26T10:49:00Z">
              <w:r>
                <w:rPr>
                  <w:rFonts w:ascii="Calibri" w:hAnsi="Calibri" w:cs="Calibri"/>
                  <w:color w:val="000000"/>
                </w:rPr>
                <w:t>0.018</w:t>
              </w:r>
            </w:ins>
          </w:p>
        </w:tc>
      </w:tr>
      <w:tr w:rsidR="004C60DB" w:rsidRPr="00357FA6" w14:paraId="7BFAFB4C" w14:textId="4C046AA4" w:rsidTr="004C60DB">
        <w:tblPrEx>
          <w:tblPrExChange w:id="337" w:author="Oberman, H.I. (Hanne)" w:date="2021-11-26T10:53:00Z">
            <w:tblPrEx>
              <w:tblW w:w="9360" w:type="dxa"/>
            </w:tblPrEx>
          </w:tblPrExChange>
        </w:tblPrEx>
        <w:trPr>
          <w:trHeight w:val="300"/>
          <w:trPrChange w:id="338" w:author="Oberman, H.I. (Hanne)" w:date="2021-11-26T10:53:00Z">
            <w:trPr>
              <w:gridAfter w:val="0"/>
              <w:trHeight w:val="300"/>
            </w:trPr>
          </w:trPrChange>
        </w:trPr>
        <w:tc>
          <w:tcPr>
            <w:tcW w:w="450" w:type="dxa"/>
            <w:vMerge/>
            <w:tcBorders>
              <w:left w:val="nil"/>
              <w:bottom w:val="single" w:sz="4" w:space="0" w:color="auto"/>
              <w:right w:val="nil"/>
            </w:tcBorders>
            <w:tcPrChange w:id="339" w:author="Oberman, H.I. (Hanne)" w:date="2021-11-26T10:53:00Z">
              <w:tcPr>
                <w:tcW w:w="580" w:type="dxa"/>
                <w:vMerge/>
                <w:tcBorders>
                  <w:left w:val="nil"/>
                  <w:bottom w:val="single" w:sz="4" w:space="0" w:color="auto"/>
                  <w:right w:val="nil"/>
                </w:tcBorders>
              </w:tcPr>
            </w:tcPrChange>
          </w:tcPr>
          <w:p w14:paraId="360F75D4" w14:textId="77777777" w:rsidR="004C60DB" w:rsidRPr="00357FA6" w:rsidRDefault="004C60DB" w:rsidP="004C60DB">
            <w:pPr>
              <w:spacing w:after="0" w:line="240" w:lineRule="auto"/>
              <w:rPr>
                <w:rFonts w:ascii="Calibri" w:eastAsia="Times New Roman" w:hAnsi="Calibri" w:cs="Calibri"/>
                <w:color w:val="000000"/>
                <w:lang w:val="nl-NL" w:eastAsia="nl-NL"/>
              </w:rPr>
            </w:pPr>
          </w:p>
        </w:tc>
        <w:tc>
          <w:tcPr>
            <w:tcW w:w="952" w:type="dxa"/>
            <w:tcBorders>
              <w:top w:val="nil"/>
              <w:left w:val="nil"/>
              <w:bottom w:val="single" w:sz="4" w:space="0" w:color="auto"/>
              <w:right w:val="nil"/>
            </w:tcBorders>
            <w:shd w:val="clear" w:color="auto" w:fill="auto"/>
            <w:noWrap/>
            <w:vAlign w:val="bottom"/>
            <w:hideMark/>
            <w:tcPrChange w:id="340"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0A282328" w14:textId="77777777" w:rsidR="004C60DB" w:rsidRPr="00357FA6" w:rsidRDefault="004C60DB" w:rsidP="004C60DB">
            <w:pPr>
              <w:spacing w:after="0" w:line="240" w:lineRule="auto"/>
              <w:rPr>
                <w:rFonts w:ascii="Calibri" w:eastAsia="Times New Roman" w:hAnsi="Calibri" w:cs="Calibri"/>
                <w:color w:val="000000"/>
                <w:lang w:val="nl-NL" w:eastAsia="nl-NL"/>
              </w:rPr>
            </w:pPr>
            <w:r w:rsidRPr="00357FA6">
              <w:rPr>
                <w:rFonts w:ascii="Calibri" w:eastAsia="Times New Roman" w:hAnsi="Calibri" w:cs="Calibri"/>
                <w:color w:val="000000"/>
                <w:lang w:val="nl-NL" w:eastAsia="nl-NL"/>
              </w:rPr>
              <w:t>SS</w:t>
            </w:r>
          </w:p>
        </w:tc>
        <w:tc>
          <w:tcPr>
            <w:tcW w:w="953" w:type="dxa"/>
            <w:tcBorders>
              <w:top w:val="nil"/>
              <w:left w:val="nil"/>
              <w:bottom w:val="single" w:sz="4" w:space="0" w:color="auto"/>
              <w:right w:val="nil"/>
            </w:tcBorders>
            <w:shd w:val="clear" w:color="auto" w:fill="auto"/>
            <w:noWrap/>
            <w:vAlign w:val="center"/>
            <w:hideMark/>
            <w:tcPrChange w:id="34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40D9608A" w14:textId="77777777" w:rsidR="004C60DB" w:rsidRPr="00357FA6" w:rsidRDefault="004C60DB" w:rsidP="004C60DB">
            <w:pPr>
              <w:spacing w:after="0" w:line="240" w:lineRule="auto"/>
              <w:jc w:val="right"/>
              <w:rPr>
                <w:rFonts w:ascii="Calibri" w:eastAsia="Times New Roman" w:hAnsi="Calibri" w:cs="Calibri"/>
                <w:color w:val="000000"/>
                <w:lang w:val="nl-NL" w:eastAsia="nl-NL"/>
              </w:rPr>
              <w:pPrChange w:id="342" w:author="Oberman, H.I. (Hanne)" w:date="2021-11-26T10:52:00Z">
                <w:pPr>
                  <w:spacing w:after="0" w:line="240" w:lineRule="auto"/>
                </w:pPr>
              </w:pPrChange>
            </w:pPr>
            <w:r w:rsidRPr="00357FA6">
              <w:rPr>
                <w:rFonts w:ascii="Calibri" w:eastAsia="Times New Roman" w:hAnsi="Calibri" w:cs="Calibri"/>
                <w:color w:val="000000"/>
                <w:lang w:val="nl-NL" w:eastAsia="nl-NL"/>
              </w:rPr>
              <w:t>0.238</w:t>
            </w:r>
          </w:p>
        </w:tc>
        <w:tc>
          <w:tcPr>
            <w:tcW w:w="638" w:type="dxa"/>
            <w:tcBorders>
              <w:top w:val="nil"/>
              <w:left w:val="nil"/>
              <w:bottom w:val="single" w:sz="4" w:space="0" w:color="auto"/>
              <w:right w:val="nil"/>
            </w:tcBorders>
            <w:vAlign w:val="center"/>
            <w:tcPrChange w:id="343" w:author="Oberman, H.I. (Hanne)" w:date="2021-11-26T10:53:00Z">
              <w:tcPr>
                <w:tcW w:w="642" w:type="dxa"/>
                <w:gridSpan w:val="2"/>
                <w:tcBorders>
                  <w:top w:val="nil"/>
                  <w:left w:val="nil"/>
                  <w:bottom w:val="single" w:sz="4" w:space="0" w:color="auto"/>
                  <w:right w:val="nil"/>
                </w:tcBorders>
                <w:vAlign w:val="bottom"/>
              </w:tcPr>
            </w:tcPrChange>
          </w:tcPr>
          <w:p w14:paraId="29DCDD4E" w14:textId="2BAF3EF8" w:rsidR="004C60DB" w:rsidRPr="00357FA6" w:rsidRDefault="004C60DB" w:rsidP="004C60DB">
            <w:pPr>
              <w:spacing w:after="0" w:line="240" w:lineRule="auto"/>
              <w:rPr>
                <w:ins w:id="344" w:author="Oberman, H.I. (Hanne)" w:date="2021-11-26T10:47:00Z"/>
                <w:rFonts w:ascii="Calibri" w:eastAsia="Times New Roman" w:hAnsi="Calibri" w:cs="Calibri"/>
                <w:color w:val="000000"/>
                <w:lang w:val="nl-NL" w:eastAsia="nl-NL"/>
              </w:rPr>
            </w:pPr>
            <w:ins w:id="345" w:author="Oberman, H.I. (Hanne)" w:date="2021-11-26T10:48:00Z">
              <w:r>
                <w:rPr>
                  <w:rFonts w:ascii="Calibri" w:hAnsi="Calibri" w:cs="Calibri"/>
                  <w:color w:val="000000"/>
                </w:rPr>
                <w:t>0.004</w:t>
              </w:r>
            </w:ins>
          </w:p>
        </w:tc>
        <w:tc>
          <w:tcPr>
            <w:tcW w:w="953" w:type="dxa"/>
            <w:tcBorders>
              <w:top w:val="nil"/>
              <w:left w:val="nil"/>
              <w:bottom w:val="single" w:sz="4" w:space="0" w:color="auto"/>
              <w:right w:val="nil"/>
            </w:tcBorders>
            <w:shd w:val="clear" w:color="auto" w:fill="auto"/>
            <w:noWrap/>
            <w:vAlign w:val="center"/>
            <w:hideMark/>
            <w:tcPrChange w:id="346"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6E597202" w14:textId="0DAC664A" w:rsidR="004C60DB" w:rsidRPr="00357FA6" w:rsidRDefault="004C60DB" w:rsidP="004C60DB">
            <w:pPr>
              <w:spacing w:after="0" w:line="240" w:lineRule="auto"/>
              <w:jc w:val="right"/>
              <w:rPr>
                <w:rFonts w:ascii="Calibri" w:eastAsia="Times New Roman" w:hAnsi="Calibri" w:cs="Calibri"/>
                <w:color w:val="000000"/>
                <w:lang w:val="nl-NL" w:eastAsia="nl-NL"/>
              </w:rPr>
              <w:pPrChange w:id="347" w:author="Oberman, H.I. (Hanne)" w:date="2021-11-26T10:52:00Z">
                <w:pPr>
                  <w:spacing w:after="0" w:line="240" w:lineRule="auto"/>
                </w:pPr>
              </w:pPrChange>
            </w:pPr>
            <w:r w:rsidRPr="00357FA6">
              <w:rPr>
                <w:rFonts w:ascii="Calibri" w:eastAsia="Times New Roman" w:hAnsi="Calibri" w:cs="Calibri"/>
                <w:color w:val="000000"/>
                <w:lang w:val="nl-NL" w:eastAsia="nl-NL"/>
              </w:rPr>
              <w:t>0.13</w:t>
            </w:r>
            <w:r>
              <w:rPr>
                <w:rFonts w:ascii="Calibri" w:eastAsia="Times New Roman" w:hAnsi="Calibri" w:cs="Calibri"/>
                <w:color w:val="000000"/>
                <w:lang w:val="nl-NL" w:eastAsia="nl-NL"/>
              </w:rPr>
              <w:t>0</w:t>
            </w:r>
          </w:p>
        </w:tc>
        <w:tc>
          <w:tcPr>
            <w:tcW w:w="638" w:type="dxa"/>
            <w:tcBorders>
              <w:top w:val="nil"/>
              <w:left w:val="nil"/>
              <w:bottom w:val="single" w:sz="4" w:space="0" w:color="auto"/>
              <w:right w:val="nil"/>
            </w:tcBorders>
            <w:vAlign w:val="center"/>
            <w:tcPrChange w:id="348" w:author="Oberman, H.I. (Hanne)" w:date="2021-11-26T10:53:00Z">
              <w:tcPr>
                <w:tcW w:w="642" w:type="dxa"/>
                <w:gridSpan w:val="2"/>
                <w:tcBorders>
                  <w:top w:val="nil"/>
                  <w:left w:val="nil"/>
                  <w:bottom w:val="single" w:sz="4" w:space="0" w:color="auto"/>
                  <w:right w:val="nil"/>
                </w:tcBorders>
                <w:vAlign w:val="bottom"/>
              </w:tcPr>
            </w:tcPrChange>
          </w:tcPr>
          <w:p w14:paraId="64BE76A1" w14:textId="402D1567" w:rsidR="004C60DB" w:rsidRPr="00357FA6" w:rsidRDefault="004C60DB" w:rsidP="004C60DB">
            <w:pPr>
              <w:spacing w:after="0" w:line="240" w:lineRule="auto"/>
              <w:rPr>
                <w:ins w:id="349" w:author="Oberman, H.I. (Hanne)" w:date="2021-11-26T10:47:00Z"/>
                <w:rFonts w:ascii="Calibri" w:eastAsia="Times New Roman" w:hAnsi="Calibri" w:cs="Calibri"/>
                <w:color w:val="000000"/>
                <w:lang w:val="nl-NL" w:eastAsia="nl-NL"/>
              </w:rPr>
            </w:pPr>
            <w:ins w:id="350" w:author="Oberman, H.I. (Hanne)" w:date="2021-11-26T10:48:00Z">
              <w:r>
                <w:rPr>
                  <w:rFonts w:ascii="Calibri" w:hAnsi="Calibri" w:cs="Calibri"/>
                  <w:color w:val="000000"/>
                </w:rPr>
                <w:t>0.003</w:t>
              </w:r>
            </w:ins>
          </w:p>
        </w:tc>
        <w:tc>
          <w:tcPr>
            <w:tcW w:w="953" w:type="dxa"/>
            <w:tcBorders>
              <w:top w:val="nil"/>
              <w:left w:val="nil"/>
              <w:bottom w:val="single" w:sz="4" w:space="0" w:color="auto"/>
              <w:right w:val="nil"/>
            </w:tcBorders>
            <w:shd w:val="clear" w:color="auto" w:fill="auto"/>
            <w:noWrap/>
            <w:vAlign w:val="center"/>
            <w:hideMark/>
            <w:tcPrChange w:id="35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7877BBCC" w14:textId="7C911423" w:rsidR="004C60DB" w:rsidRPr="00357FA6" w:rsidRDefault="004C60DB" w:rsidP="004C60DB">
            <w:pPr>
              <w:spacing w:after="0" w:line="240" w:lineRule="auto"/>
              <w:jc w:val="right"/>
              <w:rPr>
                <w:rFonts w:ascii="Calibri" w:eastAsia="Times New Roman" w:hAnsi="Calibri" w:cs="Calibri"/>
                <w:color w:val="000000"/>
                <w:lang w:val="nl-NL" w:eastAsia="nl-NL"/>
              </w:rPr>
              <w:pPrChange w:id="352" w:author="Oberman, H.I. (Hanne)" w:date="2021-11-26T10:52:00Z">
                <w:pPr>
                  <w:spacing w:after="0" w:line="240" w:lineRule="auto"/>
                </w:pPr>
              </w:pPrChange>
            </w:pPr>
            <w:r w:rsidRPr="00357FA6">
              <w:rPr>
                <w:rFonts w:ascii="Calibri" w:eastAsia="Times New Roman" w:hAnsi="Calibri" w:cs="Calibri"/>
                <w:color w:val="000000"/>
                <w:lang w:val="nl-NL" w:eastAsia="nl-NL"/>
              </w:rPr>
              <w:t>0.617</w:t>
            </w:r>
          </w:p>
        </w:tc>
        <w:tc>
          <w:tcPr>
            <w:tcW w:w="638" w:type="dxa"/>
            <w:tcBorders>
              <w:top w:val="nil"/>
              <w:left w:val="nil"/>
              <w:bottom w:val="single" w:sz="4" w:space="0" w:color="auto"/>
              <w:right w:val="nil"/>
            </w:tcBorders>
            <w:vAlign w:val="bottom"/>
            <w:tcPrChange w:id="353" w:author="Oberman, H.I. (Hanne)" w:date="2021-11-26T10:53:00Z">
              <w:tcPr>
                <w:tcW w:w="642" w:type="dxa"/>
                <w:gridSpan w:val="2"/>
                <w:tcBorders>
                  <w:top w:val="nil"/>
                  <w:left w:val="nil"/>
                  <w:bottom w:val="single" w:sz="4" w:space="0" w:color="auto"/>
                  <w:right w:val="nil"/>
                </w:tcBorders>
                <w:vAlign w:val="bottom"/>
              </w:tcPr>
            </w:tcPrChange>
          </w:tcPr>
          <w:p w14:paraId="453FB55D" w14:textId="4A983149" w:rsidR="004C60DB" w:rsidRPr="00357FA6" w:rsidRDefault="004C60DB" w:rsidP="004C60DB">
            <w:pPr>
              <w:spacing w:after="0" w:line="240" w:lineRule="auto"/>
              <w:rPr>
                <w:ins w:id="354" w:author="Oberman, H.I. (Hanne)" w:date="2021-11-26T10:47:00Z"/>
                <w:rFonts w:ascii="Calibri" w:eastAsia="Times New Roman" w:hAnsi="Calibri" w:cs="Calibri"/>
                <w:color w:val="000000"/>
                <w:lang w:val="nl-NL" w:eastAsia="nl-NL"/>
              </w:rPr>
            </w:pPr>
            <w:ins w:id="355" w:author="Oberman, H.I. (Hanne)" w:date="2021-11-26T10:48:00Z">
              <w:r>
                <w:rPr>
                  <w:rFonts w:ascii="Calibri" w:hAnsi="Calibri" w:cs="Calibri"/>
                  <w:color w:val="000000"/>
                </w:rPr>
                <w:t>0.01</w:t>
              </w:r>
            </w:ins>
          </w:p>
        </w:tc>
        <w:tc>
          <w:tcPr>
            <w:tcW w:w="956" w:type="dxa"/>
            <w:tcBorders>
              <w:top w:val="nil"/>
              <w:left w:val="nil"/>
              <w:bottom w:val="single" w:sz="4" w:space="0" w:color="auto"/>
              <w:right w:val="nil"/>
            </w:tcBorders>
            <w:shd w:val="clear" w:color="auto" w:fill="auto"/>
            <w:noWrap/>
            <w:vAlign w:val="center"/>
            <w:hideMark/>
            <w:tcPrChange w:id="356" w:author="Oberman, H.I. (Hanne)" w:date="2021-11-26T10:53:00Z">
              <w:tcPr>
                <w:tcW w:w="963" w:type="dxa"/>
                <w:gridSpan w:val="2"/>
                <w:tcBorders>
                  <w:top w:val="nil"/>
                  <w:left w:val="nil"/>
                  <w:bottom w:val="single" w:sz="4" w:space="0" w:color="auto"/>
                  <w:right w:val="nil"/>
                </w:tcBorders>
                <w:shd w:val="clear" w:color="auto" w:fill="auto"/>
                <w:noWrap/>
                <w:vAlign w:val="bottom"/>
                <w:hideMark/>
              </w:tcPr>
            </w:tcPrChange>
          </w:tcPr>
          <w:p w14:paraId="246C71BB" w14:textId="6D67E16B" w:rsidR="004C60DB" w:rsidRPr="00357FA6" w:rsidRDefault="004C60DB" w:rsidP="004C60DB">
            <w:pPr>
              <w:spacing w:after="0" w:line="240" w:lineRule="auto"/>
              <w:jc w:val="right"/>
              <w:rPr>
                <w:rFonts w:ascii="Calibri" w:eastAsia="Times New Roman" w:hAnsi="Calibri" w:cs="Calibri"/>
                <w:color w:val="000000"/>
                <w:lang w:val="nl-NL" w:eastAsia="nl-NL"/>
              </w:rPr>
              <w:pPrChange w:id="357" w:author="Oberman, H.I. (Hanne)" w:date="2021-11-26T10:52:00Z">
                <w:pPr>
                  <w:spacing w:after="0" w:line="240" w:lineRule="auto"/>
                </w:pPr>
              </w:pPrChange>
            </w:pPr>
            <w:r w:rsidRPr="00357FA6">
              <w:rPr>
                <w:rFonts w:ascii="Calibri" w:eastAsia="Times New Roman" w:hAnsi="Calibri" w:cs="Calibri"/>
                <w:color w:val="000000"/>
                <w:lang w:val="nl-NL" w:eastAsia="nl-NL"/>
              </w:rPr>
              <w:t>0.091</w:t>
            </w:r>
          </w:p>
        </w:tc>
        <w:tc>
          <w:tcPr>
            <w:tcW w:w="638" w:type="dxa"/>
            <w:tcBorders>
              <w:top w:val="nil"/>
              <w:left w:val="nil"/>
              <w:bottom w:val="single" w:sz="4" w:space="0" w:color="auto"/>
              <w:right w:val="nil"/>
            </w:tcBorders>
            <w:vAlign w:val="bottom"/>
            <w:tcPrChange w:id="358" w:author="Oberman, H.I. (Hanne)" w:date="2021-11-26T10:53:00Z">
              <w:tcPr>
                <w:tcW w:w="642" w:type="dxa"/>
                <w:gridSpan w:val="2"/>
                <w:tcBorders>
                  <w:top w:val="nil"/>
                  <w:left w:val="nil"/>
                  <w:bottom w:val="single" w:sz="4" w:space="0" w:color="auto"/>
                  <w:right w:val="nil"/>
                </w:tcBorders>
                <w:vAlign w:val="bottom"/>
              </w:tcPr>
            </w:tcPrChange>
          </w:tcPr>
          <w:p w14:paraId="796A3BEF" w14:textId="65C127C1" w:rsidR="004C60DB" w:rsidRPr="00357FA6" w:rsidRDefault="004C60DB" w:rsidP="004C60DB">
            <w:pPr>
              <w:spacing w:after="0" w:line="240" w:lineRule="auto"/>
              <w:rPr>
                <w:ins w:id="359" w:author="Oberman, H.I. (Hanne)" w:date="2021-11-26T10:47:00Z"/>
                <w:rFonts w:ascii="Calibri" w:eastAsia="Times New Roman" w:hAnsi="Calibri" w:cs="Calibri"/>
                <w:color w:val="000000"/>
                <w:lang w:val="nl-NL" w:eastAsia="nl-NL"/>
              </w:rPr>
            </w:pPr>
            <w:ins w:id="360" w:author="Oberman, H.I. (Hanne)" w:date="2021-11-26T10:49:00Z">
              <w:r>
                <w:rPr>
                  <w:rFonts w:ascii="Calibri" w:hAnsi="Calibri" w:cs="Calibri"/>
                  <w:color w:val="000000"/>
                </w:rPr>
                <w:t>0.01</w:t>
              </w:r>
            </w:ins>
          </w:p>
        </w:tc>
        <w:tc>
          <w:tcPr>
            <w:tcW w:w="953" w:type="dxa"/>
            <w:tcBorders>
              <w:top w:val="nil"/>
              <w:left w:val="nil"/>
              <w:bottom w:val="single" w:sz="4" w:space="0" w:color="auto"/>
              <w:right w:val="nil"/>
            </w:tcBorders>
            <w:shd w:val="clear" w:color="auto" w:fill="auto"/>
            <w:noWrap/>
            <w:vAlign w:val="center"/>
            <w:hideMark/>
            <w:tcPrChange w:id="361" w:author="Oberman, H.I. (Hanne)" w:date="2021-11-26T10:53:00Z">
              <w:tcPr>
                <w:tcW w:w="960" w:type="dxa"/>
                <w:gridSpan w:val="2"/>
                <w:tcBorders>
                  <w:top w:val="nil"/>
                  <w:left w:val="nil"/>
                  <w:bottom w:val="single" w:sz="4" w:space="0" w:color="auto"/>
                  <w:right w:val="nil"/>
                </w:tcBorders>
                <w:shd w:val="clear" w:color="auto" w:fill="auto"/>
                <w:noWrap/>
                <w:vAlign w:val="bottom"/>
                <w:hideMark/>
              </w:tcPr>
            </w:tcPrChange>
          </w:tcPr>
          <w:p w14:paraId="6F53C6B5" w14:textId="2260DF7B" w:rsidR="004C60DB" w:rsidRPr="00357FA6" w:rsidRDefault="004C60DB" w:rsidP="004C60DB">
            <w:pPr>
              <w:spacing w:after="0" w:line="240" w:lineRule="auto"/>
              <w:jc w:val="right"/>
              <w:rPr>
                <w:rFonts w:ascii="Calibri" w:eastAsia="Times New Roman" w:hAnsi="Calibri" w:cs="Calibri"/>
                <w:color w:val="000000"/>
                <w:lang w:val="nl-NL" w:eastAsia="nl-NL"/>
              </w:rPr>
              <w:pPrChange w:id="362" w:author="Oberman, H.I. (Hanne)" w:date="2021-11-26T10:53:00Z">
                <w:pPr>
                  <w:spacing w:after="0" w:line="240" w:lineRule="auto"/>
                </w:pPr>
              </w:pPrChange>
            </w:pPr>
            <w:r w:rsidRPr="00357FA6">
              <w:rPr>
                <w:rFonts w:ascii="Calibri" w:eastAsia="Times New Roman" w:hAnsi="Calibri" w:cs="Calibri"/>
                <w:color w:val="000000"/>
                <w:lang w:val="nl-NL" w:eastAsia="nl-NL"/>
              </w:rPr>
              <w:t>0.851</w:t>
            </w:r>
          </w:p>
        </w:tc>
        <w:tc>
          <w:tcPr>
            <w:tcW w:w="917" w:type="dxa"/>
            <w:gridSpan w:val="2"/>
            <w:tcBorders>
              <w:top w:val="nil"/>
              <w:left w:val="nil"/>
              <w:bottom w:val="single" w:sz="4" w:space="0" w:color="auto"/>
              <w:right w:val="nil"/>
            </w:tcBorders>
            <w:vAlign w:val="bottom"/>
            <w:tcPrChange w:id="363" w:author="Oberman, H.I. (Hanne)" w:date="2021-11-26T10:53:00Z">
              <w:tcPr>
                <w:tcW w:w="449" w:type="dxa"/>
                <w:gridSpan w:val="2"/>
                <w:tcBorders>
                  <w:top w:val="nil"/>
                  <w:left w:val="nil"/>
                  <w:bottom w:val="single" w:sz="4" w:space="0" w:color="auto"/>
                  <w:right w:val="nil"/>
                </w:tcBorders>
                <w:vAlign w:val="bottom"/>
              </w:tcPr>
            </w:tcPrChange>
          </w:tcPr>
          <w:p w14:paraId="607BEDD8" w14:textId="28EC45B6" w:rsidR="004C60DB" w:rsidRPr="00357FA6" w:rsidRDefault="004C60DB" w:rsidP="004C60DB">
            <w:pPr>
              <w:spacing w:after="0" w:line="240" w:lineRule="auto"/>
              <w:rPr>
                <w:ins w:id="364" w:author="Oberman, H.I. (Hanne)" w:date="2021-11-26T10:47:00Z"/>
                <w:rFonts w:ascii="Calibri" w:eastAsia="Times New Roman" w:hAnsi="Calibri" w:cs="Calibri"/>
                <w:color w:val="000000"/>
                <w:lang w:val="nl-NL" w:eastAsia="nl-NL"/>
              </w:rPr>
            </w:pPr>
            <w:ins w:id="365" w:author="Oberman, H.I. (Hanne)" w:date="2021-11-26T10:49:00Z">
              <w:r>
                <w:rPr>
                  <w:rFonts w:ascii="Calibri" w:hAnsi="Calibri" w:cs="Calibri"/>
                  <w:color w:val="000000"/>
                </w:rPr>
                <w:t>0.087</w:t>
              </w:r>
            </w:ins>
          </w:p>
        </w:tc>
      </w:tr>
    </w:tbl>
    <w:p w14:paraId="66878207" w14:textId="77777777" w:rsidR="00686D22" w:rsidRPr="00E2635C" w:rsidRDefault="00686D22" w:rsidP="00686D22">
      <w:r>
        <w:rPr>
          <w:b/>
          <w:bCs/>
          <w:sz w:val="24"/>
          <w:szCs w:val="24"/>
          <w:lang w:val="en-GB"/>
        </w:rPr>
        <w:br w:type="page"/>
      </w:r>
    </w:p>
    <w:p w14:paraId="2BF0DD3C" w14:textId="0550A83C" w:rsidR="00AA59D2" w:rsidRPr="00357FA6" w:rsidRDefault="008B29FD" w:rsidP="00AA3D81">
      <w:pPr>
        <w:pStyle w:val="Heading4"/>
        <w:rPr>
          <w:rFonts w:ascii="Times New Roman" w:eastAsia="Times New Roman" w:hAnsi="Times New Roman" w:cs="Times New Roman"/>
          <w:sz w:val="24"/>
          <w:szCs w:val="24"/>
        </w:rPr>
      </w:pPr>
      <w:ins w:id="366" w:author="Oberman, H.I. (Hanne)" w:date="2021-11-24T13:41:00Z">
        <w:r>
          <w:rPr>
            <w:b/>
            <w:bCs/>
            <w:noProof/>
            <w:shd w:val="clear" w:color="auto" w:fill="auto"/>
          </w:rPr>
          <w:lastRenderedPageBreak/>
          <mc:AlternateContent>
            <mc:Choice Requires="wps">
              <w:drawing>
                <wp:anchor distT="0" distB="0" distL="114300" distR="114300" simplePos="0" relativeHeight="251659264" behindDoc="0" locked="0" layoutInCell="1" allowOverlap="1" wp14:anchorId="0252B5AE" wp14:editId="3BA78693">
                  <wp:simplePos x="0" y="0"/>
                  <wp:positionH relativeFrom="column">
                    <wp:posOffset>453224</wp:posOffset>
                  </wp:positionH>
                  <wp:positionV relativeFrom="paragraph">
                    <wp:posOffset>4126728</wp:posOffset>
                  </wp:positionV>
                  <wp:extent cx="2623572" cy="1168842"/>
                  <wp:effectExtent l="0" t="0" r="24765" b="12700"/>
                  <wp:wrapNone/>
                  <wp:docPr id="3" name="Rectangle 3"/>
                  <wp:cNvGraphicFramePr/>
                  <a:graphic xmlns:a="http://schemas.openxmlformats.org/drawingml/2006/main">
                    <a:graphicData uri="http://schemas.microsoft.com/office/word/2010/wordprocessingShape">
                      <wps:wsp>
                        <wps:cNvSpPr/>
                        <wps:spPr>
                          <a:xfrm>
                            <a:off x="0" y="0"/>
                            <a:ext cx="2623572" cy="116884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FD102" id="Rectangle 3" o:spid="_x0000_s1026" style="position:absolute;margin-left:35.7pt;margin-top:324.95pt;width:206.6pt;height:9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" fillcolor="white [3201]" strokecolor="white [3212]" strokeweight="1pt"/>
              </w:pict>
            </mc:Fallback>
          </mc:AlternateContent>
        </w:r>
      </w:ins>
      <w:r w:rsidR="00357FA6" w:rsidRPr="002B5A4E">
        <w:rPr>
          <w:b/>
          <w:bCs/>
        </w:rPr>
        <w:t xml:space="preserve"> </w:t>
      </w:r>
      <w:r w:rsidR="00E2635C" w:rsidRPr="002B5A4E">
        <w:rPr>
          <w:b/>
          <w:bCs/>
        </w:rPr>
        <w:t xml:space="preserve">Figure </w:t>
      </w:r>
      <w:r w:rsidR="00AA3D81">
        <w:rPr>
          <w:b/>
          <w:bCs/>
        </w:rPr>
        <w:t>7</w:t>
      </w:r>
      <w:r w:rsidR="00E2635C" w:rsidRPr="002B5A4E">
        <w:rPr>
          <w:b/>
          <w:bCs/>
        </w:rPr>
        <w:t xml:space="preserve">. </w:t>
      </w:r>
      <w:r w:rsidR="00E2635C" w:rsidRPr="002B5A4E">
        <w:t>Calibration plots</w:t>
      </w:r>
      <w:r w:rsidR="00357FA6" w:rsidRPr="00357FA6">
        <w:rPr>
          <w:noProof/>
        </w:rPr>
        <w:drawing>
          <wp:inline distT="0" distB="0" distL="0" distR="0" wp14:anchorId="502BD1A5" wp14:editId="4807494B">
            <wp:extent cx="5943600" cy="5884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4545"/>
                    </a:xfrm>
                    <a:prstGeom prst="rect">
                      <a:avLst/>
                    </a:prstGeom>
                  </pic:spPr>
                </pic:pic>
              </a:graphicData>
            </a:graphic>
          </wp:inline>
        </w:drawing>
      </w:r>
      <w:r w:rsidR="00686D22">
        <w:br/>
      </w:r>
      <w:r w:rsidR="00686D22">
        <w:br/>
        <w:t xml:space="preserve">Legend – </w:t>
      </w:r>
      <w:r w:rsidR="002B5A4E" w:rsidRPr="00686D22">
        <w:rPr>
          <w:lang w:val="en-US"/>
        </w:rPr>
        <w:t>FLR: flexible logistic regression; RF: random forest</w:t>
      </w:r>
      <w:r w:rsidR="002B5A4E" w:rsidRPr="005922C5">
        <w:t>;</w:t>
      </w:r>
      <w:r w:rsidR="00AA59D2" w:rsidRPr="002B5A4E">
        <w:t xml:space="preserve"> JMI-CM: conditional mean imputation; JMI-MD: multiple draw imputation; PS: pattern submodels; SS: surrogate splits.</w:t>
      </w:r>
    </w:p>
    <w:p w14:paraId="49CA8EA1" w14:textId="77777777" w:rsidR="00357FA6" w:rsidRPr="002B5A4E" w:rsidRDefault="00357FA6">
      <w:pPr>
        <w:spacing w:after="160" w:line="259" w:lineRule="auto"/>
        <w:rPr>
          <w:rFonts w:cstheme="majorBidi"/>
          <w:b/>
          <w:sz w:val="28"/>
          <w:szCs w:val="28"/>
        </w:rPr>
      </w:pPr>
      <w:r w:rsidRPr="002B5A4E">
        <w:br w:type="page"/>
      </w:r>
    </w:p>
    <w:p w14:paraId="4C411B30" w14:textId="3FA576C7" w:rsidR="00E07F7A" w:rsidRPr="00E07F7A" w:rsidRDefault="003943BE" w:rsidP="00A95D2A">
      <w:pPr>
        <w:pStyle w:val="Heading1"/>
      </w:pPr>
      <w:r w:rsidRPr="33C8D749">
        <w:lastRenderedPageBreak/>
        <w:t>Discussion</w:t>
      </w:r>
    </w:p>
    <w:p w14:paraId="67DC84B9" w14:textId="77777777" w:rsidR="0072312D" w:rsidRDefault="00D239AD" w:rsidP="00B64920">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r w:rsidR="00C81DCB">
        <w:rPr>
          <w:shd w:val="clear" w:color="auto" w:fill="FFFFFF"/>
          <w:lang w:val="en-GB" w:eastAsia="en-GB"/>
        </w:rPr>
        <w:t>PS</w:t>
      </w:r>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w:t>
      </w:r>
      <w:r w:rsidR="00927A62">
        <w:rPr>
          <w:shd w:val="clear" w:color="auto" w:fill="FFFFFF"/>
          <w:lang w:val="en-GB" w:eastAsia="en-GB"/>
        </w:rPr>
        <w:t>modeling approach</w:t>
      </w:r>
      <w:r w:rsidR="009B3713">
        <w:rPr>
          <w:shd w:val="clear" w:color="auto" w:fill="FFFFFF"/>
          <w:lang w:val="en-GB" w:eastAsia="en-GB"/>
        </w:rPr>
        <w:t xml:space="preserve">. </w:t>
      </w:r>
    </w:p>
    <w:p w14:paraId="4939B8DE" w14:textId="0B76CE7F" w:rsidR="0072312D" w:rsidRPr="0072312D" w:rsidRDefault="00646498" w:rsidP="00B64920">
      <w:pPr>
        <w:rPr>
          <w:shd w:val="clear" w:color="auto" w:fill="FFFFFF"/>
          <w:lang w:val="en-GB" w:eastAsia="en-GB"/>
        </w:rPr>
      </w:pPr>
      <w:r>
        <w:rPr>
          <w:lang w:val="en-GB" w:eastAsia="en-GB"/>
        </w:rPr>
        <w:t xml:space="preserve">Generally, we found that missing data handling techniques yielded better performance when paired with FLR </w:t>
      </w:r>
      <w:r w:rsidR="0060260D">
        <w:rPr>
          <w:lang w:val="en-GB" w:eastAsia="en-GB"/>
        </w:rPr>
        <w:t>rather than</w:t>
      </w:r>
      <w:r>
        <w:rPr>
          <w:lang w:val="en-GB" w:eastAsia="en-GB"/>
        </w:rPr>
        <w:t xml:space="preserve"> RF. Possibly, this is because our dataset included mostly continuous predictors, and did not have very high dimensions. RF are known to perform particularly well when dealing with a very large number of discrete variables (especially in the presence of interactions), since it naturally allows for partitioning and variable selection.</w:t>
      </w:r>
      <w:r w:rsidR="001827DB" w:rsidRPr="001827DB">
        <w:rPr>
          <w:shd w:val="clear" w:color="auto" w:fill="FFFFFF"/>
          <w:lang w:val="en-GB" w:eastAsia="en-GB"/>
        </w:rPr>
        <w:t xml:space="preserve"> </w:t>
      </w:r>
      <w:r w:rsidR="001827DB">
        <w:rPr>
          <w:shd w:val="clear" w:color="auto" w:fill="FFFFFF"/>
          <w:lang w:val="en-GB" w:eastAsia="en-GB"/>
        </w:rPr>
        <w:t>Similarly, RF are more prone to overfitting when estimated in smaller (sub)samples as compared to FLR.</w:t>
      </w:r>
      <w:r w:rsidR="00502C19">
        <w:rPr>
          <w:lang w:val="en-GB" w:eastAsia="en-GB"/>
        </w:rPr>
        <w:t xml:space="preserve"> </w:t>
      </w:r>
      <w:r w:rsidR="00605AA4">
        <w:rPr>
          <w:lang w:val="en-GB" w:eastAsia="en-GB"/>
        </w:rPr>
        <w:t xml:space="preserve">When compared with FLR, RF can best model any non-parametric relations with the outcome; hence, a further </w:t>
      </w:r>
      <w:r w:rsidR="004F3D51">
        <w:rPr>
          <w:lang w:val="en-GB" w:eastAsia="en-GB"/>
        </w:rPr>
        <w:t>explanation for the deficient performance of RF in our simulation</w:t>
      </w:r>
      <w:r w:rsidR="007F69A6">
        <w:rPr>
          <w:lang w:val="en-GB" w:eastAsia="en-GB"/>
        </w:rPr>
        <w:t xml:space="preserve"> may be that the terms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605AA4">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605AA4">
        <w:rPr>
          <w:lang w:val="en-GB" w:eastAsia="en-GB"/>
        </w:rPr>
        <w:t xml:space="preserve">, which have non-parametric relations with </w:t>
      </w:r>
      <m:oMath>
        <m:r>
          <w:rPr>
            <w:rFonts w:ascii="Cambria Math" w:hAnsi="Cambria Math"/>
            <w:lang w:val="en-GB" w:eastAsia="en-GB"/>
          </w:rPr>
          <m:t>y</m:t>
        </m:r>
      </m:oMath>
      <w:r w:rsidR="00605AA4">
        <w:rPr>
          <w:lang w:val="en-GB" w:eastAsia="en-GB"/>
        </w:rPr>
        <w:t xml:space="preserve">, </w:t>
      </w:r>
      <w:r w:rsidR="007F69A6">
        <w:rPr>
          <w:lang w:val="en-GB" w:eastAsia="en-GB"/>
        </w:rPr>
        <w:t>are always observed.</w:t>
      </w:r>
      <w:r w:rsidR="00605AA4">
        <w:rPr>
          <w:lang w:val="en-GB" w:eastAsia="en-GB"/>
        </w:rPr>
        <w:t xml:space="preserve"> </w:t>
      </w:r>
      <w:r w:rsidR="00502C19">
        <w:rPr>
          <w:lang w:val="en-GB" w:eastAsia="en-GB"/>
        </w:rPr>
        <w:t xml:space="preserve">The difference between FLR and RF is particularly apparent for PS and JMI-CM. </w:t>
      </w:r>
    </w:p>
    <w:p w14:paraId="6D319BBC" w14:textId="18C20468" w:rsidR="0072312D" w:rsidRDefault="00F333C9" w:rsidP="00B64920">
      <w:pPr>
        <w:rPr>
          <w:lang w:val="en-GB" w:eastAsia="en-GB"/>
        </w:rPr>
      </w:pPr>
      <w:r w:rsidRPr="33C8D749">
        <w:rPr>
          <w:rFonts w:ascii="Calibri Light" w:hAnsi="Calibri Light"/>
          <w:lang w:val="en-GB" w:eastAsia="en-GB"/>
        </w:rPr>
        <w:t xml:space="preserve">An important limitation to our simulation study is the choice of DGM. </w:t>
      </w:r>
      <w:r>
        <w:rPr>
          <w:lang w:val="en-GB" w:eastAsia="en-GB"/>
        </w:rPr>
        <w:t xml:space="preserve">Previously, </w:t>
      </w:r>
      <w:r w:rsidRPr="33C8D749">
        <w:rPr>
          <w:lang w:val="en-GB" w:eastAsia="en-GB"/>
        </w:rPr>
        <w:t xml:space="preserve">low correlations have been associated with limited performance of JMI </w:t>
      </w:r>
      <w:r w:rsidRPr="33C8D749">
        <w:rPr>
          <w:lang w:val="en-GB" w:eastAsia="en-GB"/>
        </w:rPr>
        <w:fldChar w:fldCharType="begin"/>
      </w:r>
      <w:r>
        <w:rPr>
          <w:lang w:val="en-GB" w:eastAsia="en-GB"/>
        </w:rPr>
        <w:instrText xml:space="preserve"> ADDIN ZOTERO_ITEM CSL_CITATION {"citationID":"yXX2hrhc","properties":{"formattedCitation":"(13)","plainCitation":"(13)","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Pr="33C8D749">
        <w:rPr>
          <w:lang w:val="en-GB" w:eastAsia="en-GB"/>
        </w:rPr>
        <w:fldChar w:fldCharType="separate"/>
      </w:r>
      <w:r>
        <w:rPr>
          <w:noProof/>
          <w:lang w:val="en-GB" w:eastAsia="en-GB"/>
        </w:rPr>
        <w:t>(13)</w:t>
      </w:r>
      <w:r w:rsidRPr="33C8D749">
        <w:rPr>
          <w:lang w:val="en-GB" w:eastAsia="en-GB"/>
        </w:rPr>
        <w:fldChar w:fldCharType="end"/>
      </w:r>
      <w:r>
        <w:rPr>
          <w:lang w:val="en-GB" w:eastAsia="en-GB"/>
        </w:rPr>
        <w:t>. Consequently,</w:t>
      </w:r>
      <w:r w:rsidRPr="33C8D749">
        <w:rPr>
          <w:rFonts w:ascii="Calibri Light" w:hAnsi="Calibri Light"/>
          <w:lang w:val="en-GB" w:eastAsia="en-GB"/>
        </w:rPr>
        <w:t xml:space="preserve"> moderate correlations between predictor variables were imposed on the predictor space</w:t>
      </w:r>
      <w:r w:rsidRPr="00C6512C">
        <w:rPr>
          <w:rFonts w:ascii="Calibri Light" w:hAnsi="Calibri Light"/>
          <w:lang w:val="en-GB" w:eastAsia="en-GB"/>
        </w:rPr>
        <w:t>.</w:t>
      </w:r>
      <w:r w:rsidRPr="00C6512C">
        <w:rPr>
          <w:lang w:val="en-GB" w:eastAsia="en-GB"/>
        </w:rPr>
        <w:t xml:space="preserve"> This limits the potential usefulness of imputation methods, as their implementation relies on the presence of </w:t>
      </w:r>
      <w:r>
        <w:rPr>
          <w:lang w:val="en-GB" w:eastAsia="en-GB"/>
        </w:rPr>
        <w:t xml:space="preserve">(high) </w:t>
      </w:r>
      <w:r w:rsidRPr="00C6512C">
        <w:rPr>
          <w:lang w:val="en-GB" w:eastAsia="en-GB"/>
        </w:rPr>
        <w:t xml:space="preserve">correlations in the observed </w:t>
      </w:r>
      <w:r>
        <w:rPr>
          <w:lang w:val="en-GB" w:eastAsia="en-GB"/>
        </w:rPr>
        <w:t xml:space="preserve">clinical </w:t>
      </w:r>
      <w:r w:rsidRPr="00C6512C">
        <w:rPr>
          <w:lang w:val="en-GB" w:eastAsia="en-GB"/>
        </w:rPr>
        <w:t>data.</w:t>
      </w:r>
      <w:r>
        <w:rPr>
          <w:lang w:val="en-GB" w:eastAsia="en-GB"/>
        </w:rPr>
        <w:t xml:space="preserve"> As only one surrogate is used per missing predictor variable, surrogate splits are essentially a </w:t>
      </w:r>
      <w:r w:rsidR="00DA2496">
        <w:rPr>
          <w:lang w:val="en-GB" w:eastAsia="en-GB"/>
        </w:rPr>
        <w:t>univariable</w:t>
      </w:r>
      <w:r>
        <w:rPr>
          <w:lang w:val="en-GB" w:eastAsia="en-GB"/>
        </w:rPr>
        <w:t xml:space="preserve"> missing data handling approach and also very heavily rely upon the correlation between the missing predictor value and the surrogate replacement value </w:t>
      </w:r>
      <w:r w:rsidRPr="33C8D749">
        <w:rPr>
          <w:lang w:val="en-GB" w:eastAsia="en-GB"/>
        </w:rPr>
        <w:fldChar w:fldCharType="begin"/>
      </w:r>
      <w:r w:rsidR="003610A0">
        <w:rPr>
          <w:lang w:val="en-GB" w:eastAsia="en-GB"/>
        </w:rPr>
        <w:instrText xml:space="preserve"> ADDIN ZOTERO_ITEM CSL_CITATION {"citationID":"vVitGnHN","properties":{"formattedCitation":"(25)","plainCitation":"(25)","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Pr="33C8D749">
        <w:rPr>
          <w:lang w:val="en-GB" w:eastAsia="en-GB"/>
        </w:rPr>
        <w:fldChar w:fldCharType="separate"/>
      </w:r>
      <w:r w:rsidR="003610A0">
        <w:rPr>
          <w:noProof/>
          <w:lang w:val="en-GB" w:eastAsia="en-GB"/>
        </w:rPr>
        <w:t>(25)</w:t>
      </w:r>
      <w:r w:rsidRPr="33C8D749">
        <w:rPr>
          <w:lang w:val="en-GB" w:eastAsia="en-GB"/>
        </w:rPr>
        <w:fldChar w:fldCharType="end"/>
      </w:r>
      <w:r>
        <w:rPr>
          <w:lang w:val="en-GB" w:eastAsia="en-GB"/>
        </w:rPr>
        <w:t>. In contrast, PS are</w:t>
      </w:r>
      <w:r w:rsidRPr="33C8D749">
        <w:rPr>
          <w:lang w:val="en-GB" w:eastAsia="en-GB"/>
        </w:rPr>
        <w:t xml:space="preserve"> not susceptible to performance loss when predictor variables have low correlations. </w:t>
      </w:r>
      <w:r>
        <w:rPr>
          <w:lang w:val="en-GB" w:eastAsia="en-GB"/>
        </w:rPr>
        <w:t xml:space="preserve">It may be expected that </w:t>
      </w:r>
      <w:r>
        <w:rPr>
          <w:lang w:val="en-GB" w:eastAsia="en-GB"/>
        </w:rPr>
        <w:lastRenderedPageBreak/>
        <w:t>multivariable approaches such as JMI perform better when compared with surrogate splits, especially when multiple variables are related to each other.</w:t>
      </w:r>
      <w:commentRangeStart w:id="367"/>
      <w:r>
        <w:rPr>
          <w:lang w:val="en-GB" w:eastAsia="en-GB"/>
        </w:rPr>
        <w:t xml:space="preserve"> Still</w:t>
      </w:r>
      <w:r w:rsidRPr="33C8D749">
        <w:rPr>
          <w:lang w:val="en-GB" w:eastAsia="en-GB"/>
        </w:rPr>
        <w:t>, the choice of DGM may</w:t>
      </w:r>
      <w:r>
        <w:rPr>
          <w:lang w:val="en-GB" w:eastAsia="en-GB"/>
        </w:rPr>
        <w:t xml:space="preserve"> have influenced the performance of both JMI and surrogate splits</w:t>
      </w:r>
      <w:r w:rsidRPr="33C8D749">
        <w:rPr>
          <w:lang w:val="en-GB" w:eastAsia="en-GB"/>
        </w:rPr>
        <w:t>.</w:t>
      </w:r>
      <w:r>
        <w:rPr>
          <w:lang w:val="en-GB" w:eastAsia="en-GB"/>
        </w:rPr>
        <w:t xml:space="preserve"> </w:t>
      </w:r>
      <w:commentRangeEnd w:id="367"/>
      <w:r>
        <w:rPr>
          <w:rStyle w:val="CommentReference"/>
          <w:rFonts w:eastAsiaTheme="minorHAnsi"/>
        </w:rPr>
        <w:commentReference w:id="367"/>
      </w:r>
    </w:p>
    <w:p w14:paraId="4D523157" w14:textId="438C01E6" w:rsidR="0072312D" w:rsidRPr="0072312D" w:rsidRDefault="00F333C9" w:rsidP="00B64920">
      <w:pPr>
        <w:rPr>
          <w:lang w:val="en-GB" w:eastAsia="en-GB"/>
        </w:rPr>
      </w:pPr>
      <w:r>
        <w:rPr>
          <w:lang w:val="en-GB" w:eastAsia="en-GB"/>
        </w:rPr>
        <w:t xml:space="preserve">Additionally, to avoid overfitting, prediction models are typically designed as simple as possible, and predictors that are strongly correlated to one another are often omitted. Likewise, in our simulation study, we only generated 10 covariates, all of which were used for development of the prediction model and imputation strategies. In practice, however, many more additional variables may be available. It is therefore possible that some variables, if not for prediction, may be helpful for generating more accurate imputations. For example, previous studies have shown that these auxiliary variables (i.e., not part of the prediction model) improve JMI performance </w:t>
      </w:r>
      <w:r>
        <w:rPr>
          <w:lang w:val="en-GB" w:eastAsia="en-GB"/>
        </w:rPr>
        <w:fldChar w:fldCharType="begin"/>
      </w:r>
      <w:r>
        <w:rPr>
          <w:lang w:val="en-GB" w:eastAsia="en-GB"/>
        </w:rPr>
        <w:instrText xml:space="preserve"> ADDIN ZOTERO_ITEM CSL_CITATION {"citationID":"Fj2QSbIa","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val="en-GB" w:eastAsia="en-GB"/>
        </w:rPr>
        <w:fldChar w:fldCharType="separate"/>
      </w:r>
      <w:r>
        <w:rPr>
          <w:noProof/>
          <w:lang w:val="en-GB" w:eastAsia="en-GB"/>
        </w:rPr>
        <w:t>(12)</w:t>
      </w:r>
      <w:r>
        <w:rPr>
          <w:lang w:val="en-GB" w:eastAsia="en-GB"/>
        </w:rPr>
        <w:fldChar w:fldCharType="end"/>
      </w:r>
      <w:r>
        <w:rPr>
          <w:lang w:val="en-GB" w:eastAsia="en-GB"/>
        </w:rPr>
        <w:t xml:space="preserve">. Thus, data handling strategies which rely on correlations between variables should have access to all relevant variables, even if they are not used for generating risk predictions. </w:t>
      </w:r>
    </w:p>
    <w:p w14:paraId="26C59E0E" w14:textId="6FEA044C" w:rsidR="0072312D" w:rsidRDefault="00F333C9" w:rsidP="00B64920">
      <w:pPr>
        <w:rPr>
          <w:lang w:val="en-GB" w:eastAsia="en-GB"/>
        </w:rPr>
      </w:pPr>
      <w:r>
        <w:rPr>
          <w:shd w:val="clear" w:color="auto" w:fill="FFFFFF"/>
          <w:lang w:val="en-GB" w:eastAsia="en-GB"/>
        </w:rPr>
        <w:t xml:space="preserve">Generally, </w:t>
      </w:r>
      <w:r w:rsidR="00C81DCB">
        <w:rPr>
          <w:shd w:val="clear" w:color="auto" w:fill="FFFFFF"/>
          <w:lang w:val="en-GB" w:eastAsia="en-GB"/>
        </w:rPr>
        <w:t>PS</w:t>
      </w:r>
      <w:r w:rsidR="00927A62">
        <w:rPr>
          <w:shd w:val="clear" w:color="auto" w:fill="FFFFFF"/>
          <w:lang w:val="en-GB" w:eastAsia="en-GB"/>
        </w:rPr>
        <w:t xml:space="preserve"> </w:t>
      </w:r>
      <w:r>
        <w:rPr>
          <w:shd w:val="clear" w:color="auto" w:fill="FFFFFF"/>
          <w:lang w:val="en-GB" w:eastAsia="en-GB"/>
        </w:rPr>
        <w:t xml:space="preserve">has </w:t>
      </w:r>
      <w:r w:rsidR="00AA4830">
        <w:rPr>
          <w:shd w:val="clear" w:color="auto" w:fill="FFFFFF"/>
          <w:lang w:val="en-GB" w:eastAsia="en-GB"/>
        </w:rPr>
        <w:t xml:space="preserve">adequate </w:t>
      </w:r>
      <w:r w:rsidR="00EF5EEC">
        <w:rPr>
          <w:shd w:val="clear" w:color="auto" w:fill="FFFFFF"/>
          <w:lang w:val="en-GB" w:eastAsia="en-GB"/>
        </w:rPr>
        <w:t>prediction model performance in the presence of missing data.</w:t>
      </w:r>
      <w:r w:rsidR="009F2AD8">
        <w:rPr>
          <w:shd w:val="clear" w:color="auto" w:fill="FFFFFF"/>
          <w:lang w:val="en-GB" w:eastAsia="en-GB"/>
        </w:rPr>
        <w:t xml:space="preserve"> A major advantage </w:t>
      </w:r>
      <w:r w:rsidR="00CB176F">
        <w:rPr>
          <w:shd w:val="clear" w:color="auto" w:fill="FFFFFF"/>
          <w:lang w:val="en-GB" w:eastAsia="en-GB"/>
        </w:rPr>
        <w:t xml:space="preserve">for </w:t>
      </w:r>
      <w:r w:rsidR="009F2AD8">
        <w:rPr>
          <w:shd w:val="clear" w:color="auto" w:fill="FFFFFF"/>
          <w:lang w:val="en-GB" w:eastAsia="en-GB"/>
        </w:rPr>
        <w:t>PS</w:t>
      </w:r>
      <w:r w:rsidR="00CB176F">
        <w:rPr>
          <w:shd w:val="clear" w:color="auto" w:fill="FFFFFF"/>
          <w:lang w:val="en-GB" w:eastAsia="en-GB"/>
        </w:rPr>
        <w:t>, in addition to its resistance to low correlations,</w:t>
      </w:r>
      <w:r w:rsidR="009F2AD8">
        <w:rPr>
          <w:shd w:val="clear" w:color="auto" w:fill="FFFFFF"/>
          <w:lang w:val="en-GB" w:eastAsia="en-GB"/>
        </w:rPr>
        <w:t xml:space="preserve"> </w:t>
      </w:r>
      <w:r w:rsidR="00CB176F">
        <w:rPr>
          <w:shd w:val="clear" w:color="auto" w:fill="FFFFFF"/>
          <w:lang w:val="en-GB" w:eastAsia="en-GB"/>
        </w:rPr>
        <w:t xml:space="preserve">is that it </w:t>
      </w:r>
      <w:r w:rsidR="009F2AD8">
        <w:rPr>
          <w:shd w:val="clear" w:color="auto" w:fill="FFFFFF"/>
          <w:lang w:val="en-GB" w:eastAsia="en-GB"/>
        </w:rPr>
        <w:t>do</w:t>
      </w:r>
      <w:r w:rsidR="00CB176F">
        <w:rPr>
          <w:shd w:val="clear" w:color="auto" w:fill="FFFFFF"/>
          <w:lang w:val="en-GB" w:eastAsia="en-GB"/>
        </w:rPr>
        <w:t>es</w:t>
      </w:r>
      <w:r w:rsidR="009F2AD8">
        <w:rPr>
          <w:shd w:val="clear" w:color="auto" w:fill="FFFFFF"/>
          <w:lang w:val="en-GB" w:eastAsia="en-GB"/>
        </w:rPr>
        <w:t xml:space="preserve"> not require MAR assumptions</w:t>
      </w:r>
      <w:r w:rsidR="00CB176F">
        <w:rPr>
          <w:shd w:val="clear" w:color="auto" w:fill="FFFFFF"/>
          <w:lang w:val="en-GB" w:eastAsia="en-GB"/>
        </w:rPr>
        <w:t>.</w:t>
      </w:r>
      <w:r w:rsidR="009F2AD8">
        <w:rPr>
          <w:shd w:val="clear" w:color="auto" w:fill="FFFFFF"/>
          <w:lang w:val="en-GB" w:eastAsia="en-GB"/>
        </w:rPr>
        <w:t xml:space="preserve"> </w:t>
      </w:r>
      <w:r w:rsidR="00CB176F">
        <w:rPr>
          <w:shd w:val="clear" w:color="auto" w:fill="FFFFFF"/>
          <w:lang w:val="en-GB" w:eastAsia="en-GB"/>
        </w:rPr>
        <w:t>In real-world datasets PS, therefore, offer an appealing solution.</w:t>
      </w:r>
      <w:r w:rsidR="009F2AD8">
        <w:rPr>
          <w:shd w:val="clear" w:color="auto" w:fill="FFFFFF"/>
          <w:lang w:val="en-GB" w:eastAsia="en-GB"/>
        </w:rPr>
        <w:t xml:space="preserve"> </w:t>
      </w:r>
      <w:r w:rsidR="00CB176F">
        <w:rPr>
          <w:shd w:val="clear" w:color="auto" w:fill="FFFFFF"/>
          <w:lang w:val="en-GB" w:eastAsia="en-GB"/>
        </w:rPr>
        <w:t>W</w:t>
      </w:r>
      <w:r w:rsidR="00EF5EEC">
        <w:rPr>
          <w:shd w:val="clear" w:color="auto" w:fill="FFFFFF"/>
          <w:lang w:val="en-GB" w:eastAsia="en-GB"/>
        </w:rPr>
        <w:t xml:space="preserve">hen PS </w:t>
      </w:r>
      <w:r w:rsidR="00502C19">
        <w:rPr>
          <w:shd w:val="clear" w:color="auto" w:fill="FFFFFF"/>
          <w:lang w:val="en-GB" w:eastAsia="en-GB"/>
        </w:rPr>
        <w:t>is</w:t>
      </w:r>
      <w:r w:rsidR="00EF5EEC">
        <w:rPr>
          <w:shd w:val="clear" w:color="auto" w:fill="FFFFFF"/>
          <w:lang w:val="en-GB" w:eastAsia="en-GB"/>
        </w:rPr>
        <w:t xml:space="preserve"> </w:t>
      </w:r>
      <w:r w:rsidR="00502C19">
        <w:rPr>
          <w:shd w:val="clear" w:color="auto" w:fill="FFFFFF"/>
          <w:lang w:val="en-GB" w:eastAsia="en-GB"/>
        </w:rPr>
        <w:t xml:space="preserve">paired with </w:t>
      </w:r>
      <w:r w:rsidR="00EF5EEC">
        <w:rPr>
          <w:shd w:val="clear" w:color="auto" w:fill="FFFFFF"/>
          <w:lang w:val="en-GB" w:eastAsia="en-GB"/>
        </w:rPr>
        <w:t xml:space="preserve">RF, </w:t>
      </w:r>
      <w:r w:rsidR="00CB176F">
        <w:rPr>
          <w:shd w:val="clear" w:color="auto" w:fill="FFFFFF"/>
          <w:lang w:val="en-GB" w:eastAsia="en-GB"/>
        </w:rPr>
        <w:t xml:space="preserve">however, </w:t>
      </w:r>
      <w:r w:rsidR="00EF5EEC">
        <w:rPr>
          <w:shd w:val="clear" w:color="auto" w:fill="FFFFFF"/>
          <w:lang w:val="en-GB" w:eastAsia="en-GB"/>
        </w:rPr>
        <w:t>problems arise</w:t>
      </w:r>
      <w:r w:rsidR="00C81DCB">
        <w:rPr>
          <w:shd w:val="clear" w:color="auto" w:fill="FFFFFF"/>
          <w:lang w:val="en-GB" w:eastAsia="en-GB"/>
        </w:rPr>
        <w:t>.</w:t>
      </w:r>
      <w:r w:rsidR="00502C19">
        <w:rPr>
          <w:shd w:val="clear" w:color="auto" w:fill="FFFFFF"/>
          <w:lang w:val="en-GB" w:eastAsia="en-GB"/>
        </w:rPr>
        <w:t xml:space="preserve"> </w:t>
      </w:r>
      <w:commentRangeStart w:id="368"/>
      <w:r w:rsidR="00502C19">
        <w:rPr>
          <w:lang w:val="en-GB" w:eastAsia="en-GB"/>
        </w:rPr>
        <w:t>These problems</w:t>
      </w:r>
      <w:r w:rsidR="00502C19" w:rsidRPr="33C8D749">
        <w:rPr>
          <w:lang w:val="en-GB" w:eastAsia="en-GB"/>
        </w:rPr>
        <w:t xml:space="preserve"> may be explained by the fact that less predictors ultimately restrict how much a random forest may vary between each tree </w:t>
      </w:r>
      <w:r w:rsidR="00502C19" w:rsidRPr="33C8D749">
        <w:rPr>
          <w:lang w:val="en-GB" w:eastAsia="en-GB"/>
        </w:rPr>
        <w:fldChar w:fldCharType="begin"/>
      </w:r>
      <w:r w:rsidR="003610A0">
        <w:rPr>
          <w:lang w:val="en-GB" w:eastAsia="en-GB"/>
        </w:rPr>
        <w:instrText xml:space="preserve"> ADDIN ZOTERO_ITEM CSL_CITATION {"citationID":"39YkaqjT","properties":{"formattedCitation":"(26)","plainCitation":"(26)","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502C19" w:rsidRPr="33C8D749">
        <w:rPr>
          <w:lang w:val="en-GB" w:eastAsia="en-GB"/>
        </w:rPr>
        <w:fldChar w:fldCharType="separate"/>
      </w:r>
      <w:r w:rsidR="003610A0">
        <w:rPr>
          <w:noProof/>
          <w:lang w:val="en-GB" w:eastAsia="en-GB"/>
        </w:rPr>
        <w:t>(26)</w:t>
      </w:r>
      <w:r w:rsidR="00502C19" w:rsidRPr="33C8D749">
        <w:rPr>
          <w:lang w:val="en-GB" w:eastAsia="en-GB"/>
        </w:rPr>
        <w:fldChar w:fldCharType="end"/>
      </w:r>
      <w:r w:rsidR="00502C19" w:rsidRPr="33C8D749">
        <w:rPr>
          <w:lang w:val="en-GB" w:eastAsia="en-GB"/>
        </w:rPr>
        <w:t xml:space="preserve">. In other words, if there are less features available, as is the case </w:t>
      </w:r>
      <w:r w:rsidR="003E78FA">
        <w:rPr>
          <w:lang w:val="en-GB" w:eastAsia="en-GB"/>
        </w:rPr>
        <w:t>for</w:t>
      </w:r>
      <w:r w:rsidR="00502C19" w:rsidRPr="33C8D749">
        <w:rPr>
          <w:lang w:val="en-GB" w:eastAsia="en-GB"/>
        </w:rPr>
        <w:t xml:space="preserve"> </w:t>
      </w:r>
      <w:r w:rsidR="003E78FA">
        <w:rPr>
          <w:lang w:val="en-GB" w:eastAsia="en-GB"/>
        </w:rPr>
        <w:t>PS</w:t>
      </w:r>
      <w:r w:rsidR="00502C19" w:rsidRPr="33C8D749">
        <w:rPr>
          <w:lang w:val="en-GB" w:eastAsia="en-GB"/>
        </w:rPr>
        <w:t xml:space="preserve">, </w:t>
      </w:r>
      <w:r w:rsidR="0098009E">
        <w:rPr>
          <w:lang w:val="en-GB" w:eastAsia="en-GB"/>
        </w:rPr>
        <w:t xml:space="preserve">the </w:t>
      </w:r>
      <w:r w:rsidR="00B73EE5">
        <w:rPr>
          <w:lang w:val="en-GB" w:eastAsia="en-GB"/>
        </w:rPr>
        <w:t>variability</w:t>
      </w:r>
      <w:r w:rsidR="0098009E">
        <w:rPr>
          <w:lang w:val="en-GB" w:eastAsia="en-GB"/>
        </w:rPr>
        <w:t xml:space="preserve"> between trees is</w:t>
      </w:r>
      <w:r w:rsidR="00502C19" w:rsidRPr="33C8D749">
        <w:rPr>
          <w:lang w:val="en-GB" w:eastAsia="en-GB"/>
        </w:rPr>
        <w:t xml:space="preserve"> limited. </w:t>
      </w:r>
      <w:r w:rsidR="00C81DCB">
        <w:rPr>
          <w:shd w:val="clear" w:color="auto" w:fill="FFFFFF"/>
          <w:lang w:val="en-GB" w:eastAsia="en-GB"/>
        </w:rPr>
        <w:t xml:space="preserve"> </w:t>
      </w:r>
      <w:commentRangeEnd w:id="368"/>
      <w:r w:rsidR="00502C19">
        <w:rPr>
          <w:rStyle w:val="CommentReference"/>
          <w:rFonts w:eastAsiaTheme="minorHAnsi"/>
        </w:rPr>
        <w:commentReference w:id="368"/>
      </w:r>
      <w:r w:rsidR="00AA4830">
        <w:rPr>
          <w:shd w:val="clear" w:color="auto" w:fill="FFFFFF"/>
          <w:lang w:val="en-GB" w:eastAsia="en-GB"/>
        </w:rPr>
        <w:t xml:space="preserve"> </w:t>
      </w:r>
      <w:r w:rsidR="00E07F7A">
        <w:rPr>
          <w:shd w:val="clear" w:color="auto" w:fill="FFFFFF"/>
          <w:lang w:val="en-GB" w:eastAsia="en-GB"/>
        </w:rPr>
        <w:t>Similarly, surrogate splits perform relatively poor</w:t>
      </w:r>
      <w:r w:rsidR="00DA2496">
        <w:rPr>
          <w:shd w:val="clear" w:color="auto" w:fill="FFFFFF"/>
          <w:lang w:val="en-GB" w:eastAsia="en-GB"/>
        </w:rPr>
        <w:t xml:space="preserve">, which can be explained by the strong dependence on high correlations and the univariable approach. For example, in </w:t>
      </w:r>
      <w:r w:rsidR="00094DDF">
        <w:rPr>
          <w:shd w:val="clear" w:color="auto" w:fill="FFFFFF"/>
          <w:lang w:val="en-GB" w:eastAsia="en-GB"/>
        </w:rPr>
        <w:t xml:space="preserve">the </w:t>
      </w:r>
      <w:r w:rsidR="00DA2496">
        <w:rPr>
          <w:shd w:val="clear" w:color="auto" w:fill="FFFFFF"/>
          <w:lang w:val="en-GB" w:eastAsia="en-GB"/>
        </w:rPr>
        <w:t>worst-case scenario</w:t>
      </w:r>
      <w:r w:rsidR="00094DDF">
        <w:rPr>
          <w:shd w:val="clear" w:color="auto" w:fill="FFFFFF"/>
          <w:lang w:val="en-GB" w:eastAsia="en-GB"/>
        </w:rPr>
        <w:t xml:space="preserve"> </w:t>
      </w:r>
      <w:r w:rsidR="00DA2496">
        <w:rPr>
          <w:shd w:val="clear" w:color="auto" w:fill="FFFFFF"/>
          <w:lang w:val="en-GB" w:eastAsia="en-GB"/>
        </w:rPr>
        <w:t xml:space="preserve">only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1</m:t>
            </m:r>
          </m:sub>
        </m:sSub>
      </m:oMath>
      <w:r w:rsidR="00DA2496">
        <w:rPr>
          <w:lang w:val="en-GB" w:eastAsia="en-GB"/>
        </w:rPr>
        <w:t xml:space="preserve"> and </w:t>
      </w:r>
      <m:oMath>
        <m:sSub>
          <m:sSubPr>
            <m:ctrlPr>
              <w:rPr>
                <w:rFonts w:ascii="Cambria Math" w:hAnsi="Cambria Math"/>
                <w:i/>
                <w:lang w:val="en-GB" w:eastAsia="en-GB"/>
              </w:rPr>
            </m:ctrlPr>
          </m:sSubPr>
          <m:e>
            <m:r>
              <w:rPr>
                <w:rFonts w:ascii="Cambria Math" w:hAnsi="Cambria Math"/>
                <w:lang w:val="en-GB" w:eastAsia="en-GB"/>
              </w:rPr>
              <m:t>x</m:t>
            </m:r>
          </m:e>
          <m:sub>
            <m:r>
              <w:rPr>
                <w:rFonts w:ascii="Cambria Math" w:hAnsi="Cambria Math"/>
                <w:lang w:val="en-GB" w:eastAsia="en-GB"/>
              </w:rPr>
              <m:t>2</m:t>
            </m:r>
          </m:sub>
        </m:sSub>
      </m:oMath>
      <w:r w:rsidR="00DA2496">
        <w:rPr>
          <w:lang w:val="en-GB" w:eastAsia="en-GB"/>
        </w:rPr>
        <w:t xml:space="preserve"> are available as surrogate variables for any missing predictors. The correl</w:t>
      </w:r>
      <w:proofErr w:type="spellStart"/>
      <w:r w:rsidR="00DA2496">
        <w:rPr>
          <w:lang w:val="en-GB" w:eastAsia="en-GB"/>
        </w:rPr>
        <w:t>ation</w:t>
      </w:r>
      <w:proofErr w:type="spellEnd"/>
      <w:r w:rsidR="00DA2496">
        <w:rPr>
          <w:lang w:val="en-GB" w:eastAsia="en-GB"/>
        </w:rPr>
        <w:t xml:space="preserve"> between these two terms and the other missing predictor </w:t>
      </w:r>
      <w:r w:rsidR="00BD7886">
        <w:rPr>
          <w:lang w:val="en-GB" w:eastAsia="en-GB"/>
        </w:rPr>
        <w:t xml:space="preserve">simply </w:t>
      </w:r>
      <w:r w:rsidR="00DA2496">
        <w:rPr>
          <w:lang w:val="en-GB" w:eastAsia="en-GB"/>
        </w:rPr>
        <w:t>may not be high enough to guarantee a good surrogate variable.</w:t>
      </w:r>
      <w:r w:rsidR="0072312D">
        <w:rPr>
          <w:lang w:val="en-GB" w:eastAsia="en-GB"/>
        </w:rPr>
        <w:t xml:space="preserve"> </w:t>
      </w:r>
    </w:p>
    <w:p w14:paraId="4DD42CD9" w14:textId="76153600" w:rsidR="00803EF8" w:rsidRPr="0072312D" w:rsidRDefault="0072312D" w:rsidP="00B64920">
      <w:pPr>
        <w:rPr>
          <w:shd w:val="clear" w:color="auto" w:fill="FFFFFF"/>
          <w:lang w:val="en-GB" w:eastAsia="en-GB"/>
        </w:rPr>
      </w:pPr>
      <w:r>
        <w:rPr>
          <w:lang w:val="en-GB" w:eastAsia="en-GB"/>
        </w:rPr>
        <w:lastRenderedPageBreak/>
        <w:t>W</w:t>
      </w:r>
      <w:r w:rsidR="00AA4830">
        <w:rPr>
          <w:shd w:val="clear" w:color="auto" w:fill="FFFFFF"/>
          <w:lang w:val="en-GB" w:eastAsia="en-GB"/>
        </w:rPr>
        <w:t xml:space="preserve">hen adopting imputation methods to accompany </w:t>
      </w:r>
      <w:r w:rsidR="000A158E">
        <w:rPr>
          <w:shd w:val="clear" w:color="auto" w:fill="FFFFFF"/>
          <w:lang w:val="en-GB" w:eastAsia="en-GB"/>
        </w:rPr>
        <w:t>either</w:t>
      </w:r>
      <w:r w:rsidR="00C6512C">
        <w:rPr>
          <w:shd w:val="clear" w:color="auto" w:fill="FFFFFF"/>
          <w:lang w:val="en-GB" w:eastAsia="en-GB"/>
        </w:rPr>
        <w:t xml:space="preserve"> prediction</w:t>
      </w:r>
      <w:r w:rsidR="00AA4830">
        <w:rPr>
          <w:shd w:val="clear" w:color="auto" w:fill="FFFFFF"/>
          <w:lang w:val="en-GB" w:eastAsia="en-GB"/>
        </w:rPr>
        <w:t xml:space="preserve"> model, simulation results indicate that JM works reasonably well, provided that multiple imputations are generated for each missing value. </w:t>
      </w:r>
      <w:r w:rsidR="00C6512C">
        <w:rPr>
          <w:shd w:val="clear" w:color="auto" w:fill="FFFFFF"/>
          <w:lang w:val="en-GB" w:eastAsia="en-GB"/>
        </w:rPr>
        <w:t>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r w:rsidR="009B3713">
        <w:rPr>
          <w:shd w:val="clear" w:color="auto" w:fill="FFFFFF"/>
          <w:lang w:val="en-GB" w:eastAsia="en-GB"/>
        </w:rPr>
        <w:t xml:space="preserve"> </w:t>
      </w:r>
    </w:p>
    <w:p w14:paraId="6D4E17FE" w14:textId="368B4A6B" w:rsidR="002230FA" w:rsidRPr="00E87B71" w:rsidRDefault="000A158E" w:rsidP="00E87B71">
      <w:pPr>
        <w:rPr>
          <w:lang w:eastAsia="en-GB"/>
        </w:rPr>
      </w:pPr>
      <w:r>
        <w:rPr>
          <w:lang w:val="en-GB" w:eastAsia="en-GB"/>
        </w:rPr>
        <w:t xml:space="preserve">In summary, </w:t>
      </w:r>
      <w:r w:rsidR="00B73EE5">
        <w:rPr>
          <w:lang w:val="en-GB" w:eastAsia="en-GB"/>
        </w:rPr>
        <w:t>the best missing data handling technique depends on the prediction modeling technique. JMI-MD is considered the safest choice for handling missing data as it yielded good performance for both FLR and RF, whilst PS only obtained good performance when paired with FLR. The use of JMI-CM and surrogate splits are not recommended when using RF.</w:t>
      </w:r>
      <w:r w:rsidR="00B73EE5" w:rsidRPr="00B73EE5">
        <w:rPr>
          <w:lang w:eastAsia="en-GB"/>
        </w:rPr>
        <w:t xml:space="preserve"> </w:t>
      </w:r>
      <w:r w:rsidR="00E60C12">
        <w:rPr>
          <w:lang w:eastAsia="en-GB"/>
        </w:rPr>
        <w:t>Similarly, JMI-SD should be avoided.</w:t>
      </w:r>
    </w:p>
    <w:p w14:paraId="388A3240" w14:textId="77777777" w:rsidR="00E87B71" w:rsidRDefault="00E87B71">
      <w:pPr>
        <w:spacing w:after="160" w:line="259" w:lineRule="auto"/>
        <w:rPr>
          <w:rFonts w:cstheme="majorBidi"/>
          <w:b/>
          <w:sz w:val="28"/>
          <w:szCs w:val="28"/>
        </w:rPr>
      </w:pPr>
      <w:r>
        <w:br w:type="page"/>
      </w:r>
    </w:p>
    <w:p w14:paraId="7F4B6C57" w14:textId="480D1277" w:rsidR="00E333E5" w:rsidRPr="00A04872" w:rsidRDefault="00E333E5" w:rsidP="00A95D2A">
      <w:pPr>
        <w:pStyle w:val="Heading1"/>
      </w:pPr>
      <w:r w:rsidRPr="00A04872">
        <w:lastRenderedPageBreak/>
        <w:t>References</w:t>
      </w:r>
    </w:p>
    <w:p w14:paraId="026CDEA0" w14:textId="77777777" w:rsidR="003610A0" w:rsidRPr="003610A0" w:rsidRDefault="002214DA" w:rsidP="003610A0">
      <w:pPr>
        <w:pStyle w:val="Bibliography"/>
        <w:rPr>
          <w:rFonts w:ascii="Calibri Light" w:hAnsi="Calibri Light" w:cs="Calibri Light"/>
          <w:lang w:val="nl-NL"/>
        </w:rPr>
      </w:pPr>
      <w:r w:rsidRPr="00043D69">
        <w:rPr>
          <w:lang w:val="en-GB"/>
        </w:rPr>
        <w:fldChar w:fldCharType="begin"/>
      </w:r>
      <w:r w:rsidR="008C2737" w:rsidRPr="009F5355">
        <w:instrText xml:space="preserve"> ADDIN ZOTERO_BIBL {"uncited":[],"omitted":[],"custom":[]} CSL_BIBLIOGRAPHY </w:instrText>
      </w:r>
      <w:r w:rsidRPr="00043D69">
        <w:rPr>
          <w:lang w:val="en-GB"/>
        </w:rPr>
        <w:fldChar w:fldCharType="separate"/>
      </w:r>
      <w:bookmarkStart w:id="369" w:name="Bookmark6"/>
      <w:r w:rsidR="003610A0" w:rsidRPr="009F5355">
        <w:rPr>
          <w:rFonts w:ascii="Calibri Light" w:hAnsi="Calibri Light" w:cs="Calibri Light"/>
        </w:rPr>
        <w:t xml:space="preserve">1. </w:t>
      </w:r>
      <w:r w:rsidR="003610A0" w:rsidRPr="009F5355">
        <w:rPr>
          <w:rFonts w:ascii="Calibri Light" w:hAnsi="Calibri Light" w:cs="Calibri Light"/>
        </w:rPr>
        <w:tab/>
        <w:t xml:space="preserve">Donders ART, van der Heijden GJMG, Stijnen T, Moons KGM. </w:t>
      </w:r>
      <w:r w:rsidR="003610A0" w:rsidRPr="003610A0">
        <w:rPr>
          <w:rFonts w:ascii="Calibri Light" w:hAnsi="Calibri Light" w:cs="Calibri Light"/>
          <w:lang w:val="en-GB"/>
        </w:rPr>
        <w:t xml:space="preserve">Review: A gentle introduction to imputation of missing values. Journal of Clinical Epidemiology. </w:t>
      </w:r>
      <w:r w:rsidR="003610A0" w:rsidRPr="003610A0">
        <w:rPr>
          <w:rFonts w:ascii="Calibri Light" w:hAnsi="Calibri Light" w:cs="Calibri Light"/>
          <w:lang w:val="nl-NL"/>
        </w:rPr>
        <w:t xml:space="preserve">2006 Oct;59(10):1087–91. </w:t>
      </w:r>
    </w:p>
    <w:p w14:paraId="25A54F6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2. </w:t>
      </w:r>
      <w:r w:rsidRPr="003610A0">
        <w:rPr>
          <w:rFonts w:ascii="Calibri Light" w:hAnsi="Calibri Light" w:cs="Calibri Light"/>
          <w:lang w:val="nl-NL"/>
        </w:rPr>
        <w:tab/>
        <w:t xml:space="preserve">Janssen KJM, Vergouwe Y, Donders ART, Harrell FE, Chen Q, Grobbee DE, et al. </w:t>
      </w:r>
      <w:r w:rsidRPr="003610A0">
        <w:rPr>
          <w:rFonts w:ascii="Calibri Light" w:hAnsi="Calibri Light" w:cs="Calibri Light"/>
          <w:lang w:val="en-GB"/>
        </w:rPr>
        <w:t xml:space="preserve">Dealing with Missing Predictor Values When Applying Clinical Prediction Models. Clinical Chemistry. 2009 May 1;55(5):994–1001. </w:t>
      </w:r>
    </w:p>
    <w:p w14:paraId="51E413DC"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3. </w:t>
      </w:r>
      <w:r w:rsidRPr="003610A0">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9F6D3C">
        <w:rPr>
          <w:rFonts w:ascii="Calibri Light" w:hAnsi="Calibri Light" w:cs="Calibri Light"/>
          <w:lang w:val="en-GB"/>
        </w:rPr>
        <w:t xml:space="preserve">Circulation. 2008 Feb 12;117(6):743–53. </w:t>
      </w:r>
    </w:p>
    <w:p w14:paraId="35DACFEA"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4. </w:t>
      </w:r>
      <w:r w:rsidRPr="009F6D3C">
        <w:rPr>
          <w:rFonts w:ascii="Calibri Light" w:hAnsi="Calibri Light" w:cs="Calibri Light"/>
          <w:lang w:val="en-GB"/>
        </w:rPr>
        <w:tab/>
        <w:t xml:space="preserve">Dorresteijn JAN, Visseren FLJ, Wassink AMJ, Gondrie MJA, Steyerberg EW, Ridker PM, et al. </w:t>
      </w:r>
      <w:r w:rsidRPr="003610A0">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26671A8D"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en-GB"/>
        </w:rPr>
        <w:t xml:space="preserve">5. </w:t>
      </w:r>
      <w:r w:rsidRPr="003610A0">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3610A0">
        <w:rPr>
          <w:rFonts w:ascii="Calibri Light" w:hAnsi="Calibri Light" w:cs="Calibri Light"/>
          <w:lang w:val="nl-NL"/>
        </w:rPr>
        <w:t xml:space="preserve">Eur Heart J. 2016 Aug 1;37(29):2315–81. </w:t>
      </w:r>
    </w:p>
    <w:p w14:paraId="5C726531" w14:textId="77777777" w:rsidR="003610A0" w:rsidRPr="003610A0" w:rsidRDefault="003610A0" w:rsidP="003610A0">
      <w:pPr>
        <w:pStyle w:val="Bibliography"/>
        <w:rPr>
          <w:rFonts w:ascii="Calibri Light" w:hAnsi="Calibri Light" w:cs="Calibri Light"/>
          <w:lang w:val="nl-NL"/>
        </w:rPr>
      </w:pPr>
      <w:r w:rsidRPr="003610A0">
        <w:rPr>
          <w:rFonts w:ascii="Calibri Light" w:hAnsi="Calibri Light" w:cs="Calibri Light"/>
          <w:lang w:val="nl-NL"/>
        </w:rPr>
        <w:t xml:space="preserve">6. </w:t>
      </w:r>
      <w:r w:rsidRPr="003610A0">
        <w:rPr>
          <w:rFonts w:ascii="Calibri Light" w:hAnsi="Calibri Light" w:cs="Calibri Light"/>
          <w:lang w:val="nl-NL"/>
        </w:rPr>
        <w:tab/>
        <w:t xml:space="preserve">Groenhof TKJ, Bots ML, Brandjes M, Jacobs JJL, Grobbee DE, van Solinge WW, et al. </w:t>
      </w:r>
      <w:r w:rsidRPr="003610A0">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3610A0">
        <w:rPr>
          <w:rFonts w:ascii="Calibri Light" w:hAnsi="Calibri Light" w:cs="Calibri Light"/>
          <w:lang w:val="nl-NL"/>
        </w:rPr>
        <w:t xml:space="preserve">Neth Heart J. 2019 Sep;27(9):435–42. </w:t>
      </w:r>
    </w:p>
    <w:p w14:paraId="2BA0FE11"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nl-NL"/>
        </w:rPr>
        <w:t xml:space="preserve">7. </w:t>
      </w:r>
      <w:r w:rsidRPr="003610A0">
        <w:rPr>
          <w:rFonts w:ascii="Calibri Light" w:hAnsi="Calibri Light" w:cs="Calibri Light"/>
          <w:lang w:val="nl-NL"/>
        </w:rPr>
        <w:tab/>
        <w:t xml:space="preserve">Bezemer T, de Groot MC, Blasse E, ten Berg MJ, Kappen TH, Bredenoord AL, et al. </w:t>
      </w:r>
      <w:r w:rsidRPr="003610A0">
        <w:rPr>
          <w:rFonts w:ascii="Calibri Light" w:hAnsi="Calibri Light" w:cs="Calibri Light"/>
          <w:lang w:val="en-GB"/>
        </w:rPr>
        <w:t xml:space="preserve">A Human(e) Factor in Clinical Decision Support Systems. J Med Internet Res. 2019 Mar 19;21(3):e11732. </w:t>
      </w:r>
    </w:p>
    <w:p w14:paraId="5A3F8FE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8. </w:t>
      </w:r>
      <w:r w:rsidRPr="003610A0">
        <w:rPr>
          <w:rFonts w:ascii="Calibri Light" w:hAnsi="Calibri Light" w:cs="Calibri Light"/>
          <w:lang w:val="en-GB"/>
        </w:rPr>
        <w:tab/>
        <w:t xml:space="preserve">Van Buuren S. Flexible Imputation of Missing Data. 2nd ed. CRC Press; 2018. </w:t>
      </w:r>
    </w:p>
    <w:p w14:paraId="5380F79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9. </w:t>
      </w:r>
      <w:r w:rsidRPr="003610A0">
        <w:rPr>
          <w:rFonts w:ascii="Calibri Light" w:hAnsi="Calibri Light" w:cs="Calibri Light"/>
          <w:lang w:val="en-GB"/>
        </w:rPr>
        <w:tab/>
        <w:t xml:space="preserve">Fletcher Mercaldo S, Blume JD. Missing data and prediction: the pattern submodel. Biostatistics. 2020 Apr 1;21(2):236–52. </w:t>
      </w:r>
    </w:p>
    <w:p w14:paraId="15A8730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10. </w:t>
      </w:r>
      <w:r w:rsidRPr="003610A0">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A513BA3"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11. </w:t>
      </w:r>
      <w:r w:rsidRPr="003610A0">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1969DE9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12. </w:t>
      </w:r>
      <w:r w:rsidRPr="003610A0">
        <w:rPr>
          <w:rFonts w:ascii="Calibri Light" w:hAnsi="Calibri Light" w:cs="Calibri Light"/>
          <w:lang w:val="en-GB"/>
        </w:rPr>
        <w:tab/>
        <w:t xml:space="preserve">Nijman SWJ, Hoogland J, Groenhof TKJ, Brandjes M, Jacobs JJL, Bots ML, et al. Real-time imputation of missing predictor values in clinical practice. European Heart Journal - Digital Health. 2021 May 4;2(1):154–64. </w:t>
      </w:r>
    </w:p>
    <w:p w14:paraId="0D8D22CC"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lastRenderedPageBreak/>
        <w:t xml:space="preserve">13. </w:t>
      </w:r>
      <w:r w:rsidRPr="003610A0">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7A7C9AB6" w14:textId="77777777" w:rsidR="003610A0" w:rsidRPr="009F6D3C"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14. </w:t>
      </w:r>
      <w:r w:rsidRPr="003610A0">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9F6D3C">
        <w:rPr>
          <w:rFonts w:ascii="Calibri Light" w:hAnsi="Calibri Light" w:cs="Calibri Light"/>
          <w:lang w:val="en-GB"/>
        </w:rPr>
        <w:t xml:space="preserve">JCE. 2021;Article in press. </w:t>
      </w:r>
    </w:p>
    <w:p w14:paraId="19483793" w14:textId="77777777" w:rsidR="003610A0" w:rsidRPr="003610A0" w:rsidRDefault="003610A0" w:rsidP="003610A0">
      <w:pPr>
        <w:pStyle w:val="Bibliography"/>
        <w:rPr>
          <w:rFonts w:ascii="Calibri Light" w:hAnsi="Calibri Light" w:cs="Calibri Light"/>
          <w:lang w:val="en-GB"/>
        </w:rPr>
      </w:pPr>
      <w:r w:rsidRPr="009F6D3C">
        <w:rPr>
          <w:rFonts w:ascii="Calibri Light" w:hAnsi="Calibri Light" w:cs="Calibri Light"/>
          <w:lang w:val="en-GB"/>
        </w:rPr>
        <w:t xml:space="preserve">15. </w:t>
      </w:r>
      <w:r w:rsidRPr="009F6D3C">
        <w:rPr>
          <w:rFonts w:ascii="Calibri Light" w:hAnsi="Calibri Light" w:cs="Calibri Light"/>
          <w:lang w:val="en-GB"/>
        </w:rPr>
        <w:tab/>
        <w:t xml:space="preserve">Hoogland J, Barreveld M, Debray TPA, Reitsma JB, Verstraelen TE, Dijkgraaf MGW, et al. </w:t>
      </w:r>
      <w:r w:rsidRPr="003610A0">
        <w:rPr>
          <w:rFonts w:ascii="Calibri Light" w:hAnsi="Calibri Light" w:cs="Calibri Light"/>
          <w:lang w:val="en-GB"/>
        </w:rPr>
        <w:t xml:space="preserve">Handling missing predictor values when validating and applying a prediction model to new patients. Statistics in Medicine. 2020 Jul 20;sim.8682. </w:t>
      </w:r>
    </w:p>
    <w:p w14:paraId="0288B4D5"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16. </w:t>
      </w:r>
      <w:r w:rsidRPr="003610A0">
        <w:rPr>
          <w:rFonts w:ascii="Calibri Light" w:hAnsi="Calibri Light" w:cs="Calibri Light"/>
          <w:lang w:val="en-GB"/>
        </w:rPr>
        <w:tab/>
        <w:t>Glynn RJ, Laird NM, Rubin DB. Selection Modeling Versus Mixture Modeling with Nonignorable Nonresponse. In: Wainer H, editor. Drawing Inferences from Self-Selected Samples [Internet]. New York, NY: Springer New York; 1986. p. 115–42. Available from: https://doi.org/10.1007/978-1-4612-4976-4_10</w:t>
      </w:r>
    </w:p>
    <w:p w14:paraId="518E0C38"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17. </w:t>
      </w:r>
      <w:r w:rsidRPr="003610A0">
        <w:rPr>
          <w:rFonts w:ascii="Calibri Light" w:hAnsi="Calibri Light" w:cs="Calibri Light"/>
          <w:lang w:val="en-GB"/>
        </w:rPr>
        <w:tab/>
        <w:t xml:space="preserve">Pattern-Mixture Models for Multivariate Incomplete Data. 2021;11. </w:t>
      </w:r>
    </w:p>
    <w:p w14:paraId="5177AD11" w14:textId="77777777" w:rsidR="003610A0" w:rsidRPr="00D931C4" w:rsidRDefault="003610A0" w:rsidP="003610A0">
      <w:pPr>
        <w:pStyle w:val="Bibliography"/>
        <w:rPr>
          <w:rFonts w:ascii="Calibri Light" w:hAnsi="Calibri Light" w:cs="Calibri Light"/>
          <w:lang w:val="es-ES"/>
        </w:rPr>
      </w:pPr>
      <w:r w:rsidRPr="00D931C4">
        <w:rPr>
          <w:rFonts w:ascii="Calibri Light" w:hAnsi="Calibri Light" w:cs="Calibri Light"/>
          <w:lang w:val="es-ES"/>
        </w:rPr>
        <w:t xml:space="preserve">18. </w:t>
      </w:r>
      <w:r w:rsidRPr="00D931C4">
        <w:rPr>
          <w:rFonts w:ascii="Calibri Light" w:hAnsi="Calibri Light" w:cs="Calibri Light"/>
          <w:lang w:val="es-ES"/>
        </w:rPr>
        <w:tab/>
        <w:t xml:space="preserve">Dorado-Díaz PI, Sampedro-Gómez J, Vicente-Palacios V, Sánchez PL. </w:t>
      </w:r>
      <w:r w:rsidRPr="003610A0">
        <w:rPr>
          <w:rFonts w:ascii="Calibri Light" w:hAnsi="Calibri Light" w:cs="Calibri Light"/>
          <w:lang w:val="en-GB"/>
        </w:rPr>
        <w:t xml:space="preserve">Applications of Artificial Intelligence in Cardiology. The Future is Already Here. </w:t>
      </w:r>
      <w:r w:rsidRPr="00D931C4">
        <w:rPr>
          <w:rFonts w:ascii="Calibri Light" w:hAnsi="Calibri Light" w:cs="Calibri Light"/>
          <w:lang w:val="es-ES"/>
        </w:rPr>
        <w:t xml:space="preserve">Revista Española de Cardiología (English Edition). 2019 Dec;72(12):1065–75. </w:t>
      </w:r>
    </w:p>
    <w:p w14:paraId="77374528" w14:textId="77777777" w:rsidR="003610A0" w:rsidRPr="003610A0" w:rsidRDefault="003610A0" w:rsidP="003610A0">
      <w:pPr>
        <w:pStyle w:val="Bibliography"/>
        <w:rPr>
          <w:rFonts w:ascii="Calibri Light" w:hAnsi="Calibri Light" w:cs="Calibri Light"/>
          <w:lang w:val="en-GB"/>
        </w:rPr>
      </w:pPr>
      <w:r w:rsidRPr="00D931C4">
        <w:rPr>
          <w:rFonts w:ascii="Calibri Light" w:hAnsi="Calibri Light" w:cs="Calibri Light"/>
          <w:lang w:val="es-ES"/>
        </w:rPr>
        <w:t xml:space="preserve">19. </w:t>
      </w:r>
      <w:r w:rsidRPr="00D931C4">
        <w:rPr>
          <w:rFonts w:ascii="Calibri Light" w:hAnsi="Calibri Light" w:cs="Calibri Light"/>
          <w:lang w:val="es-ES"/>
        </w:rPr>
        <w:tab/>
        <w:t xml:space="preserve">Breiman L, Friedman J, Stone CJ, Olshen RA. </w:t>
      </w:r>
      <w:r w:rsidRPr="003610A0">
        <w:rPr>
          <w:rFonts w:ascii="Calibri Light" w:hAnsi="Calibri Light" w:cs="Calibri Light"/>
          <w:lang w:val="en-GB"/>
        </w:rPr>
        <w:t>Classification and Regression Trees [Internet]. Taylor &amp; Francis; 1984. Available from: https://books.google.nl/books?id=JwQx-WOmSyQC</w:t>
      </w:r>
    </w:p>
    <w:p w14:paraId="1E650386"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20. </w:t>
      </w:r>
      <w:r w:rsidRPr="003610A0">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2444E60D"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21. </w:t>
      </w:r>
      <w:r w:rsidRPr="003610A0">
        <w:rPr>
          <w:rFonts w:ascii="Calibri Light" w:hAnsi="Calibri Light" w:cs="Calibri Light"/>
          <w:lang w:val="en-GB"/>
        </w:rPr>
        <w:tab/>
        <w:t xml:space="preserve">Rubin DB. Inference and Missing Data. Biometrika. 1976;63(3):581–92. </w:t>
      </w:r>
    </w:p>
    <w:p w14:paraId="023A47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22. </w:t>
      </w:r>
      <w:r w:rsidRPr="003610A0">
        <w:rPr>
          <w:rFonts w:ascii="Calibri Light" w:hAnsi="Calibri Light" w:cs="Calibri Light"/>
          <w:lang w:val="en-GB"/>
        </w:rPr>
        <w:tab/>
        <w:t xml:space="preserve">Schouten RM, Lugtig P, Vink G. Generating missing values for simulation purposes: a multivariate amputation procedure. Journal of Statistical Computation and Simulation. 2018 Oct 13;88(15):2909–30. </w:t>
      </w:r>
    </w:p>
    <w:p w14:paraId="10CE593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23. </w:t>
      </w:r>
      <w:r w:rsidRPr="003610A0">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741AA0A"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24. </w:t>
      </w:r>
      <w:r w:rsidRPr="003610A0">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0D25134F"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25. </w:t>
      </w:r>
      <w:r w:rsidRPr="003610A0">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626270B9" w14:textId="77777777" w:rsidR="003610A0" w:rsidRPr="003610A0" w:rsidRDefault="003610A0" w:rsidP="003610A0">
      <w:pPr>
        <w:pStyle w:val="Bibliography"/>
        <w:rPr>
          <w:rFonts w:ascii="Calibri Light" w:hAnsi="Calibri Light" w:cs="Calibri Light"/>
          <w:lang w:val="en-GB"/>
        </w:rPr>
      </w:pPr>
      <w:r w:rsidRPr="003610A0">
        <w:rPr>
          <w:rFonts w:ascii="Calibri Light" w:hAnsi="Calibri Light" w:cs="Calibri Light"/>
          <w:lang w:val="en-GB"/>
        </w:rPr>
        <w:t xml:space="preserve">26. </w:t>
      </w:r>
      <w:r w:rsidRPr="003610A0">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3E42493C" w:rsidR="00305272" w:rsidRDefault="002214DA" w:rsidP="00E60C12">
      <w:pPr>
        <w:pStyle w:val="Bibliography"/>
        <w:spacing w:line="360" w:lineRule="auto"/>
        <w:rPr>
          <w:lang w:val="en-GB"/>
        </w:rPr>
      </w:pPr>
      <w:r w:rsidRPr="00043D69">
        <w:rPr>
          <w:lang w:val="en-GB"/>
        </w:rPr>
        <w:fldChar w:fldCharType="end"/>
      </w:r>
      <w:bookmarkEnd w:id="369"/>
    </w:p>
    <w:p w14:paraId="76374473" w14:textId="77777777" w:rsidR="00305272" w:rsidRDefault="00305272">
      <w:pPr>
        <w:spacing w:after="160" w:line="259" w:lineRule="auto"/>
        <w:rPr>
          <w:lang w:val="en-GB"/>
        </w:rPr>
      </w:pPr>
      <w:r>
        <w:rPr>
          <w:lang w:val="en-GB"/>
        </w:rPr>
        <w:lastRenderedPageBreak/>
        <w:br w:type="page"/>
      </w:r>
    </w:p>
    <w:p w14:paraId="5ECE8509" w14:textId="77777777" w:rsidR="002D1832" w:rsidRDefault="00305272" w:rsidP="002D1832">
      <w:pPr>
        <w:pStyle w:val="Heading1"/>
        <w:rPr>
          <w:ins w:id="370" w:author="Oberman, H.I. (Hanne)" w:date="2021-11-24T15:51:00Z"/>
        </w:rPr>
      </w:pPr>
      <w:r w:rsidRPr="00BC6E6B">
        <w:lastRenderedPageBreak/>
        <w:t>Supplementary Materials</w:t>
      </w:r>
    </w:p>
    <w:p w14:paraId="3CFBC3C3" w14:textId="55070500" w:rsidR="0023499B" w:rsidDel="002D1832" w:rsidRDefault="0023499B">
      <w:pPr>
        <w:pStyle w:val="Heading2"/>
        <w:rPr>
          <w:del w:id="371" w:author="Oberman, H.I. (Hanne)" w:date="2021-11-24T15:51:00Z"/>
        </w:rPr>
        <w:pPrChange w:id="372" w:author="Oberman, H.I. (Hanne)" w:date="2021-11-24T15:53:00Z">
          <w:pPr>
            <w:pStyle w:val="Bibliography"/>
          </w:pPr>
        </w:pPrChange>
      </w:pPr>
    </w:p>
    <w:p w14:paraId="5E64E2CB" w14:textId="0097D894" w:rsidR="00800CEE" w:rsidRPr="00800CEE" w:rsidRDefault="00800CEE">
      <w:pPr>
        <w:pStyle w:val="Heading2"/>
        <w:pPrChange w:id="373" w:author="Oberman, H.I. (Hanne)" w:date="2021-11-24T15:53:00Z">
          <w:pPr>
            <w:pStyle w:val="ListParagraph"/>
            <w:numPr>
              <w:numId w:val="29"/>
            </w:numPr>
            <w:ind w:left="1080" w:hanging="720"/>
          </w:pPr>
        </w:pPrChange>
      </w:pPr>
      <w:del w:id="374" w:author="Oberman, H.I. (Hanne)" w:date="2021-11-24T15:51:00Z">
        <w:r w:rsidRPr="00800CEE" w:rsidDel="002D1832">
          <w:delText>D</w:delText>
        </w:r>
      </w:del>
      <w:ins w:id="375" w:author="Oberman, H.I. (Hanne)" w:date="2021-11-24T15:51:00Z">
        <w:r w:rsidR="002D1832">
          <w:t>D</w:t>
        </w:r>
      </w:ins>
      <w:r w:rsidRPr="00800CEE">
        <w:t>GM</w:t>
      </w:r>
    </w:p>
    <w:p w14:paraId="2BA3FE69" w14:textId="1241063E" w:rsidR="00800CEE" w:rsidRDefault="00800CEE" w:rsidP="00800CEE">
      <w:pPr>
        <w:rPr>
          <w:shd w:val="clear" w:color="auto" w:fill="FFFFFF"/>
          <w:lang w:val="en-GB" w:eastAsia="en-GB"/>
        </w:rPr>
      </w:pPr>
      <w:r>
        <w:rPr>
          <w:shd w:val="clear" w:color="auto" w:fill="FFFFFF"/>
          <w:lang w:val="en-GB" w:eastAsia="en-GB"/>
        </w:rPr>
        <w:t xml:space="preserve">Means vector: All 10 predictors have a mean of zero,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Pr>
          <w:shd w:val="clear" w:color="auto" w:fill="FFFFFF"/>
          <w:lang w:val="en-GB" w:eastAsia="en-GB"/>
        </w:rPr>
        <w:t>.</w:t>
      </w:r>
    </w:p>
    <w:p w14:paraId="44D2B4E9" w14:textId="5CC97F96" w:rsidR="00800CEE" w:rsidRDefault="00800CEE" w:rsidP="009434A1">
      <w:pPr>
        <w:rPr>
          <w:shd w:val="clear" w:color="auto" w:fill="FFFFFF"/>
          <w:lang w:val="en-GB" w:eastAsia="en-GB"/>
        </w:rPr>
      </w:pPr>
      <w:r>
        <w:rPr>
          <w:shd w:val="clear" w:color="auto" w:fill="FFFFFF"/>
          <w:lang w:val="en-GB" w:eastAsia="en-GB"/>
        </w:rPr>
        <w:t xml:space="preserve">Covariance matrix: </w:t>
      </w:r>
    </w:p>
    <w:p w14:paraId="7A8BF5B0" w14:textId="77777777" w:rsidR="00800CEE" w:rsidRPr="00BC6E6B" w:rsidRDefault="00800CEE" w:rsidP="00800CEE">
      <w:pPr>
        <w:rPr>
          <w:lang w:val="en-GB"/>
        </w:rPr>
      </w:pPr>
    </w:p>
    <w:p w14:paraId="665D5CA5" w14:textId="77777777" w:rsidR="00800CEE" w:rsidRPr="00305272" w:rsidRDefault="00800CEE" w:rsidP="00800CEE">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39307289" w14:textId="0B1A40D9" w:rsidR="00800CEE" w:rsidRDefault="00800CEE" w:rsidP="009434A1">
      <w:pPr>
        <w:rPr>
          <w:shd w:val="clear" w:color="auto" w:fill="FFFFFF"/>
          <w:lang w:val="en-GB" w:eastAsia="en-GB"/>
        </w:rPr>
      </w:pPr>
      <w:r>
        <w:rPr>
          <w:shd w:val="clear" w:color="auto" w:fill="FFFFFF"/>
          <w:lang w:val="en-GB" w:eastAsia="en-GB"/>
        </w:rPr>
        <w:t>Correlations:</w:t>
      </w:r>
    </w:p>
    <w:p w14:paraId="47FDD6A9" w14:textId="77777777" w:rsidR="00800CEE" w:rsidRDefault="00800CEE" w:rsidP="00800CEE">
      <w:pPr>
        <w:rPr>
          <w:shd w:val="clear" w:color="auto" w:fill="FFFFFF"/>
          <w:lang w:val="en-GB" w:eastAsia="en-GB"/>
        </w:rPr>
      </w:pPr>
      <w:r>
        <w:rPr>
          <w:noProof/>
        </w:rPr>
        <w:drawing>
          <wp:inline distT="0" distB="0" distL="0" distR="0" wp14:anchorId="37FBE4D8" wp14:editId="542C9BF7">
            <wp:extent cx="3137312" cy="2000250"/>
            <wp:effectExtent l="0" t="0" r="6350" b="0"/>
            <wp:docPr id="2" name="Picture"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rotWithShape="1">
                    <a:blip r:embed="rId18"/>
                    <a:srcRect b="20361"/>
                    <a:stretch/>
                  </pic:blipFill>
                  <pic:spPr bwMode="auto">
                    <a:xfrm>
                      <a:off x="0" y="0"/>
                      <a:ext cx="3140171" cy="2002073"/>
                    </a:xfrm>
                    <a:prstGeom prst="rect">
                      <a:avLst/>
                    </a:prstGeom>
                    <a:noFill/>
                    <a:ln>
                      <a:noFill/>
                    </a:ln>
                    <a:extLst>
                      <a:ext uri="{53640926-AAD7-44D8-BBD7-CCE9431645EC}">
                        <a14:shadowObscured xmlns:a14="http://schemas.microsoft.com/office/drawing/2010/main"/>
                      </a:ext>
                    </a:extLst>
                  </pic:spPr>
                </pic:pic>
              </a:graphicData>
            </a:graphic>
          </wp:inline>
        </w:drawing>
      </w:r>
    </w:p>
    <w:p w14:paraId="7020DE45" w14:textId="77777777" w:rsidR="00800CEE" w:rsidRDefault="00800CEE" w:rsidP="00800CEE">
      <w:pPr>
        <w:rPr>
          <w:shd w:val="clear" w:color="auto" w:fill="FFFFFF"/>
          <w:lang w:val="en-GB" w:eastAsia="en-GB"/>
        </w:rPr>
      </w:pPr>
      <w:r>
        <w:rPr>
          <w:shd w:val="clear" w:color="auto" w:fill="FFFFFF"/>
          <w:lang w:val="en-GB" w:eastAsia="en-GB"/>
        </w:rPr>
        <w:t>Figure XYZ. Correlation coefficients between predictors</w:t>
      </w:r>
    </w:p>
    <w:p w14:paraId="2F9B1CBA" w14:textId="5601F747" w:rsidR="00800CEE" w:rsidRDefault="00800CEE" w:rsidP="009434A1">
      <w:pPr>
        <w:rPr>
          <w:shd w:val="clear" w:color="auto" w:fill="FFFFFF"/>
          <w:lang w:val="en-GB" w:eastAsia="en-GB"/>
        </w:rPr>
      </w:pPr>
      <w:r>
        <w:rPr>
          <w:shd w:val="clear" w:color="auto" w:fill="FFFFFF"/>
          <w:lang w:val="en-GB" w:eastAsia="en-GB"/>
        </w:rPr>
        <w:t>Regression coefficients:</w:t>
      </w:r>
    </w:p>
    <w:p w14:paraId="2868F943" w14:textId="3E7132DA" w:rsidR="00800CEE" w:rsidRDefault="004C60DB" w:rsidP="00800CEE">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5E2F3AC2" w14:textId="77777777" w:rsidR="00800CEE" w:rsidRPr="00305272" w:rsidRDefault="004C60DB" w:rsidP="00800CEE">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E30326E" w14:textId="77777777" w:rsidR="00800CEE" w:rsidRPr="009434A1" w:rsidRDefault="00800CEE" w:rsidP="009434A1">
      <w:pPr>
        <w:rPr>
          <w:lang w:val="en-GB"/>
        </w:rPr>
      </w:pPr>
    </w:p>
    <w:p w14:paraId="625306E5" w14:textId="77777777" w:rsidR="00800CEE" w:rsidRDefault="00871F92" w:rsidP="00871F92">
      <w:pPr>
        <w:rPr>
          <w:shd w:val="clear" w:color="auto" w:fill="FFFFFF"/>
          <w:lang w:val="en-GB" w:eastAsia="en-GB"/>
        </w:rPr>
      </w:pPr>
      <w:r>
        <w:rPr>
          <w:noProof/>
        </w:rPr>
        <w:drawing>
          <wp:inline distT="0" distB="0" distL="0" distR="0" wp14:anchorId="14CCA3CB" wp14:editId="0448D05E">
            <wp:extent cx="3019425" cy="797806"/>
            <wp:effectExtent l="0" t="0" r="0" b="2540"/>
            <wp:docPr id="16" name="Picture"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picture containing Excel&#10;&#10;Description automatically generated"/>
                    <pic:cNvPicPr>
                      <a:picLocks noChangeAspect="1" noChangeArrowheads="1"/>
                    </pic:cNvPicPr>
                  </pic:nvPicPr>
                  <pic:blipFill rotWithShape="1">
                    <a:blip r:embed="rId19"/>
                    <a:srcRect t="48969" b="18041"/>
                    <a:stretch/>
                  </pic:blipFill>
                  <pic:spPr bwMode="auto">
                    <a:xfrm>
                      <a:off x="0" y="0"/>
                      <a:ext cx="3057401" cy="807840"/>
                    </a:xfrm>
                    <a:prstGeom prst="rect">
                      <a:avLst/>
                    </a:prstGeom>
                    <a:noFill/>
                    <a:ln>
                      <a:noFill/>
                    </a:ln>
                    <a:extLst>
                      <a:ext uri="{53640926-AAD7-44D8-BBD7-CCE9431645EC}">
                        <a14:shadowObscured xmlns:a14="http://schemas.microsoft.com/office/drawing/2010/main"/>
                      </a:ext>
                    </a:extLst>
                  </pic:spPr>
                </pic:pic>
              </a:graphicData>
            </a:graphic>
          </wp:inline>
        </w:drawing>
      </w:r>
    </w:p>
    <w:p w14:paraId="0042914B" w14:textId="243C4DA6" w:rsidR="00871F92" w:rsidRDefault="00871F92" w:rsidP="00871F92">
      <w:pPr>
        <w:rPr>
          <w:ins w:id="376" w:author="Oberman, H.I. (Hanne)" w:date="2021-11-24T15:51:00Z"/>
          <w:shd w:val="clear" w:color="auto" w:fill="FFFFFF"/>
          <w:lang w:val="en-GB" w:eastAsia="en-GB"/>
        </w:rPr>
      </w:pPr>
      <w:r>
        <w:rPr>
          <w:shd w:val="clear" w:color="auto" w:fill="FFFFFF"/>
          <w:lang w:val="en-GB" w:eastAsia="en-GB"/>
        </w:rPr>
        <w:t>Figure XYZ. Regression coefficients of the main and interaction effects of the predictors</w:t>
      </w:r>
    </w:p>
    <w:p w14:paraId="387BAC8D" w14:textId="01DAE730" w:rsidR="002D1832" w:rsidRDefault="002D1832" w:rsidP="00871F92">
      <w:pPr>
        <w:rPr>
          <w:ins w:id="377" w:author="Oberman, H.I. (Hanne)" w:date="2021-11-24T15:53:00Z"/>
          <w:shd w:val="clear" w:color="auto" w:fill="FFFFFF"/>
          <w:lang w:val="en-GB" w:eastAsia="en-GB"/>
        </w:rPr>
      </w:pPr>
    </w:p>
    <w:p w14:paraId="45E3D3F6" w14:textId="1783F25C" w:rsidR="002D1832" w:rsidRDefault="002D1832" w:rsidP="00871F92">
      <w:pPr>
        <w:rPr>
          <w:ins w:id="378" w:author="Oberman, H.I. (Hanne)" w:date="2021-11-24T15:53:00Z"/>
          <w:shd w:val="clear" w:color="auto" w:fill="FFFFFF"/>
          <w:lang w:val="en-GB" w:eastAsia="en-GB"/>
        </w:rPr>
      </w:pPr>
      <w:ins w:id="379" w:author="Oberman, H.I. (Hanne)" w:date="2021-11-24T15:53:00Z">
        <w:r>
          <w:rPr>
            <w:shd w:val="clear" w:color="auto" w:fill="FFFFFF"/>
            <w:lang w:val="en-GB" w:eastAsia="en-GB"/>
          </w:rPr>
          <w:t>Model tuning</w:t>
        </w:r>
      </w:ins>
    </w:p>
    <w:p w14:paraId="63AFE981" w14:textId="77777777" w:rsidR="002D1832" w:rsidRDefault="002D1832" w:rsidP="002D1832">
      <w:pPr>
        <w:numPr>
          <w:ilvl w:val="0"/>
          <w:numId w:val="30"/>
        </w:numPr>
        <w:spacing w:line="240" w:lineRule="auto"/>
        <w:rPr>
          <w:ins w:id="380" w:author="Oberman, H.I. (Hanne)" w:date="2021-11-24T15:53:00Z"/>
        </w:rPr>
      </w:pPr>
      <w:ins w:id="381" w:author="Oberman, H.I. (Hanne)" w:date="2021-11-24T15:53:00Z">
        <w:r>
          <w:t xml:space="preserve">FLR: </w:t>
        </w:r>
        <w:proofErr w:type="spellStart"/>
        <w:r>
          <w:t>glm</w:t>
        </w:r>
        <w:proofErr w:type="spellEnd"/>
        <w:r>
          <w:t>() with natural spline with 3 degrees of freedom.</w:t>
        </w:r>
      </w:ins>
    </w:p>
    <w:p w14:paraId="6E9DDBF1" w14:textId="77777777" w:rsidR="002D1832" w:rsidRDefault="002D1832" w:rsidP="002D1832">
      <w:pPr>
        <w:numPr>
          <w:ilvl w:val="0"/>
          <w:numId w:val="30"/>
        </w:numPr>
        <w:spacing w:line="240" w:lineRule="auto"/>
        <w:rPr>
          <w:ins w:id="382" w:author="Oberman, H.I. (Hanne)" w:date="2021-11-24T15:53:00Z"/>
        </w:rPr>
      </w:pPr>
      <w:ins w:id="383" w:author="Oberman, H.I. (Hanne)" w:date="2021-11-24T15:53:00Z">
        <w:r>
          <w:t>RF: ranger::ranger() with defaults (500 trees and 3 predictors considered for each split), party::</w:t>
        </w:r>
        <w:proofErr w:type="spellStart"/>
        <w:r>
          <w:t>cforest</w:t>
        </w:r>
        <w:proofErr w:type="spellEnd"/>
        <w:r>
          <w:t>() with defaults (500 trees, 5 predictors considered for each split, and 3 surrogate variables considered for each split with missingness).</w:t>
        </w:r>
      </w:ins>
    </w:p>
    <w:p w14:paraId="3BF5847F" w14:textId="1DD333CB" w:rsidR="002D1832" w:rsidRPr="002D1832" w:rsidDel="002D1832" w:rsidRDefault="002D1832" w:rsidP="00871F92">
      <w:pPr>
        <w:rPr>
          <w:del w:id="384" w:author="Oberman, H.I. (Hanne)" w:date="2021-11-24T15:53:00Z"/>
          <w:shd w:val="clear" w:color="auto" w:fill="FFFFFF"/>
          <w:lang w:eastAsia="en-GB"/>
          <w:rPrChange w:id="385" w:author="Oberman, H.I. (Hanne)" w:date="2021-11-24T15:53:00Z">
            <w:rPr>
              <w:del w:id="386" w:author="Oberman, H.I. (Hanne)" w:date="2021-11-24T15:53:00Z"/>
              <w:shd w:val="clear" w:color="auto" w:fill="FFFFFF"/>
              <w:lang w:val="en-GB" w:eastAsia="en-GB"/>
            </w:rPr>
          </w:rPrChange>
        </w:rPr>
      </w:pPr>
    </w:p>
    <w:p w14:paraId="21C8EC58" w14:textId="77777777" w:rsidR="002D1832" w:rsidRDefault="002D1832">
      <w:pPr>
        <w:spacing w:after="160" w:line="259" w:lineRule="auto"/>
        <w:rPr>
          <w:ins w:id="387" w:author="Oberman, H.I. (Hanne)" w:date="2021-11-24T15:53:00Z"/>
          <w:b/>
          <w:bCs/>
          <w:shd w:val="clear" w:color="auto" w:fill="FFFFFF"/>
          <w:lang w:val="en-GB" w:eastAsia="en-GB"/>
        </w:rPr>
      </w:pPr>
      <w:ins w:id="388" w:author="Oberman, H.I. (Hanne)" w:date="2021-11-24T15:53:00Z">
        <w:r>
          <w:br w:type="page"/>
        </w:r>
      </w:ins>
    </w:p>
    <w:p w14:paraId="5430ABE1" w14:textId="0A956ED1" w:rsidR="00305272" w:rsidRDefault="002D1832" w:rsidP="002D1832">
      <w:pPr>
        <w:pStyle w:val="Heading2"/>
        <w:rPr>
          <w:ins w:id="389" w:author="Oberman, H.I. (Hanne)" w:date="2021-11-24T15:52:00Z"/>
        </w:rPr>
      </w:pPr>
      <w:ins w:id="390" w:author="Oberman, H.I. (Hanne)" w:date="2021-11-24T15:51:00Z">
        <w:r>
          <w:lastRenderedPageBreak/>
          <w:t>Results</w:t>
        </w:r>
      </w:ins>
    </w:p>
    <w:p w14:paraId="50A2F9AD" w14:textId="464C2B47" w:rsidR="002D1832" w:rsidRPr="002D1832" w:rsidRDefault="002D1832">
      <w:pPr>
        <w:rPr>
          <w:ins w:id="391" w:author="Oberman, H.I. (Hanne)" w:date="2021-11-24T15:51:00Z"/>
          <w:lang w:val="en-GB" w:eastAsia="en-GB"/>
          <w:rPrChange w:id="392" w:author="Oberman, H.I. (Hanne)" w:date="2021-11-24T15:52:00Z">
            <w:rPr>
              <w:ins w:id="393" w:author="Oberman, H.I. (Hanne)" w:date="2021-11-24T15:51:00Z"/>
            </w:rPr>
          </w:rPrChange>
        </w:rPr>
      </w:pPr>
      <w:ins w:id="394" w:author="Oberman, H.I. (Hanne)" w:date="2021-11-24T15:52:00Z">
        <w:r>
          <w:rPr>
            <w:lang w:val="en-GB" w:eastAsia="en-GB"/>
          </w:rPr>
          <w:t>Performance under MNAR</w:t>
        </w:r>
      </w:ins>
    </w:p>
    <w:p w14:paraId="653F3BA8" w14:textId="6BAEB050" w:rsidR="002D1832" w:rsidRDefault="002D1832" w:rsidP="0049181F">
      <w:pPr>
        <w:rPr>
          <w:ins w:id="395" w:author="Oberman, H.I. (Hanne)" w:date="2021-11-24T15:52:00Z"/>
          <w:lang w:val="en-GB"/>
        </w:rPr>
      </w:pPr>
      <w:ins w:id="396" w:author="Oberman, H.I. (Hanne)" w:date="2021-11-24T15:51:00Z">
        <w:r w:rsidRPr="002D1832">
          <w:rPr>
            <w:noProof/>
          </w:rPr>
          <w:drawing>
            <wp:inline distT="0" distB="0" distL="0" distR="0" wp14:anchorId="72431D94" wp14:editId="34EF630E">
              <wp:extent cx="5943600" cy="6120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120130"/>
                      </a:xfrm>
                      <a:prstGeom prst="rect">
                        <a:avLst/>
                      </a:prstGeom>
                    </pic:spPr>
                  </pic:pic>
                </a:graphicData>
              </a:graphic>
            </wp:inline>
          </w:drawing>
        </w:r>
      </w:ins>
    </w:p>
    <w:p w14:paraId="211358FE" w14:textId="77777777" w:rsidR="002D1832" w:rsidRDefault="002D1832" w:rsidP="002D1832">
      <w:pPr>
        <w:spacing w:after="160" w:line="259" w:lineRule="auto"/>
        <w:rPr>
          <w:ins w:id="397" w:author="Oberman, H.I. (Hanne)" w:date="2021-11-24T15:52:00Z"/>
          <w:sz w:val="18"/>
          <w:szCs w:val="18"/>
          <w:lang w:eastAsia="en-GB"/>
        </w:rPr>
      </w:pPr>
      <w:ins w:id="398" w:author="Oberman, H.I. (Hanne)" w:date="2021-11-24T15:52:00Z">
        <w:r>
          <w:rPr>
            <w:sz w:val="18"/>
            <w:szCs w:val="18"/>
          </w:rPr>
          <w:t>Legend –</w:t>
        </w:r>
        <w:r w:rsidRPr="00CA1EA2">
          <w:rPr>
            <w:sz w:val="18"/>
            <w:szCs w:val="18"/>
          </w:rPr>
          <w:t xml:space="preserve"> </w:t>
        </w:r>
        <w:r w:rsidRPr="00CA1EA2">
          <w:rPr>
            <w:sz w:val="18"/>
            <w:szCs w:val="18"/>
            <w:lang w:eastAsia="en-GB"/>
          </w:rPr>
          <w:t>JMI-CM: conditional mean imputation; JMI-SD: single draw imputation; JMI-MD: multiple draw imputation; PS: pattern submodels; SS: surrogate splits; AUC: area under the curve; RMSE: root mean squared error; FLR: flexible logistic regression; RF: random forest</w:t>
        </w:r>
      </w:ins>
    </w:p>
    <w:p w14:paraId="27AECD59" w14:textId="4A9C2B4E" w:rsidR="002D1832" w:rsidRDefault="002D1832" w:rsidP="0049181F">
      <w:pPr>
        <w:rPr>
          <w:ins w:id="399" w:author="Oberman, H.I. (Hanne)" w:date="2021-11-24T16:01:00Z"/>
        </w:rPr>
      </w:pPr>
    </w:p>
    <w:p w14:paraId="571F159E" w14:textId="1B6C502F" w:rsidR="0018348F" w:rsidRDefault="0018348F" w:rsidP="0018348F">
      <w:pPr>
        <w:pStyle w:val="Heading4"/>
        <w:rPr>
          <w:ins w:id="400" w:author="Oberman, H.I. (Hanne)" w:date="2021-11-24T16:01:00Z"/>
        </w:rPr>
      </w:pPr>
      <w:ins w:id="401" w:author="Oberman, H.I. (Hanne)" w:date="2021-11-24T16:01:00Z">
        <w:r>
          <w:lastRenderedPageBreak/>
          <w:t>Average performance</w:t>
        </w:r>
      </w:ins>
      <w:ins w:id="402" w:author="Oberman, H.I. (Hanne)" w:date="2021-11-24T16:02:00Z">
        <w:r w:rsidR="00E778B8">
          <w:t xml:space="preserve"> under MNAR</w:t>
        </w:r>
      </w:ins>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8348F" w:rsidRPr="00357FA6" w14:paraId="169ADB19" w14:textId="77777777" w:rsidTr="00D700F0">
        <w:trPr>
          <w:trHeight w:val="300"/>
          <w:ins w:id="403" w:author="Oberman, H.I. (Hanne)" w:date="2021-11-24T16:01:00Z"/>
        </w:trPr>
        <w:tc>
          <w:tcPr>
            <w:tcW w:w="960" w:type="dxa"/>
            <w:tcBorders>
              <w:top w:val="single" w:sz="4" w:space="0" w:color="auto"/>
              <w:left w:val="nil"/>
              <w:bottom w:val="single" w:sz="4" w:space="0" w:color="auto"/>
              <w:right w:val="nil"/>
            </w:tcBorders>
          </w:tcPr>
          <w:p w14:paraId="5E8D2C95" w14:textId="77777777" w:rsidR="0018348F" w:rsidRPr="00357FA6" w:rsidRDefault="0018348F" w:rsidP="00D700F0">
            <w:pPr>
              <w:spacing w:after="0" w:line="240" w:lineRule="auto"/>
              <w:rPr>
                <w:ins w:id="404"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68F43654" w14:textId="77777777" w:rsidR="0018348F" w:rsidRPr="00357FA6" w:rsidRDefault="0018348F" w:rsidP="00D700F0">
            <w:pPr>
              <w:spacing w:after="0" w:line="240" w:lineRule="auto"/>
              <w:rPr>
                <w:ins w:id="405" w:author="Oberman, H.I. (Hanne)" w:date="2021-11-24T16:01:00Z"/>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shd w:val="clear" w:color="auto" w:fill="auto"/>
            <w:noWrap/>
            <w:vAlign w:val="bottom"/>
            <w:hideMark/>
          </w:tcPr>
          <w:p w14:paraId="7BD52B6C" w14:textId="77777777" w:rsidR="0018348F" w:rsidRPr="00357FA6" w:rsidRDefault="0018348F" w:rsidP="00D700F0">
            <w:pPr>
              <w:spacing w:after="0" w:line="240" w:lineRule="auto"/>
              <w:rPr>
                <w:ins w:id="406" w:author="Oberman, H.I. (Hanne)" w:date="2021-11-24T16:01:00Z"/>
                <w:rFonts w:ascii="Calibri" w:eastAsia="Times New Roman" w:hAnsi="Calibri" w:cs="Calibri"/>
                <w:color w:val="000000"/>
                <w:lang w:val="nl-NL" w:eastAsia="nl-NL"/>
              </w:rPr>
            </w:pPr>
            <w:ins w:id="407" w:author="Oberman, H.I. (Hanne)" w:date="2021-11-24T16:01:00Z">
              <w:r w:rsidRPr="00357FA6">
                <w:rPr>
                  <w:rFonts w:ascii="Calibri" w:eastAsia="Times New Roman" w:hAnsi="Calibri" w:cs="Calibri"/>
                  <w:color w:val="000000"/>
                  <w:lang w:val="nl-NL" w:eastAsia="nl-NL"/>
                </w:rPr>
                <w:t>RMSE</w:t>
              </w:r>
            </w:ins>
          </w:p>
        </w:tc>
        <w:tc>
          <w:tcPr>
            <w:tcW w:w="960" w:type="dxa"/>
            <w:tcBorders>
              <w:top w:val="single" w:sz="4" w:space="0" w:color="auto"/>
              <w:left w:val="nil"/>
              <w:bottom w:val="single" w:sz="4" w:space="0" w:color="auto"/>
              <w:right w:val="nil"/>
            </w:tcBorders>
            <w:shd w:val="clear" w:color="auto" w:fill="auto"/>
            <w:noWrap/>
            <w:vAlign w:val="bottom"/>
            <w:hideMark/>
          </w:tcPr>
          <w:p w14:paraId="3BEFD88D" w14:textId="77777777" w:rsidR="0018348F" w:rsidRPr="00357FA6" w:rsidRDefault="0018348F" w:rsidP="00D700F0">
            <w:pPr>
              <w:spacing w:after="0" w:line="240" w:lineRule="auto"/>
              <w:rPr>
                <w:ins w:id="408" w:author="Oberman, H.I. (Hanne)" w:date="2021-11-24T16:01:00Z"/>
                <w:rFonts w:ascii="Calibri" w:eastAsia="Times New Roman" w:hAnsi="Calibri" w:cs="Calibri"/>
                <w:color w:val="000000"/>
                <w:lang w:val="nl-NL" w:eastAsia="nl-NL"/>
              </w:rPr>
            </w:pPr>
            <w:proofErr w:type="spellStart"/>
            <w:ins w:id="409" w:author="Oberman, H.I. (Hanne)" w:date="2021-11-24T16:01:00Z">
              <w:r w:rsidRPr="00357FA6">
                <w:rPr>
                  <w:rFonts w:ascii="Calibri" w:eastAsia="Times New Roman" w:hAnsi="Calibri" w:cs="Calibri"/>
                  <w:color w:val="000000"/>
                  <w:lang w:val="nl-NL" w:eastAsia="nl-NL"/>
                </w:rPr>
                <w:t>Brier</w:t>
              </w:r>
              <w:proofErr w:type="spellEnd"/>
            </w:ins>
          </w:p>
        </w:tc>
        <w:tc>
          <w:tcPr>
            <w:tcW w:w="960" w:type="dxa"/>
            <w:tcBorders>
              <w:top w:val="single" w:sz="4" w:space="0" w:color="auto"/>
              <w:left w:val="nil"/>
              <w:bottom w:val="single" w:sz="4" w:space="0" w:color="auto"/>
              <w:right w:val="nil"/>
            </w:tcBorders>
            <w:shd w:val="clear" w:color="auto" w:fill="auto"/>
            <w:noWrap/>
            <w:vAlign w:val="bottom"/>
            <w:hideMark/>
          </w:tcPr>
          <w:p w14:paraId="7B537F0C" w14:textId="77777777" w:rsidR="0018348F" w:rsidRPr="00357FA6" w:rsidRDefault="0018348F" w:rsidP="00D700F0">
            <w:pPr>
              <w:spacing w:after="0" w:line="240" w:lineRule="auto"/>
              <w:rPr>
                <w:ins w:id="410" w:author="Oberman, H.I. (Hanne)" w:date="2021-11-24T16:01:00Z"/>
                <w:rFonts w:ascii="Calibri" w:eastAsia="Times New Roman" w:hAnsi="Calibri" w:cs="Calibri"/>
                <w:color w:val="000000"/>
                <w:lang w:val="nl-NL" w:eastAsia="nl-NL"/>
              </w:rPr>
            </w:pPr>
            <w:ins w:id="411" w:author="Oberman, H.I. (Hanne)" w:date="2021-11-24T16:01:00Z">
              <w:r w:rsidRPr="00357FA6">
                <w:rPr>
                  <w:rFonts w:ascii="Calibri" w:eastAsia="Times New Roman" w:hAnsi="Calibri" w:cs="Calibri"/>
                  <w:color w:val="000000"/>
                  <w:lang w:val="nl-NL" w:eastAsia="nl-NL"/>
                </w:rPr>
                <w:t>C</w:t>
              </w:r>
              <w:r>
                <w:rPr>
                  <w:rFonts w:ascii="Calibri" w:eastAsia="Times New Roman" w:hAnsi="Calibri" w:cs="Calibri"/>
                  <w:color w:val="000000"/>
                  <w:lang w:val="nl-NL" w:eastAsia="nl-NL"/>
                </w:rPr>
                <w:t>-index</w:t>
              </w:r>
            </w:ins>
          </w:p>
        </w:tc>
        <w:tc>
          <w:tcPr>
            <w:tcW w:w="963" w:type="dxa"/>
            <w:tcBorders>
              <w:top w:val="single" w:sz="4" w:space="0" w:color="auto"/>
              <w:left w:val="nil"/>
              <w:bottom w:val="single" w:sz="4" w:space="0" w:color="auto"/>
              <w:right w:val="nil"/>
            </w:tcBorders>
            <w:shd w:val="clear" w:color="auto" w:fill="auto"/>
            <w:noWrap/>
            <w:vAlign w:val="bottom"/>
            <w:hideMark/>
          </w:tcPr>
          <w:p w14:paraId="4D3DE9CB" w14:textId="77777777" w:rsidR="0018348F" w:rsidRPr="00357FA6" w:rsidRDefault="0018348F" w:rsidP="00D700F0">
            <w:pPr>
              <w:spacing w:after="0" w:line="240" w:lineRule="auto"/>
              <w:rPr>
                <w:ins w:id="412" w:author="Oberman, H.I. (Hanne)" w:date="2021-11-24T16:01:00Z"/>
                <w:rFonts w:ascii="Calibri" w:eastAsia="Times New Roman" w:hAnsi="Calibri" w:cs="Calibri"/>
                <w:color w:val="000000"/>
                <w:lang w:val="nl-NL" w:eastAsia="nl-NL"/>
              </w:rPr>
            </w:pPr>
            <w:ins w:id="413" w:author="Oberman, H.I. (Hanne)" w:date="2021-11-24T16:01:00Z">
              <w:r>
                <w:rPr>
                  <w:rFonts w:ascii="Calibri" w:eastAsia="Times New Roman" w:hAnsi="Calibri" w:cs="Calibri"/>
                  <w:color w:val="000000"/>
                  <w:lang w:val="nl-NL" w:eastAsia="nl-NL"/>
                </w:rPr>
                <w:t>CITL</w:t>
              </w:r>
            </w:ins>
          </w:p>
        </w:tc>
        <w:tc>
          <w:tcPr>
            <w:tcW w:w="960" w:type="dxa"/>
            <w:tcBorders>
              <w:top w:val="single" w:sz="4" w:space="0" w:color="auto"/>
              <w:left w:val="nil"/>
              <w:bottom w:val="single" w:sz="4" w:space="0" w:color="auto"/>
              <w:right w:val="nil"/>
            </w:tcBorders>
            <w:shd w:val="clear" w:color="auto" w:fill="auto"/>
            <w:noWrap/>
            <w:vAlign w:val="bottom"/>
            <w:hideMark/>
          </w:tcPr>
          <w:p w14:paraId="5B3EE317" w14:textId="77777777" w:rsidR="0018348F" w:rsidRPr="00357FA6" w:rsidRDefault="0018348F" w:rsidP="00D700F0">
            <w:pPr>
              <w:spacing w:after="0" w:line="240" w:lineRule="auto"/>
              <w:rPr>
                <w:ins w:id="414" w:author="Oberman, H.I. (Hanne)" w:date="2021-11-24T16:01:00Z"/>
                <w:rFonts w:ascii="Calibri" w:eastAsia="Times New Roman" w:hAnsi="Calibri" w:cs="Calibri"/>
                <w:color w:val="000000"/>
                <w:lang w:val="nl-NL" w:eastAsia="nl-NL"/>
              </w:rPr>
            </w:pPr>
            <w:proofErr w:type="spellStart"/>
            <w:ins w:id="415" w:author="Oberman, H.I. (Hanne)" w:date="2021-11-24T16:01:00Z">
              <w:r w:rsidRPr="00357FA6">
                <w:rPr>
                  <w:rFonts w:ascii="Calibri" w:eastAsia="Times New Roman" w:hAnsi="Calibri" w:cs="Calibri"/>
                  <w:color w:val="000000"/>
                  <w:lang w:val="nl-NL" w:eastAsia="nl-NL"/>
                </w:rPr>
                <w:t>Slope</w:t>
              </w:r>
              <w:proofErr w:type="spellEnd"/>
            </w:ins>
          </w:p>
        </w:tc>
      </w:tr>
      <w:tr w:rsidR="0018348F" w:rsidRPr="00357FA6" w14:paraId="00361062" w14:textId="77777777" w:rsidTr="00D700F0">
        <w:trPr>
          <w:trHeight w:val="300"/>
          <w:ins w:id="416" w:author="Oberman, H.I. (Hanne)" w:date="2021-11-24T16:01:00Z"/>
        </w:trPr>
        <w:tc>
          <w:tcPr>
            <w:tcW w:w="960" w:type="dxa"/>
            <w:vMerge w:val="restart"/>
            <w:tcBorders>
              <w:top w:val="single" w:sz="4" w:space="0" w:color="auto"/>
              <w:left w:val="nil"/>
              <w:right w:val="nil"/>
            </w:tcBorders>
            <w:vAlign w:val="center"/>
          </w:tcPr>
          <w:p w14:paraId="4DD41D95" w14:textId="77777777" w:rsidR="0018348F" w:rsidRPr="00357FA6" w:rsidRDefault="0018348F" w:rsidP="0018348F">
            <w:pPr>
              <w:spacing w:after="0" w:line="240" w:lineRule="auto"/>
              <w:jc w:val="center"/>
              <w:rPr>
                <w:ins w:id="417" w:author="Oberman, H.I. (Hanne)" w:date="2021-11-24T16:01:00Z"/>
                <w:rFonts w:ascii="Calibri" w:eastAsia="Times New Roman" w:hAnsi="Calibri" w:cs="Calibri"/>
                <w:color w:val="000000"/>
                <w:lang w:val="nl-NL" w:eastAsia="nl-NL"/>
              </w:rPr>
            </w:pPr>
            <w:ins w:id="418" w:author="Oberman, H.I. (Hanne)" w:date="2021-11-24T16:01:00Z">
              <w:r>
                <w:rPr>
                  <w:rFonts w:ascii="Calibri" w:eastAsia="Times New Roman" w:hAnsi="Calibri" w:cs="Calibri"/>
                  <w:color w:val="000000"/>
                  <w:lang w:val="nl-NL" w:eastAsia="nl-NL"/>
                </w:rPr>
                <w:t>FLR</w:t>
              </w:r>
            </w:ins>
          </w:p>
        </w:tc>
        <w:tc>
          <w:tcPr>
            <w:tcW w:w="960" w:type="dxa"/>
            <w:tcBorders>
              <w:top w:val="single" w:sz="4" w:space="0" w:color="auto"/>
              <w:left w:val="nil"/>
              <w:bottom w:val="nil"/>
              <w:right w:val="nil"/>
            </w:tcBorders>
            <w:shd w:val="clear" w:color="auto" w:fill="auto"/>
            <w:noWrap/>
            <w:vAlign w:val="bottom"/>
            <w:hideMark/>
          </w:tcPr>
          <w:p w14:paraId="5D7FAC40" w14:textId="77777777" w:rsidR="0018348F" w:rsidRPr="00357FA6" w:rsidRDefault="0018348F" w:rsidP="0018348F">
            <w:pPr>
              <w:spacing w:after="0" w:line="240" w:lineRule="auto"/>
              <w:rPr>
                <w:ins w:id="419" w:author="Oberman, H.I. (Hanne)" w:date="2021-11-24T16:01:00Z"/>
                <w:rFonts w:ascii="Calibri" w:eastAsia="Times New Roman" w:hAnsi="Calibri" w:cs="Calibri"/>
                <w:color w:val="000000"/>
                <w:lang w:val="nl-NL" w:eastAsia="nl-NL"/>
              </w:rPr>
            </w:pPr>
            <w:ins w:id="420"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06000C43" w14:textId="2CAF61F9" w:rsidR="0018348F" w:rsidRPr="00357FA6" w:rsidRDefault="0018348F" w:rsidP="0018348F">
            <w:pPr>
              <w:spacing w:after="0" w:line="240" w:lineRule="auto"/>
              <w:rPr>
                <w:ins w:id="421" w:author="Oberman, H.I. (Hanne)" w:date="2021-11-24T16:01:00Z"/>
                <w:rFonts w:ascii="Calibri" w:eastAsia="Times New Roman" w:hAnsi="Calibri" w:cs="Calibri"/>
                <w:color w:val="000000"/>
                <w:lang w:val="nl-NL" w:eastAsia="nl-NL"/>
              </w:rPr>
            </w:pPr>
            <w:ins w:id="422" w:author="Oberman, H.I. (Hanne)" w:date="2021-11-24T16:01:00Z">
              <w:r>
                <w:rPr>
                  <w:rFonts w:ascii="Calibri" w:hAnsi="Calibri" w:cs="Calibri"/>
                  <w:color w:val="000000"/>
                </w:rPr>
                <w:t>0.239</w:t>
              </w:r>
            </w:ins>
          </w:p>
        </w:tc>
        <w:tc>
          <w:tcPr>
            <w:tcW w:w="960" w:type="dxa"/>
            <w:tcBorders>
              <w:top w:val="single" w:sz="4" w:space="0" w:color="auto"/>
              <w:left w:val="nil"/>
              <w:bottom w:val="nil"/>
              <w:right w:val="nil"/>
            </w:tcBorders>
            <w:shd w:val="clear" w:color="auto" w:fill="auto"/>
            <w:noWrap/>
            <w:vAlign w:val="bottom"/>
            <w:hideMark/>
          </w:tcPr>
          <w:p w14:paraId="4AE3273A" w14:textId="5A262B16" w:rsidR="0018348F" w:rsidRPr="00357FA6" w:rsidRDefault="0018348F" w:rsidP="0018348F">
            <w:pPr>
              <w:spacing w:after="0" w:line="240" w:lineRule="auto"/>
              <w:rPr>
                <w:ins w:id="423" w:author="Oberman, H.I. (Hanne)" w:date="2021-11-24T16:01:00Z"/>
                <w:rFonts w:ascii="Calibri" w:eastAsia="Times New Roman" w:hAnsi="Calibri" w:cs="Calibri"/>
                <w:color w:val="000000"/>
                <w:lang w:val="nl-NL" w:eastAsia="nl-NL"/>
              </w:rPr>
            </w:pPr>
            <w:ins w:id="424" w:author="Oberman, H.I. (Hanne)" w:date="2021-11-24T16:01:00Z">
              <w:r>
                <w:rPr>
                  <w:rFonts w:ascii="Calibri" w:hAnsi="Calibri" w:cs="Calibri"/>
                  <w:color w:val="000000"/>
                </w:rPr>
                <w:t>0.126</w:t>
              </w:r>
            </w:ins>
          </w:p>
        </w:tc>
        <w:tc>
          <w:tcPr>
            <w:tcW w:w="960" w:type="dxa"/>
            <w:tcBorders>
              <w:top w:val="single" w:sz="4" w:space="0" w:color="auto"/>
              <w:left w:val="nil"/>
              <w:bottom w:val="nil"/>
              <w:right w:val="nil"/>
            </w:tcBorders>
            <w:shd w:val="clear" w:color="auto" w:fill="auto"/>
            <w:noWrap/>
            <w:vAlign w:val="bottom"/>
            <w:hideMark/>
          </w:tcPr>
          <w:p w14:paraId="0764C174" w14:textId="4999697E" w:rsidR="0018348F" w:rsidRPr="00357FA6" w:rsidRDefault="0018348F" w:rsidP="0018348F">
            <w:pPr>
              <w:spacing w:after="0" w:line="240" w:lineRule="auto"/>
              <w:rPr>
                <w:ins w:id="425" w:author="Oberman, H.I. (Hanne)" w:date="2021-11-24T16:01:00Z"/>
                <w:rFonts w:ascii="Calibri" w:eastAsia="Times New Roman" w:hAnsi="Calibri" w:cs="Calibri"/>
                <w:color w:val="000000"/>
                <w:lang w:val="nl-NL" w:eastAsia="nl-NL"/>
              </w:rPr>
            </w:pPr>
            <w:ins w:id="426" w:author="Oberman, H.I. (Hanne)" w:date="2021-11-24T16:02:00Z">
              <w:r>
                <w:rPr>
                  <w:rFonts w:ascii="Calibri" w:hAnsi="Calibri" w:cs="Calibri"/>
                  <w:color w:val="000000"/>
                </w:rPr>
                <w:t>0.681</w:t>
              </w:r>
            </w:ins>
          </w:p>
        </w:tc>
        <w:tc>
          <w:tcPr>
            <w:tcW w:w="963" w:type="dxa"/>
            <w:tcBorders>
              <w:top w:val="single" w:sz="4" w:space="0" w:color="auto"/>
              <w:left w:val="nil"/>
              <w:bottom w:val="nil"/>
              <w:right w:val="nil"/>
            </w:tcBorders>
            <w:shd w:val="clear" w:color="auto" w:fill="auto"/>
            <w:noWrap/>
            <w:vAlign w:val="bottom"/>
            <w:hideMark/>
          </w:tcPr>
          <w:p w14:paraId="3F5E2967" w14:textId="27F5E248" w:rsidR="0018348F" w:rsidRPr="00357FA6" w:rsidRDefault="0018348F" w:rsidP="0018348F">
            <w:pPr>
              <w:spacing w:after="0" w:line="240" w:lineRule="auto"/>
              <w:rPr>
                <w:ins w:id="427" w:author="Oberman, H.I. (Hanne)" w:date="2021-11-24T16:01:00Z"/>
                <w:rFonts w:ascii="Calibri" w:eastAsia="Times New Roman" w:hAnsi="Calibri" w:cs="Calibri"/>
                <w:color w:val="000000"/>
                <w:lang w:val="nl-NL" w:eastAsia="nl-NL"/>
              </w:rPr>
            </w:pPr>
            <w:ins w:id="428" w:author="Oberman, H.I. (Hanne)" w:date="2021-11-24T16:02:00Z">
              <w:r>
                <w:rPr>
                  <w:rFonts w:ascii="Calibri" w:hAnsi="Calibri" w:cs="Calibri"/>
                  <w:color w:val="000000"/>
                </w:rPr>
                <w:t>0.035</w:t>
              </w:r>
            </w:ins>
          </w:p>
        </w:tc>
        <w:tc>
          <w:tcPr>
            <w:tcW w:w="960" w:type="dxa"/>
            <w:tcBorders>
              <w:top w:val="single" w:sz="4" w:space="0" w:color="auto"/>
              <w:left w:val="nil"/>
              <w:bottom w:val="nil"/>
              <w:right w:val="nil"/>
            </w:tcBorders>
            <w:shd w:val="clear" w:color="auto" w:fill="auto"/>
            <w:noWrap/>
            <w:vAlign w:val="bottom"/>
            <w:hideMark/>
          </w:tcPr>
          <w:p w14:paraId="1A6718FB" w14:textId="7A28D9B6" w:rsidR="0018348F" w:rsidRPr="00357FA6" w:rsidRDefault="0018348F" w:rsidP="0018348F">
            <w:pPr>
              <w:spacing w:after="0" w:line="240" w:lineRule="auto"/>
              <w:rPr>
                <w:ins w:id="429" w:author="Oberman, H.I. (Hanne)" w:date="2021-11-24T16:01:00Z"/>
                <w:rFonts w:ascii="Calibri" w:eastAsia="Times New Roman" w:hAnsi="Calibri" w:cs="Calibri"/>
                <w:color w:val="000000"/>
                <w:lang w:val="nl-NL" w:eastAsia="nl-NL"/>
              </w:rPr>
            </w:pPr>
            <w:ins w:id="430" w:author="Oberman, H.I. (Hanne)" w:date="2021-11-24T16:02:00Z">
              <w:r>
                <w:rPr>
                  <w:rFonts w:ascii="Calibri" w:hAnsi="Calibri" w:cs="Calibri"/>
                  <w:color w:val="000000"/>
                </w:rPr>
                <w:t>0.985</w:t>
              </w:r>
            </w:ins>
          </w:p>
        </w:tc>
      </w:tr>
      <w:tr w:rsidR="0018348F" w:rsidRPr="00357FA6" w14:paraId="30077C38" w14:textId="77777777" w:rsidTr="00D700F0">
        <w:trPr>
          <w:trHeight w:val="300"/>
          <w:ins w:id="431" w:author="Oberman, H.I. (Hanne)" w:date="2021-11-24T16:01:00Z"/>
        </w:trPr>
        <w:tc>
          <w:tcPr>
            <w:tcW w:w="960" w:type="dxa"/>
            <w:vMerge/>
            <w:tcBorders>
              <w:left w:val="nil"/>
              <w:right w:val="nil"/>
            </w:tcBorders>
          </w:tcPr>
          <w:p w14:paraId="351F1FBF" w14:textId="77777777" w:rsidR="0018348F" w:rsidRPr="00357FA6" w:rsidRDefault="0018348F" w:rsidP="0018348F">
            <w:pPr>
              <w:spacing w:after="0" w:line="240" w:lineRule="auto"/>
              <w:rPr>
                <w:ins w:id="432"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0611B94F" w14:textId="77777777" w:rsidR="0018348F" w:rsidRPr="00357FA6" w:rsidRDefault="0018348F" w:rsidP="0018348F">
            <w:pPr>
              <w:spacing w:after="0" w:line="240" w:lineRule="auto"/>
              <w:rPr>
                <w:ins w:id="433" w:author="Oberman, H.I. (Hanne)" w:date="2021-11-24T16:01:00Z"/>
                <w:rFonts w:ascii="Calibri" w:eastAsia="Times New Roman" w:hAnsi="Calibri" w:cs="Calibri"/>
                <w:color w:val="000000"/>
                <w:lang w:val="nl-NL" w:eastAsia="nl-NL"/>
              </w:rPr>
            </w:pPr>
            <w:ins w:id="434"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70FEC22B" w14:textId="6360ECF8" w:rsidR="0018348F" w:rsidRPr="00357FA6" w:rsidRDefault="0018348F" w:rsidP="0018348F">
            <w:pPr>
              <w:spacing w:after="0" w:line="240" w:lineRule="auto"/>
              <w:rPr>
                <w:ins w:id="435" w:author="Oberman, H.I. (Hanne)" w:date="2021-11-24T16:01:00Z"/>
                <w:rFonts w:ascii="Calibri" w:eastAsia="Times New Roman" w:hAnsi="Calibri" w:cs="Calibri"/>
                <w:color w:val="000000"/>
                <w:lang w:val="nl-NL" w:eastAsia="nl-NL"/>
              </w:rPr>
            </w:pPr>
            <w:ins w:id="436" w:author="Oberman, H.I. (Hanne)" w:date="2021-11-24T16:01:00Z">
              <w:r>
                <w:rPr>
                  <w:rFonts w:ascii="Calibri" w:hAnsi="Calibri" w:cs="Calibri"/>
                  <w:color w:val="000000"/>
                </w:rPr>
                <w:t>0.269</w:t>
              </w:r>
            </w:ins>
          </w:p>
        </w:tc>
        <w:tc>
          <w:tcPr>
            <w:tcW w:w="960" w:type="dxa"/>
            <w:tcBorders>
              <w:top w:val="nil"/>
              <w:left w:val="nil"/>
              <w:bottom w:val="nil"/>
              <w:right w:val="nil"/>
            </w:tcBorders>
            <w:shd w:val="clear" w:color="auto" w:fill="auto"/>
            <w:noWrap/>
            <w:vAlign w:val="bottom"/>
            <w:hideMark/>
          </w:tcPr>
          <w:p w14:paraId="786BEDD8" w14:textId="123CE456" w:rsidR="0018348F" w:rsidRPr="00357FA6" w:rsidRDefault="0018348F" w:rsidP="0018348F">
            <w:pPr>
              <w:spacing w:after="0" w:line="240" w:lineRule="auto"/>
              <w:rPr>
                <w:ins w:id="437" w:author="Oberman, H.I. (Hanne)" w:date="2021-11-24T16:01:00Z"/>
                <w:rFonts w:ascii="Calibri" w:eastAsia="Times New Roman" w:hAnsi="Calibri" w:cs="Calibri"/>
                <w:color w:val="000000"/>
                <w:lang w:val="nl-NL" w:eastAsia="nl-NL"/>
              </w:rPr>
            </w:pPr>
            <w:ins w:id="438" w:author="Oberman, H.I. (Hanne)" w:date="2021-11-24T16:01:00Z">
              <w:r>
                <w:rPr>
                  <w:rFonts w:ascii="Calibri" w:hAnsi="Calibri" w:cs="Calibri"/>
                  <w:color w:val="000000"/>
                </w:rPr>
                <w:t>0.141</w:t>
              </w:r>
            </w:ins>
          </w:p>
        </w:tc>
        <w:tc>
          <w:tcPr>
            <w:tcW w:w="960" w:type="dxa"/>
            <w:tcBorders>
              <w:top w:val="nil"/>
              <w:left w:val="nil"/>
              <w:bottom w:val="nil"/>
              <w:right w:val="nil"/>
            </w:tcBorders>
            <w:shd w:val="clear" w:color="auto" w:fill="auto"/>
            <w:noWrap/>
            <w:vAlign w:val="bottom"/>
            <w:hideMark/>
          </w:tcPr>
          <w:p w14:paraId="5F906BFB" w14:textId="0DBC2057" w:rsidR="0018348F" w:rsidRPr="00357FA6" w:rsidRDefault="0018348F" w:rsidP="0018348F">
            <w:pPr>
              <w:spacing w:after="0" w:line="240" w:lineRule="auto"/>
              <w:rPr>
                <w:ins w:id="439" w:author="Oberman, H.I. (Hanne)" w:date="2021-11-24T16:01:00Z"/>
                <w:rFonts w:ascii="Calibri" w:eastAsia="Times New Roman" w:hAnsi="Calibri" w:cs="Calibri"/>
                <w:color w:val="000000"/>
                <w:lang w:val="nl-NL" w:eastAsia="nl-NL"/>
              </w:rPr>
            </w:pPr>
            <w:ins w:id="440" w:author="Oberman, H.I. (Hanne)" w:date="2021-11-24T16:02:00Z">
              <w:r>
                <w:rPr>
                  <w:rFonts w:ascii="Calibri" w:hAnsi="Calibri" w:cs="Calibri"/>
                  <w:color w:val="000000"/>
                </w:rPr>
                <w:t>0.616</w:t>
              </w:r>
            </w:ins>
          </w:p>
        </w:tc>
        <w:tc>
          <w:tcPr>
            <w:tcW w:w="963" w:type="dxa"/>
            <w:tcBorders>
              <w:top w:val="nil"/>
              <w:left w:val="nil"/>
              <w:bottom w:val="nil"/>
              <w:right w:val="nil"/>
            </w:tcBorders>
            <w:shd w:val="clear" w:color="auto" w:fill="auto"/>
            <w:noWrap/>
            <w:vAlign w:val="bottom"/>
            <w:hideMark/>
          </w:tcPr>
          <w:p w14:paraId="428B6768" w14:textId="6C3ACC66" w:rsidR="0018348F" w:rsidRPr="00357FA6" w:rsidRDefault="0018348F" w:rsidP="0018348F">
            <w:pPr>
              <w:spacing w:after="0" w:line="240" w:lineRule="auto"/>
              <w:rPr>
                <w:ins w:id="441" w:author="Oberman, H.I. (Hanne)" w:date="2021-11-24T16:01:00Z"/>
                <w:rFonts w:ascii="Calibri" w:eastAsia="Times New Roman" w:hAnsi="Calibri" w:cs="Calibri"/>
                <w:color w:val="000000"/>
                <w:lang w:val="nl-NL" w:eastAsia="nl-NL"/>
              </w:rPr>
            </w:pPr>
            <w:ins w:id="442" w:author="Oberman, H.I. (Hanne)" w:date="2021-11-24T16:02:00Z">
              <w:r>
                <w:rPr>
                  <w:rFonts w:ascii="Calibri" w:hAnsi="Calibri" w:cs="Calibri"/>
                  <w:color w:val="000000"/>
                </w:rPr>
                <w:t>0.104</w:t>
              </w:r>
            </w:ins>
          </w:p>
        </w:tc>
        <w:tc>
          <w:tcPr>
            <w:tcW w:w="960" w:type="dxa"/>
            <w:tcBorders>
              <w:top w:val="nil"/>
              <w:left w:val="nil"/>
              <w:bottom w:val="nil"/>
              <w:right w:val="nil"/>
            </w:tcBorders>
            <w:shd w:val="clear" w:color="auto" w:fill="auto"/>
            <w:noWrap/>
            <w:vAlign w:val="bottom"/>
            <w:hideMark/>
          </w:tcPr>
          <w:p w14:paraId="790AD7D8" w14:textId="3BAC2150" w:rsidR="0018348F" w:rsidRPr="00357FA6" w:rsidRDefault="0018348F" w:rsidP="0018348F">
            <w:pPr>
              <w:spacing w:after="0" w:line="240" w:lineRule="auto"/>
              <w:rPr>
                <w:ins w:id="443" w:author="Oberman, H.I. (Hanne)" w:date="2021-11-24T16:01:00Z"/>
                <w:rFonts w:ascii="Calibri" w:eastAsia="Times New Roman" w:hAnsi="Calibri" w:cs="Calibri"/>
                <w:color w:val="000000"/>
                <w:lang w:val="nl-NL" w:eastAsia="nl-NL"/>
              </w:rPr>
            </w:pPr>
            <w:ins w:id="444" w:author="Oberman, H.I. (Hanne)" w:date="2021-11-24T16:02:00Z">
              <w:r>
                <w:rPr>
                  <w:rFonts w:ascii="Calibri" w:hAnsi="Calibri" w:cs="Calibri"/>
                  <w:color w:val="000000"/>
                </w:rPr>
                <w:t>0.347</w:t>
              </w:r>
            </w:ins>
          </w:p>
        </w:tc>
      </w:tr>
      <w:tr w:rsidR="0018348F" w:rsidRPr="00357FA6" w14:paraId="19999BA6" w14:textId="77777777" w:rsidTr="00D700F0">
        <w:trPr>
          <w:trHeight w:val="300"/>
          <w:ins w:id="445" w:author="Oberman, H.I. (Hanne)" w:date="2021-11-24T16:01:00Z"/>
        </w:trPr>
        <w:tc>
          <w:tcPr>
            <w:tcW w:w="960" w:type="dxa"/>
            <w:vMerge/>
            <w:tcBorders>
              <w:left w:val="nil"/>
              <w:right w:val="nil"/>
            </w:tcBorders>
          </w:tcPr>
          <w:p w14:paraId="2A3548D6" w14:textId="77777777" w:rsidR="0018348F" w:rsidRPr="00357FA6" w:rsidRDefault="0018348F" w:rsidP="0018348F">
            <w:pPr>
              <w:spacing w:after="0" w:line="240" w:lineRule="auto"/>
              <w:rPr>
                <w:ins w:id="446"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59380113" w14:textId="77777777" w:rsidR="0018348F" w:rsidRPr="00357FA6" w:rsidRDefault="0018348F" w:rsidP="0018348F">
            <w:pPr>
              <w:spacing w:after="0" w:line="240" w:lineRule="auto"/>
              <w:rPr>
                <w:ins w:id="447" w:author="Oberman, H.I. (Hanne)" w:date="2021-11-24T16:01:00Z"/>
                <w:rFonts w:ascii="Calibri" w:eastAsia="Times New Roman" w:hAnsi="Calibri" w:cs="Calibri"/>
                <w:color w:val="000000"/>
                <w:lang w:val="nl-NL" w:eastAsia="nl-NL"/>
              </w:rPr>
            </w:pPr>
            <w:ins w:id="448"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548E0CBE" w14:textId="21FA8518" w:rsidR="0018348F" w:rsidRPr="00357FA6" w:rsidRDefault="0018348F" w:rsidP="0018348F">
            <w:pPr>
              <w:spacing w:after="0" w:line="240" w:lineRule="auto"/>
              <w:rPr>
                <w:ins w:id="449" w:author="Oberman, H.I. (Hanne)" w:date="2021-11-24T16:01:00Z"/>
                <w:rFonts w:ascii="Calibri" w:eastAsia="Times New Roman" w:hAnsi="Calibri" w:cs="Calibri"/>
                <w:color w:val="000000"/>
                <w:lang w:val="nl-NL" w:eastAsia="nl-NL"/>
              </w:rPr>
            </w:pPr>
            <w:ins w:id="450" w:author="Oberman, H.I. (Hanne)" w:date="2021-11-24T16:01:00Z">
              <w:r>
                <w:rPr>
                  <w:rFonts w:ascii="Calibri" w:hAnsi="Calibri" w:cs="Calibri"/>
                  <w:color w:val="000000"/>
                </w:rPr>
                <w:t>0.237</w:t>
              </w:r>
            </w:ins>
          </w:p>
        </w:tc>
        <w:tc>
          <w:tcPr>
            <w:tcW w:w="960" w:type="dxa"/>
            <w:tcBorders>
              <w:top w:val="nil"/>
              <w:left w:val="nil"/>
              <w:bottom w:val="nil"/>
              <w:right w:val="nil"/>
            </w:tcBorders>
            <w:shd w:val="clear" w:color="auto" w:fill="auto"/>
            <w:noWrap/>
            <w:vAlign w:val="bottom"/>
            <w:hideMark/>
          </w:tcPr>
          <w:p w14:paraId="688BC2DE" w14:textId="3CCE836D" w:rsidR="0018348F" w:rsidRPr="00357FA6" w:rsidRDefault="0018348F" w:rsidP="0018348F">
            <w:pPr>
              <w:spacing w:after="0" w:line="240" w:lineRule="auto"/>
              <w:rPr>
                <w:ins w:id="451" w:author="Oberman, H.I. (Hanne)" w:date="2021-11-24T16:01:00Z"/>
                <w:rFonts w:ascii="Calibri" w:eastAsia="Times New Roman" w:hAnsi="Calibri" w:cs="Calibri"/>
                <w:color w:val="000000"/>
                <w:lang w:val="nl-NL" w:eastAsia="nl-NL"/>
              </w:rPr>
            </w:pPr>
            <w:ins w:id="452" w:author="Oberman, H.I. (Hanne)" w:date="2021-11-24T16:01:00Z">
              <w:r>
                <w:rPr>
                  <w:rFonts w:ascii="Calibri" w:hAnsi="Calibri" w:cs="Calibri"/>
                  <w:color w:val="000000"/>
                </w:rPr>
                <w:t>0.125</w:t>
              </w:r>
            </w:ins>
          </w:p>
        </w:tc>
        <w:tc>
          <w:tcPr>
            <w:tcW w:w="960" w:type="dxa"/>
            <w:tcBorders>
              <w:top w:val="nil"/>
              <w:left w:val="nil"/>
              <w:bottom w:val="nil"/>
              <w:right w:val="nil"/>
            </w:tcBorders>
            <w:shd w:val="clear" w:color="auto" w:fill="auto"/>
            <w:noWrap/>
            <w:vAlign w:val="bottom"/>
            <w:hideMark/>
          </w:tcPr>
          <w:p w14:paraId="54BFA36D" w14:textId="53ACCAB4" w:rsidR="0018348F" w:rsidRPr="00357FA6" w:rsidRDefault="0018348F" w:rsidP="0018348F">
            <w:pPr>
              <w:spacing w:after="0" w:line="240" w:lineRule="auto"/>
              <w:rPr>
                <w:ins w:id="453" w:author="Oberman, H.I. (Hanne)" w:date="2021-11-24T16:01:00Z"/>
                <w:rFonts w:ascii="Calibri" w:eastAsia="Times New Roman" w:hAnsi="Calibri" w:cs="Calibri"/>
                <w:color w:val="000000"/>
                <w:lang w:val="nl-NL" w:eastAsia="nl-NL"/>
              </w:rPr>
            </w:pPr>
            <w:ins w:id="454" w:author="Oberman, H.I. (Hanne)" w:date="2021-11-24T16:02:00Z">
              <w:r>
                <w:rPr>
                  <w:rFonts w:ascii="Calibri" w:hAnsi="Calibri" w:cs="Calibri"/>
                  <w:color w:val="000000"/>
                </w:rPr>
                <w:t>0.679</w:t>
              </w:r>
            </w:ins>
          </w:p>
        </w:tc>
        <w:tc>
          <w:tcPr>
            <w:tcW w:w="963" w:type="dxa"/>
            <w:tcBorders>
              <w:top w:val="nil"/>
              <w:left w:val="nil"/>
              <w:bottom w:val="nil"/>
              <w:right w:val="nil"/>
            </w:tcBorders>
            <w:shd w:val="clear" w:color="auto" w:fill="auto"/>
            <w:noWrap/>
            <w:vAlign w:val="bottom"/>
            <w:hideMark/>
          </w:tcPr>
          <w:p w14:paraId="56ED7233" w14:textId="2CE1601B" w:rsidR="0018348F" w:rsidRPr="00357FA6" w:rsidRDefault="0018348F" w:rsidP="0018348F">
            <w:pPr>
              <w:spacing w:after="0" w:line="240" w:lineRule="auto"/>
              <w:rPr>
                <w:ins w:id="455" w:author="Oberman, H.I. (Hanne)" w:date="2021-11-24T16:01:00Z"/>
                <w:rFonts w:ascii="Calibri" w:eastAsia="Times New Roman" w:hAnsi="Calibri" w:cs="Calibri"/>
                <w:color w:val="000000"/>
                <w:lang w:val="nl-NL" w:eastAsia="nl-NL"/>
              </w:rPr>
            </w:pPr>
            <w:ins w:id="456" w:author="Oberman, H.I. (Hanne)" w:date="2021-11-24T16:02:00Z">
              <w:r>
                <w:rPr>
                  <w:rFonts w:ascii="Calibri" w:hAnsi="Calibri" w:cs="Calibri"/>
                  <w:color w:val="000000"/>
                </w:rPr>
                <w:t>0.007</w:t>
              </w:r>
            </w:ins>
          </w:p>
        </w:tc>
        <w:tc>
          <w:tcPr>
            <w:tcW w:w="960" w:type="dxa"/>
            <w:tcBorders>
              <w:top w:val="nil"/>
              <w:left w:val="nil"/>
              <w:bottom w:val="nil"/>
              <w:right w:val="nil"/>
            </w:tcBorders>
            <w:shd w:val="clear" w:color="auto" w:fill="auto"/>
            <w:noWrap/>
            <w:vAlign w:val="bottom"/>
            <w:hideMark/>
          </w:tcPr>
          <w:p w14:paraId="6E42F40D" w14:textId="30104606" w:rsidR="0018348F" w:rsidRPr="00357FA6" w:rsidRDefault="0018348F" w:rsidP="0018348F">
            <w:pPr>
              <w:spacing w:after="0" w:line="240" w:lineRule="auto"/>
              <w:rPr>
                <w:ins w:id="457" w:author="Oberman, H.I. (Hanne)" w:date="2021-11-24T16:01:00Z"/>
                <w:rFonts w:ascii="Calibri" w:eastAsia="Times New Roman" w:hAnsi="Calibri" w:cs="Calibri"/>
                <w:color w:val="000000"/>
                <w:lang w:val="nl-NL" w:eastAsia="nl-NL"/>
              </w:rPr>
            </w:pPr>
            <w:ins w:id="458" w:author="Oberman, H.I. (Hanne)" w:date="2021-11-24T16:02:00Z">
              <w:r>
                <w:rPr>
                  <w:rFonts w:ascii="Calibri" w:hAnsi="Calibri" w:cs="Calibri"/>
                  <w:color w:val="000000"/>
                </w:rPr>
                <w:t>0.957</w:t>
              </w:r>
            </w:ins>
          </w:p>
        </w:tc>
      </w:tr>
      <w:tr w:rsidR="0018348F" w:rsidRPr="00357FA6" w14:paraId="100589B4" w14:textId="77777777" w:rsidTr="00D700F0">
        <w:trPr>
          <w:trHeight w:val="300"/>
          <w:ins w:id="459" w:author="Oberman, H.I. (Hanne)" w:date="2021-11-24T16:01:00Z"/>
        </w:trPr>
        <w:tc>
          <w:tcPr>
            <w:tcW w:w="960" w:type="dxa"/>
            <w:vMerge/>
            <w:tcBorders>
              <w:left w:val="nil"/>
              <w:bottom w:val="single" w:sz="4" w:space="0" w:color="auto"/>
              <w:right w:val="nil"/>
            </w:tcBorders>
          </w:tcPr>
          <w:p w14:paraId="34F4EBC6" w14:textId="77777777" w:rsidR="0018348F" w:rsidRDefault="0018348F" w:rsidP="0018348F">
            <w:pPr>
              <w:spacing w:after="0" w:line="240" w:lineRule="auto"/>
              <w:rPr>
                <w:ins w:id="460"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3305D4CF" w14:textId="77777777" w:rsidR="0018348F" w:rsidRPr="00357FA6" w:rsidRDefault="0018348F" w:rsidP="0018348F">
            <w:pPr>
              <w:spacing w:after="0" w:line="240" w:lineRule="auto"/>
              <w:rPr>
                <w:ins w:id="461" w:author="Oberman, H.I. (Hanne)" w:date="2021-11-24T16:01:00Z"/>
                <w:rFonts w:ascii="Calibri" w:eastAsia="Times New Roman" w:hAnsi="Calibri" w:cs="Calibri"/>
                <w:color w:val="000000"/>
                <w:lang w:val="nl-NL" w:eastAsia="nl-NL"/>
              </w:rPr>
            </w:pPr>
            <w:ins w:id="462" w:author="Oberman, H.I. (Hanne)" w:date="2021-11-24T16:01:00Z">
              <w:r>
                <w:rPr>
                  <w:rFonts w:ascii="Calibri" w:eastAsia="Times New Roman" w:hAnsi="Calibri" w:cs="Calibri"/>
                  <w:color w:val="000000"/>
                  <w:lang w:val="nl-NL" w:eastAsia="nl-NL"/>
                </w:rPr>
                <w:t>P</w:t>
              </w:r>
              <w:r w:rsidRPr="00357FA6">
                <w:rPr>
                  <w:rFonts w:ascii="Calibri" w:eastAsia="Times New Roman" w:hAnsi="Calibri" w:cs="Calibri"/>
                  <w:color w:val="000000"/>
                  <w:lang w:val="nl-NL" w:eastAsia="nl-NL"/>
                </w:rPr>
                <w:t>S</w:t>
              </w:r>
            </w:ins>
          </w:p>
        </w:tc>
        <w:tc>
          <w:tcPr>
            <w:tcW w:w="960" w:type="dxa"/>
            <w:tcBorders>
              <w:top w:val="nil"/>
              <w:left w:val="nil"/>
              <w:bottom w:val="single" w:sz="4" w:space="0" w:color="auto"/>
              <w:right w:val="nil"/>
            </w:tcBorders>
            <w:shd w:val="clear" w:color="auto" w:fill="auto"/>
            <w:noWrap/>
            <w:vAlign w:val="bottom"/>
            <w:hideMark/>
          </w:tcPr>
          <w:p w14:paraId="01C1E6CA" w14:textId="3962C152" w:rsidR="0018348F" w:rsidRPr="00357FA6" w:rsidRDefault="0018348F" w:rsidP="0018348F">
            <w:pPr>
              <w:spacing w:after="0" w:line="240" w:lineRule="auto"/>
              <w:rPr>
                <w:ins w:id="463" w:author="Oberman, H.I. (Hanne)" w:date="2021-11-24T16:01:00Z"/>
                <w:rFonts w:ascii="Calibri" w:eastAsia="Times New Roman" w:hAnsi="Calibri" w:cs="Calibri"/>
                <w:color w:val="000000"/>
                <w:lang w:val="nl-NL" w:eastAsia="nl-NL"/>
              </w:rPr>
            </w:pPr>
            <w:ins w:id="464" w:author="Oberman, H.I. (Hanne)" w:date="2021-11-24T16:01:00Z">
              <w:r>
                <w:rPr>
                  <w:rFonts w:ascii="Calibri" w:hAnsi="Calibri" w:cs="Calibri"/>
                  <w:color w:val="000000"/>
                </w:rPr>
                <w:t>0.236</w:t>
              </w:r>
            </w:ins>
          </w:p>
        </w:tc>
        <w:tc>
          <w:tcPr>
            <w:tcW w:w="960" w:type="dxa"/>
            <w:tcBorders>
              <w:top w:val="nil"/>
              <w:left w:val="nil"/>
              <w:bottom w:val="single" w:sz="4" w:space="0" w:color="auto"/>
              <w:right w:val="nil"/>
            </w:tcBorders>
            <w:shd w:val="clear" w:color="auto" w:fill="auto"/>
            <w:noWrap/>
            <w:vAlign w:val="bottom"/>
            <w:hideMark/>
          </w:tcPr>
          <w:p w14:paraId="06BF81D8" w14:textId="22E424A8" w:rsidR="0018348F" w:rsidRPr="00357FA6" w:rsidRDefault="0018348F" w:rsidP="0018348F">
            <w:pPr>
              <w:spacing w:after="0" w:line="240" w:lineRule="auto"/>
              <w:rPr>
                <w:ins w:id="465" w:author="Oberman, H.I. (Hanne)" w:date="2021-11-24T16:01:00Z"/>
                <w:rFonts w:ascii="Calibri" w:eastAsia="Times New Roman" w:hAnsi="Calibri" w:cs="Calibri"/>
                <w:color w:val="000000"/>
                <w:lang w:val="nl-NL" w:eastAsia="nl-NL"/>
              </w:rPr>
            </w:pPr>
            <w:ins w:id="466" w:author="Oberman, H.I. (Hanne)" w:date="2021-11-24T16:01:00Z">
              <w:r>
                <w:rPr>
                  <w:rFonts w:ascii="Calibri" w:hAnsi="Calibri" w:cs="Calibri"/>
                  <w:color w:val="000000"/>
                </w:rPr>
                <w:t>0.125</w:t>
              </w:r>
            </w:ins>
          </w:p>
        </w:tc>
        <w:tc>
          <w:tcPr>
            <w:tcW w:w="960" w:type="dxa"/>
            <w:tcBorders>
              <w:top w:val="nil"/>
              <w:left w:val="nil"/>
              <w:bottom w:val="single" w:sz="4" w:space="0" w:color="auto"/>
              <w:right w:val="nil"/>
            </w:tcBorders>
            <w:shd w:val="clear" w:color="auto" w:fill="auto"/>
            <w:noWrap/>
            <w:vAlign w:val="bottom"/>
            <w:hideMark/>
          </w:tcPr>
          <w:p w14:paraId="7BE4E042" w14:textId="5BF3C6DF" w:rsidR="0018348F" w:rsidRPr="00357FA6" w:rsidRDefault="0018348F" w:rsidP="0018348F">
            <w:pPr>
              <w:spacing w:after="0" w:line="240" w:lineRule="auto"/>
              <w:rPr>
                <w:ins w:id="467" w:author="Oberman, H.I. (Hanne)" w:date="2021-11-24T16:01:00Z"/>
                <w:rFonts w:ascii="Calibri" w:eastAsia="Times New Roman" w:hAnsi="Calibri" w:cs="Calibri"/>
                <w:color w:val="000000"/>
                <w:lang w:val="nl-NL" w:eastAsia="nl-NL"/>
              </w:rPr>
            </w:pPr>
            <w:ins w:id="468" w:author="Oberman, H.I. (Hanne)" w:date="2021-11-24T16:02:00Z">
              <w:r>
                <w:rPr>
                  <w:rFonts w:ascii="Calibri" w:hAnsi="Calibri" w:cs="Calibri"/>
                  <w:color w:val="000000"/>
                </w:rPr>
                <w:t>0.682</w:t>
              </w:r>
            </w:ins>
          </w:p>
        </w:tc>
        <w:tc>
          <w:tcPr>
            <w:tcW w:w="963" w:type="dxa"/>
            <w:tcBorders>
              <w:top w:val="nil"/>
              <w:left w:val="nil"/>
              <w:bottom w:val="single" w:sz="4" w:space="0" w:color="auto"/>
              <w:right w:val="nil"/>
            </w:tcBorders>
            <w:shd w:val="clear" w:color="auto" w:fill="auto"/>
            <w:noWrap/>
            <w:vAlign w:val="bottom"/>
            <w:hideMark/>
          </w:tcPr>
          <w:p w14:paraId="167C3BEE" w14:textId="7493E0E4" w:rsidR="0018348F" w:rsidRPr="00357FA6" w:rsidRDefault="0018348F" w:rsidP="0018348F">
            <w:pPr>
              <w:spacing w:after="0" w:line="240" w:lineRule="auto"/>
              <w:rPr>
                <w:ins w:id="469" w:author="Oberman, H.I. (Hanne)" w:date="2021-11-24T16:01:00Z"/>
                <w:rFonts w:ascii="Calibri" w:eastAsia="Times New Roman" w:hAnsi="Calibri" w:cs="Calibri"/>
                <w:color w:val="000000"/>
                <w:lang w:val="nl-NL" w:eastAsia="nl-NL"/>
              </w:rPr>
            </w:pPr>
            <w:ins w:id="470" w:author="Oberman, H.I. (Hanne)" w:date="2021-11-24T16:02:00Z">
              <w:r>
                <w:rPr>
                  <w:rFonts w:ascii="Calibri" w:hAnsi="Calibri" w:cs="Calibri"/>
                  <w:color w:val="000000"/>
                </w:rPr>
                <w:t>0.002</w:t>
              </w:r>
            </w:ins>
          </w:p>
        </w:tc>
        <w:tc>
          <w:tcPr>
            <w:tcW w:w="960" w:type="dxa"/>
            <w:tcBorders>
              <w:top w:val="nil"/>
              <w:left w:val="nil"/>
              <w:bottom w:val="single" w:sz="4" w:space="0" w:color="auto"/>
              <w:right w:val="nil"/>
            </w:tcBorders>
            <w:shd w:val="clear" w:color="auto" w:fill="auto"/>
            <w:noWrap/>
            <w:vAlign w:val="bottom"/>
            <w:hideMark/>
          </w:tcPr>
          <w:p w14:paraId="3713DCAC" w14:textId="4D3EE3FC" w:rsidR="0018348F" w:rsidRPr="00357FA6" w:rsidRDefault="0018348F" w:rsidP="0018348F">
            <w:pPr>
              <w:spacing w:after="0" w:line="240" w:lineRule="auto"/>
              <w:rPr>
                <w:ins w:id="471" w:author="Oberman, H.I. (Hanne)" w:date="2021-11-24T16:01:00Z"/>
                <w:rFonts w:ascii="Calibri" w:eastAsia="Times New Roman" w:hAnsi="Calibri" w:cs="Calibri"/>
                <w:color w:val="000000"/>
                <w:lang w:val="nl-NL" w:eastAsia="nl-NL"/>
              </w:rPr>
            </w:pPr>
            <w:ins w:id="472" w:author="Oberman, H.I. (Hanne)" w:date="2021-11-24T16:02:00Z">
              <w:r>
                <w:rPr>
                  <w:rFonts w:ascii="Calibri" w:hAnsi="Calibri" w:cs="Calibri"/>
                  <w:color w:val="000000"/>
                </w:rPr>
                <w:t>0.988</w:t>
              </w:r>
            </w:ins>
          </w:p>
        </w:tc>
      </w:tr>
      <w:tr w:rsidR="0018348F" w:rsidRPr="00357FA6" w14:paraId="3115A1C7" w14:textId="77777777" w:rsidTr="00D700F0">
        <w:trPr>
          <w:trHeight w:val="300"/>
          <w:ins w:id="473" w:author="Oberman, H.I. (Hanne)" w:date="2021-11-24T16:01:00Z"/>
        </w:trPr>
        <w:tc>
          <w:tcPr>
            <w:tcW w:w="960" w:type="dxa"/>
            <w:vMerge w:val="restart"/>
            <w:tcBorders>
              <w:top w:val="single" w:sz="4" w:space="0" w:color="auto"/>
              <w:left w:val="nil"/>
              <w:right w:val="nil"/>
            </w:tcBorders>
            <w:vAlign w:val="center"/>
          </w:tcPr>
          <w:p w14:paraId="3F80825A" w14:textId="77777777" w:rsidR="0018348F" w:rsidRPr="00357FA6" w:rsidRDefault="0018348F" w:rsidP="0018348F">
            <w:pPr>
              <w:spacing w:after="0" w:line="240" w:lineRule="auto"/>
              <w:jc w:val="center"/>
              <w:rPr>
                <w:ins w:id="474" w:author="Oberman, H.I. (Hanne)" w:date="2021-11-24T16:01:00Z"/>
                <w:rFonts w:ascii="Calibri" w:eastAsia="Times New Roman" w:hAnsi="Calibri" w:cs="Calibri"/>
                <w:color w:val="000000"/>
                <w:lang w:val="nl-NL" w:eastAsia="nl-NL"/>
              </w:rPr>
            </w:pPr>
            <w:ins w:id="475" w:author="Oberman, H.I. (Hanne)" w:date="2021-11-24T16:01:00Z">
              <w:r>
                <w:rPr>
                  <w:rFonts w:ascii="Calibri" w:eastAsia="Times New Roman" w:hAnsi="Calibri" w:cs="Calibri"/>
                  <w:color w:val="000000"/>
                  <w:lang w:val="nl-NL" w:eastAsia="nl-NL"/>
                </w:rPr>
                <w:t>RF</w:t>
              </w:r>
            </w:ins>
          </w:p>
        </w:tc>
        <w:tc>
          <w:tcPr>
            <w:tcW w:w="960" w:type="dxa"/>
            <w:tcBorders>
              <w:top w:val="single" w:sz="4" w:space="0" w:color="auto"/>
              <w:left w:val="nil"/>
              <w:bottom w:val="nil"/>
              <w:right w:val="nil"/>
            </w:tcBorders>
            <w:shd w:val="clear" w:color="auto" w:fill="auto"/>
            <w:noWrap/>
            <w:vAlign w:val="bottom"/>
            <w:hideMark/>
          </w:tcPr>
          <w:p w14:paraId="401586DE" w14:textId="77777777" w:rsidR="0018348F" w:rsidRPr="00357FA6" w:rsidRDefault="0018348F" w:rsidP="0018348F">
            <w:pPr>
              <w:spacing w:after="0" w:line="240" w:lineRule="auto"/>
              <w:rPr>
                <w:ins w:id="476" w:author="Oberman, H.I. (Hanne)" w:date="2021-11-24T16:01:00Z"/>
                <w:rFonts w:ascii="Calibri" w:eastAsia="Times New Roman" w:hAnsi="Calibri" w:cs="Calibri"/>
                <w:color w:val="000000"/>
                <w:lang w:val="nl-NL" w:eastAsia="nl-NL"/>
              </w:rPr>
            </w:pPr>
            <w:ins w:id="477"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CM</w:t>
              </w:r>
            </w:ins>
          </w:p>
        </w:tc>
        <w:tc>
          <w:tcPr>
            <w:tcW w:w="960" w:type="dxa"/>
            <w:tcBorders>
              <w:top w:val="single" w:sz="4" w:space="0" w:color="auto"/>
              <w:left w:val="nil"/>
              <w:bottom w:val="nil"/>
              <w:right w:val="nil"/>
            </w:tcBorders>
            <w:shd w:val="clear" w:color="auto" w:fill="auto"/>
            <w:noWrap/>
            <w:vAlign w:val="bottom"/>
            <w:hideMark/>
          </w:tcPr>
          <w:p w14:paraId="14E3DA21" w14:textId="48D979C0" w:rsidR="0018348F" w:rsidRPr="00357FA6" w:rsidRDefault="0018348F" w:rsidP="0018348F">
            <w:pPr>
              <w:spacing w:after="0" w:line="240" w:lineRule="auto"/>
              <w:rPr>
                <w:ins w:id="478" w:author="Oberman, H.I. (Hanne)" w:date="2021-11-24T16:01:00Z"/>
                <w:rFonts w:ascii="Calibri" w:eastAsia="Times New Roman" w:hAnsi="Calibri" w:cs="Calibri"/>
                <w:color w:val="000000"/>
                <w:lang w:val="nl-NL" w:eastAsia="nl-NL"/>
              </w:rPr>
            </w:pPr>
            <w:ins w:id="479" w:author="Oberman, H.I. (Hanne)" w:date="2021-11-24T16:01:00Z">
              <w:r>
                <w:rPr>
                  <w:rFonts w:ascii="Calibri" w:hAnsi="Calibri" w:cs="Calibri"/>
                  <w:color w:val="000000"/>
                </w:rPr>
                <w:t>0.242</w:t>
              </w:r>
            </w:ins>
          </w:p>
        </w:tc>
        <w:tc>
          <w:tcPr>
            <w:tcW w:w="960" w:type="dxa"/>
            <w:tcBorders>
              <w:top w:val="single" w:sz="4" w:space="0" w:color="auto"/>
              <w:left w:val="nil"/>
              <w:bottom w:val="nil"/>
              <w:right w:val="nil"/>
            </w:tcBorders>
            <w:shd w:val="clear" w:color="auto" w:fill="auto"/>
            <w:noWrap/>
            <w:vAlign w:val="bottom"/>
            <w:hideMark/>
          </w:tcPr>
          <w:p w14:paraId="0433D18C" w14:textId="2D8FA670" w:rsidR="0018348F" w:rsidRPr="00357FA6" w:rsidRDefault="0018348F" w:rsidP="0018348F">
            <w:pPr>
              <w:spacing w:after="0" w:line="240" w:lineRule="auto"/>
              <w:rPr>
                <w:ins w:id="480" w:author="Oberman, H.I. (Hanne)" w:date="2021-11-24T16:01:00Z"/>
                <w:rFonts w:ascii="Calibri" w:eastAsia="Times New Roman" w:hAnsi="Calibri" w:cs="Calibri"/>
                <w:color w:val="000000"/>
                <w:lang w:val="nl-NL" w:eastAsia="nl-NL"/>
              </w:rPr>
            </w:pPr>
            <w:ins w:id="481" w:author="Oberman, H.I. (Hanne)" w:date="2021-11-24T16:01:00Z">
              <w:r>
                <w:rPr>
                  <w:rFonts w:ascii="Calibri" w:hAnsi="Calibri" w:cs="Calibri"/>
                  <w:color w:val="000000"/>
                </w:rPr>
                <w:t>0.127</w:t>
              </w:r>
            </w:ins>
          </w:p>
        </w:tc>
        <w:tc>
          <w:tcPr>
            <w:tcW w:w="960" w:type="dxa"/>
            <w:tcBorders>
              <w:top w:val="single" w:sz="4" w:space="0" w:color="auto"/>
              <w:left w:val="nil"/>
              <w:bottom w:val="nil"/>
              <w:right w:val="nil"/>
            </w:tcBorders>
            <w:shd w:val="clear" w:color="auto" w:fill="auto"/>
            <w:noWrap/>
            <w:vAlign w:val="bottom"/>
            <w:hideMark/>
          </w:tcPr>
          <w:p w14:paraId="52FAAC1E" w14:textId="406632D2" w:rsidR="0018348F" w:rsidRPr="00357FA6" w:rsidRDefault="0018348F" w:rsidP="0018348F">
            <w:pPr>
              <w:spacing w:after="0" w:line="240" w:lineRule="auto"/>
              <w:rPr>
                <w:ins w:id="482" w:author="Oberman, H.I. (Hanne)" w:date="2021-11-24T16:01:00Z"/>
                <w:rFonts w:ascii="Calibri" w:eastAsia="Times New Roman" w:hAnsi="Calibri" w:cs="Calibri"/>
                <w:color w:val="000000"/>
                <w:lang w:val="nl-NL" w:eastAsia="nl-NL"/>
              </w:rPr>
            </w:pPr>
            <w:ins w:id="483" w:author="Oberman, H.I. (Hanne)" w:date="2021-11-24T16:02:00Z">
              <w:r>
                <w:rPr>
                  <w:rFonts w:ascii="Calibri" w:hAnsi="Calibri" w:cs="Calibri"/>
                  <w:color w:val="000000"/>
                </w:rPr>
                <w:t>0.685</w:t>
              </w:r>
            </w:ins>
          </w:p>
        </w:tc>
        <w:tc>
          <w:tcPr>
            <w:tcW w:w="963" w:type="dxa"/>
            <w:tcBorders>
              <w:top w:val="single" w:sz="4" w:space="0" w:color="auto"/>
              <w:left w:val="nil"/>
              <w:bottom w:val="nil"/>
              <w:right w:val="nil"/>
            </w:tcBorders>
            <w:shd w:val="clear" w:color="auto" w:fill="auto"/>
            <w:noWrap/>
            <w:vAlign w:val="bottom"/>
            <w:hideMark/>
          </w:tcPr>
          <w:p w14:paraId="75A9E6F1" w14:textId="70E949F4" w:rsidR="0018348F" w:rsidRPr="00357FA6" w:rsidRDefault="0018348F" w:rsidP="0018348F">
            <w:pPr>
              <w:spacing w:after="0" w:line="240" w:lineRule="auto"/>
              <w:rPr>
                <w:ins w:id="484" w:author="Oberman, H.I. (Hanne)" w:date="2021-11-24T16:01:00Z"/>
                <w:rFonts w:ascii="Calibri" w:eastAsia="Times New Roman" w:hAnsi="Calibri" w:cs="Calibri"/>
                <w:color w:val="000000"/>
                <w:lang w:val="nl-NL" w:eastAsia="nl-NL"/>
              </w:rPr>
            </w:pPr>
            <w:ins w:id="485" w:author="Oberman, H.I. (Hanne)" w:date="2021-11-24T16:02:00Z">
              <w:r>
                <w:rPr>
                  <w:rFonts w:ascii="Calibri" w:hAnsi="Calibri" w:cs="Calibri"/>
                  <w:color w:val="000000"/>
                </w:rPr>
                <w:t>0.055</w:t>
              </w:r>
            </w:ins>
          </w:p>
        </w:tc>
        <w:tc>
          <w:tcPr>
            <w:tcW w:w="960" w:type="dxa"/>
            <w:tcBorders>
              <w:top w:val="single" w:sz="4" w:space="0" w:color="auto"/>
              <w:left w:val="nil"/>
              <w:bottom w:val="nil"/>
              <w:right w:val="nil"/>
            </w:tcBorders>
            <w:shd w:val="clear" w:color="auto" w:fill="auto"/>
            <w:noWrap/>
            <w:vAlign w:val="bottom"/>
            <w:hideMark/>
          </w:tcPr>
          <w:p w14:paraId="120DA8E9" w14:textId="2E4517B6" w:rsidR="0018348F" w:rsidRPr="00357FA6" w:rsidRDefault="0018348F" w:rsidP="0018348F">
            <w:pPr>
              <w:spacing w:after="0" w:line="240" w:lineRule="auto"/>
              <w:rPr>
                <w:ins w:id="486" w:author="Oberman, H.I. (Hanne)" w:date="2021-11-24T16:01:00Z"/>
                <w:rFonts w:ascii="Calibri" w:eastAsia="Times New Roman" w:hAnsi="Calibri" w:cs="Calibri"/>
                <w:color w:val="000000"/>
                <w:lang w:val="nl-NL" w:eastAsia="nl-NL"/>
              </w:rPr>
            </w:pPr>
            <w:ins w:id="487" w:author="Oberman, H.I. (Hanne)" w:date="2021-11-24T16:02:00Z">
              <w:r>
                <w:rPr>
                  <w:rFonts w:ascii="Calibri" w:hAnsi="Calibri" w:cs="Calibri"/>
                  <w:color w:val="000000"/>
                </w:rPr>
                <w:t>0.978</w:t>
              </w:r>
            </w:ins>
          </w:p>
        </w:tc>
      </w:tr>
      <w:tr w:rsidR="0018348F" w:rsidRPr="00357FA6" w14:paraId="1ACF0463" w14:textId="77777777" w:rsidTr="00D700F0">
        <w:trPr>
          <w:trHeight w:val="300"/>
          <w:ins w:id="488" w:author="Oberman, H.I. (Hanne)" w:date="2021-11-24T16:01:00Z"/>
        </w:trPr>
        <w:tc>
          <w:tcPr>
            <w:tcW w:w="960" w:type="dxa"/>
            <w:vMerge/>
            <w:tcBorders>
              <w:left w:val="nil"/>
              <w:right w:val="nil"/>
            </w:tcBorders>
          </w:tcPr>
          <w:p w14:paraId="25EC0C70" w14:textId="77777777" w:rsidR="0018348F" w:rsidRPr="00357FA6" w:rsidRDefault="0018348F" w:rsidP="0018348F">
            <w:pPr>
              <w:spacing w:after="0" w:line="240" w:lineRule="auto"/>
              <w:rPr>
                <w:ins w:id="489"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A5E08E" w14:textId="77777777" w:rsidR="0018348F" w:rsidRPr="00357FA6" w:rsidRDefault="0018348F" w:rsidP="0018348F">
            <w:pPr>
              <w:spacing w:after="0" w:line="240" w:lineRule="auto"/>
              <w:rPr>
                <w:ins w:id="490" w:author="Oberman, H.I. (Hanne)" w:date="2021-11-24T16:01:00Z"/>
                <w:rFonts w:ascii="Calibri" w:eastAsia="Times New Roman" w:hAnsi="Calibri" w:cs="Calibri"/>
                <w:color w:val="000000"/>
                <w:lang w:val="nl-NL" w:eastAsia="nl-NL"/>
              </w:rPr>
            </w:pPr>
            <w:ins w:id="491"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SD</w:t>
              </w:r>
            </w:ins>
          </w:p>
        </w:tc>
        <w:tc>
          <w:tcPr>
            <w:tcW w:w="960" w:type="dxa"/>
            <w:tcBorders>
              <w:top w:val="nil"/>
              <w:left w:val="nil"/>
              <w:bottom w:val="nil"/>
              <w:right w:val="nil"/>
            </w:tcBorders>
            <w:shd w:val="clear" w:color="auto" w:fill="auto"/>
            <w:noWrap/>
            <w:vAlign w:val="bottom"/>
            <w:hideMark/>
          </w:tcPr>
          <w:p w14:paraId="55A48672" w14:textId="27CEE4AA" w:rsidR="0018348F" w:rsidRPr="00357FA6" w:rsidRDefault="0018348F" w:rsidP="0018348F">
            <w:pPr>
              <w:spacing w:after="0" w:line="240" w:lineRule="auto"/>
              <w:rPr>
                <w:ins w:id="492" w:author="Oberman, H.I. (Hanne)" w:date="2021-11-24T16:01:00Z"/>
                <w:rFonts w:ascii="Calibri" w:eastAsia="Times New Roman" w:hAnsi="Calibri" w:cs="Calibri"/>
                <w:color w:val="000000"/>
                <w:lang w:val="nl-NL" w:eastAsia="nl-NL"/>
              </w:rPr>
            </w:pPr>
            <w:ins w:id="493" w:author="Oberman, H.I. (Hanne)" w:date="2021-11-24T16:01:00Z">
              <w:r>
                <w:rPr>
                  <w:rFonts w:ascii="Calibri" w:hAnsi="Calibri" w:cs="Calibri"/>
                  <w:color w:val="000000"/>
                </w:rPr>
                <w:t>0.258</w:t>
              </w:r>
            </w:ins>
          </w:p>
        </w:tc>
        <w:tc>
          <w:tcPr>
            <w:tcW w:w="960" w:type="dxa"/>
            <w:tcBorders>
              <w:top w:val="nil"/>
              <w:left w:val="nil"/>
              <w:bottom w:val="nil"/>
              <w:right w:val="nil"/>
            </w:tcBorders>
            <w:shd w:val="clear" w:color="auto" w:fill="auto"/>
            <w:noWrap/>
            <w:vAlign w:val="bottom"/>
            <w:hideMark/>
          </w:tcPr>
          <w:p w14:paraId="23C69BC2" w14:textId="437D51E2" w:rsidR="0018348F" w:rsidRPr="00357FA6" w:rsidRDefault="0018348F" w:rsidP="0018348F">
            <w:pPr>
              <w:spacing w:after="0" w:line="240" w:lineRule="auto"/>
              <w:rPr>
                <w:ins w:id="494" w:author="Oberman, H.I. (Hanne)" w:date="2021-11-24T16:01:00Z"/>
                <w:rFonts w:ascii="Calibri" w:eastAsia="Times New Roman" w:hAnsi="Calibri" w:cs="Calibri"/>
                <w:color w:val="000000"/>
                <w:lang w:val="nl-NL" w:eastAsia="nl-NL"/>
              </w:rPr>
            </w:pPr>
            <w:ins w:id="495" w:author="Oberman, H.I. (Hanne)" w:date="2021-11-24T16:01:00Z">
              <w:r>
                <w:rPr>
                  <w:rFonts w:ascii="Calibri" w:hAnsi="Calibri" w:cs="Calibri"/>
                  <w:color w:val="000000"/>
                </w:rPr>
                <w:t>0.136</w:t>
              </w:r>
            </w:ins>
          </w:p>
        </w:tc>
        <w:tc>
          <w:tcPr>
            <w:tcW w:w="960" w:type="dxa"/>
            <w:tcBorders>
              <w:top w:val="nil"/>
              <w:left w:val="nil"/>
              <w:bottom w:val="nil"/>
              <w:right w:val="nil"/>
            </w:tcBorders>
            <w:shd w:val="clear" w:color="auto" w:fill="auto"/>
            <w:noWrap/>
            <w:vAlign w:val="bottom"/>
            <w:hideMark/>
          </w:tcPr>
          <w:p w14:paraId="15521AE0" w14:textId="61701949" w:rsidR="0018348F" w:rsidRPr="00357FA6" w:rsidRDefault="0018348F" w:rsidP="0018348F">
            <w:pPr>
              <w:spacing w:after="0" w:line="240" w:lineRule="auto"/>
              <w:rPr>
                <w:ins w:id="496" w:author="Oberman, H.I. (Hanne)" w:date="2021-11-24T16:01:00Z"/>
                <w:rFonts w:ascii="Calibri" w:eastAsia="Times New Roman" w:hAnsi="Calibri" w:cs="Calibri"/>
                <w:color w:val="000000"/>
                <w:lang w:val="nl-NL" w:eastAsia="nl-NL"/>
              </w:rPr>
            </w:pPr>
            <w:ins w:id="497" w:author="Oberman, H.I. (Hanne)" w:date="2021-11-24T16:02:00Z">
              <w:r>
                <w:rPr>
                  <w:rFonts w:ascii="Calibri" w:hAnsi="Calibri" w:cs="Calibri"/>
                  <w:color w:val="000000"/>
                </w:rPr>
                <w:t>0.632</w:t>
              </w:r>
            </w:ins>
          </w:p>
        </w:tc>
        <w:tc>
          <w:tcPr>
            <w:tcW w:w="963" w:type="dxa"/>
            <w:tcBorders>
              <w:top w:val="nil"/>
              <w:left w:val="nil"/>
              <w:bottom w:val="nil"/>
              <w:right w:val="nil"/>
            </w:tcBorders>
            <w:shd w:val="clear" w:color="auto" w:fill="auto"/>
            <w:noWrap/>
            <w:vAlign w:val="bottom"/>
            <w:hideMark/>
          </w:tcPr>
          <w:p w14:paraId="09DDBC19" w14:textId="6937A19A" w:rsidR="0018348F" w:rsidRPr="00357FA6" w:rsidRDefault="0018348F" w:rsidP="0018348F">
            <w:pPr>
              <w:spacing w:after="0" w:line="240" w:lineRule="auto"/>
              <w:rPr>
                <w:ins w:id="498" w:author="Oberman, H.I. (Hanne)" w:date="2021-11-24T16:01:00Z"/>
                <w:rFonts w:ascii="Calibri" w:eastAsia="Times New Roman" w:hAnsi="Calibri" w:cs="Calibri"/>
                <w:color w:val="000000"/>
                <w:lang w:val="nl-NL" w:eastAsia="nl-NL"/>
              </w:rPr>
            </w:pPr>
            <w:ins w:id="499" w:author="Oberman, H.I. (Hanne)" w:date="2021-11-24T16:02:00Z">
              <w:r>
                <w:rPr>
                  <w:rFonts w:ascii="Calibri" w:hAnsi="Calibri" w:cs="Calibri"/>
                  <w:color w:val="000000"/>
                </w:rPr>
                <w:t>0.083</w:t>
              </w:r>
            </w:ins>
          </w:p>
        </w:tc>
        <w:tc>
          <w:tcPr>
            <w:tcW w:w="960" w:type="dxa"/>
            <w:tcBorders>
              <w:top w:val="nil"/>
              <w:left w:val="nil"/>
              <w:bottom w:val="nil"/>
              <w:right w:val="nil"/>
            </w:tcBorders>
            <w:shd w:val="clear" w:color="auto" w:fill="auto"/>
            <w:noWrap/>
            <w:vAlign w:val="bottom"/>
            <w:hideMark/>
          </w:tcPr>
          <w:p w14:paraId="1A85D1D1" w14:textId="1BCABD5B" w:rsidR="0018348F" w:rsidRPr="00357FA6" w:rsidRDefault="0018348F" w:rsidP="0018348F">
            <w:pPr>
              <w:spacing w:after="0" w:line="240" w:lineRule="auto"/>
              <w:rPr>
                <w:ins w:id="500" w:author="Oberman, H.I. (Hanne)" w:date="2021-11-24T16:01:00Z"/>
                <w:rFonts w:ascii="Calibri" w:eastAsia="Times New Roman" w:hAnsi="Calibri" w:cs="Calibri"/>
                <w:color w:val="000000"/>
                <w:lang w:val="nl-NL" w:eastAsia="nl-NL"/>
              </w:rPr>
            </w:pPr>
            <w:ins w:id="501" w:author="Oberman, H.I. (Hanne)" w:date="2021-11-24T16:02:00Z">
              <w:r>
                <w:rPr>
                  <w:rFonts w:ascii="Calibri" w:hAnsi="Calibri" w:cs="Calibri"/>
                  <w:color w:val="000000"/>
                </w:rPr>
                <w:t>0.45</w:t>
              </w:r>
            </w:ins>
          </w:p>
        </w:tc>
      </w:tr>
      <w:tr w:rsidR="0018348F" w:rsidRPr="00357FA6" w14:paraId="7CA16E8C" w14:textId="77777777" w:rsidTr="00D700F0">
        <w:trPr>
          <w:trHeight w:val="300"/>
          <w:ins w:id="502" w:author="Oberman, H.I. (Hanne)" w:date="2021-11-24T16:01:00Z"/>
        </w:trPr>
        <w:tc>
          <w:tcPr>
            <w:tcW w:w="960" w:type="dxa"/>
            <w:vMerge/>
            <w:tcBorders>
              <w:left w:val="nil"/>
              <w:right w:val="nil"/>
            </w:tcBorders>
          </w:tcPr>
          <w:p w14:paraId="12E80C0E" w14:textId="77777777" w:rsidR="0018348F" w:rsidRPr="00357FA6" w:rsidRDefault="0018348F" w:rsidP="0018348F">
            <w:pPr>
              <w:spacing w:after="0" w:line="240" w:lineRule="auto"/>
              <w:rPr>
                <w:ins w:id="503" w:author="Oberman, H.I. (Hanne)" w:date="2021-11-24T16:01:00Z"/>
                <w:rFonts w:ascii="Calibri" w:eastAsia="Times New Roman" w:hAnsi="Calibri" w:cs="Calibri"/>
                <w:color w:val="000000"/>
                <w:lang w:val="nl-NL" w:eastAsia="nl-NL"/>
              </w:rPr>
            </w:pPr>
          </w:p>
        </w:tc>
        <w:tc>
          <w:tcPr>
            <w:tcW w:w="960" w:type="dxa"/>
            <w:tcBorders>
              <w:top w:val="nil"/>
              <w:left w:val="nil"/>
              <w:bottom w:val="nil"/>
              <w:right w:val="nil"/>
            </w:tcBorders>
            <w:shd w:val="clear" w:color="auto" w:fill="auto"/>
            <w:noWrap/>
            <w:vAlign w:val="bottom"/>
            <w:hideMark/>
          </w:tcPr>
          <w:p w14:paraId="6B233080" w14:textId="77777777" w:rsidR="0018348F" w:rsidRPr="00357FA6" w:rsidRDefault="0018348F" w:rsidP="0018348F">
            <w:pPr>
              <w:spacing w:after="0" w:line="240" w:lineRule="auto"/>
              <w:rPr>
                <w:ins w:id="504" w:author="Oberman, H.I. (Hanne)" w:date="2021-11-24T16:01:00Z"/>
                <w:rFonts w:ascii="Calibri" w:eastAsia="Times New Roman" w:hAnsi="Calibri" w:cs="Calibri"/>
                <w:color w:val="000000"/>
                <w:lang w:val="nl-NL" w:eastAsia="nl-NL"/>
              </w:rPr>
            </w:pPr>
            <w:ins w:id="505" w:author="Oberman, H.I. (Hanne)" w:date="2021-11-24T16:01:00Z">
              <w:r>
                <w:rPr>
                  <w:rFonts w:ascii="Calibri" w:eastAsia="Times New Roman" w:hAnsi="Calibri" w:cs="Calibri"/>
                  <w:color w:val="000000"/>
                  <w:lang w:val="nl-NL" w:eastAsia="nl-NL"/>
                </w:rPr>
                <w:t>JMI-</w:t>
              </w:r>
              <w:r w:rsidRPr="00357FA6">
                <w:rPr>
                  <w:rFonts w:ascii="Calibri" w:eastAsia="Times New Roman" w:hAnsi="Calibri" w:cs="Calibri"/>
                  <w:color w:val="000000"/>
                  <w:lang w:val="nl-NL" w:eastAsia="nl-NL"/>
                </w:rPr>
                <w:t>MD</w:t>
              </w:r>
            </w:ins>
          </w:p>
        </w:tc>
        <w:tc>
          <w:tcPr>
            <w:tcW w:w="960" w:type="dxa"/>
            <w:tcBorders>
              <w:top w:val="nil"/>
              <w:left w:val="nil"/>
              <w:bottom w:val="nil"/>
              <w:right w:val="nil"/>
            </w:tcBorders>
            <w:shd w:val="clear" w:color="auto" w:fill="auto"/>
            <w:noWrap/>
            <w:vAlign w:val="bottom"/>
            <w:hideMark/>
          </w:tcPr>
          <w:p w14:paraId="4008A047" w14:textId="5D650DA0" w:rsidR="0018348F" w:rsidRPr="00357FA6" w:rsidRDefault="0018348F" w:rsidP="0018348F">
            <w:pPr>
              <w:spacing w:after="0" w:line="240" w:lineRule="auto"/>
              <w:rPr>
                <w:ins w:id="506" w:author="Oberman, H.I. (Hanne)" w:date="2021-11-24T16:01:00Z"/>
                <w:rFonts w:ascii="Calibri" w:eastAsia="Times New Roman" w:hAnsi="Calibri" w:cs="Calibri"/>
                <w:color w:val="000000"/>
                <w:lang w:val="nl-NL" w:eastAsia="nl-NL"/>
              </w:rPr>
            </w:pPr>
            <w:ins w:id="507" w:author="Oberman, H.I. (Hanne)" w:date="2021-11-24T16:01:00Z">
              <w:r>
                <w:rPr>
                  <w:rFonts w:ascii="Calibri" w:hAnsi="Calibri" w:cs="Calibri"/>
                  <w:color w:val="000000"/>
                </w:rPr>
                <w:t>0.233</w:t>
              </w:r>
            </w:ins>
          </w:p>
        </w:tc>
        <w:tc>
          <w:tcPr>
            <w:tcW w:w="960" w:type="dxa"/>
            <w:tcBorders>
              <w:top w:val="nil"/>
              <w:left w:val="nil"/>
              <w:bottom w:val="nil"/>
              <w:right w:val="nil"/>
            </w:tcBorders>
            <w:shd w:val="clear" w:color="auto" w:fill="auto"/>
            <w:noWrap/>
            <w:vAlign w:val="bottom"/>
            <w:hideMark/>
          </w:tcPr>
          <w:p w14:paraId="25F98E59" w14:textId="111C8E2C" w:rsidR="0018348F" w:rsidRPr="00357FA6" w:rsidRDefault="0018348F" w:rsidP="0018348F">
            <w:pPr>
              <w:spacing w:after="0" w:line="240" w:lineRule="auto"/>
              <w:rPr>
                <w:ins w:id="508" w:author="Oberman, H.I. (Hanne)" w:date="2021-11-24T16:01:00Z"/>
                <w:rFonts w:ascii="Calibri" w:eastAsia="Times New Roman" w:hAnsi="Calibri" w:cs="Calibri"/>
                <w:color w:val="000000"/>
                <w:lang w:val="nl-NL" w:eastAsia="nl-NL"/>
              </w:rPr>
            </w:pPr>
            <w:ins w:id="509" w:author="Oberman, H.I. (Hanne)" w:date="2021-11-24T16:01:00Z">
              <w:r>
                <w:rPr>
                  <w:rFonts w:ascii="Calibri" w:hAnsi="Calibri" w:cs="Calibri"/>
                  <w:color w:val="000000"/>
                </w:rPr>
                <w:t>0.123</w:t>
              </w:r>
            </w:ins>
          </w:p>
        </w:tc>
        <w:tc>
          <w:tcPr>
            <w:tcW w:w="960" w:type="dxa"/>
            <w:tcBorders>
              <w:top w:val="nil"/>
              <w:left w:val="nil"/>
              <w:bottom w:val="nil"/>
              <w:right w:val="nil"/>
            </w:tcBorders>
            <w:shd w:val="clear" w:color="auto" w:fill="auto"/>
            <w:noWrap/>
            <w:vAlign w:val="bottom"/>
            <w:hideMark/>
          </w:tcPr>
          <w:p w14:paraId="71D6BBE7" w14:textId="6786A352" w:rsidR="0018348F" w:rsidRPr="00357FA6" w:rsidRDefault="0018348F" w:rsidP="0018348F">
            <w:pPr>
              <w:spacing w:after="0" w:line="240" w:lineRule="auto"/>
              <w:rPr>
                <w:ins w:id="510" w:author="Oberman, H.I. (Hanne)" w:date="2021-11-24T16:01:00Z"/>
                <w:rFonts w:ascii="Calibri" w:eastAsia="Times New Roman" w:hAnsi="Calibri" w:cs="Calibri"/>
                <w:color w:val="000000"/>
                <w:lang w:val="nl-NL" w:eastAsia="nl-NL"/>
              </w:rPr>
            </w:pPr>
            <w:ins w:id="511" w:author="Oberman, H.I. (Hanne)" w:date="2021-11-24T16:02:00Z">
              <w:r>
                <w:rPr>
                  <w:rFonts w:ascii="Calibri" w:hAnsi="Calibri" w:cs="Calibri"/>
                  <w:color w:val="000000"/>
                </w:rPr>
                <w:t>0.701</w:t>
              </w:r>
            </w:ins>
          </w:p>
        </w:tc>
        <w:tc>
          <w:tcPr>
            <w:tcW w:w="963" w:type="dxa"/>
            <w:tcBorders>
              <w:top w:val="nil"/>
              <w:left w:val="nil"/>
              <w:bottom w:val="nil"/>
              <w:right w:val="nil"/>
            </w:tcBorders>
            <w:shd w:val="clear" w:color="auto" w:fill="auto"/>
            <w:noWrap/>
            <w:vAlign w:val="bottom"/>
            <w:hideMark/>
          </w:tcPr>
          <w:p w14:paraId="55F3895F" w14:textId="60B20AFB" w:rsidR="0018348F" w:rsidRPr="00357FA6" w:rsidRDefault="0018348F" w:rsidP="0018348F">
            <w:pPr>
              <w:spacing w:after="0" w:line="240" w:lineRule="auto"/>
              <w:rPr>
                <w:ins w:id="512" w:author="Oberman, H.I. (Hanne)" w:date="2021-11-24T16:01:00Z"/>
                <w:rFonts w:ascii="Calibri" w:eastAsia="Times New Roman" w:hAnsi="Calibri" w:cs="Calibri"/>
                <w:color w:val="000000"/>
                <w:lang w:val="nl-NL" w:eastAsia="nl-NL"/>
              </w:rPr>
            </w:pPr>
            <w:ins w:id="513" w:author="Oberman, H.I. (Hanne)" w:date="2021-11-24T16:02:00Z">
              <w:r>
                <w:rPr>
                  <w:rFonts w:ascii="Calibri" w:hAnsi="Calibri" w:cs="Calibri"/>
                  <w:color w:val="000000"/>
                </w:rPr>
                <w:t>-0.032</w:t>
              </w:r>
            </w:ins>
          </w:p>
        </w:tc>
        <w:tc>
          <w:tcPr>
            <w:tcW w:w="960" w:type="dxa"/>
            <w:tcBorders>
              <w:top w:val="nil"/>
              <w:left w:val="nil"/>
              <w:bottom w:val="nil"/>
              <w:right w:val="nil"/>
            </w:tcBorders>
            <w:shd w:val="clear" w:color="auto" w:fill="auto"/>
            <w:noWrap/>
            <w:vAlign w:val="bottom"/>
            <w:hideMark/>
          </w:tcPr>
          <w:p w14:paraId="7AE9F679" w14:textId="50048CA6" w:rsidR="0018348F" w:rsidRPr="00357FA6" w:rsidRDefault="0018348F" w:rsidP="0018348F">
            <w:pPr>
              <w:spacing w:after="0" w:line="240" w:lineRule="auto"/>
              <w:rPr>
                <w:ins w:id="514" w:author="Oberman, H.I. (Hanne)" w:date="2021-11-24T16:01:00Z"/>
                <w:rFonts w:ascii="Calibri" w:eastAsia="Times New Roman" w:hAnsi="Calibri" w:cs="Calibri"/>
                <w:color w:val="000000"/>
                <w:lang w:val="nl-NL" w:eastAsia="nl-NL"/>
              </w:rPr>
            </w:pPr>
            <w:ins w:id="515" w:author="Oberman, H.I. (Hanne)" w:date="2021-11-24T16:02:00Z">
              <w:r>
                <w:rPr>
                  <w:rFonts w:ascii="Calibri" w:hAnsi="Calibri" w:cs="Calibri"/>
                  <w:color w:val="000000"/>
                </w:rPr>
                <w:t>1.144</w:t>
              </w:r>
            </w:ins>
          </w:p>
        </w:tc>
      </w:tr>
      <w:tr w:rsidR="0018348F" w:rsidRPr="00357FA6" w14:paraId="3A1A1414" w14:textId="77777777" w:rsidTr="00D700F0">
        <w:trPr>
          <w:trHeight w:val="300"/>
          <w:ins w:id="516" w:author="Oberman, H.I. (Hanne)" w:date="2021-11-24T16:01:00Z"/>
        </w:trPr>
        <w:tc>
          <w:tcPr>
            <w:tcW w:w="960" w:type="dxa"/>
            <w:vMerge/>
            <w:tcBorders>
              <w:left w:val="nil"/>
              <w:right w:val="nil"/>
            </w:tcBorders>
          </w:tcPr>
          <w:p w14:paraId="581AF4F5" w14:textId="77777777" w:rsidR="0018348F" w:rsidRDefault="0018348F" w:rsidP="0018348F">
            <w:pPr>
              <w:spacing w:after="0" w:line="240" w:lineRule="auto"/>
              <w:rPr>
                <w:ins w:id="517" w:author="Oberman, H.I. (Hanne)" w:date="2021-11-24T16:01:00Z"/>
                <w:rFonts w:ascii="Calibri" w:eastAsia="Times New Roman" w:hAnsi="Calibri" w:cs="Calibri"/>
                <w:color w:val="000000"/>
                <w:lang w:val="nl-NL" w:eastAsia="nl-NL"/>
              </w:rPr>
            </w:pPr>
          </w:p>
        </w:tc>
        <w:tc>
          <w:tcPr>
            <w:tcW w:w="960" w:type="dxa"/>
            <w:tcBorders>
              <w:top w:val="nil"/>
              <w:left w:val="nil"/>
              <w:right w:val="nil"/>
            </w:tcBorders>
            <w:shd w:val="clear" w:color="auto" w:fill="auto"/>
            <w:noWrap/>
            <w:vAlign w:val="bottom"/>
            <w:hideMark/>
          </w:tcPr>
          <w:p w14:paraId="1D343DD6" w14:textId="77777777" w:rsidR="0018348F" w:rsidRPr="00357FA6" w:rsidRDefault="0018348F" w:rsidP="0018348F">
            <w:pPr>
              <w:spacing w:after="0" w:line="240" w:lineRule="auto"/>
              <w:rPr>
                <w:ins w:id="518" w:author="Oberman, H.I. (Hanne)" w:date="2021-11-24T16:01:00Z"/>
                <w:rFonts w:ascii="Calibri" w:eastAsia="Times New Roman" w:hAnsi="Calibri" w:cs="Calibri"/>
                <w:color w:val="000000"/>
                <w:lang w:val="nl-NL" w:eastAsia="nl-NL"/>
              </w:rPr>
            </w:pPr>
            <w:ins w:id="519" w:author="Oberman, H.I. (Hanne)" w:date="2021-11-24T16:01:00Z">
              <w:r>
                <w:rPr>
                  <w:rFonts w:ascii="Calibri" w:eastAsia="Times New Roman" w:hAnsi="Calibri" w:cs="Calibri"/>
                  <w:color w:val="000000"/>
                  <w:lang w:val="nl-NL" w:eastAsia="nl-NL"/>
                </w:rPr>
                <w:t>PS</w:t>
              </w:r>
            </w:ins>
          </w:p>
        </w:tc>
        <w:tc>
          <w:tcPr>
            <w:tcW w:w="960" w:type="dxa"/>
            <w:tcBorders>
              <w:top w:val="nil"/>
              <w:left w:val="nil"/>
              <w:right w:val="nil"/>
            </w:tcBorders>
            <w:shd w:val="clear" w:color="auto" w:fill="auto"/>
            <w:noWrap/>
            <w:vAlign w:val="bottom"/>
            <w:hideMark/>
          </w:tcPr>
          <w:p w14:paraId="7835049E" w14:textId="4641C97E" w:rsidR="0018348F" w:rsidRPr="00357FA6" w:rsidRDefault="0018348F" w:rsidP="0018348F">
            <w:pPr>
              <w:spacing w:after="0" w:line="240" w:lineRule="auto"/>
              <w:rPr>
                <w:ins w:id="520" w:author="Oberman, H.I. (Hanne)" w:date="2021-11-24T16:01:00Z"/>
                <w:rFonts w:ascii="Calibri" w:eastAsia="Times New Roman" w:hAnsi="Calibri" w:cs="Calibri"/>
                <w:color w:val="000000"/>
                <w:lang w:val="nl-NL" w:eastAsia="nl-NL"/>
              </w:rPr>
            </w:pPr>
            <w:ins w:id="521" w:author="Oberman, H.I. (Hanne)" w:date="2021-11-24T16:01:00Z">
              <w:r>
                <w:rPr>
                  <w:rFonts w:ascii="Calibri" w:hAnsi="Calibri" w:cs="Calibri"/>
                  <w:color w:val="000000"/>
                </w:rPr>
                <w:t>0.248</w:t>
              </w:r>
            </w:ins>
          </w:p>
        </w:tc>
        <w:tc>
          <w:tcPr>
            <w:tcW w:w="960" w:type="dxa"/>
            <w:tcBorders>
              <w:top w:val="nil"/>
              <w:left w:val="nil"/>
              <w:right w:val="nil"/>
            </w:tcBorders>
            <w:shd w:val="clear" w:color="auto" w:fill="auto"/>
            <w:noWrap/>
            <w:vAlign w:val="bottom"/>
            <w:hideMark/>
          </w:tcPr>
          <w:p w14:paraId="24FF2559" w14:textId="0F4B403B" w:rsidR="0018348F" w:rsidRPr="00357FA6" w:rsidRDefault="0018348F" w:rsidP="0018348F">
            <w:pPr>
              <w:spacing w:after="0" w:line="240" w:lineRule="auto"/>
              <w:rPr>
                <w:ins w:id="522" w:author="Oberman, H.I. (Hanne)" w:date="2021-11-24T16:01:00Z"/>
                <w:rFonts w:ascii="Calibri" w:eastAsia="Times New Roman" w:hAnsi="Calibri" w:cs="Calibri"/>
                <w:color w:val="000000"/>
                <w:lang w:val="nl-NL" w:eastAsia="nl-NL"/>
              </w:rPr>
            </w:pPr>
            <w:ins w:id="523" w:author="Oberman, H.I. (Hanne)" w:date="2021-11-24T16:01:00Z">
              <w:r>
                <w:rPr>
                  <w:rFonts w:ascii="Calibri" w:hAnsi="Calibri" w:cs="Calibri"/>
                  <w:color w:val="000000"/>
                </w:rPr>
                <w:t>0.13</w:t>
              </w:r>
            </w:ins>
          </w:p>
        </w:tc>
        <w:tc>
          <w:tcPr>
            <w:tcW w:w="960" w:type="dxa"/>
            <w:tcBorders>
              <w:top w:val="nil"/>
              <w:left w:val="nil"/>
              <w:right w:val="nil"/>
            </w:tcBorders>
            <w:shd w:val="clear" w:color="auto" w:fill="auto"/>
            <w:noWrap/>
            <w:vAlign w:val="bottom"/>
            <w:hideMark/>
          </w:tcPr>
          <w:p w14:paraId="6B489C39" w14:textId="7ED8525E" w:rsidR="0018348F" w:rsidRPr="00357FA6" w:rsidRDefault="0018348F" w:rsidP="0018348F">
            <w:pPr>
              <w:spacing w:after="0" w:line="240" w:lineRule="auto"/>
              <w:rPr>
                <w:ins w:id="524" w:author="Oberman, H.I. (Hanne)" w:date="2021-11-24T16:01:00Z"/>
                <w:rFonts w:ascii="Calibri" w:eastAsia="Times New Roman" w:hAnsi="Calibri" w:cs="Calibri"/>
                <w:color w:val="000000"/>
                <w:lang w:val="nl-NL" w:eastAsia="nl-NL"/>
              </w:rPr>
            </w:pPr>
            <w:ins w:id="525" w:author="Oberman, H.I. (Hanne)" w:date="2021-11-24T16:02:00Z">
              <w:r>
                <w:rPr>
                  <w:rFonts w:ascii="Calibri" w:hAnsi="Calibri" w:cs="Calibri"/>
                  <w:color w:val="000000"/>
                </w:rPr>
                <w:t>0.666</w:t>
              </w:r>
            </w:ins>
          </w:p>
        </w:tc>
        <w:tc>
          <w:tcPr>
            <w:tcW w:w="963" w:type="dxa"/>
            <w:tcBorders>
              <w:top w:val="nil"/>
              <w:left w:val="nil"/>
              <w:right w:val="nil"/>
            </w:tcBorders>
            <w:shd w:val="clear" w:color="auto" w:fill="auto"/>
            <w:noWrap/>
            <w:vAlign w:val="bottom"/>
            <w:hideMark/>
          </w:tcPr>
          <w:p w14:paraId="5B9E2F31" w14:textId="35B26B35" w:rsidR="0018348F" w:rsidRPr="00357FA6" w:rsidRDefault="0018348F" w:rsidP="0018348F">
            <w:pPr>
              <w:spacing w:after="0" w:line="240" w:lineRule="auto"/>
              <w:rPr>
                <w:ins w:id="526" w:author="Oberman, H.I. (Hanne)" w:date="2021-11-24T16:01:00Z"/>
                <w:rFonts w:ascii="Calibri" w:eastAsia="Times New Roman" w:hAnsi="Calibri" w:cs="Calibri"/>
                <w:color w:val="000000"/>
                <w:lang w:val="nl-NL" w:eastAsia="nl-NL"/>
              </w:rPr>
            </w:pPr>
            <w:ins w:id="527" w:author="Oberman, H.I. (Hanne)" w:date="2021-11-24T16:02:00Z">
              <w:r>
                <w:rPr>
                  <w:rFonts w:ascii="Calibri" w:hAnsi="Calibri" w:cs="Calibri"/>
                  <w:color w:val="000000"/>
                </w:rPr>
                <w:t>0.062</w:t>
              </w:r>
            </w:ins>
          </w:p>
        </w:tc>
        <w:tc>
          <w:tcPr>
            <w:tcW w:w="960" w:type="dxa"/>
            <w:tcBorders>
              <w:top w:val="nil"/>
              <w:left w:val="nil"/>
              <w:right w:val="nil"/>
            </w:tcBorders>
            <w:shd w:val="clear" w:color="auto" w:fill="auto"/>
            <w:noWrap/>
            <w:vAlign w:val="bottom"/>
            <w:hideMark/>
          </w:tcPr>
          <w:p w14:paraId="5E8547A3" w14:textId="0973404C" w:rsidR="0018348F" w:rsidRPr="00357FA6" w:rsidRDefault="0018348F" w:rsidP="0018348F">
            <w:pPr>
              <w:spacing w:after="0" w:line="240" w:lineRule="auto"/>
              <w:rPr>
                <w:ins w:id="528" w:author="Oberman, H.I. (Hanne)" w:date="2021-11-24T16:01:00Z"/>
                <w:rFonts w:ascii="Calibri" w:eastAsia="Times New Roman" w:hAnsi="Calibri" w:cs="Calibri"/>
                <w:color w:val="000000"/>
                <w:lang w:val="nl-NL" w:eastAsia="nl-NL"/>
              </w:rPr>
            </w:pPr>
            <w:ins w:id="529" w:author="Oberman, H.I. (Hanne)" w:date="2021-11-24T16:02:00Z">
              <w:r>
                <w:rPr>
                  <w:rFonts w:ascii="Calibri" w:hAnsi="Calibri" w:cs="Calibri"/>
                  <w:color w:val="000000"/>
                </w:rPr>
                <w:t>0.581</w:t>
              </w:r>
            </w:ins>
          </w:p>
        </w:tc>
      </w:tr>
      <w:tr w:rsidR="0018348F" w:rsidRPr="00357FA6" w14:paraId="02562BC6" w14:textId="77777777" w:rsidTr="00D700F0">
        <w:trPr>
          <w:trHeight w:val="300"/>
          <w:ins w:id="530" w:author="Oberman, H.I. (Hanne)" w:date="2021-11-24T16:01:00Z"/>
        </w:trPr>
        <w:tc>
          <w:tcPr>
            <w:tcW w:w="960" w:type="dxa"/>
            <w:vMerge/>
            <w:tcBorders>
              <w:left w:val="nil"/>
              <w:bottom w:val="single" w:sz="4" w:space="0" w:color="auto"/>
              <w:right w:val="nil"/>
            </w:tcBorders>
          </w:tcPr>
          <w:p w14:paraId="15811145" w14:textId="77777777" w:rsidR="0018348F" w:rsidRPr="00357FA6" w:rsidRDefault="0018348F" w:rsidP="0018348F">
            <w:pPr>
              <w:spacing w:after="0" w:line="240" w:lineRule="auto"/>
              <w:rPr>
                <w:ins w:id="531" w:author="Oberman, H.I. (Hanne)" w:date="2021-11-24T16:01:00Z"/>
                <w:rFonts w:ascii="Calibri" w:eastAsia="Times New Roman" w:hAnsi="Calibri" w:cs="Calibri"/>
                <w:color w:val="000000"/>
                <w:lang w:val="nl-NL" w:eastAsia="nl-NL"/>
              </w:rPr>
            </w:pPr>
          </w:p>
        </w:tc>
        <w:tc>
          <w:tcPr>
            <w:tcW w:w="960" w:type="dxa"/>
            <w:tcBorders>
              <w:top w:val="nil"/>
              <w:left w:val="nil"/>
              <w:bottom w:val="single" w:sz="4" w:space="0" w:color="auto"/>
              <w:right w:val="nil"/>
            </w:tcBorders>
            <w:shd w:val="clear" w:color="auto" w:fill="auto"/>
            <w:noWrap/>
            <w:vAlign w:val="bottom"/>
            <w:hideMark/>
          </w:tcPr>
          <w:p w14:paraId="13803AEB" w14:textId="77777777" w:rsidR="0018348F" w:rsidRPr="00357FA6" w:rsidRDefault="0018348F" w:rsidP="0018348F">
            <w:pPr>
              <w:spacing w:after="0" w:line="240" w:lineRule="auto"/>
              <w:rPr>
                <w:ins w:id="532" w:author="Oberman, H.I. (Hanne)" w:date="2021-11-24T16:01:00Z"/>
                <w:rFonts w:ascii="Calibri" w:eastAsia="Times New Roman" w:hAnsi="Calibri" w:cs="Calibri"/>
                <w:color w:val="000000"/>
                <w:lang w:val="nl-NL" w:eastAsia="nl-NL"/>
              </w:rPr>
            </w:pPr>
            <w:ins w:id="533" w:author="Oberman, H.I. (Hanne)" w:date="2021-11-24T16:01:00Z">
              <w:r w:rsidRPr="00357FA6">
                <w:rPr>
                  <w:rFonts w:ascii="Calibri" w:eastAsia="Times New Roman" w:hAnsi="Calibri" w:cs="Calibri"/>
                  <w:color w:val="000000"/>
                  <w:lang w:val="nl-NL" w:eastAsia="nl-NL"/>
                </w:rPr>
                <w:t>SS</w:t>
              </w:r>
            </w:ins>
          </w:p>
        </w:tc>
        <w:tc>
          <w:tcPr>
            <w:tcW w:w="960" w:type="dxa"/>
            <w:tcBorders>
              <w:top w:val="nil"/>
              <w:left w:val="nil"/>
              <w:bottom w:val="single" w:sz="4" w:space="0" w:color="auto"/>
              <w:right w:val="nil"/>
            </w:tcBorders>
            <w:shd w:val="clear" w:color="auto" w:fill="auto"/>
            <w:noWrap/>
            <w:vAlign w:val="bottom"/>
            <w:hideMark/>
          </w:tcPr>
          <w:p w14:paraId="3960FB59" w14:textId="770D44B5" w:rsidR="0018348F" w:rsidRPr="00357FA6" w:rsidRDefault="0018348F" w:rsidP="0018348F">
            <w:pPr>
              <w:spacing w:after="0" w:line="240" w:lineRule="auto"/>
              <w:rPr>
                <w:ins w:id="534" w:author="Oberman, H.I. (Hanne)" w:date="2021-11-24T16:01:00Z"/>
                <w:rFonts w:ascii="Calibri" w:eastAsia="Times New Roman" w:hAnsi="Calibri" w:cs="Calibri"/>
                <w:color w:val="000000"/>
                <w:lang w:val="nl-NL" w:eastAsia="nl-NL"/>
              </w:rPr>
            </w:pPr>
            <w:ins w:id="535" w:author="Oberman, H.I. (Hanne)" w:date="2021-11-24T16:01:00Z">
              <w:r>
                <w:rPr>
                  <w:rFonts w:ascii="Calibri" w:hAnsi="Calibri" w:cs="Calibri"/>
                  <w:color w:val="000000"/>
                </w:rPr>
                <w:t>0.259</w:t>
              </w:r>
            </w:ins>
          </w:p>
        </w:tc>
        <w:tc>
          <w:tcPr>
            <w:tcW w:w="960" w:type="dxa"/>
            <w:tcBorders>
              <w:top w:val="nil"/>
              <w:left w:val="nil"/>
              <w:bottom w:val="single" w:sz="4" w:space="0" w:color="auto"/>
              <w:right w:val="nil"/>
            </w:tcBorders>
            <w:shd w:val="clear" w:color="auto" w:fill="auto"/>
            <w:noWrap/>
            <w:vAlign w:val="bottom"/>
            <w:hideMark/>
          </w:tcPr>
          <w:p w14:paraId="58976517" w14:textId="1D8228DB" w:rsidR="0018348F" w:rsidRPr="00357FA6" w:rsidRDefault="0018348F" w:rsidP="0018348F">
            <w:pPr>
              <w:spacing w:after="0" w:line="240" w:lineRule="auto"/>
              <w:rPr>
                <w:ins w:id="536" w:author="Oberman, H.I. (Hanne)" w:date="2021-11-24T16:01:00Z"/>
                <w:rFonts w:ascii="Calibri" w:eastAsia="Times New Roman" w:hAnsi="Calibri" w:cs="Calibri"/>
                <w:color w:val="000000"/>
                <w:lang w:val="nl-NL" w:eastAsia="nl-NL"/>
              </w:rPr>
            </w:pPr>
            <w:ins w:id="537" w:author="Oberman, H.I. (Hanne)" w:date="2021-11-24T16:01:00Z">
              <w:r>
                <w:rPr>
                  <w:rFonts w:ascii="Calibri" w:hAnsi="Calibri" w:cs="Calibri"/>
                  <w:color w:val="000000"/>
                </w:rPr>
                <w:t>0.136</w:t>
              </w:r>
            </w:ins>
          </w:p>
        </w:tc>
        <w:tc>
          <w:tcPr>
            <w:tcW w:w="960" w:type="dxa"/>
            <w:tcBorders>
              <w:top w:val="nil"/>
              <w:left w:val="nil"/>
              <w:bottom w:val="single" w:sz="4" w:space="0" w:color="auto"/>
              <w:right w:val="nil"/>
            </w:tcBorders>
            <w:shd w:val="clear" w:color="auto" w:fill="auto"/>
            <w:noWrap/>
            <w:vAlign w:val="bottom"/>
            <w:hideMark/>
          </w:tcPr>
          <w:p w14:paraId="430E0271" w14:textId="717866F5" w:rsidR="0018348F" w:rsidRPr="00357FA6" w:rsidRDefault="0018348F" w:rsidP="0018348F">
            <w:pPr>
              <w:spacing w:after="0" w:line="240" w:lineRule="auto"/>
              <w:rPr>
                <w:ins w:id="538" w:author="Oberman, H.I. (Hanne)" w:date="2021-11-24T16:01:00Z"/>
                <w:rFonts w:ascii="Calibri" w:eastAsia="Times New Roman" w:hAnsi="Calibri" w:cs="Calibri"/>
                <w:color w:val="000000"/>
                <w:lang w:val="nl-NL" w:eastAsia="nl-NL"/>
              </w:rPr>
            </w:pPr>
            <w:ins w:id="539" w:author="Oberman, H.I. (Hanne)" w:date="2021-11-24T16:02:00Z">
              <w:r>
                <w:rPr>
                  <w:rFonts w:ascii="Calibri" w:hAnsi="Calibri" w:cs="Calibri"/>
                  <w:color w:val="000000"/>
                </w:rPr>
                <w:t>0.667</w:t>
              </w:r>
            </w:ins>
          </w:p>
        </w:tc>
        <w:tc>
          <w:tcPr>
            <w:tcW w:w="963" w:type="dxa"/>
            <w:tcBorders>
              <w:top w:val="nil"/>
              <w:left w:val="nil"/>
              <w:bottom w:val="single" w:sz="4" w:space="0" w:color="auto"/>
              <w:right w:val="nil"/>
            </w:tcBorders>
            <w:shd w:val="clear" w:color="auto" w:fill="auto"/>
            <w:noWrap/>
            <w:vAlign w:val="bottom"/>
            <w:hideMark/>
          </w:tcPr>
          <w:p w14:paraId="0B806FC9" w14:textId="458514DB" w:rsidR="0018348F" w:rsidRPr="00357FA6" w:rsidRDefault="0018348F" w:rsidP="0018348F">
            <w:pPr>
              <w:spacing w:after="0" w:line="240" w:lineRule="auto"/>
              <w:rPr>
                <w:ins w:id="540" w:author="Oberman, H.I. (Hanne)" w:date="2021-11-24T16:01:00Z"/>
                <w:rFonts w:ascii="Calibri" w:eastAsia="Times New Roman" w:hAnsi="Calibri" w:cs="Calibri"/>
                <w:color w:val="000000"/>
                <w:lang w:val="nl-NL" w:eastAsia="nl-NL"/>
              </w:rPr>
            </w:pPr>
            <w:ins w:id="541" w:author="Oberman, H.I. (Hanne)" w:date="2021-11-24T16:02:00Z">
              <w:r>
                <w:rPr>
                  <w:rFonts w:ascii="Calibri" w:hAnsi="Calibri" w:cs="Calibri"/>
                  <w:color w:val="000000"/>
                </w:rPr>
                <w:t>0.083</w:t>
              </w:r>
            </w:ins>
          </w:p>
        </w:tc>
        <w:tc>
          <w:tcPr>
            <w:tcW w:w="960" w:type="dxa"/>
            <w:tcBorders>
              <w:top w:val="nil"/>
              <w:left w:val="nil"/>
              <w:bottom w:val="single" w:sz="4" w:space="0" w:color="auto"/>
              <w:right w:val="nil"/>
            </w:tcBorders>
            <w:shd w:val="clear" w:color="auto" w:fill="auto"/>
            <w:noWrap/>
            <w:vAlign w:val="bottom"/>
            <w:hideMark/>
          </w:tcPr>
          <w:p w14:paraId="594D377A" w14:textId="05ABD2D5" w:rsidR="0018348F" w:rsidRPr="00357FA6" w:rsidRDefault="0018348F" w:rsidP="0018348F">
            <w:pPr>
              <w:spacing w:after="0" w:line="240" w:lineRule="auto"/>
              <w:rPr>
                <w:ins w:id="542" w:author="Oberman, H.I. (Hanne)" w:date="2021-11-24T16:01:00Z"/>
                <w:rFonts w:ascii="Calibri" w:eastAsia="Times New Roman" w:hAnsi="Calibri" w:cs="Calibri"/>
                <w:color w:val="000000"/>
                <w:lang w:val="nl-NL" w:eastAsia="nl-NL"/>
              </w:rPr>
            </w:pPr>
            <w:ins w:id="543" w:author="Oberman, H.I. (Hanne)" w:date="2021-11-24T16:02:00Z">
              <w:r>
                <w:rPr>
                  <w:rFonts w:ascii="Calibri" w:hAnsi="Calibri" w:cs="Calibri"/>
                  <w:color w:val="000000"/>
                </w:rPr>
                <w:t>1.287</w:t>
              </w:r>
            </w:ins>
          </w:p>
        </w:tc>
      </w:tr>
    </w:tbl>
    <w:p w14:paraId="3EDA0659" w14:textId="77777777" w:rsidR="0018348F" w:rsidRPr="00E2635C" w:rsidRDefault="0018348F" w:rsidP="0018348F">
      <w:pPr>
        <w:rPr>
          <w:ins w:id="544" w:author="Oberman, H.I. (Hanne)" w:date="2021-11-24T16:01:00Z"/>
        </w:rPr>
      </w:pPr>
      <w:ins w:id="545" w:author="Oberman, H.I. (Hanne)" w:date="2021-11-24T16:01:00Z">
        <w:r>
          <w:rPr>
            <w:b/>
            <w:bCs/>
            <w:sz w:val="24"/>
            <w:szCs w:val="24"/>
            <w:lang w:val="en-GB"/>
          </w:rPr>
          <w:br w:type="page"/>
        </w:r>
      </w:ins>
    </w:p>
    <w:p w14:paraId="64361AA3" w14:textId="77777777" w:rsidR="0018348F" w:rsidRPr="002D1832" w:rsidRDefault="0018348F" w:rsidP="0049181F">
      <w:pPr>
        <w:rPr>
          <w:rPrChange w:id="546" w:author="Oberman, H.I. (Hanne)" w:date="2021-11-24T15:52:00Z">
            <w:rPr>
              <w:lang w:val="en-GB"/>
            </w:rPr>
          </w:rPrChange>
        </w:rPr>
      </w:pPr>
    </w:p>
    <w:sectPr w:rsidR="0018348F" w:rsidRPr="002D183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2D1832" w:rsidRDefault="002D1832">
      <w:pPr>
        <w:pStyle w:val="CommentText"/>
      </w:pPr>
      <w:r>
        <w:rPr>
          <w:rStyle w:val="CommentReference"/>
        </w:rPr>
        <w:annotationRef/>
      </w:r>
      <w:r>
        <w:t>Of</w:t>
      </w:r>
    </w:p>
    <w:p w14:paraId="07E401E4" w14:textId="77777777" w:rsidR="002D1832" w:rsidRDefault="002D1832">
      <w:pPr>
        <w:pStyle w:val="CommentText"/>
      </w:pPr>
    </w:p>
    <w:p w14:paraId="29B5509C" w14:textId="77777777" w:rsidR="002D1832" w:rsidRDefault="002D1832">
      <w:pPr>
        <w:pStyle w:val="CommentText"/>
      </w:pPr>
      <w:r>
        <w:t>On the fly imputation in statistical learning: a comparison of methods</w:t>
      </w:r>
    </w:p>
    <w:p w14:paraId="1FFE7B8B" w14:textId="77777777" w:rsidR="002D1832" w:rsidRDefault="002D1832">
      <w:pPr>
        <w:pStyle w:val="CommentText"/>
      </w:pPr>
    </w:p>
    <w:p w14:paraId="6565713D" w14:textId="77777777" w:rsidR="002D1832" w:rsidRDefault="002D1832">
      <w:pPr>
        <w:pStyle w:val="CommentText"/>
      </w:pPr>
      <w:r>
        <w:t>Real-time imputation in statistical learning: a comparison of methods</w:t>
      </w:r>
    </w:p>
    <w:p w14:paraId="08C1EECB" w14:textId="77777777" w:rsidR="002D1832" w:rsidRDefault="002D1832">
      <w:pPr>
        <w:pStyle w:val="CommentText"/>
      </w:pPr>
    </w:p>
    <w:p w14:paraId="258E4B4E" w14:textId="77777777" w:rsidR="002D1832" w:rsidRDefault="002D1832">
      <w:pPr>
        <w:pStyle w:val="CommentText"/>
      </w:pPr>
      <w:r>
        <w:t>On the fly handling of missing data in statistical learning: a comparison of real-time methods</w:t>
      </w:r>
    </w:p>
    <w:p w14:paraId="1352DA66" w14:textId="77777777" w:rsidR="002D1832" w:rsidRDefault="002D1832">
      <w:pPr>
        <w:pStyle w:val="CommentText"/>
      </w:pPr>
    </w:p>
    <w:p w14:paraId="39D7BBA1" w14:textId="00685949" w:rsidR="002D1832" w:rsidRPr="00CF52D3" w:rsidRDefault="002D1832">
      <w:pPr>
        <w:pStyle w:val="CommentText"/>
      </w:pPr>
      <w:proofErr w:type="spellStart"/>
      <w:r w:rsidRPr="00CF52D3">
        <w:t>Voorkeur</w:t>
      </w:r>
      <w:proofErr w:type="spellEnd"/>
      <w:r w:rsidRPr="00CF52D3">
        <w:t>?</w:t>
      </w:r>
    </w:p>
  </w:comment>
  <w:comment w:id="1" w:author="Oberman, H.I. (Hanne)" w:date="2021-11-15T09:20:00Z" w:initials="OH(">
    <w:p w14:paraId="44859045" w14:textId="45D57A45" w:rsidR="002D1832" w:rsidRDefault="002D1832">
      <w:pPr>
        <w:pStyle w:val="CommentText"/>
      </w:pPr>
      <w:r>
        <w:rPr>
          <w:rStyle w:val="CommentReference"/>
        </w:rPr>
        <w:annotationRef/>
      </w:r>
      <w:proofErr w:type="spellStart"/>
      <w:r>
        <w:t>Liever</w:t>
      </w:r>
      <w:proofErr w:type="spellEnd"/>
      <w:r>
        <w:t xml:space="preserve"> real-time</w:t>
      </w:r>
    </w:p>
  </w:comment>
  <w:comment w:id="2" w:author="Nijman, S.W.J. (Steven)" w:date="2021-03-31T11:53:00Z" w:initials="NS(">
    <w:p w14:paraId="71460B1A" w14:textId="45F236B7" w:rsidR="002D1832" w:rsidRPr="00CF52D3" w:rsidRDefault="002D1832">
      <w:pPr>
        <w:pStyle w:val="CommentText"/>
      </w:pPr>
      <w:r>
        <w:rPr>
          <w:rStyle w:val="CommentReference"/>
        </w:rPr>
        <w:annotationRef/>
      </w:r>
      <w:r w:rsidRPr="00CF52D3">
        <w:t>Order to be decided</w:t>
      </w:r>
    </w:p>
  </w:comment>
  <w:comment w:id="3" w:author="Oberman, H.I. (Hanne)" w:date="2021-11-24T14:00:00Z" w:initials="OH(">
    <w:p w14:paraId="28C208C9" w14:textId="1BF5F344" w:rsidR="002D1832" w:rsidRDefault="002D1832">
      <w:pPr>
        <w:pStyle w:val="CommentText"/>
      </w:pPr>
      <w:r>
        <w:rPr>
          <w:rStyle w:val="CommentReference"/>
        </w:rPr>
        <w:annotationRef/>
      </w:r>
      <w:r>
        <w:t>Added first author and equal contribution signs</w:t>
      </w:r>
    </w:p>
  </w:comment>
  <w:comment w:id="31" w:author="Oberman, H.I. (Hanne)" w:date="2021-09-13T17:25:00Z" w:initials="OH(">
    <w:p w14:paraId="4D4ED9AF" w14:textId="77777777" w:rsidR="002D1832" w:rsidRPr="007272B1" w:rsidRDefault="002D1832"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36" w:author="Oberman, H.I. (Hanne)" w:date="2021-11-24T13:51:00Z" w:initials="OH(">
    <w:p w14:paraId="66CF0366" w14:textId="558E4E9A" w:rsidR="002D1832" w:rsidRPr="00A15544" w:rsidRDefault="002D1832">
      <w:pPr>
        <w:pStyle w:val="CommentText"/>
        <w:rPr>
          <w:lang w:val="nl-NL"/>
        </w:rPr>
      </w:pPr>
      <w:r>
        <w:rPr>
          <w:rStyle w:val="CommentReference"/>
        </w:rPr>
        <w:annotationRef/>
      </w:r>
      <w:r w:rsidRPr="00A15544">
        <w:rPr>
          <w:lang w:val="nl-NL"/>
        </w:rPr>
        <w:t>S</w:t>
      </w:r>
      <w:r>
        <w:rPr>
          <w:lang w:val="nl-NL"/>
        </w:rPr>
        <w:t xml:space="preserve">uper! Dankjewel </w:t>
      </w:r>
      <w:r w:rsidRPr="00A15544">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 xml:space="preserve"> alleen nog een lijntje van de </w:t>
      </w:r>
      <w:proofErr w:type="spellStart"/>
      <w:r>
        <w:rPr>
          <w:lang w:val="nl-NL"/>
        </w:rPr>
        <w:t>validation</w:t>
      </w:r>
      <w:proofErr w:type="spellEnd"/>
      <w:r>
        <w:rPr>
          <w:lang w:val="nl-NL"/>
        </w:rPr>
        <w:t xml:space="preserve"> set direct naar </w:t>
      </w:r>
      <w:proofErr w:type="spellStart"/>
      <w:r>
        <w:rPr>
          <w:lang w:val="nl-NL"/>
        </w:rPr>
        <w:t>generate</w:t>
      </w:r>
      <w:proofErr w:type="spellEnd"/>
      <w:r>
        <w:rPr>
          <w:lang w:val="nl-NL"/>
        </w:rPr>
        <w:t xml:space="preserve"> </w:t>
      </w:r>
      <w:proofErr w:type="spellStart"/>
      <w:r>
        <w:rPr>
          <w:lang w:val="nl-NL"/>
        </w:rPr>
        <w:t>predictions</w:t>
      </w:r>
      <w:proofErr w:type="spellEnd"/>
      <w:r>
        <w:rPr>
          <w:lang w:val="nl-NL"/>
        </w:rPr>
        <w:t xml:space="preserve"> (niet door complete heen)</w:t>
      </w:r>
    </w:p>
  </w:comment>
  <w:comment w:id="367" w:author="Nijman, S.W.J. (Steven) [2]" w:date="2021-11-23T11:33:00Z" w:initials="NS(">
    <w:p w14:paraId="70D7C72A" w14:textId="77777777" w:rsidR="002D1832" w:rsidRPr="002D1832" w:rsidRDefault="002D1832" w:rsidP="00F333C9">
      <w:pPr>
        <w:pStyle w:val="CommentText"/>
      </w:pPr>
      <w:r>
        <w:rPr>
          <w:rStyle w:val="CommentReference"/>
        </w:rPr>
        <w:annotationRef/>
      </w:r>
      <w:r w:rsidRPr="002D1832">
        <w:t xml:space="preserve">Of </w:t>
      </w:r>
      <w:proofErr w:type="spellStart"/>
      <w:r w:rsidRPr="002D1832">
        <w:t>ander</w:t>
      </w:r>
      <w:proofErr w:type="spellEnd"/>
      <w:r w:rsidRPr="002D1832">
        <w:t xml:space="preserve"> </w:t>
      </w:r>
      <w:proofErr w:type="spellStart"/>
      <w:r w:rsidRPr="002D1832">
        <w:t>perspectief</w:t>
      </w:r>
      <w:proofErr w:type="spellEnd"/>
      <w:r w:rsidRPr="002D1832">
        <w:t xml:space="preserve">, </w:t>
      </w:r>
      <w:proofErr w:type="spellStart"/>
      <w:r w:rsidRPr="002D1832">
        <w:t>bijv</w:t>
      </w:r>
      <w:proofErr w:type="spellEnd"/>
      <w:r w:rsidRPr="002D1832">
        <w:t>:</w:t>
      </w:r>
    </w:p>
    <w:p w14:paraId="2100945D" w14:textId="77777777" w:rsidR="002D1832" w:rsidRPr="002D1832" w:rsidRDefault="002D1832" w:rsidP="00F333C9">
      <w:pPr>
        <w:pStyle w:val="CommentText"/>
      </w:pPr>
    </w:p>
    <w:p w14:paraId="2E48823D" w14:textId="77777777" w:rsidR="002D1832" w:rsidRDefault="002D1832" w:rsidP="00F333C9">
      <w:pPr>
        <w:pStyle w:val="CommentText"/>
      </w:pPr>
      <w:r w:rsidRPr="00AA4584">
        <w:t xml:space="preserve">Still, </w:t>
      </w:r>
      <w:r>
        <w:t>when using clinical data, correlations between predictor variables need to be considered.</w:t>
      </w:r>
    </w:p>
    <w:p w14:paraId="2EB91875" w14:textId="77777777" w:rsidR="002D1832" w:rsidRDefault="002D1832" w:rsidP="00F333C9">
      <w:pPr>
        <w:pStyle w:val="CommentText"/>
      </w:pPr>
    </w:p>
    <w:p w14:paraId="0DEC001F" w14:textId="77777777" w:rsidR="002D1832" w:rsidRDefault="002D1832" w:rsidP="00F333C9">
      <w:pPr>
        <w:pStyle w:val="CommentText"/>
      </w:pPr>
      <w:r>
        <w:t xml:space="preserve">Of </w:t>
      </w:r>
      <w:proofErr w:type="spellStart"/>
      <w:r>
        <w:t>combinatie</w:t>
      </w:r>
      <w:proofErr w:type="spellEnd"/>
      <w:r>
        <w:t>?</w:t>
      </w:r>
    </w:p>
    <w:p w14:paraId="31CD60E8" w14:textId="77777777" w:rsidR="002D1832" w:rsidRDefault="002D1832" w:rsidP="00F333C9">
      <w:pPr>
        <w:pStyle w:val="CommentText"/>
      </w:pPr>
    </w:p>
    <w:p w14:paraId="2F0B6E3D" w14:textId="77777777" w:rsidR="002D1832" w:rsidRPr="00AA4584" w:rsidRDefault="002D1832" w:rsidP="00F333C9">
      <w:pPr>
        <w:pStyle w:val="CommentText"/>
      </w:pPr>
      <w:r>
        <w:t>The choice of DGM may have influenced the performance of JMI and surrogate splits; hence, in clinical data, correlations between predictor variables need to be considered.</w:t>
      </w:r>
    </w:p>
  </w:comment>
  <w:comment w:id="368" w:author="Nijman, S.W.J. (Steven) [2]" w:date="2021-11-23T11:57:00Z" w:initials="NS(">
    <w:p w14:paraId="1612D0FD" w14:textId="799AFD15" w:rsidR="002D1832" w:rsidRDefault="002D1832">
      <w:pPr>
        <w:pStyle w:val="CommentText"/>
      </w:pPr>
      <w:r>
        <w:rPr>
          <w:rStyle w:val="CommentReference"/>
        </w:rPr>
        <w:annotationRef/>
      </w:r>
      <w:r>
        <w:t xml:space="preserve">TD: Not sure if this is the case. You </w:t>
      </w:r>
      <w:proofErr w:type="spellStart"/>
      <w:r>
        <w:t>wsill</w:t>
      </w:r>
      <w:proofErr w:type="spellEnd"/>
      <w:r>
        <w:t xml:space="preserve"> still have different cutoffs between random trees, allowing for some non-linearity . I think instead that RF are more prone to overfitting in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28C208C9" w15:paraIdParent="71460B1A" w15:done="0"/>
  <w15:commentEx w15:paraId="4D4ED9AF" w15:done="0"/>
  <w15:commentEx w15:paraId="66CF0366" w15:done="0"/>
  <w15:commentEx w15:paraId="2F0B6E3D" w15:done="0"/>
  <w15:commentEx w15:paraId="1612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548C410" w16cex:dateUtc="2021-11-24T13:00:00Z"/>
  <w16cex:commentExtensible w16cex:durableId="24EA080B" w16cex:dateUtc="2021-09-13T15:25:00Z"/>
  <w16cex:commentExtensible w16cex:durableId="2548C1EF" w16cex:dateUtc="2021-11-24T12:51:00Z"/>
  <w16cex:commentExtensible w16cex:durableId="2547501A" w16cex:dateUtc="2021-11-23T10:33:00Z"/>
  <w16cex:commentExtensible w16cex:durableId="25475593" w16cex:dateUtc="2021-11-23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28C208C9" w16cid:durableId="2548C410"/>
  <w16cid:commentId w16cid:paraId="4D4ED9AF" w16cid:durableId="24EA080B"/>
  <w16cid:commentId w16cid:paraId="66CF0366" w16cid:durableId="2548C1EF"/>
  <w16cid:commentId w16cid:paraId="2F0B6E3D" w16cid:durableId="2547501A"/>
  <w16cid:commentId w16cid:paraId="1612D0FD" w16cid:durableId="254755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5704E5"/>
    <w:multiLevelType w:val="hybridMultilevel"/>
    <w:tmpl w:val="E88AB7C4"/>
    <w:lvl w:ilvl="0" w:tplc="797AC8E8">
      <w:start w:val="1"/>
      <w:numFmt w:val="upperLetter"/>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2"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B66473"/>
    <w:multiLevelType w:val="hybridMultilevel"/>
    <w:tmpl w:val="B83C5316"/>
    <w:lvl w:ilvl="0" w:tplc="91BA2F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BE36CA"/>
    <w:multiLevelType w:val="hybridMultilevel"/>
    <w:tmpl w:val="E33E5DAA"/>
    <w:lvl w:ilvl="0" w:tplc="C3B0AEF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8"/>
  </w:num>
  <w:num w:numId="4">
    <w:abstractNumId w:val="15"/>
  </w:num>
  <w:num w:numId="5">
    <w:abstractNumId w:val="11"/>
  </w:num>
  <w:num w:numId="6">
    <w:abstractNumId w:val="22"/>
  </w:num>
  <w:num w:numId="7">
    <w:abstractNumId w:val="17"/>
  </w:num>
  <w:num w:numId="8">
    <w:abstractNumId w:val="9"/>
  </w:num>
  <w:num w:numId="9">
    <w:abstractNumId w:val="10"/>
  </w:num>
  <w:num w:numId="10">
    <w:abstractNumId w:val="13"/>
  </w:num>
  <w:num w:numId="11">
    <w:abstractNumId w:val="19"/>
  </w:num>
  <w:num w:numId="12">
    <w:abstractNumId w:val="21"/>
  </w:num>
  <w:num w:numId="13">
    <w:abstractNumId w:val="3"/>
  </w:num>
  <w:num w:numId="14">
    <w:abstractNumId w:val="6"/>
  </w:num>
  <w:num w:numId="15">
    <w:abstractNumId w:val="27"/>
  </w:num>
  <w:num w:numId="16">
    <w:abstractNumId w:val="4"/>
  </w:num>
  <w:num w:numId="17">
    <w:abstractNumId w:val="7"/>
  </w:num>
  <w:num w:numId="18">
    <w:abstractNumId w:val="30"/>
  </w:num>
  <w:num w:numId="19">
    <w:abstractNumId w:val="25"/>
  </w:num>
  <w:num w:numId="20">
    <w:abstractNumId w:val="2"/>
  </w:num>
  <w:num w:numId="21">
    <w:abstractNumId w:val="5"/>
  </w:num>
  <w:num w:numId="22">
    <w:abstractNumId w:val="26"/>
  </w:num>
  <w:num w:numId="23">
    <w:abstractNumId w:val="8"/>
  </w:num>
  <w:num w:numId="24">
    <w:abstractNumId w:val="20"/>
  </w:num>
  <w:num w:numId="25">
    <w:abstractNumId w:val="14"/>
  </w:num>
  <w:num w:numId="26">
    <w:abstractNumId w:val="23"/>
  </w:num>
  <w:num w:numId="27">
    <w:abstractNumId w:val="29"/>
  </w:num>
  <w:num w:numId="28">
    <w:abstractNumId w:val="16"/>
  </w:num>
  <w:num w:numId="29">
    <w:abstractNumId w:val="28"/>
  </w:num>
  <w:num w:numId="30">
    <w:abstractNumId w:val="0"/>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Nijman, S.W.J. (Steven) [2]">
    <w15:presenceInfo w15:providerId="AD" w15:userId="S::s.w.j.nijman@umcutrecht.nl::d31cccd7-8ac6-4ca2-afa5-00bc237b6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0FAPmBpYItAAAA"/>
  </w:docVars>
  <w:rsids>
    <w:rsidRoot w:val="00B80135"/>
    <w:rsid w:val="0000123C"/>
    <w:rsid w:val="00002059"/>
    <w:rsid w:val="0000302E"/>
    <w:rsid w:val="00003CC7"/>
    <w:rsid w:val="00004C9B"/>
    <w:rsid w:val="000105D0"/>
    <w:rsid w:val="000112A8"/>
    <w:rsid w:val="00011AB8"/>
    <w:rsid w:val="000141F7"/>
    <w:rsid w:val="000179DC"/>
    <w:rsid w:val="00022151"/>
    <w:rsid w:val="0002364E"/>
    <w:rsid w:val="00031BF8"/>
    <w:rsid w:val="00034359"/>
    <w:rsid w:val="0003748A"/>
    <w:rsid w:val="00040C6B"/>
    <w:rsid w:val="00040EA9"/>
    <w:rsid w:val="00042700"/>
    <w:rsid w:val="000435DC"/>
    <w:rsid w:val="00043779"/>
    <w:rsid w:val="00043D69"/>
    <w:rsid w:val="00050159"/>
    <w:rsid w:val="00050A80"/>
    <w:rsid w:val="00050BB9"/>
    <w:rsid w:val="00052F2B"/>
    <w:rsid w:val="00053C4D"/>
    <w:rsid w:val="00054834"/>
    <w:rsid w:val="0005484E"/>
    <w:rsid w:val="00057A2F"/>
    <w:rsid w:val="00060E16"/>
    <w:rsid w:val="00063F05"/>
    <w:rsid w:val="00067579"/>
    <w:rsid w:val="00067B0A"/>
    <w:rsid w:val="00067C82"/>
    <w:rsid w:val="00070893"/>
    <w:rsid w:val="00072685"/>
    <w:rsid w:val="00072950"/>
    <w:rsid w:val="00073809"/>
    <w:rsid w:val="000739F1"/>
    <w:rsid w:val="0008079F"/>
    <w:rsid w:val="00084389"/>
    <w:rsid w:val="000844CC"/>
    <w:rsid w:val="00085632"/>
    <w:rsid w:val="00085AF7"/>
    <w:rsid w:val="00085EF4"/>
    <w:rsid w:val="000865B0"/>
    <w:rsid w:val="00087285"/>
    <w:rsid w:val="0008750B"/>
    <w:rsid w:val="000903D0"/>
    <w:rsid w:val="00091BAC"/>
    <w:rsid w:val="00094D3A"/>
    <w:rsid w:val="00094DDF"/>
    <w:rsid w:val="00097DFA"/>
    <w:rsid w:val="000A158E"/>
    <w:rsid w:val="000A273A"/>
    <w:rsid w:val="000A35CC"/>
    <w:rsid w:val="000A42BB"/>
    <w:rsid w:val="000A6BAA"/>
    <w:rsid w:val="000A7E1A"/>
    <w:rsid w:val="000B0A2D"/>
    <w:rsid w:val="000B2396"/>
    <w:rsid w:val="000B5934"/>
    <w:rsid w:val="000B7364"/>
    <w:rsid w:val="000C1D6F"/>
    <w:rsid w:val="000C1F90"/>
    <w:rsid w:val="000C20B9"/>
    <w:rsid w:val="000C265D"/>
    <w:rsid w:val="000C32A6"/>
    <w:rsid w:val="000D0219"/>
    <w:rsid w:val="000D2A32"/>
    <w:rsid w:val="000D4D88"/>
    <w:rsid w:val="000E12C6"/>
    <w:rsid w:val="000E38F8"/>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335"/>
    <w:rsid w:val="00130960"/>
    <w:rsid w:val="00132483"/>
    <w:rsid w:val="00132FED"/>
    <w:rsid w:val="00136517"/>
    <w:rsid w:val="001365B1"/>
    <w:rsid w:val="00137C6A"/>
    <w:rsid w:val="00140F57"/>
    <w:rsid w:val="001430B9"/>
    <w:rsid w:val="00143EFE"/>
    <w:rsid w:val="00144F36"/>
    <w:rsid w:val="0014558F"/>
    <w:rsid w:val="001479DA"/>
    <w:rsid w:val="00151585"/>
    <w:rsid w:val="001520FF"/>
    <w:rsid w:val="001538F7"/>
    <w:rsid w:val="00154DE8"/>
    <w:rsid w:val="001553D3"/>
    <w:rsid w:val="001566CA"/>
    <w:rsid w:val="00156931"/>
    <w:rsid w:val="001574C6"/>
    <w:rsid w:val="00160785"/>
    <w:rsid w:val="001608EB"/>
    <w:rsid w:val="00161C90"/>
    <w:rsid w:val="0016202D"/>
    <w:rsid w:val="00163BD3"/>
    <w:rsid w:val="00163EE4"/>
    <w:rsid w:val="00165E38"/>
    <w:rsid w:val="00166480"/>
    <w:rsid w:val="00166A66"/>
    <w:rsid w:val="001670A0"/>
    <w:rsid w:val="0017099E"/>
    <w:rsid w:val="00171398"/>
    <w:rsid w:val="001715B4"/>
    <w:rsid w:val="00171654"/>
    <w:rsid w:val="00172700"/>
    <w:rsid w:val="0017438D"/>
    <w:rsid w:val="00174D20"/>
    <w:rsid w:val="00175C21"/>
    <w:rsid w:val="00175EC3"/>
    <w:rsid w:val="00176B14"/>
    <w:rsid w:val="00180180"/>
    <w:rsid w:val="00180200"/>
    <w:rsid w:val="00180E3C"/>
    <w:rsid w:val="0018268A"/>
    <w:rsid w:val="001827DB"/>
    <w:rsid w:val="00182F78"/>
    <w:rsid w:val="00183165"/>
    <w:rsid w:val="0018348F"/>
    <w:rsid w:val="00183883"/>
    <w:rsid w:val="00183B61"/>
    <w:rsid w:val="00184407"/>
    <w:rsid w:val="001848E7"/>
    <w:rsid w:val="00184F5A"/>
    <w:rsid w:val="00190260"/>
    <w:rsid w:val="0019166B"/>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5CC7"/>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15375"/>
    <w:rsid w:val="002214DA"/>
    <w:rsid w:val="002230FA"/>
    <w:rsid w:val="00223DE9"/>
    <w:rsid w:val="00225153"/>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6766F"/>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1D7A"/>
    <w:rsid w:val="002946E3"/>
    <w:rsid w:val="00294DC5"/>
    <w:rsid w:val="002956AB"/>
    <w:rsid w:val="00296494"/>
    <w:rsid w:val="0029761E"/>
    <w:rsid w:val="002A024F"/>
    <w:rsid w:val="002A509B"/>
    <w:rsid w:val="002A60F9"/>
    <w:rsid w:val="002A700E"/>
    <w:rsid w:val="002A7794"/>
    <w:rsid w:val="002B0A2F"/>
    <w:rsid w:val="002B135D"/>
    <w:rsid w:val="002B1DF3"/>
    <w:rsid w:val="002B2659"/>
    <w:rsid w:val="002B41CE"/>
    <w:rsid w:val="002B424A"/>
    <w:rsid w:val="002B5A4E"/>
    <w:rsid w:val="002B781D"/>
    <w:rsid w:val="002C1310"/>
    <w:rsid w:val="002C3169"/>
    <w:rsid w:val="002C5868"/>
    <w:rsid w:val="002C6B15"/>
    <w:rsid w:val="002C7131"/>
    <w:rsid w:val="002D1482"/>
    <w:rsid w:val="002D1832"/>
    <w:rsid w:val="002D1D71"/>
    <w:rsid w:val="002D21DE"/>
    <w:rsid w:val="002D228B"/>
    <w:rsid w:val="002D233F"/>
    <w:rsid w:val="002D306D"/>
    <w:rsid w:val="002D4701"/>
    <w:rsid w:val="002D5856"/>
    <w:rsid w:val="002D7E01"/>
    <w:rsid w:val="002E123A"/>
    <w:rsid w:val="002E4402"/>
    <w:rsid w:val="002E44B2"/>
    <w:rsid w:val="002E631B"/>
    <w:rsid w:val="002E6A5A"/>
    <w:rsid w:val="002E7E9B"/>
    <w:rsid w:val="002F0630"/>
    <w:rsid w:val="002F46CA"/>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2E6E"/>
    <w:rsid w:val="00324356"/>
    <w:rsid w:val="00330B39"/>
    <w:rsid w:val="00330D09"/>
    <w:rsid w:val="00331000"/>
    <w:rsid w:val="00331B0E"/>
    <w:rsid w:val="00331E6E"/>
    <w:rsid w:val="003359CF"/>
    <w:rsid w:val="003366F2"/>
    <w:rsid w:val="00336DE8"/>
    <w:rsid w:val="00341D8D"/>
    <w:rsid w:val="0034221E"/>
    <w:rsid w:val="00342490"/>
    <w:rsid w:val="00342D1C"/>
    <w:rsid w:val="00351E40"/>
    <w:rsid w:val="0035333B"/>
    <w:rsid w:val="00353C80"/>
    <w:rsid w:val="00356E0B"/>
    <w:rsid w:val="0035743D"/>
    <w:rsid w:val="00357FA6"/>
    <w:rsid w:val="00360658"/>
    <w:rsid w:val="003610A0"/>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8E3"/>
    <w:rsid w:val="003C1BD1"/>
    <w:rsid w:val="003C2403"/>
    <w:rsid w:val="003C389C"/>
    <w:rsid w:val="003C4509"/>
    <w:rsid w:val="003C4ABA"/>
    <w:rsid w:val="003C4F88"/>
    <w:rsid w:val="003C64B4"/>
    <w:rsid w:val="003C7FBC"/>
    <w:rsid w:val="003D1A9E"/>
    <w:rsid w:val="003D35A6"/>
    <w:rsid w:val="003D460D"/>
    <w:rsid w:val="003D4933"/>
    <w:rsid w:val="003D5367"/>
    <w:rsid w:val="003D5530"/>
    <w:rsid w:val="003D702B"/>
    <w:rsid w:val="003E01ED"/>
    <w:rsid w:val="003E0369"/>
    <w:rsid w:val="003E3192"/>
    <w:rsid w:val="003E3380"/>
    <w:rsid w:val="003E3C69"/>
    <w:rsid w:val="003E6501"/>
    <w:rsid w:val="003E78FA"/>
    <w:rsid w:val="003F0198"/>
    <w:rsid w:val="003F0645"/>
    <w:rsid w:val="003F28D0"/>
    <w:rsid w:val="003F2B67"/>
    <w:rsid w:val="003F3525"/>
    <w:rsid w:val="003F41DC"/>
    <w:rsid w:val="003F4407"/>
    <w:rsid w:val="003F4FF8"/>
    <w:rsid w:val="003F57E9"/>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0F9E"/>
    <w:rsid w:val="00433876"/>
    <w:rsid w:val="0043782C"/>
    <w:rsid w:val="00437945"/>
    <w:rsid w:val="00442684"/>
    <w:rsid w:val="0044480A"/>
    <w:rsid w:val="00445425"/>
    <w:rsid w:val="00446D55"/>
    <w:rsid w:val="00446FFA"/>
    <w:rsid w:val="0044710B"/>
    <w:rsid w:val="004512A0"/>
    <w:rsid w:val="00453501"/>
    <w:rsid w:val="0045559A"/>
    <w:rsid w:val="004556B2"/>
    <w:rsid w:val="0045577B"/>
    <w:rsid w:val="00456BC4"/>
    <w:rsid w:val="00457990"/>
    <w:rsid w:val="00460904"/>
    <w:rsid w:val="00460D94"/>
    <w:rsid w:val="0046183B"/>
    <w:rsid w:val="00470082"/>
    <w:rsid w:val="00470770"/>
    <w:rsid w:val="00471100"/>
    <w:rsid w:val="004742D8"/>
    <w:rsid w:val="00474406"/>
    <w:rsid w:val="00480F0E"/>
    <w:rsid w:val="0048330C"/>
    <w:rsid w:val="004855F1"/>
    <w:rsid w:val="00486558"/>
    <w:rsid w:val="004871E7"/>
    <w:rsid w:val="0049038F"/>
    <w:rsid w:val="004903F4"/>
    <w:rsid w:val="00490DD7"/>
    <w:rsid w:val="00491105"/>
    <w:rsid w:val="0049181F"/>
    <w:rsid w:val="00493FF2"/>
    <w:rsid w:val="00496697"/>
    <w:rsid w:val="00497C90"/>
    <w:rsid w:val="004A042D"/>
    <w:rsid w:val="004A081A"/>
    <w:rsid w:val="004A3E6C"/>
    <w:rsid w:val="004A7538"/>
    <w:rsid w:val="004B0C36"/>
    <w:rsid w:val="004B25B3"/>
    <w:rsid w:val="004B28D5"/>
    <w:rsid w:val="004B30ED"/>
    <w:rsid w:val="004B656D"/>
    <w:rsid w:val="004C204E"/>
    <w:rsid w:val="004C33C4"/>
    <w:rsid w:val="004C4BFC"/>
    <w:rsid w:val="004C60DB"/>
    <w:rsid w:val="004C7415"/>
    <w:rsid w:val="004D190F"/>
    <w:rsid w:val="004D1AFE"/>
    <w:rsid w:val="004D2EAB"/>
    <w:rsid w:val="004D4202"/>
    <w:rsid w:val="004D58F8"/>
    <w:rsid w:val="004D6E0C"/>
    <w:rsid w:val="004D71D9"/>
    <w:rsid w:val="004E1F62"/>
    <w:rsid w:val="004E2566"/>
    <w:rsid w:val="004E2607"/>
    <w:rsid w:val="004E2C1B"/>
    <w:rsid w:val="004E33F0"/>
    <w:rsid w:val="004E387C"/>
    <w:rsid w:val="004E3EA2"/>
    <w:rsid w:val="004E4A08"/>
    <w:rsid w:val="004F0B08"/>
    <w:rsid w:val="004F3876"/>
    <w:rsid w:val="004F3D51"/>
    <w:rsid w:val="004F438F"/>
    <w:rsid w:val="004F5FE0"/>
    <w:rsid w:val="005005CB"/>
    <w:rsid w:val="00500D2A"/>
    <w:rsid w:val="00502C19"/>
    <w:rsid w:val="00503788"/>
    <w:rsid w:val="005042B8"/>
    <w:rsid w:val="005061CA"/>
    <w:rsid w:val="0050631C"/>
    <w:rsid w:val="00506670"/>
    <w:rsid w:val="00506ED8"/>
    <w:rsid w:val="00512270"/>
    <w:rsid w:val="00512BFC"/>
    <w:rsid w:val="00513156"/>
    <w:rsid w:val="00513F68"/>
    <w:rsid w:val="00515448"/>
    <w:rsid w:val="00516716"/>
    <w:rsid w:val="005218DA"/>
    <w:rsid w:val="00522E6D"/>
    <w:rsid w:val="00523FA9"/>
    <w:rsid w:val="00524123"/>
    <w:rsid w:val="00531A49"/>
    <w:rsid w:val="00531F52"/>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53E"/>
    <w:rsid w:val="005756BE"/>
    <w:rsid w:val="00575F50"/>
    <w:rsid w:val="00581828"/>
    <w:rsid w:val="00582E98"/>
    <w:rsid w:val="005848A5"/>
    <w:rsid w:val="00584E1C"/>
    <w:rsid w:val="005878B5"/>
    <w:rsid w:val="005903E2"/>
    <w:rsid w:val="00591027"/>
    <w:rsid w:val="00591391"/>
    <w:rsid w:val="00591886"/>
    <w:rsid w:val="00591F1F"/>
    <w:rsid w:val="005922C5"/>
    <w:rsid w:val="0059459B"/>
    <w:rsid w:val="005955B7"/>
    <w:rsid w:val="00595F07"/>
    <w:rsid w:val="00596B9B"/>
    <w:rsid w:val="00596CA8"/>
    <w:rsid w:val="00596E67"/>
    <w:rsid w:val="005A0103"/>
    <w:rsid w:val="005A22D9"/>
    <w:rsid w:val="005A30A8"/>
    <w:rsid w:val="005A3158"/>
    <w:rsid w:val="005A3D67"/>
    <w:rsid w:val="005A5DEB"/>
    <w:rsid w:val="005A6E49"/>
    <w:rsid w:val="005A7432"/>
    <w:rsid w:val="005B1128"/>
    <w:rsid w:val="005B1F3F"/>
    <w:rsid w:val="005B3CDC"/>
    <w:rsid w:val="005B5D58"/>
    <w:rsid w:val="005B5D60"/>
    <w:rsid w:val="005B7D7C"/>
    <w:rsid w:val="005C171F"/>
    <w:rsid w:val="005C37B4"/>
    <w:rsid w:val="005D0316"/>
    <w:rsid w:val="005D12A0"/>
    <w:rsid w:val="005D7646"/>
    <w:rsid w:val="005E44EE"/>
    <w:rsid w:val="005E491E"/>
    <w:rsid w:val="005E56C4"/>
    <w:rsid w:val="005E7620"/>
    <w:rsid w:val="005F06C9"/>
    <w:rsid w:val="005F618E"/>
    <w:rsid w:val="005F61DF"/>
    <w:rsid w:val="005F6E15"/>
    <w:rsid w:val="005F7587"/>
    <w:rsid w:val="005F7DC1"/>
    <w:rsid w:val="0060072E"/>
    <w:rsid w:val="00602597"/>
    <w:rsid w:val="0060260D"/>
    <w:rsid w:val="00603661"/>
    <w:rsid w:val="006036DE"/>
    <w:rsid w:val="00605AA4"/>
    <w:rsid w:val="00605F4C"/>
    <w:rsid w:val="0060708A"/>
    <w:rsid w:val="00607A70"/>
    <w:rsid w:val="00611CB8"/>
    <w:rsid w:val="00613923"/>
    <w:rsid w:val="00616AF1"/>
    <w:rsid w:val="006170DC"/>
    <w:rsid w:val="006208ED"/>
    <w:rsid w:val="00621201"/>
    <w:rsid w:val="00622336"/>
    <w:rsid w:val="006228C5"/>
    <w:rsid w:val="00623AE8"/>
    <w:rsid w:val="00624801"/>
    <w:rsid w:val="0062590F"/>
    <w:rsid w:val="00626041"/>
    <w:rsid w:val="00626545"/>
    <w:rsid w:val="00627F27"/>
    <w:rsid w:val="0063090A"/>
    <w:rsid w:val="0063100F"/>
    <w:rsid w:val="006314AC"/>
    <w:rsid w:val="00633B58"/>
    <w:rsid w:val="006371DB"/>
    <w:rsid w:val="0064039C"/>
    <w:rsid w:val="00643F8F"/>
    <w:rsid w:val="00645EA0"/>
    <w:rsid w:val="00645FC9"/>
    <w:rsid w:val="00646498"/>
    <w:rsid w:val="00647DC9"/>
    <w:rsid w:val="0065158B"/>
    <w:rsid w:val="006519F7"/>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3854"/>
    <w:rsid w:val="006855B0"/>
    <w:rsid w:val="00686D22"/>
    <w:rsid w:val="006878A1"/>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C7424"/>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3981"/>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0472"/>
    <w:rsid w:val="00711A68"/>
    <w:rsid w:val="007120BF"/>
    <w:rsid w:val="007123FC"/>
    <w:rsid w:val="007204AE"/>
    <w:rsid w:val="007212A1"/>
    <w:rsid w:val="00721724"/>
    <w:rsid w:val="00721C8C"/>
    <w:rsid w:val="0072312D"/>
    <w:rsid w:val="007248DF"/>
    <w:rsid w:val="00725093"/>
    <w:rsid w:val="00725B57"/>
    <w:rsid w:val="00726703"/>
    <w:rsid w:val="007272B1"/>
    <w:rsid w:val="007273C7"/>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53804"/>
    <w:rsid w:val="0076126F"/>
    <w:rsid w:val="00763B16"/>
    <w:rsid w:val="00764798"/>
    <w:rsid w:val="0076500F"/>
    <w:rsid w:val="0076556A"/>
    <w:rsid w:val="00767A54"/>
    <w:rsid w:val="00770492"/>
    <w:rsid w:val="00772119"/>
    <w:rsid w:val="007733FC"/>
    <w:rsid w:val="00777E33"/>
    <w:rsid w:val="00780D32"/>
    <w:rsid w:val="00780F6C"/>
    <w:rsid w:val="007874BB"/>
    <w:rsid w:val="00787D97"/>
    <w:rsid w:val="00791C20"/>
    <w:rsid w:val="00791F3F"/>
    <w:rsid w:val="00792C84"/>
    <w:rsid w:val="00793EC3"/>
    <w:rsid w:val="00794831"/>
    <w:rsid w:val="00794EB9"/>
    <w:rsid w:val="007954A6"/>
    <w:rsid w:val="00796D05"/>
    <w:rsid w:val="00797D43"/>
    <w:rsid w:val="007A4128"/>
    <w:rsid w:val="007A5269"/>
    <w:rsid w:val="007A542F"/>
    <w:rsid w:val="007A5BEC"/>
    <w:rsid w:val="007A7666"/>
    <w:rsid w:val="007A7D98"/>
    <w:rsid w:val="007A7F6F"/>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E5EAF"/>
    <w:rsid w:val="007F0977"/>
    <w:rsid w:val="007F1096"/>
    <w:rsid w:val="007F1353"/>
    <w:rsid w:val="007F69A6"/>
    <w:rsid w:val="007F7897"/>
    <w:rsid w:val="007F7C35"/>
    <w:rsid w:val="00800CEE"/>
    <w:rsid w:val="00800E6B"/>
    <w:rsid w:val="00801A07"/>
    <w:rsid w:val="00803EF8"/>
    <w:rsid w:val="00807957"/>
    <w:rsid w:val="0080D609"/>
    <w:rsid w:val="00814C5E"/>
    <w:rsid w:val="00815CA9"/>
    <w:rsid w:val="00816205"/>
    <w:rsid w:val="0081665D"/>
    <w:rsid w:val="008226EA"/>
    <w:rsid w:val="008234C5"/>
    <w:rsid w:val="00823BCF"/>
    <w:rsid w:val="0082523D"/>
    <w:rsid w:val="00825A29"/>
    <w:rsid w:val="008276E1"/>
    <w:rsid w:val="008317DF"/>
    <w:rsid w:val="00834826"/>
    <w:rsid w:val="00834E07"/>
    <w:rsid w:val="00835DA8"/>
    <w:rsid w:val="00836713"/>
    <w:rsid w:val="00836821"/>
    <w:rsid w:val="00837753"/>
    <w:rsid w:val="00842AF4"/>
    <w:rsid w:val="00842B29"/>
    <w:rsid w:val="00842CA8"/>
    <w:rsid w:val="00850D69"/>
    <w:rsid w:val="0085153B"/>
    <w:rsid w:val="00851A51"/>
    <w:rsid w:val="00852288"/>
    <w:rsid w:val="008532D6"/>
    <w:rsid w:val="00856CFB"/>
    <w:rsid w:val="00857BDE"/>
    <w:rsid w:val="00857D7B"/>
    <w:rsid w:val="00861965"/>
    <w:rsid w:val="0086275E"/>
    <w:rsid w:val="00863268"/>
    <w:rsid w:val="00864D6C"/>
    <w:rsid w:val="0086592F"/>
    <w:rsid w:val="00871F92"/>
    <w:rsid w:val="008723BC"/>
    <w:rsid w:val="00873716"/>
    <w:rsid w:val="00873F86"/>
    <w:rsid w:val="0087452B"/>
    <w:rsid w:val="00874945"/>
    <w:rsid w:val="008749A8"/>
    <w:rsid w:val="00877EAB"/>
    <w:rsid w:val="00880185"/>
    <w:rsid w:val="00882452"/>
    <w:rsid w:val="00885E3A"/>
    <w:rsid w:val="00886036"/>
    <w:rsid w:val="0088641A"/>
    <w:rsid w:val="00886B8A"/>
    <w:rsid w:val="008A2692"/>
    <w:rsid w:val="008A40A1"/>
    <w:rsid w:val="008B008C"/>
    <w:rsid w:val="008B0F6C"/>
    <w:rsid w:val="008B1CA8"/>
    <w:rsid w:val="008B2060"/>
    <w:rsid w:val="008B2945"/>
    <w:rsid w:val="008B29FD"/>
    <w:rsid w:val="008B4808"/>
    <w:rsid w:val="008B5721"/>
    <w:rsid w:val="008B57BB"/>
    <w:rsid w:val="008B61B1"/>
    <w:rsid w:val="008B69D7"/>
    <w:rsid w:val="008C0090"/>
    <w:rsid w:val="008C10B8"/>
    <w:rsid w:val="008C130A"/>
    <w:rsid w:val="008C15DF"/>
    <w:rsid w:val="008C1A68"/>
    <w:rsid w:val="008C2737"/>
    <w:rsid w:val="008C411E"/>
    <w:rsid w:val="008C7252"/>
    <w:rsid w:val="008C79C5"/>
    <w:rsid w:val="008D1972"/>
    <w:rsid w:val="008D1F84"/>
    <w:rsid w:val="008D2DF7"/>
    <w:rsid w:val="008D2F38"/>
    <w:rsid w:val="008D348E"/>
    <w:rsid w:val="008D4262"/>
    <w:rsid w:val="008D6ECD"/>
    <w:rsid w:val="008E18DB"/>
    <w:rsid w:val="008E7D40"/>
    <w:rsid w:val="008F0CB9"/>
    <w:rsid w:val="008F318A"/>
    <w:rsid w:val="008F360A"/>
    <w:rsid w:val="008F4B86"/>
    <w:rsid w:val="008F61D0"/>
    <w:rsid w:val="008F7E7C"/>
    <w:rsid w:val="009010C8"/>
    <w:rsid w:val="00905CAC"/>
    <w:rsid w:val="00906B3C"/>
    <w:rsid w:val="00906F0C"/>
    <w:rsid w:val="00907FE2"/>
    <w:rsid w:val="0091248A"/>
    <w:rsid w:val="00912953"/>
    <w:rsid w:val="00912D73"/>
    <w:rsid w:val="009139C1"/>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E0E"/>
    <w:rsid w:val="009434A1"/>
    <w:rsid w:val="00950043"/>
    <w:rsid w:val="009502E3"/>
    <w:rsid w:val="0095208D"/>
    <w:rsid w:val="0095420B"/>
    <w:rsid w:val="00954A9B"/>
    <w:rsid w:val="00955D5B"/>
    <w:rsid w:val="009565B7"/>
    <w:rsid w:val="009612C6"/>
    <w:rsid w:val="00967047"/>
    <w:rsid w:val="009675A4"/>
    <w:rsid w:val="00970DD7"/>
    <w:rsid w:val="009775C1"/>
    <w:rsid w:val="0098009E"/>
    <w:rsid w:val="00980868"/>
    <w:rsid w:val="009810A2"/>
    <w:rsid w:val="00982304"/>
    <w:rsid w:val="00983A84"/>
    <w:rsid w:val="00985FE4"/>
    <w:rsid w:val="00991ACD"/>
    <w:rsid w:val="00992203"/>
    <w:rsid w:val="009928FE"/>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AD8"/>
    <w:rsid w:val="009F2D44"/>
    <w:rsid w:val="009F314C"/>
    <w:rsid w:val="009F3854"/>
    <w:rsid w:val="009F5355"/>
    <w:rsid w:val="009F6D3C"/>
    <w:rsid w:val="00A0036E"/>
    <w:rsid w:val="00A02356"/>
    <w:rsid w:val="00A02E21"/>
    <w:rsid w:val="00A04872"/>
    <w:rsid w:val="00A055FB"/>
    <w:rsid w:val="00A056E2"/>
    <w:rsid w:val="00A11084"/>
    <w:rsid w:val="00A118B0"/>
    <w:rsid w:val="00A15544"/>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1233"/>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2A"/>
    <w:rsid w:val="00A95DF8"/>
    <w:rsid w:val="00A96424"/>
    <w:rsid w:val="00A97CF7"/>
    <w:rsid w:val="00AA0DDA"/>
    <w:rsid w:val="00AA1026"/>
    <w:rsid w:val="00AA1C3D"/>
    <w:rsid w:val="00AA2655"/>
    <w:rsid w:val="00AA2F4B"/>
    <w:rsid w:val="00AA3D81"/>
    <w:rsid w:val="00AA4584"/>
    <w:rsid w:val="00AA4830"/>
    <w:rsid w:val="00AA59D2"/>
    <w:rsid w:val="00AB3C7C"/>
    <w:rsid w:val="00AB5841"/>
    <w:rsid w:val="00AB5DC5"/>
    <w:rsid w:val="00AB673D"/>
    <w:rsid w:val="00AC2635"/>
    <w:rsid w:val="00AC2E89"/>
    <w:rsid w:val="00AC332C"/>
    <w:rsid w:val="00AC338F"/>
    <w:rsid w:val="00AC4075"/>
    <w:rsid w:val="00AC4FA3"/>
    <w:rsid w:val="00AC6920"/>
    <w:rsid w:val="00AD0445"/>
    <w:rsid w:val="00AD1B10"/>
    <w:rsid w:val="00AD1C98"/>
    <w:rsid w:val="00AD277B"/>
    <w:rsid w:val="00AD334C"/>
    <w:rsid w:val="00AD5104"/>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740"/>
    <w:rsid w:val="00AE6FF7"/>
    <w:rsid w:val="00AE771E"/>
    <w:rsid w:val="00AF03E0"/>
    <w:rsid w:val="00AF1DDB"/>
    <w:rsid w:val="00AF525F"/>
    <w:rsid w:val="00AF6C59"/>
    <w:rsid w:val="00B02656"/>
    <w:rsid w:val="00B02F12"/>
    <w:rsid w:val="00B04EEF"/>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4C7E"/>
    <w:rsid w:val="00B65024"/>
    <w:rsid w:val="00B66071"/>
    <w:rsid w:val="00B668E1"/>
    <w:rsid w:val="00B66F43"/>
    <w:rsid w:val="00B714A8"/>
    <w:rsid w:val="00B72085"/>
    <w:rsid w:val="00B72553"/>
    <w:rsid w:val="00B73EE5"/>
    <w:rsid w:val="00B80135"/>
    <w:rsid w:val="00B80A15"/>
    <w:rsid w:val="00B815D3"/>
    <w:rsid w:val="00B82E7C"/>
    <w:rsid w:val="00B846DF"/>
    <w:rsid w:val="00B84848"/>
    <w:rsid w:val="00B84DE3"/>
    <w:rsid w:val="00B86DE5"/>
    <w:rsid w:val="00B8707C"/>
    <w:rsid w:val="00B87463"/>
    <w:rsid w:val="00B931E7"/>
    <w:rsid w:val="00B9469C"/>
    <w:rsid w:val="00B94C7E"/>
    <w:rsid w:val="00B95114"/>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373"/>
    <w:rsid w:val="00BC5654"/>
    <w:rsid w:val="00BC6902"/>
    <w:rsid w:val="00BC6E6B"/>
    <w:rsid w:val="00BC6E79"/>
    <w:rsid w:val="00BC7F1B"/>
    <w:rsid w:val="00BD46ED"/>
    <w:rsid w:val="00BD559F"/>
    <w:rsid w:val="00BD7269"/>
    <w:rsid w:val="00BD7886"/>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328"/>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560B0"/>
    <w:rsid w:val="00C602F2"/>
    <w:rsid w:val="00C60460"/>
    <w:rsid w:val="00C60D82"/>
    <w:rsid w:val="00C611BB"/>
    <w:rsid w:val="00C63B76"/>
    <w:rsid w:val="00C64441"/>
    <w:rsid w:val="00C6512C"/>
    <w:rsid w:val="00C67E6E"/>
    <w:rsid w:val="00C7077A"/>
    <w:rsid w:val="00C742D4"/>
    <w:rsid w:val="00C76542"/>
    <w:rsid w:val="00C76E36"/>
    <w:rsid w:val="00C772A7"/>
    <w:rsid w:val="00C772DE"/>
    <w:rsid w:val="00C778AE"/>
    <w:rsid w:val="00C81DCB"/>
    <w:rsid w:val="00C83D0C"/>
    <w:rsid w:val="00C860FC"/>
    <w:rsid w:val="00C86AAB"/>
    <w:rsid w:val="00C91843"/>
    <w:rsid w:val="00C919A7"/>
    <w:rsid w:val="00C93BD5"/>
    <w:rsid w:val="00CA1EA2"/>
    <w:rsid w:val="00CA2966"/>
    <w:rsid w:val="00CA5A96"/>
    <w:rsid w:val="00CA6883"/>
    <w:rsid w:val="00CB005A"/>
    <w:rsid w:val="00CB0840"/>
    <w:rsid w:val="00CB176F"/>
    <w:rsid w:val="00CB26BE"/>
    <w:rsid w:val="00CB26C3"/>
    <w:rsid w:val="00CB5206"/>
    <w:rsid w:val="00CB6CE5"/>
    <w:rsid w:val="00CC0EF4"/>
    <w:rsid w:val="00CC11B1"/>
    <w:rsid w:val="00CC158D"/>
    <w:rsid w:val="00CC3EB7"/>
    <w:rsid w:val="00CC5DB6"/>
    <w:rsid w:val="00CC63FA"/>
    <w:rsid w:val="00CD145D"/>
    <w:rsid w:val="00CD5E96"/>
    <w:rsid w:val="00CE1410"/>
    <w:rsid w:val="00CE3F96"/>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3482"/>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37163"/>
    <w:rsid w:val="00D429B3"/>
    <w:rsid w:val="00D465C2"/>
    <w:rsid w:val="00D47E72"/>
    <w:rsid w:val="00D51FB2"/>
    <w:rsid w:val="00D52559"/>
    <w:rsid w:val="00D54BF5"/>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31C4"/>
    <w:rsid w:val="00D95FEC"/>
    <w:rsid w:val="00D97B9B"/>
    <w:rsid w:val="00DA07F8"/>
    <w:rsid w:val="00DA09E1"/>
    <w:rsid w:val="00DA2496"/>
    <w:rsid w:val="00DA2994"/>
    <w:rsid w:val="00DA2C3C"/>
    <w:rsid w:val="00DA2EFD"/>
    <w:rsid w:val="00DA3636"/>
    <w:rsid w:val="00DA4EC5"/>
    <w:rsid w:val="00DB0C30"/>
    <w:rsid w:val="00DB2FE1"/>
    <w:rsid w:val="00DB4FAC"/>
    <w:rsid w:val="00DB6F00"/>
    <w:rsid w:val="00DC05C3"/>
    <w:rsid w:val="00DC17D1"/>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5079"/>
    <w:rsid w:val="00E0616F"/>
    <w:rsid w:val="00E07685"/>
    <w:rsid w:val="00E07C57"/>
    <w:rsid w:val="00E07F7A"/>
    <w:rsid w:val="00E11A6A"/>
    <w:rsid w:val="00E1385D"/>
    <w:rsid w:val="00E145D5"/>
    <w:rsid w:val="00E1505B"/>
    <w:rsid w:val="00E16D51"/>
    <w:rsid w:val="00E20DB3"/>
    <w:rsid w:val="00E232BB"/>
    <w:rsid w:val="00E2635C"/>
    <w:rsid w:val="00E303B8"/>
    <w:rsid w:val="00E32C08"/>
    <w:rsid w:val="00E333E5"/>
    <w:rsid w:val="00E34B89"/>
    <w:rsid w:val="00E3569B"/>
    <w:rsid w:val="00E410B6"/>
    <w:rsid w:val="00E421A9"/>
    <w:rsid w:val="00E42876"/>
    <w:rsid w:val="00E42E24"/>
    <w:rsid w:val="00E432DB"/>
    <w:rsid w:val="00E43421"/>
    <w:rsid w:val="00E445DE"/>
    <w:rsid w:val="00E452E7"/>
    <w:rsid w:val="00E462CA"/>
    <w:rsid w:val="00E46524"/>
    <w:rsid w:val="00E465B4"/>
    <w:rsid w:val="00E47102"/>
    <w:rsid w:val="00E47563"/>
    <w:rsid w:val="00E53D6D"/>
    <w:rsid w:val="00E54E81"/>
    <w:rsid w:val="00E5556A"/>
    <w:rsid w:val="00E55821"/>
    <w:rsid w:val="00E5647F"/>
    <w:rsid w:val="00E60C12"/>
    <w:rsid w:val="00E61E0C"/>
    <w:rsid w:val="00E643D0"/>
    <w:rsid w:val="00E6678D"/>
    <w:rsid w:val="00E671D8"/>
    <w:rsid w:val="00E701B9"/>
    <w:rsid w:val="00E707E8"/>
    <w:rsid w:val="00E71387"/>
    <w:rsid w:val="00E74FE0"/>
    <w:rsid w:val="00E768F2"/>
    <w:rsid w:val="00E778B8"/>
    <w:rsid w:val="00E779F0"/>
    <w:rsid w:val="00E77BB7"/>
    <w:rsid w:val="00E7EDAF"/>
    <w:rsid w:val="00E80C1A"/>
    <w:rsid w:val="00E825CF"/>
    <w:rsid w:val="00E8262F"/>
    <w:rsid w:val="00E83F5B"/>
    <w:rsid w:val="00E86844"/>
    <w:rsid w:val="00E87B71"/>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33C9"/>
    <w:rsid w:val="00F341D9"/>
    <w:rsid w:val="00F342E6"/>
    <w:rsid w:val="00F35D56"/>
    <w:rsid w:val="00F364D7"/>
    <w:rsid w:val="00F368D2"/>
    <w:rsid w:val="00F378C1"/>
    <w:rsid w:val="00F37C3B"/>
    <w:rsid w:val="00F37DB8"/>
    <w:rsid w:val="00F403D4"/>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0EF3"/>
    <w:rsid w:val="00F61CD3"/>
    <w:rsid w:val="00F63DA2"/>
    <w:rsid w:val="00F63DC5"/>
    <w:rsid w:val="00F656DE"/>
    <w:rsid w:val="00F66960"/>
    <w:rsid w:val="00F71E92"/>
    <w:rsid w:val="00F73091"/>
    <w:rsid w:val="00F73BAB"/>
    <w:rsid w:val="00F74AF9"/>
    <w:rsid w:val="00F779F0"/>
    <w:rsid w:val="00F82AA4"/>
    <w:rsid w:val="00F84252"/>
    <w:rsid w:val="00F86891"/>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3106"/>
    <w:rsid w:val="00FB497B"/>
    <w:rsid w:val="00FB4A57"/>
    <w:rsid w:val="00FB5359"/>
    <w:rsid w:val="00FC0B83"/>
    <w:rsid w:val="00FC0D01"/>
    <w:rsid w:val="00FC1047"/>
    <w:rsid w:val="00FC128B"/>
    <w:rsid w:val="00FC1962"/>
    <w:rsid w:val="00FC1D03"/>
    <w:rsid w:val="00FC5F2F"/>
    <w:rsid w:val="00FC6A2A"/>
    <w:rsid w:val="00FC6D66"/>
    <w:rsid w:val="00FD1143"/>
    <w:rsid w:val="00FE1079"/>
    <w:rsid w:val="00FE1336"/>
    <w:rsid w:val="00FE5222"/>
    <w:rsid w:val="00FF08C0"/>
    <w:rsid w:val="00FF1FE8"/>
    <w:rsid w:val="00FF2EEA"/>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A95D2A"/>
    <w:pPr>
      <w:keepNext/>
      <w:keepLines/>
      <w:spacing w:before="240" w:after="0"/>
      <w:outlineLvl w:val="0"/>
    </w:pPr>
    <w:rPr>
      <w:rFonts w:cstheme="majorBidi"/>
      <w:b/>
      <w:sz w:val="28"/>
      <w:szCs w:val="28"/>
      <w:lang w:val="en-GB"/>
    </w:rPr>
  </w:style>
  <w:style w:type="paragraph" w:styleId="Heading2">
    <w:name w:val="heading 2"/>
    <w:basedOn w:val="Normal"/>
    <w:next w:val="Normal"/>
    <w:link w:val="Heading2Char"/>
    <w:uiPriority w:val="9"/>
    <w:unhideWhenUsed/>
    <w:qFormat/>
    <w:rsid w:val="00471100"/>
    <w:pPr>
      <w:spacing w:line="360" w:lineRule="auto"/>
      <w:outlineLvl w:val="1"/>
    </w:pPr>
    <w:rPr>
      <w:b/>
      <w:bCs/>
      <w:shd w:val="clear" w:color="auto" w:fill="FFFFFF"/>
      <w:lang w:val="en-GB" w:eastAsia="en-GB"/>
    </w:rPr>
  </w:style>
  <w:style w:type="paragraph" w:styleId="Heading3">
    <w:name w:val="heading 3"/>
    <w:basedOn w:val="Normal"/>
    <w:next w:val="Normal"/>
    <w:link w:val="Heading3Char"/>
    <w:uiPriority w:val="9"/>
    <w:unhideWhenUsed/>
    <w:qFormat/>
    <w:rsid w:val="00471100"/>
    <w:pPr>
      <w:keepNext/>
      <w:keepLines/>
      <w:spacing w:before="40" w:after="0"/>
      <w:outlineLvl w:val="2"/>
    </w:pPr>
    <w:rPr>
      <w:rFonts w:eastAsiaTheme="majorEastAsia" w:cstheme="majorBidi"/>
      <w:i/>
      <w:iCs/>
    </w:rPr>
  </w:style>
  <w:style w:type="paragraph" w:styleId="Heading4">
    <w:name w:val="heading 4"/>
    <w:basedOn w:val="Normal"/>
    <w:next w:val="Normal"/>
    <w:link w:val="Heading4Char"/>
    <w:uiPriority w:val="9"/>
    <w:unhideWhenUsed/>
    <w:qFormat/>
    <w:rsid w:val="000D0219"/>
    <w:pPr>
      <w:spacing w:line="360" w:lineRule="auto"/>
      <w:outlineLvl w:val="3"/>
    </w:pPr>
    <w:rPr>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A95D2A"/>
    <w:rPr>
      <w:rFonts w:asciiTheme="majorHAnsi" w:eastAsia="Calibri" w:hAnsiTheme="majorHAnsi" w:cstheme="majorBidi"/>
      <w:b/>
      <w:sz w:val="28"/>
      <w:szCs w:val="28"/>
      <w:lang w:val="en-GB"/>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471100"/>
    <w:rPr>
      <w:rFonts w:asciiTheme="majorHAnsi" w:eastAsia="Calibri" w:hAnsiTheme="majorHAnsi"/>
      <w:b/>
      <w:bCs/>
      <w:lang w:val="en-GB" w:eastAsia="en-GB"/>
    </w:rPr>
  </w:style>
  <w:style w:type="character" w:customStyle="1" w:styleId="Heading3Char">
    <w:name w:val="Heading 3 Char"/>
    <w:basedOn w:val="DefaultParagraphFont"/>
    <w:link w:val="Heading3"/>
    <w:uiPriority w:val="9"/>
    <w:rsid w:val="00471100"/>
    <w:rPr>
      <w:rFonts w:asciiTheme="majorHAnsi" w:eastAsiaTheme="majorEastAsia" w:hAnsiTheme="majorHAnsi" w:cstheme="majorBidi"/>
      <w:i/>
      <w:iCs/>
    </w:rPr>
  </w:style>
  <w:style w:type="character" w:styleId="UnresolvedMention">
    <w:name w:val="Unresolved Mention"/>
    <w:basedOn w:val="DefaultParagraphFont"/>
    <w:uiPriority w:val="99"/>
    <w:semiHidden/>
    <w:unhideWhenUsed/>
    <w:rsid w:val="00753804"/>
    <w:rPr>
      <w:color w:val="605E5C"/>
      <w:shd w:val="clear" w:color="auto" w:fill="E1DFDD"/>
    </w:rPr>
  </w:style>
  <w:style w:type="character" w:customStyle="1" w:styleId="Heading4Char">
    <w:name w:val="Heading 4 Char"/>
    <w:basedOn w:val="DefaultParagraphFont"/>
    <w:link w:val="Heading4"/>
    <w:uiPriority w:val="9"/>
    <w:rsid w:val="000D0219"/>
    <w:rPr>
      <w:rFonts w:asciiTheme="majorHAnsi" w:eastAsia="Calibri" w:hAnsiTheme="maj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16390570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45987750">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69996676">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676731934">
      <w:bodyDiv w:val="1"/>
      <w:marLeft w:val="0"/>
      <w:marRight w:val="0"/>
      <w:marTop w:val="0"/>
      <w:marBottom w:val="0"/>
      <w:divBdr>
        <w:top w:val="none" w:sz="0" w:space="0" w:color="auto"/>
        <w:left w:val="none" w:sz="0" w:space="0" w:color="auto"/>
        <w:bottom w:val="none" w:sz="0" w:space="0" w:color="auto"/>
        <w:right w:val="none" w:sz="0" w:space="0" w:color="auto"/>
      </w:divBdr>
    </w:div>
    <w:div w:id="798960553">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844">
      <w:bodyDiv w:val="1"/>
      <w:marLeft w:val="0"/>
      <w:marRight w:val="0"/>
      <w:marTop w:val="0"/>
      <w:marBottom w:val="0"/>
      <w:divBdr>
        <w:top w:val="none" w:sz="0" w:space="0" w:color="auto"/>
        <w:left w:val="none" w:sz="0" w:space="0" w:color="auto"/>
        <w:bottom w:val="none" w:sz="0" w:space="0" w:color="auto"/>
        <w:right w:val="none" w:sz="0" w:space="0" w:color="auto"/>
      </w:divBdr>
    </w:div>
    <w:div w:id="1215699010">
      <w:bodyDiv w:val="1"/>
      <w:marLeft w:val="0"/>
      <w:marRight w:val="0"/>
      <w:marTop w:val="0"/>
      <w:marBottom w:val="0"/>
      <w:divBdr>
        <w:top w:val="none" w:sz="0" w:space="0" w:color="auto"/>
        <w:left w:val="none" w:sz="0" w:space="0" w:color="auto"/>
        <w:bottom w:val="none" w:sz="0" w:space="0" w:color="auto"/>
        <w:right w:val="none" w:sz="0" w:space="0" w:color="auto"/>
      </w:divBdr>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17323</Words>
  <Characters>95281</Characters>
  <Application>Microsoft Office Word</Application>
  <DocSecurity>0</DocSecurity>
  <Lines>794</Lines>
  <Paragraphs>224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17</cp:revision>
  <dcterms:created xsi:type="dcterms:W3CDTF">2021-11-24T12:29:00Z</dcterms:created>
  <dcterms:modified xsi:type="dcterms:W3CDTF">2021-11-26T09:53:00Z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id="xItbRaPh"/&gt;&lt;style id="http://www.zotero.org/styles/vancouver" locale="en-US" hasBibliography="1" bibliographyStyleHasBeenSet="1"/&gt;&lt;prefs&gt;&lt;pref name="fieldType" value="Field"/&gt;&lt;/prefs&gt;&lt;/data&gt;</vt:lpwstr>
  </property>
</Properties>
</file>